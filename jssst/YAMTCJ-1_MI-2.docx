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68B91" w14:textId="7A972B75" w:rsidR="00F10532" w:rsidRDefault="003D5E68">
      <w:pPr>
        <w:tabs>
          <w:tab w:val="right" w:pos="5256"/>
        </w:tabs>
        <w:spacing w:before="26" w:line="224" w:lineRule="exact"/>
        <w:textAlignment w:val="baseline"/>
        <w:rPr>
          <w:rFonts w:eastAsia="Times New Roman"/>
          <w:color w:val="000000"/>
          <w:sz w:val="18"/>
          <w:lang w:eastAsia="ja-JP"/>
        </w:rPr>
      </w:pPr>
      <w:bookmarkStart w:id="0" w:name="_GoBack"/>
      <w:bookmarkEnd w:id="0"/>
      <w:r>
        <w:rPr>
          <w:rFonts w:eastAsia="Times New Roman"/>
          <w:color w:val="000000"/>
          <w:sz w:val="18"/>
          <w:lang w:eastAsia="ja-JP"/>
        </w:rPr>
        <w:t>0</w:t>
      </w:r>
      <w:r>
        <w:rPr>
          <w:rFonts w:eastAsia="Times New Roman"/>
          <w:color w:val="000000"/>
          <w:sz w:val="18"/>
          <w:lang w:eastAsia="ja-JP"/>
        </w:rPr>
        <w:tab/>
      </w:r>
      <w:r>
        <w:rPr>
          <w:rFonts w:ascii="MS Mincho" w:eastAsia="MS Mincho" w:hAnsi="MS Mincho"/>
          <w:color w:val="000000"/>
          <w:sz w:val="17"/>
          <w:lang w:eastAsia="ja-JP"/>
        </w:rPr>
        <w:t>コンピュータソフトウェア</w:t>
      </w:r>
      <w:r>
        <w:rPr>
          <w:rFonts w:eastAsia="Times New Roman"/>
          <w:color w:val="000000"/>
          <w:sz w:val="24"/>
          <w:lang w:eastAsia="ja-JP"/>
        </w:rPr>
        <w:t xml:space="preserve"> </w:t>
      </w:r>
    </w:p>
    <w:p w14:paraId="2B052AD2" w14:textId="77777777" w:rsidR="00F10532" w:rsidRDefault="003D5E68">
      <w:pPr>
        <w:spacing w:before="60" w:line="214" w:lineRule="exact"/>
        <w:ind w:left="144"/>
        <w:textAlignment w:val="baseline"/>
        <w:rPr>
          <w:rFonts w:ascii="Courier New" w:eastAsia="Courier New" w:hAnsi="Courier New"/>
          <w:i/>
          <w:color w:val="000000"/>
          <w:spacing w:val="-17"/>
          <w:sz w:val="19"/>
        </w:rPr>
      </w:pPr>
      <w:r>
        <w:rPr>
          <w:rFonts w:ascii="Courier New" w:eastAsia="Courier New" w:hAnsi="Courier New"/>
          <w:i/>
          <w:color w:val="000000"/>
          <w:spacing w:val="-17"/>
          <w:sz w:val="19"/>
        </w:rPr>
        <w:t>†</w:t>
      </w:r>
      <w:r>
        <w:rPr>
          <w:rFonts w:ascii="Symbol" w:eastAsia="Symbol" w:hAnsi="Symbol"/>
          <w:color w:val="000000"/>
          <w:spacing w:val="-17"/>
          <w:sz w:val="14"/>
        </w:rPr>
        <w:t></w:t>
      </w:r>
      <w:r>
        <w:rPr>
          <w:rFonts w:ascii="Courier New" w:eastAsia="Courier New" w:hAnsi="Courier New"/>
          <w:i/>
          <w:color w:val="000000"/>
          <w:spacing w:val="-17"/>
          <w:sz w:val="19"/>
        </w:rPr>
        <w:t>†</w:t>
      </w:r>
      <w:r>
        <w:rPr>
          <w:rFonts w:ascii="Symbol" w:eastAsia="Symbol" w:hAnsi="Symbol"/>
          <w:color w:val="000000"/>
          <w:spacing w:val="-17"/>
          <w:sz w:val="14"/>
        </w:rPr>
        <w:t></w:t>
      </w:r>
      <w:r>
        <w:rPr>
          <w:rFonts w:ascii="Courier New" w:eastAsia="Courier New" w:hAnsi="Courier New"/>
          <w:i/>
          <w:color w:val="000000"/>
          <w:spacing w:val="-17"/>
          <w:sz w:val="19"/>
        </w:rPr>
        <w:t xml:space="preserve"> †</w:t>
      </w:r>
      <w:r>
        <w:rPr>
          <w:rFonts w:ascii="Symbol" w:eastAsia="Symbol" w:hAnsi="Symbol"/>
          <w:color w:val="000000"/>
          <w:spacing w:val="-17"/>
          <w:sz w:val="14"/>
        </w:rPr>
        <w:t></w:t>
      </w:r>
    </w:p>
    <w:p w14:paraId="00487869" w14:textId="77777777" w:rsidR="00F10532" w:rsidRDefault="003D5E68">
      <w:pPr>
        <w:spacing w:before="31" w:line="214" w:lineRule="exact"/>
        <w:ind w:left="144"/>
        <w:textAlignment w:val="baseline"/>
        <w:rPr>
          <w:rFonts w:ascii="Courier New" w:eastAsia="Courier New" w:hAnsi="Courier New"/>
          <w:i/>
          <w:color w:val="000000"/>
          <w:spacing w:val="-13"/>
          <w:sz w:val="19"/>
        </w:rPr>
      </w:pPr>
      <w:r>
        <w:rPr>
          <w:rFonts w:ascii="Courier New" w:eastAsia="Courier New" w:hAnsi="Courier New"/>
          <w:i/>
          <w:color w:val="000000"/>
          <w:spacing w:val="-13"/>
          <w:sz w:val="19"/>
        </w:rPr>
        <w:t>†</w:t>
      </w:r>
      <w:r>
        <w:rPr>
          <w:rFonts w:ascii="Symbol" w:eastAsia="Symbol" w:hAnsi="Symbol"/>
          <w:color w:val="000000"/>
          <w:spacing w:val="-13"/>
          <w:sz w:val="14"/>
        </w:rPr>
        <w:t></w:t>
      </w:r>
      <w:r>
        <w:rPr>
          <w:rFonts w:ascii="Courier New" w:eastAsia="Courier New" w:hAnsi="Courier New"/>
          <w:i/>
          <w:color w:val="000000"/>
          <w:spacing w:val="-13"/>
          <w:sz w:val="19"/>
        </w:rPr>
        <w:t>†</w:t>
      </w:r>
      <w:r>
        <w:rPr>
          <w:rFonts w:ascii="Symbol" w:eastAsia="Symbol" w:hAnsi="Symbol"/>
          <w:color w:val="000000"/>
          <w:spacing w:val="-13"/>
          <w:sz w:val="14"/>
        </w:rPr>
        <w:t></w:t>
      </w:r>
    </w:p>
    <w:p w14:paraId="773FF782" w14:textId="77777777" w:rsidR="00F10532" w:rsidRDefault="00F10532">
      <w:pPr>
        <w:sectPr w:rsidR="00F10532">
          <w:headerReference w:type="default" r:id="rId8"/>
          <w:footerReference w:type="default" r:id="rId9"/>
          <w:pgSz w:w="11909" w:h="16838"/>
          <w:pgMar w:top="940" w:right="5924" w:bottom="14682" w:left="725" w:header="720" w:footer="720" w:gutter="0"/>
          <w:cols w:space="720"/>
        </w:sectPr>
      </w:pPr>
    </w:p>
    <w:p w14:paraId="6C072C3D" w14:textId="7885D165" w:rsidR="00F10532" w:rsidRDefault="0040434C">
      <w:pPr>
        <w:spacing w:after="775" w:line="209" w:lineRule="exact"/>
        <w:ind w:right="36"/>
        <w:jc w:val="right"/>
        <w:textAlignment w:val="baseline"/>
        <w:rPr>
          <w:rFonts w:eastAsia="Times New Roman"/>
          <w:color w:val="000000"/>
          <w:sz w:val="18"/>
        </w:rPr>
      </w:pPr>
      <w:r>
        <w:rPr>
          <w:noProof/>
          <w:lang w:val="en-IN" w:eastAsia="en-IN"/>
        </w:rPr>
        <mc:AlternateContent>
          <mc:Choice Requires="wps">
            <w:drawing>
              <wp:anchor distT="0" distB="0" distL="114300" distR="114300" simplePos="0" relativeHeight="251533312" behindDoc="0" locked="0" layoutInCell="1" allowOverlap="1" wp14:anchorId="4AE10043" wp14:editId="7F8DA87D">
                <wp:simplePos x="0" y="0"/>
                <wp:positionH relativeFrom="page">
                  <wp:posOffset>438785</wp:posOffset>
                </wp:positionH>
                <wp:positionV relativeFrom="page">
                  <wp:posOffset>877570</wp:posOffset>
                </wp:positionV>
                <wp:extent cx="5414010" cy="0"/>
                <wp:effectExtent l="0" t="0" r="0" b="0"/>
                <wp:wrapNone/>
                <wp:docPr id="26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4010" cy="0"/>
                        </a:xfrm>
                        <a:prstGeom prst="line">
                          <a:avLst/>
                        </a:prstGeom>
                        <a:noFill/>
                        <a:ln w="3937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DA27C" id="Line 245"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69.1pt" to="460.8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LhIwIAAEc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" strokeweight="3.1pt">
                <v:stroke dashstyle="1 1"/>
                <w10:wrap anchorx="page" anchory="page"/>
              </v:line>
            </w:pict>
          </mc:Fallback>
        </mc:AlternateContent>
      </w:r>
      <w:r w:rsidR="003D5E68">
        <w:rPr>
          <w:rFonts w:eastAsia="Times New Roman"/>
          <w:color w:val="000000"/>
          <w:sz w:val="18"/>
        </w:rPr>
        <w:t>1</w:t>
      </w:r>
    </w:p>
    <w:p w14:paraId="6A390BAE" w14:textId="77777777" w:rsidR="00F10532" w:rsidRDefault="00F10532">
      <w:pPr>
        <w:spacing w:after="775" w:line="209" w:lineRule="exact"/>
        <w:sectPr w:rsidR="00F10532">
          <w:pgSz w:w="11909" w:h="16838"/>
          <w:pgMar w:top="960" w:right="2578" w:bottom="2910" w:left="691" w:header="720" w:footer="720" w:gutter="0"/>
          <w:cols w:space="720"/>
        </w:sectPr>
      </w:pPr>
    </w:p>
    <w:p w14:paraId="2982053A" w14:textId="33B936CB" w:rsidR="00F10532" w:rsidRPr="0040434C" w:rsidRDefault="003D5E68" w:rsidP="0040434C">
      <w:pPr>
        <w:spacing w:line="452" w:lineRule="exact"/>
        <w:ind w:left="288" w:right="648"/>
        <w:textAlignment w:val="baseline"/>
        <w:rPr>
          <w:b/>
          <w:color w:val="000000"/>
          <w:w w:val="115"/>
          <w:sz w:val="34"/>
        </w:rPr>
      </w:pPr>
      <w:r>
        <w:rPr>
          <w:rFonts w:eastAsia="Times New Roman"/>
          <w:b/>
          <w:color w:val="000000"/>
          <w:w w:val="115"/>
          <w:sz w:val="34"/>
        </w:rPr>
        <w:t xml:space="preserve">Component-Based </w:t>
      </w:r>
      <w:r w:rsidRPr="0040434C">
        <w:rPr>
          <w:b/>
          <w:color w:val="000000"/>
          <w:w w:val="115"/>
          <w:sz w:val="34"/>
        </w:rPr>
        <w:t xml:space="preserve">Framework </w:t>
      </w:r>
      <w:r>
        <w:rPr>
          <w:rFonts w:eastAsia="Times New Roman"/>
          <w:b/>
          <w:color w:val="000000"/>
          <w:w w:val="115"/>
          <w:sz w:val="34"/>
        </w:rPr>
        <w:t xml:space="preserve">of Lightweight Ruby </w:t>
      </w:r>
      <w:r w:rsidRPr="0040434C">
        <w:rPr>
          <w:b/>
          <w:color w:val="000000"/>
          <w:w w:val="115"/>
          <w:sz w:val="34"/>
        </w:rPr>
        <w:t xml:space="preserve">for </w:t>
      </w:r>
      <w:r>
        <w:rPr>
          <w:rFonts w:eastAsia="Times New Roman"/>
          <w:b/>
          <w:color w:val="000000"/>
          <w:w w:val="115"/>
          <w:sz w:val="34"/>
        </w:rPr>
        <w:t>Efficient</w:t>
      </w:r>
      <w:r w:rsidRPr="0040434C">
        <w:rPr>
          <w:b/>
          <w:color w:val="000000"/>
          <w:w w:val="115"/>
          <w:sz w:val="34"/>
        </w:rPr>
        <w:t xml:space="preserve"> Embedded Software </w:t>
      </w:r>
      <w:r>
        <w:rPr>
          <w:rFonts w:eastAsia="Times New Roman"/>
          <w:b/>
          <w:color w:val="000000"/>
          <w:w w:val="115"/>
          <w:sz w:val="34"/>
        </w:rPr>
        <w:t>Development</w:t>
      </w:r>
    </w:p>
    <w:p w14:paraId="0370AB36" w14:textId="2394398B" w:rsidR="00F10532" w:rsidRPr="0040434C" w:rsidRDefault="003D5E68" w:rsidP="0040434C">
      <w:pPr>
        <w:spacing w:before="494" w:line="337" w:lineRule="exact"/>
        <w:ind w:left="288" w:right="36"/>
        <w:textAlignment w:val="baseline"/>
        <w:rPr>
          <w:color w:val="000000"/>
          <w:spacing w:val="23"/>
          <w:sz w:val="28"/>
        </w:rPr>
      </w:pPr>
      <w:r w:rsidRPr="0040434C">
        <w:rPr>
          <w:rFonts w:eastAsia="Times New Roman" w:cstheme="minorBidi"/>
          <w:color w:val="000000"/>
          <w:spacing w:val="23"/>
          <w:sz w:val="28"/>
        </w:rPr>
        <w:t>Takuro Yamamoto</w:t>
      </w:r>
      <w:r>
        <w:rPr>
          <w:color w:val="000000"/>
          <w:spacing w:val="23"/>
          <w:sz w:val="28"/>
        </w:rPr>
        <w:t xml:space="preserve"> </w:t>
      </w:r>
      <w:r w:rsidRPr="0040434C">
        <w:rPr>
          <w:rFonts w:eastAsia="Times New Roman" w:cstheme="minorBidi"/>
          <w:color w:val="000000"/>
          <w:spacing w:val="23"/>
          <w:sz w:val="28"/>
        </w:rPr>
        <w:t>Hiroshi Oyama</w:t>
      </w:r>
      <w:r>
        <w:rPr>
          <w:rFonts w:eastAsia="Times New Roman"/>
          <w:color w:val="000000"/>
          <w:spacing w:val="23"/>
          <w:sz w:val="28"/>
        </w:rPr>
        <w:t xml:space="preserve"> </w:t>
      </w:r>
      <w:r w:rsidRPr="0040434C">
        <w:rPr>
          <w:color w:val="000000"/>
          <w:spacing w:val="23"/>
          <w:sz w:val="28"/>
        </w:rPr>
        <w:t>Takuya Azumi</w:t>
      </w:r>
    </w:p>
    <w:p w14:paraId="383E2E4E" w14:textId="341CC8A1" w:rsidR="00F10532" w:rsidRPr="0040434C" w:rsidRDefault="003D5E68" w:rsidP="0040434C">
      <w:pPr>
        <w:spacing w:before="1" w:after="275" w:line="212" w:lineRule="exact"/>
        <w:ind w:left="288" w:right="360"/>
        <w:jc w:val="both"/>
        <w:textAlignment w:val="baseline"/>
        <w:rPr>
          <w:color w:val="000000"/>
          <w:spacing w:val="6"/>
          <w:sz w:val="17"/>
        </w:rPr>
      </w:pPr>
      <w:r>
        <w:rPr>
          <w:rFonts w:eastAsia="Times New Roman"/>
          <w:color w:val="000000"/>
          <w:spacing w:val="6"/>
          <w:sz w:val="17"/>
        </w:rPr>
        <w:t>The</w:t>
      </w:r>
      <w:r w:rsidRPr="0040434C">
        <w:rPr>
          <w:color w:val="000000"/>
          <w:spacing w:val="6"/>
          <w:sz w:val="17"/>
        </w:rPr>
        <w:t xml:space="preserve"> complexity and scale</w:t>
      </w:r>
      <w:r>
        <w:rPr>
          <w:rFonts w:eastAsia="Times New Roman"/>
          <w:color w:val="000000"/>
          <w:spacing w:val="6"/>
          <w:sz w:val="17"/>
        </w:rPr>
        <w:t xml:space="preserve"> of embedded software have increased.</w:t>
      </w:r>
      <w:r w:rsidRPr="0040434C">
        <w:rPr>
          <w:color w:val="000000"/>
          <w:spacing w:val="6"/>
          <w:sz w:val="17"/>
        </w:rPr>
        <w:t xml:space="preserve"> To improve the productivity, the mruby on TOPPERS embedded component system (TECS) framework, which employs </w:t>
      </w:r>
      <w:r>
        <w:rPr>
          <w:rFonts w:eastAsia="Times New Roman"/>
          <w:color w:val="000000"/>
          <w:spacing w:val="6"/>
          <w:sz w:val="17"/>
        </w:rPr>
        <w:t xml:space="preserve">a </w:t>
      </w:r>
      <w:r w:rsidRPr="0040434C">
        <w:rPr>
          <w:color w:val="000000"/>
          <w:spacing w:val="6"/>
          <w:sz w:val="17"/>
        </w:rPr>
        <w:t xml:space="preserve">scripting language (i.e., lightweight Ruby) and supports component-based development, has been proposed. </w:t>
      </w:r>
      <w:r>
        <w:rPr>
          <w:rFonts w:eastAsia="Times New Roman"/>
          <w:color w:val="000000"/>
          <w:spacing w:val="6"/>
          <w:sz w:val="17"/>
        </w:rPr>
        <w:t>In the current mruby on TECS framework, mruby programs must be compiled and linked every time they are modified, because mruby bytecode are incorporated in the platform. Moreover, while the framework supports multiple vir</w:t>
      </w:r>
      <w:r>
        <w:rPr>
          <w:rFonts w:eastAsia="Times New Roman"/>
          <w:color w:val="000000"/>
          <w:spacing w:val="6"/>
          <w:sz w:val="17"/>
        </w:rPr>
        <w:softHyphen/>
        <w:t xml:space="preserve">tual machines (VMs), developers must be familiar with the functions of real-time operating systems to effectively execute multiple mruby programs concurrently or in parallel. </w:t>
      </w:r>
      <w:r w:rsidRPr="0040434C">
        <w:rPr>
          <w:color w:val="000000"/>
          <w:spacing w:val="6"/>
          <w:sz w:val="17"/>
        </w:rPr>
        <w:t xml:space="preserve">This paper </w:t>
      </w:r>
      <w:r>
        <w:rPr>
          <w:rFonts w:eastAsia="Times New Roman"/>
          <w:color w:val="000000"/>
          <w:spacing w:val="6"/>
          <w:sz w:val="17"/>
        </w:rPr>
        <w:t>proposed</w:t>
      </w:r>
      <w:r w:rsidRPr="0040434C">
        <w:rPr>
          <w:color w:val="000000"/>
          <w:spacing w:val="6"/>
          <w:sz w:val="17"/>
        </w:rPr>
        <w:t xml:space="preserve"> an extended mruby on TECS </w:t>
      </w:r>
      <w:r>
        <w:rPr>
          <w:rFonts w:eastAsia="Times New Roman"/>
          <w:color w:val="000000"/>
          <w:spacing w:val="6"/>
          <w:sz w:val="17"/>
        </w:rPr>
        <w:t xml:space="preserve">framework </w:t>
      </w:r>
      <w:r w:rsidRPr="0040434C">
        <w:rPr>
          <w:color w:val="000000"/>
          <w:spacing w:val="6"/>
          <w:sz w:val="17"/>
        </w:rPr>
        <w:t>that improves development efficiency more than the current framework</w:t>
      </w:r>
      <w:r>
        <w:rPr>
          <w:rFonts w:eastAsia="Times New Roman"/>
          <w:color w:val="000000"/>
          <w:spacing w:val="6"/>
          <w:sz w:val="17"/>
        </w:rPr>
        <w:t>. We implemented</w:t>
      </w:r>
      <w:r w:rsidRPr="0040434C">
        <w:rPr>
          <w:color w:val="000000"/>
          <w:spacing w:val="6"/>
          <w:sz w:val="17"/>
        </w:rPr>
        <w:t xml:space="preserve"> a Bluetooth loader receives an mruby bytecode</w:t>
      </w:r>
      <w:r>
        <w:rPr>
          <w:rFonts w:eastAsia="Times New Roman"/>
          <w:color w:val="000000"/>
          <w:spacing w:val="6"/>
          <w:sz w:val="17"/>
        </w:rPr>
        <w:t>,</w:t>
      </w:r>
      <w:r w:rsidRPr="0040434C">
        <w:rPr>
          <w:color w:val="000000"/>
          <w:spacing w:val="6"/>
          <w:sz w:val="17"/>
        </w:rPr>
        <w:t xml:space="preserve"> and a RiteVM scheduler simplifies </w:t>
      </w:r>
      <w:r>
        <w:rPr>
          <w:rFonts w:eastAsia="Times New Roman"/>
          <w:color w:val="000000"/>
          <w:spacing w:val="6"/>
          <w:sz w:val="17"/>
        </w:rPr>
        <w:t>multitask</w:t>
      </w:r>
      <w:r>
        <w:rPr>
          <w:rFonts w:eastAsia="Times New Roman"/>
          <w:color w:val="000000"/>
          <w:spacing w:val="6"/>
          <w:sz w:val="17"/>
        </w:rPr>
        <w:softHyphen/>
        <w:t>ing. Synchronization of initializing multiple tasks is also implemented using an Eventflag. Experimental results demonstrate the advantages of the proposed framework</w:t>
      </w:r>
      <w:r w:rsidRPr="0040434C">
        <w:rPr>
          <w:color w:val="000000"/>
          <w:spacing w:val="6"/>
          <w:sz w:val="17"/>
        </w:rPr>
        <w:t>.</w:t>
      </w:r>
    </w:p>
    <w:p w14:paraId="448341F9" w14:textId="440A0E42" w:rsidR="00F10532" w:rsidRDefault="00F10532">
      <w:pPr>
        <w:spacing w:before="1" w:after="275" w:line="212" w:lineRule="exact"/>
        <w:sectPr w:rsidR="00F10532">
          <w:headerReference w:type="even" r:id="rId10"/>
          <w:headerReference w:type="default" r:id="rId11"/>
          <w:footerReference w:type="even" r:id="rId12"/>
          <w:footerReference w:type="default" r:id="rId13"/>
          <w:headerReference w:type="first" r:id="rId14"/>
          <w:footerReference w:type="first" r:id="rId15"/>
          <w:type w:val="continuous"/>
          <w:pgSz w:w="11909" w:h="16838"/>
          <w:pgMar w:top="960" w:right="2578" w:bottom="2910" w:left="691" w:header="720" w:footer="720" w:gutter="0"/>
          <w:cols w:space="720"/>
        </w:sectPr>
      </w:pPr>
    </w:p>
    <w:p w14:paraId="7A86CCEA" w14:textId="77777777" w:rsidR="00F10532" w:rsidRDefault="003D5E68">
      <w:pPr>
        <w:spacing w:before="264" w:line="240" w:lineRule="exact"/>
        <w:ind w:left="144"/>
        <w:textAlignment w:val="baseline"/>
        <w:rPr>
          <w:rFonts w:eastAsia="Times New Roman"/>
          <w:color w:val="000000"/>
          <w:spacing w:val="18"/>
        </w:rPr>
      </w:pPr>
      <w:r>
        <w:rPr>
          <w:rFonts w:eastAsia="Times New Roman"/>
          <w:color w:val="000000"/>
          <w:spacing w:val="18"/>
        </w:rPr>
        <w:t>1 Introduction</w:t>
      </w:r>
    </w:p>
    <w:p w14:paraId="71721A4F" w14:textId="1CDA065F" w:rsidR="00F10532" w:rsidRPr="0040434C" w:rsidRDefault="003D5E68" w:rsidP="0040434C">
      <w:pPr>
        <w:spacing w:before="46" w:line="248" w:lineRule="exact"/>
        <w:ind w:firstLine="144"/>
        <w:jc w:val="both"/>
        <w:textAlignment w:val="baseline"/>
        <w:rPr>
          <w:color w:val="000000"/>
          <w:spacing w:val="7"/>
          <w:sz w:val="18"/>
        </w:rPr>
      </w:pPr>
      <w:r>
        <w:rPr>
          <w:rFonts w:eastAsia="Times New Roman"/>
          <w:color w:val="000000"/>
          <w:spacing w:val="7"/>
          <w:sz w:val="18"/>
        </w:rPr>
        <w:t>Currently,</w:t>
      </w:r>
      <w:r w:rsidRPr="0040434C">
        <w:rPr>
          <w:color w:val="000000"/>
          <w:spacing w:val="7"/>
          <w:sz w:val="18"/>
        </w:rPr>
        <w:t xml:space="preserve"> embedded </w:t>
      </w:r>
      <w:r>
        <w:rPr>
          <w:rFonts w:eastAsia="Times New Roman"/>
          <w:color w:val="000000"/>
          <w:spacing w:val="7"/>
          <w:sz w:val="18"/>
        </w:rPr>
        <w:t>systems, e.g., Internet of Things applications, must</w:t>
      </w:r>
      <w:r w:rsidRPr="0040434C">
        <w:rPr>
          <w:color w:val="000000"/>
          <w:spacing w:val="7"/>
          <w:sz w:val="18"/>
        </w:rPr>
        <w:t xml:space="preserve"> demonstrate high </w:t>
      </w:r>
      <w:r>
        <w:rPr>
          <w:rFonts w:eastAsia="Times New Roman"/>
          <w:color w:val="000000"/>
          <w:spacing w:val="7"/>
          <w:sz w:val="18"/>
        </w:rPr>
        <w:t>qual</w:t>
      </w:r>
      <w:r>
        <w:rPr>
          <w:rFonts w:eastAsia="Times New Roman"/>
          <w:color w:val="000000"/>
          <w:spacing w:val="7"/>
          <w:sz w:val="18"/>
        </w:rPr>
        <w:softHyphen/>
        <w:t>ity</w:t>
      </w:r>
      <w:r w:rsidRPr="0040434C">
        <w:rPr>
          <w:color w:val="000000"/>
          <w:spacing w:val="7"/>
          <w:sz w:val="18"/>
        </w:rPr>
        <w:t xml:space="preserve"> and </w:t>
      </w:r>
      <w:r>
        <w:rPr>
          <w:rFonts w:eastAsia="Times New Roman"/>
          <w:color w:val="000000"/>
          <w:spacing w:val="7"/>
          <w:sz w:val="18"/>
        </w:rPr>
        <w:t xml:space="preserve">high </w:t>
      </w:r>
      <w:r w:rsidRPr="0040434C">
        <w:rPr>
          <w:color w:val="000000"/>
          <w:spacing w:val="7"/>
          <w:sz w:val="18"/>
        </w:rPr>
        <w:t xml:space="preserve">performance. This requirement has led to an increase in their complexity and scale; </w:t>
      </w:r>
      <w:r>
        <w:rPr>
          <w:rFonts w:eastAsia="Times New Roman"/>
          <w:color w:val="000000"/>
          <w:spacing w:val="7"/>
          <w:sz w:val="18"/>
        </w:rPr>
        <w:t>more</w:t>
      </w:r>
      <w:r>
        <w:rPr>
          <w:rFonts w:eastAsia="Times New Roman"/>
          <w:color w:val="000000"/>
          <w:spacing w:val="7"/>
          <w:sz w:val="18"/>
        </w:rPr>
        <w:softHyphen/>
        <w:t>over</w:t>
      </w:r>
      <w:r w:rsidRPr="0040434C">
        <w:rPr>
          <w:color w:val="000000"/>
          <w:spacing w:val="7"/>
          <w:sz w:val="18"/>
        </w:rPr>
        <w:t>, these systems need to have low production costs and short development cycles.</w:t>
      </w:r>
    </w:p>
    <w:p w14:paraId="4168308D" w14:textId="7CB2F7A1" w:rsidR="00F10532" w:rsidRDefault="003D5E68">
      <w:pPr>
        <w:spacing w:before="2" w:after="328" w:line="248" w:lineRule="exact"/>
        <w:ind w:firstLine="144"/>
        <w:jc w:val="both"/>
        <w:textAlignment w:val="baseline"/>
        <w:rPr>
          <w:rFonts w:eastAsia="Times New Roman"/>
          <w:color w:val="000000"/>
          <w:spacing w:val="6"/>
          <w:sz w:val="18"/>
        </w:rPr>
      </w:pPr>
      <w:r w:rsidRPr="0040434C">
        <w:rPr>
          <w:color w:val="000000"/>
          <w:spacing w:val="6"/>
          <w:sz w:val="18"/>
        </w:rPr>
        <w:t>Complex and large-scale software systems can be developed efficiently by using component-based techniques [</w:t>
      </w:r>
      <w:r>
        <w:rPr>
          <w:rFonts w:eastAsia="Times New Roman"/>
          <w:color w:val="000000"/>
          <w:spacing w:val="6"/>
          <w:sz w:val="18"/>
        </w:rPr>
        <w:t>18], [17</w:t>
      </w:r>
      <w:r w:rsidRPr="0040434C">
        <w:rPr>
          <w:color w:val="000000"/>
          <w:spacing w:val="6"/>
          <w:sz w:val="18"/>
        </w:rPr>
        <w:t>]. Component-</w:t>
      </w:r>
      <w:r>
        <w:rPr>
          <w:rFonts w:eastAsia="Times New Roman"/>
          <w:color w:val="000000"/>
          <w:spacing w:val="6"/>
          <w:sz w:val="18"/>
        </w:rPr>
        <w:t>Based Develop</w:t>
      </w:r>
      <w:r>
        <w:rPr>
          <w:rFonts w:eastAsia="Times New Roman"/>
          <w:color w:val="000000"/>
          <w:spacing w:val="6"/>
          <w:sz w:val="18"/>
        </w:rPr>
        <w:softHyphen/>
        <w:t>ment</w:t>
      </w:r>
      <w:r w:rsidRPr="0040434C">
        <w:rPr>
          <w:color w:val="000000"/>
          <w:spacing w:val="6"/>
          <w:sz w:val="18"/>
        </w:rPr>
        <w:t xml:space="preserve"> (CBD) is a design technique that can be applied to reusable software development. </w:t>
      </w:r>
      <w:r>
        <w:rPr>
          <w:rFonts w:eastAsia="Times New Roman"/>
          <w:color w:val="000000"/>
          <w:spacing w:val="6"/>
          <w:sz w:val="18"/>
        </w:rPr>
        <w:t>Verifi</w:t>
      </w:r>
      <w:r>
        <w:rPr>
          <w:rFonts w:eastAsia="Times New Roman"/>
          <w:color w:val="000000"/>
          <w:spacing w:val="6"/>
          <w:sz w:val="18"/>
        </w:rPr>
        <w:softHyphen/>
        <w:t>cation of component-based systems has been ex</w:t>
      </w:r>
      <w:r>
        <w:rPr>
          <w:rFonts w:eastAsia="Times New Roman"/>
          <w:color w:val="000000"/>
          <w:spacing w:val="6"/>
          <w:sz w:val="18"/>
        </w:rPr>
        <w:softHyphen/>
        <w:t xml:space="preserve">tensively researched [20], [16]. </w:t>
      </w:r>
      <w:r w:rsidRPr="0040434C">
        <w:rPr>
          <w:color w:val="000000"/>
          <w:spacing w:val="6"/>
          <w:sz w:val="18"/>
        </w:rPr>
        <w:t xml:space="preserve">Individual </w:t>
      </w:r>
      <w:r>
        <w:rPr>
          <w:rFonts w:eastAsia="Times New Roman"/>
          <w:color w:val="000000"/>
          <w:spacing w:val="6"/>
          <w:sz w:val="18"/>
        </w:rPr>
        <w:t>compo</w:t>
      </w:r>
      <w:r>
        <w:rPr>
          <w:rFonts w:eastAsia="Times New Roman"/>
          <w:color w:val="000000"/>
          <w:spacing w:val="6"/>
          <w:sz w:val="18"/>
        </w:rPr>
        <w:softHyphen/>
        <w:t>nent</w:t>
      </w:r>
      <w:r w:rsidRPr="0040434C">
        <w:rPr>
          <w:color w:val="000000"/>
          <w:spacing w:val="6"/>
          <w:sz w:val="18"/>
        </w:rPr>
        <w:t xml:space="preserve"> diagrams enable the visualization of an </w:t>
      </w:r>
      <w:r>
        <w:rPr>
          <w:rFonts w:eastAsia="Times New Roman"/>
          <w:color w:val="000000"/>
          <w:spacing w:val="6"/>
          <w:sz w:val="18"/>
        </w:rPr>
        <w:t>en</w:t>
      </w:r>
      <w:r>
        <w:rPr>
          <w:rFonts w:eastAsia="Times New Roman"/>
          <w:color w:val="000000"/>
          <w:spacing w:val="6"/>
          <w:sz w:val="18"/>
        </w:rPr>
        <w:softHyphen/>
        <w:t>tire</w:t>
      </w:r>
      <w:r w:rsidRPr="0040434C">
        <w:rPr>
          <w:color w:val="000000"/>
          <w:spacing w:val="6"/>
          <w:sz w:val="18"/>
        </w:rPr>
        <w:t xml:space="preserve"> system. In addition, component-based systems are flexible with regard to extensibility and </w:t>
      </w:r>
      <w:r>
        <w:rPr>
          <w:rFonts w:eastAsia="Times New Roman"/>
          <w:color w:val="000000"/>
          <w:spacing w:val="6"/>
          <w:sz w:val="18"/>
        </w:rPr>
        <w:t>speci-</w:t>
      </w:r>
      <w:r>
        <w:rPr>
          <w:rFonts w:eastAsia="Times New Roman"/>
          <w:color w:val="000000"/>
          <w:sz w:val="24"/>
        </w:rPr>
        <w:t xml:space="preserve"> </w:t>
      </w:r>
    </w:p>
    <w:p w14:paraId="551B61C5" w14:textId="1CFF4EDF" w:rsidR="00F10532" w:rsidRDefault="0040434C">
      <w:pPr>
        <w:spacing w:before="47" w:line="212" w:lineRule="exact"/>
        <w:ind w:left="288" w:hanging="144"/>
        <w:jc w:val="both"/>
        <w:textAlignment w:val="baseline"/>
        <w:rPr>
          <w:rFonts w:ascii="MS Mincho" w:eastAsia="MS Mincho" w:hAnsi="MS Mincho"/>
          <w:color w:val="000000"/>
          <w:sz w:val="19"/>
        </w:rPr>
      </w:pPr>
      <w:r>
        <w:rPr>
          <w:noProof/>
          <w:lang w:val="en-IN" w:eastAsia="en-IN"/>
        </w:rPr>
        <mc:AlternateContent>
          <mc:Choice Requires="wps">
            <w:drawing>
              <wp:anchor distT="0" distB="0" distL="114300" distR="114300" simplePos="0" relativeHeight="251534336" behindDoc="0" locked="0" layoutInCell="1" allowOverlap="1" wp14:anchorId="17977E0B" wp14:editId="705F8F09">
                <wp:simplePos x="0" y="0"/>
                <wp:positionH relativeFrom="page">
                  <wp:posOffset>457200</wp:posOffset>
                </wp:positionH>
                <wp:positionV relativeFrom="page">
                  <wp:posOffset>7382510</wp:posOffset>
                </wp:positionV>
                <wp:extent cx="1262380" cy="0"/>
                <wp:effectExtent l="0" t="0" r="0" b="0"/>
                <wp:wrapNone/>
                <wp:docPr id="262"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23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8C0DD" id="Line 244" o:spid="_x0000_s1026" style="position:absolute;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581.3pt" to="135.4pt,5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GiFQIAACwEAAAOAAAAZHJzL2Uyb0RvYy54bWysU02P2yAQvVfqf0DcE3/Em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" strokeweight=".5pt">
                <w10:wrap anchorx="page" anchory="page"/>
              </v:line>
            </w:pict>
          </mc:Fallback>
        </mc:AlternateContent>
      </w:r>
      <w:r w:rsidR="003D5E68">
        <w:rPr>
          <w:rFonts w:ascii="MS Mincho" w:eastAsia="MS Mincho" w:hAnsi="MS Mincho"/>
          <w:color w:val="000000"/>
          <w:sz w:val="19"/>
        </w:rPr>
        <w:t>軽</w:t>
      </w:r>
      <w:r w:rsidR="003D5E68">
        <w:rPr>
          <w:rFonts w:eastAsia="Times New Roman"/>
          <w:color w:val="000000"/>
          <w:sz w:val="23"/>
        </w:rPr>
        <w:t xml:space="preserve">M </w:t>
      </w:r>
      <w:r w:rsidR="003D5E68">
        <w:rPr>
          <w:rFonts w:eastAsia="Times New Roman"/>
          <w:color w:val="000000"/>
          <w:sz w:val="17"/>
        </w:rPr>
        <w:t xml:space="preserve">Ruby </w:t>
      </w:r>
      <w:r w:rsidR="003D5E68">
        <w:rPr>
          <w:rFonts w:eastAsia="Times New Roman"/>
          <w:color w:val="000000"/>
          <w:sz w:val="23"/>
        </w:rPr>
        <w:t>vol,, it t</w:t>
      </w:r>
      <w:r w:rsidR="003D5E68">
        <w:rPr>
          <w:rFonts w:ascii="MS Mincho" w:eastAsia="MS Mincho" w:hAnsi="MS Mincho"/>
          <w:color w:val="000000"/>
          <w:sz w:val="19"/>
        </w:rPr>
        <w:t>*n</w:t>
      </w:r>
      <w:r w:rsidR="003D5E68">
        <w:rPr>
          <w:rFonts w:eastAsia="Times New Roman"/>
          <w:color w:val="000000"/>
          <w:sz w:val="23"/>
        </w:rPr>
        <w:t>tsc</w:t>
      </w:r>
      <w:r w:rsidR="003D5E68">
        <w:rPr>
          <w:rFonts w:ascii="MS Mincho" w:eastAsia="MS Mincho" w:hAnsi="MS Mincho"/>
          <w:color w:val="000000"/>
          <w:sz w:val="19"/>
        </w:rPr>
        <w:t xml:space="preserve">込 </w:t>
      </w:r>
      <w:r w:rsidR="003D5E68">
        <w:rPr>
          <w:rFonts w:eastAsia="Times New Roman"/>
          <w:color w:val="000000"/>
          <w:sz w:val="23"/>
        </w:rPr>
        <w:t>w,</w:t>
      </w:r>
      <w:r w:rsidR="003D5E68">
        <w:rPr>
          <w:rFonts w:ascii="MS Mincho" w:eastAsia="MS Mincho" w:hAnsi="MS Mincho"/>
          <w:color w:val="000000"/>
          <w:sz w:val="19"/>
        </w:rPr>
        <w:t xml:space="preserve">) </w:t>
      </w:r>
      <w:r w:rsidR="003D5E68">
        <w:rPr>
          <w:rFonts w:eastAsia="Times New Roman"/>
          <w:color w:val="000000"/>
          <w:sz w:val="23"/>
        </w:rPr>
        <w:t>7 l•</w:t>
      </w:r>
      <w:r w:rsidR="003D5E68">
        <w:rPr>
          <w:rFonts w:ascii="MS Mincho" w:eastAsia="MS Mincho" w:hAnsi="MS Mincho"/>
          <w:color w:val="000000"/>
          <w:sz w:val="19"/>
        </w:rPr>
        <w:t>ウェア</w:t>
      </w:r>
      <w:r w:rsidR="003D5E68">
        <w:rPr>
          <w:rFonts w:eastAsia="Times New Roman"/>
          <w:color w:val="000000"/>
          <w:sz w:val="23"/>
        </w:rPr>
        <w:t>ryg</w:t>
      </w:r>
      <w:r w:rsidR="003D5E68">
        <w:rPr>
          <w:rFonts w:ascii="MS Mincho" w:eastAsia="MS Mincho" w:hAnsi="MS Mincho"/>
          <w:color w:val="000000"/>
          <w:sz w:val="19"/>
        </w:rPr>
        <w:t>n</w:t>
      </w:r>
      <w:r w:rsidR="003D5E68">
        <w:rPr>
          <w:rFonts w:eastAsia="Times New Roman"/>
          <w:color w:val="000000"/>
          <w:sz w:val="23"/>
        </w:rPr>
        <w:t>J /71-;-</w:t>
      </w:r>
      <w:r w:rsidR="003D5E68">
        <w:rPr>
          <w:rFonts w:ascii="MS Mincho" w:eastAsia="MS Mincho" w:hAnsi="MS Mincho"/>
          <w:color w:val="000000"/>
          <w:sz w:val="19"/>
        </w:rPr>
        <w:t>*</w:t>
      </w:r>
      <w:r w:rsidR="003D5E68">
        <w:rPr>
          <w:rFonts w:eastAsia="Times New Roman"/>
          <w:color w:val="000000"/>
          <w:sz w:val="23"/>
        </w:rPr>
        <w:t>/l•</w:t>
      </w:r>
      <w:r w:rsidR="003D5E68">
        <w:rPr>
          <w:rFonts w:ascii="MS Mincho" w:eastAsia="MS Mincho" w:hAnsi="MS Mincho"/>
          <w:color w:val="000000"/>
          <w:sz w:val="19"/>
        </w:rPr>
        <w:t>ベ</w:t>
      </w:r>
      <w:r w:rsidR="003D5E68">
        <w:rPr>
          <w:rFonts w:eastAsia="Times New Roman"/>
          <w:color w:val="000000"/>
          <w:sz w:val="23"/>
        </w:rPr>
        <w:t>-</w:t>
      </w:r>
      <w:r w:rsidR="003D5E68">
        <w:rPr>
          <w:rFonts w:ascii="MS Mincho" w:eastAsia="MS Mincho" w:hAnsi="MS Mincho"/>
          <w:color w:val="000000"/>
          <w:sz w:val="19"/>
        </w:rPr>
        <w:t>A</w:t>
      </w:r>
      <w:r w:rsidR="003D5E68">
        <w:rPr>
          <w:rFonts w:eastAsia="Times New Roman"/>
          <w:color w:val="000000"/>
          <w:sz w:val="23"/>
        </w:rPr>
        <w:t>71/-/..,,</w:t>
      </w:r>
      <w:r w:rsidR="003D5E68">
        <w:rPr>
          <w:rFonts w:ascii="MS Mincho" w:eastAsia="MS Mincho" w:hAnsi="MS Mincho"/>
          <w:color w:val="000000"/>
          <w:sz w:val="19"/>
        </w:rPr>
        <w:t>7</w:t>
      </w:r>
      <w:r w:rsidR="003D5E68">
        <w:rPr>
          <w:rFonts w:eastAsia="Times New Roman"/>
          <w:color w:val="000000"/>
          <w:sz w:val="23"/>
        </w:rPr>
        <w:t>-,</w:t>
      </w:r>
    </w:p>
    <w:p w14:paraId="1682A686" w14:textId="77777777" w:rsidR="00F10532" w:rsidRDefault="003D5E68">
      <w:pPr>
        <w:spacing w:line="205" w:lineRule="exact"/>
        <w:ind w:left="288" w:hanging="144"/>
        <w:jc w:val="both"/>
        <w:textAlignment w:val="baseline"/>
        <w:rPr>
          <w:rFonts w:eastAsia="Times New Roman"/>
          <w:color w:val="000000"/>
          <w:spacing w:val="-8"/>
          <w:sz w:val="23"/>
        </w:rPr>
      </w:pPr>
      <w:r>
        <w:rPr>
          <w:rFonts w:eastAsia="Times New Roman"/>
          <w:color w:val="000000"/>
          <w:spacing w:val="-8"/>
          <w:sz w:val="23"/>
        </w:rPr>
        <w:t xml:space="preserve">it! </w:t>
      </w:r>
      <w:r>
        <w:rPr>
          <w:rFonts w:ascii="MS Mincho" w:eastAsia="MS Mincho" w:hAnsi="MS Mincho"/>
          <w:color w:val="000000"/>
          <w:spacing w:val="-8"/>
          <w:sz w:val="19"/>
        </w:rPr>
        <w:t>本 拓朗</w:t>
      </w:r>
      <w:r>
        <w:rPr>
          <w:rFonts w:eastAsia="Times New Roman"/>
          <w:color w:val="000000"/>
          <w:spacing w:val="-8"/>
          <w:sz w:val="17"/>
        </w:rPr>
        <w:t xml:space="preserve">, </w:t>
      </w:r>
      <w:r>
        <w:rPr>
          <w:rFonts w:eastAsia="Times New Roman"/>
          <w:color w:val="000000"/>
          <w:spacing w:val="-8"/>
          <w:sz w:val="23"/>
        </w:rPr>
        <w:t xml:space="preserve">ge </w:t>
      </w:r>
      <w:r>
        <w:rPr>
          <w:rFonts w:ascii="MS Mincho" w:eastAsia="MS Mincho" w:hAnsi="MS Mincho"/>
          <w:color w:val="000000"/>
          <w:spacing w:val="-8"/>
          <w:sz w:val="19"/>
        </w:rPr>
        <w:t>積 卓1</w:t>
      </w:r>
      <w:r>
        <w:rPr>
          <w:rFonts w:eastAsia="Times New Roman"/>
          <w:color w:val="000000"/>
          <w:spacing w:val="-8"/>
          <w:sz w:val="17"/>
        </w:rPr>
        <w:t xml:space="preserve">, </w:t>
      </w:r>
      <w:r>
        <w:rPr>
          <w:rFonts w:eastAsia="Times New Roman"/>
          <w:color w:val="000000"/>
          <w:spacing w:val="-8"/>
          <w:sz w:val="23"/>
        </w:rPr>
        <w:t>)CIN)CN )CN IQU</w:t>
      </w:r>
      <w:r>
        <w:rPr>
          <w:rFonts w:ascii="MS Mincho" w:eastAsia="MS Mincho" w:hAnsi="MS Mincho"/>
          <w:color w:val="000000"/>
          <w:spacing w:val="-8"/>
          <w:sz w:val="19"/>
        </w:rPr>
        <w:t xml:space="preserve">礎 </w:t>
      </w:r>
      <w:r>
        <w:rPr>
          <w:rFonts w:eastAsia="Times New Roman"/>
          <w:color w:val="000000"/>
          <w:spacing w:val="-8"/>
          <w:sz w:val="23"/>
        </w:rPr>
        <w:t>INTI</w:t>
      </w:r>
      <w:r>
        <w:rPr>
          <w:rFonts w:ascii="MS Mincho" w:eastAsia="MS Mincho" w:hAnsi="MS Mincho"/>
          <w:color w:val="000000"/>
          <w:spacing w:val="-8"/>
          <w:sz w:val="19"/>
        </w:rPr>
        <w:t xml:space="preserve">A </w:t>
      </w:r>
      <w:r>
        <w:rPr>
          <w:rFonts w:eastAsia="Times New Roman"/>
          <w:color w:val="000000"/>
          <w:spacing w:val="-8"/>
          <w:sz w:val="23"/>
        </w:rPr>
        <w:t>4</w:t>
      </w:r>
      <w:r>
        <w:rPr>
          <w:rFonts w:eastAsia="Times New Roman"/>
          <w:color w:val="000000"/>
          <w:spacing w:val="-8"/>
          <w:sz w:val="17"/>
        </w:rPr>
        <w:t>, Graduate School of Engineering Science, Osaka University.</w:t>
      </w:r>
    </w:p>
    <w:p w14:paraId="2D3B21FF" w14:textId="77777777" w:rsidR="00F10532" w:rsidRDefault="003D5E68">
      <w:pPr>
        <w:spacing w:before="46" w:line="235" w:lineRule="exact"/>
        <w:ind w:left="144" w:right="72"/>
        <w:jc w:val="both"/>
        <w:textAlignment w:val="baseline"/>
        <w:rPr>
          <w:rFonts w:eastAsia="Times New Roman"/>
          <w:color w:val="000000"/>
          <w:spacing w:val="-9"/>
          <w:sz w:val="23"/>
        </w:rPr>
      </w:pPr>
      <w:r>
        <w:rPr>
          <w:rFonts w:eastAsia="Times New Roman"/>
          <w:color w:val="000000"/>
          <w:spacing w:val="-9"/>
          <w:sz w:val="23"/>
        </w:rPr>
        <w:t xml:space="preserve">)Cit! </w:t>
      </w:r>
      <w:r>
        <w:rPr>
          <w:rFonts w:ascii="MS Mincho" w:eastAsia="MS Mincho" w:hAnsi="MS Mincho"/>
          <w:color w:val="000000"/>
          <w:spacing w:val="-9"/>
          <w:sz w:val="19"/>
        </w:rPr>
        <w:t>博司</w:t>
      </w:r>
      <w:r>
        <w:rPr>
          <w:rFonts w:eastAsia="Times New Roman"/>
          <w:color w:val="000000"/>
          <w:spacing w:val="-9"/>
          <w:sz w:val="17"/>
        </w:rPr>
        <w:t xml:space="preserve">, </w:t>
      </w:r>
      <w:r>
        <w:rPr>
          <w:rFonts w:ascii="MS Mincho" w:eastAsia="MS Mincho" w:hAnsi="MS Mincho"/>
          <w:color w:val="000000"/>
          <w:spacing w:val="-9"/>
          <w:sz w:val="19"/>
        </w:rPr>
        <w:t>オ</w:t>
      </w:r>
      <w:r>
        <w:rPr>
          <w:rFonts w:eastAsia="Times New Roman"/>
          <w:color w:val="000000"/>
          <w:spacing w:val="-9"/>
          <w:sz w:val="23"/>
        </w:rPr>
        <w:t>-,</w:t>
      </w:r>
      <w:r>
        <w:rPr>
          <w:rFonts w:ascii="MS Mincho" w:eastAsia="MS Mincho" w:hAnsi="MS Mincho"/>
          <w:color w:val="000000"/>
          <w:spacing w:val="-9"/>
          <w:sz w:val="19"/>
        </w:rPr>
        <w:t>マ株式会社</w:t>
      </w:r>
      <w:r>
        <w:rPr>
          <w:rFonts w:eastAsia="Times New Roman"/>
          <w:color w:val="000000"/>
          <w:spacing w:val="-9"/>
          <w:sz w:val="17"/>
        </w:rPr>
        <w:t xml:space="preserve">,OKUMA Corporation. </w:t>
      </w:r>
      <w:r>
        <w:rPr>
          <w:rFonts w:eastAsia="Times New Roman"/>
          <w:color w:val="000000"/>
          <w:spacing w:val="-9"/>
          <w:sz w:val="23"/>
        </w:rPr>
        <w:t>J/</w:t>
      </w:r>
      <w:r>
        <w:rPr>
          <w:rFonts w:ascii="MS Mincho" w:eastAsia="MS Mincho" w:hAnsi="MS Mincho"/>
          <w:color w:val="000000"/>
          <w:spacing w:val="-9"/>
          <w:sz w:val="19"/>
        </w:rPr>
        <w:t>ピュ</w:t>
      </w:r>
      <w:r>
        <w:rPr>
          <w:rFonts w:eastAsia="Times New Roman"/>
          <w:color w:val="000000"/>
          <w:spacing w:val="-9"/>
          <w:sz w:val="23"/>
        </w:rPr>
        <w:t>-</w:t>
      </w:r>
      <w:r>
        <w:rPr>
          <w:rFonts w:ascii="MS Mincho" w:eastAsia="MS Mincho" w:hAnsi="MS Mincho"/>
          <w:color w:val="000000"/>
          <w:spacing w:val="-9"/>
          <w:sz w:val="19"/>
        </w:rPr>
        <w:t>タソ</w:t>
      </w:r>
      <w:r>
        <w:rPr>
          <w:rFonts w:eastAsia="Times New Roman"/>
          <w:color w:val="000000"/>
          <w:spacing w:val="-9"/>
          <w:sz w:val="23"/>
        </w:rPr>
        <w:t>7l•</w:t>
      </w:r>
      <w:r>
        <w:rPr>
          <w:rFonts w:ascii="MS Mincho" w:eastAsia="MS Mincho" w:hAnsi="MS Mincho"/>
          <w:color w:val="000000"/>
          <w:spacing w:val="-9"/>
          <w:sz w:val="19"/>
        </w:rPr>
        <w:t>ウェア</w:t>
      </w:r>
      <w:r>
        <w:rPr>
          <w:rFonts w:eastAsia="Times New Roman"/>
          <w:color w:val="000000"/>
          <w:spacing w:val="-9"/>
          <w:sz w:val="17"/>
        </w:rPr>
        <w:t>, Vol.0, No.0 (1983), pp.0–0. [</w:t>
      </w:r>
      <w:r>
        <w:rPr>
          <w:rFonts w:ascii="MS Mincho" w:eastAsia="MS Mincho" w:hAnsi="MS Mincho"/>
          <w:color w:val="000000"/>
          <w:spacing w:val="-9"/>
          <w:sz w:val="19"/>
        </w:rPr>
        <w:t>V</w:t>
      </w:r>
      <w:r>
        <w:rPr>
          <w:rFonts w:eastAsia="Times New Roman"/>
          <w:color w:val="000000"/>
          <w:spacing w:val="-9"/>
          <w:sz w:val="23"/>
        </w:rPr>
        <w:t>7l•</w:t>
      </w:r>
      <w:r>
        <w:rPr>
          <w:rFonts w:ascii="MS Mincho" w:eastAsia="MS Mincho" w:hAnsi="MS Mincho"/>
          <w:color w:val="000000"/>
          <w:spacing w:val="-9"/>
          <w:sz w:val="19"/>
        </w:rPr>
        <w:t>ウェV</w:t>
      </w:r>
      <w:r>
        <w:rPr>
          <w:rFonts w:eastAsia="Times New Roman"/>
          <w:color w:val="000000"/>
          <w:spacing w:val="-9"/>
          <w:sz w:val="23"/>
        </w:rPr>
        <w:t>eDZ</w:t>
      </w:r>
      <w:r>
        <w:rPr>
          <w:rFonts w:eastAsia="Times New Roman"/>
          <w:color w:val="000000"/>
          <w:spacing w:val="-9"/>
          <w:sz w:val="17"/>
        </w:rPr>
        <w:t xml:space="preserve">] 0000 </w:t>
      </w:r>
      <w:r>
        <w:rPr>
          <w:rFonts w:eastAsia="Times New Roman"/>
          <w:color w:val="000000"/>
          <w:spacing w:val="-9"/>
          <w:sz w:val="23"/>
        </w:rPr>
        <w:t xml:space="preserve">SEP </w:t>
      </w:r>
      <w:r>
        <w:rPr>
          <w:rFonts w:eastAsia="Times New Roman"/>
          <w:color w:val="000000"/>
          <w:spacing w:val="-9"/>
          <w:sz w:val="17"/>
        </w:rPr>
        <w:t xml:space="preserve">00 </w:t>
      </w:r>
      <w:r>
        <w:rPr>
          <w:rFonts w:ascii="MS Mincho" w:eastAsia="MS Mincho" w:hAnsi="MS Mincho"/>
          <w:color w:val="000000"/>
          <w:spacing w:val="-9"/>
          <w:sz w:val="19"/>
        </w:rPr>
        <w:t xml:space="preserve">n </w:t>
      </w:r>
      <w:r>
        <w:rPr>
          <w:rFonts w:eastAsia="Times New Roman"/>
          <w:color w:val="000000"/>
          <w:spacing w:val="-9"/>
          <w:sz w:val="17"/>
        </w:rPr>
        <w:t xml:space="preserve">00 </w:t>
      </w:r>
      <w:r>
        <w:rPr>
          <w:rFonts w:eastAsia="Times New Roman"/>
          <w:color w:val="000000"/>
          <w:spacing w:val="-9"/>
          <w:sz w:val="23"/>
        </w:rPr>
        <w:t>19</w:t>
      </w:r>
      <w:r>
        <w:rPr>
          <w:rFonts w:ascii="MS Mincho" w:eastAsia="MS Mincho" w:hAnsi="MS Mincho"/>
          <w:color w:val="000000"/>
          <w:spacing w:val="-9"/>
          <w:sz w:val="19"/>
        </w:rPr>
        <w:t>*</w:t>
      </w:r>
      <w:r>
        <w:rPr>
          <w:rFonts w:eastAsia="Times New Roman"/>
          <w:color w:val="000000"/>
          <w:spacing w:val="-9"/>
          <w:sz w:val="23"/>
        </w:rPr>
        <w:t>1</w:t>
      </w:r>
      <w:r>
        <w:rPr>
          <w:rFonts w:ascii="Garamond" w:eastAsia="Garamond" w:hAnsi="Garamond"/>
          <w:color w:val="000000"/>
          <w:spacing w:val="-9"/>
          <w:sz w:val="23"/>
          <w:vertAlign w:val="superscript"/>
        </w:rPr>
        <w:t>-</w:t>
      </w:r>
      <w:r>
        <w:rPr>
          <w:rFonts w:eastAsia="Times New Roman"/>
          <w:color w:val="000000"/>
          <w:spacing w:val="-9"/>
          <w:sz w:val="23"/>
        </w:rPr>
        <w:t>4</w:t>
      </w:r>
      <w:r>
        <w:rPr>
          <w:rFonts w:eastAsia="Times New Roman"/>
          <w:color w:val="000000"/>
          <w:spacing w:val="-9"/>
          <w:sz w:val="17"/>
        </w:rPr>
        <w:t xml:space="preserve">. </w:t>
      </w:r>
    </w:p>
    <w:p w14:paraId="5093F9C5" w14:textId="12711E3C" w:rsidR="00F10532" w:rsidRPr="0040434C" w:rsidRDefault="003D5E68" w:rsidP="0040434C">
      <w:pPr>
        <w:spacing w:line="248" w:lineRule="exact"/>
        <w:jc w:val="both"/>
        <w:textAlignment w:val="baseline"/>
        <w:rPr>
          <w:color w:val="000000"/>
          <w:spacing w:val="6"/>
          <w:sz w:val="18"/>
        </w:rPr>
      </w:pPr>
      <w:r>
        <w:br w:type="column"/>
      </w:r>
      <w:r>
        <w:rPr>
          <w:rFonts w:eastAsia="Times New Roman"/>
          <w:color w:val="000000"/>
          <w:spacing w:val="6"/>
          <w:sz w:val="18"/>
        </w:rPr>
        <w:t>fication</w:t>
      </w:r>
      <w:r w:rsidRPr="0040434C">
        <w:rPr>
          <w:color w:val="000000"/>
          <w:spacing w:val="6"/>
          <w:sz w:val="18"/>
        </w:rPr>
        <w:t xml:space="preserve"> changes. </w:t>
      </w:r>
      <w:r>
        <w:rPr>
          <w:rFonts w:eastAsia="Times New Roman"/>
          <w:color w:val="000000"/>
          <w:spacing w:val="6"/>
          <w:sz w:val="18"/>
        </w:rPr>
        <w:t>The TOPPERS embedded com</w:t>
      </w:r>
      <w:r>
        <w:rPr>
          <w:rFonts w:eastAsia="Times New Roman"/>
          <w:color w:val="000000"/>
          <w:spacing w:val="6"/>
          <w:sz w:val="18"/>
        </w:rPr>
        <w:softHyphen/>
        <w:t>ponent system (</w:t>
      </w:r>
      <w:r w:rsidRPr="0040434C">
        <w:rPr>
          <w:color w:val="000000"/>
          <w:spacing w:val="6"/>
          <w:sz w:val="18"/>
        </w:rPr>
        <w:t>TECS</w:t>
      </w:r>
      <w:r>
        <w:rPr>
          <w:rFonts w:eastAsia="Times New Roman"/>
          <w:color w:val="000000"/>
          <w:spacing w:val="6"/>
          <w:sz w:val="18"/>
        </w:rPr>
        <w:t>) [14</w:t>
      </w:r>
      <w:r w:rsidRPr="0040434C">
        <w:rPr>
          <w:color w:val="000000"/>
          <w:spacing w:val="6"/>
          <w:sz w:val="18"/>
        </w:rPr>
        <w:t>], AUTOSAR [</w:t>
      </w:r>
      <w:r>
        <w:rPr>
          <w:rFonts w:eastAsia="Times New Roman"/>
          <w:color w:val="000000"/>
          <w:spacing w:val="6"/>
          <w:sz w:val="18"/>
        </w:rPr>
        <w:t>1</w:t>
      </w:r>
      <w:r w:rsidRPr="0040434C">
        <w:rPr>
          <w:color w:val="000000"/>
          <w:spacing w:val="6"/>
          <w:sz w:val="18"/>
        </w:rPr>
        <w:t>], and SaveCCM [</w:t>
      </w:r>
      <w:r>
        <w:rPr>
          <w:rFonts w:eastAsia="Times New Roman"/>
          <w:color w:val="000000"/>
          <w:spacing w:val="6"/>
          <w:sz w:val="18"/>
        </w:rPr>
        <w:t>23</w:t>
      </w:r>
      <w:r w:rsidRPr="0040434C">
        <w:rPr>
          <w:color w:val="000000"/>
          <w:spacing w:val="6"/>
          <w:sz w:val="18"/>
        </w:rPr>
        <w:t>] are typical CBD tools for embedded systems.</w:t>
      </w:r>
    </w:p>
    <w:p w14:paraId="57E1D501" w14:textId="56324BC7" w:rsidR="00F10532" w:rsidRDefault="003D5E68">
      <w:pPr>
        <w:spacing w:line="247" w:lineRule="exact"/>
        <w:ind w:firstLine="144"/>
        <w:jc w:val="both"/>
        <w:textAlignment w:val="baseline"/>
        <w:rPr>
          <w:rFonts w:eastAsia="Times New Roman"/>
          <w:color w:val="000000"/>
          <w:spacing w:val="6"/>
          <w:sz w:val="18"/>
        </w:rPr>
      </w:pPr>
      <w:r w:rsidRPr="0040434C">
        <w:rPr>
          <w:color w:val="000000"/>
          <w:spacing w:val="6"/>
          <w:sz w:val="18"/>
        </w:rPr>
        <w:t>In addition, scripting languages, such as Ruby, JavaScript, Perl, Python, and Lua, offer efficient approaches to software development. Currently, most software are programmed in C language. However, development in C language results in large code</w:t>
      </w:r>
      <w:r>
        <w:rPr>
          <w:rFonts w:eastAsia="Times New Roman"/>
          <w:color w:val="000000"/>
          <w:spacing w:val="6"/>
          <w:sz w:val="18"/>
        </w:rPr>
        <w:t xml:space="preserve"> size,</w:t>
      </w:r>
      <w:r w:rsidRPr="0040434C">
        <w:rPr>
          <w:color w:val="000000"/>
          <w:spacing w:val="6"/>
          <w:sz w:val="18"/>
        </w:rPr>
        <w:t xml:space="preserve"> incurs high costs, and requires </w:t>
      </w:r>
      <w:r>
        <w:rPr>
          <w:rFonts w:eastAsia="Times New Roman"/>
          <w:color w:val="000000"/>
          <w:spacing w:val="6"/>
          <w:sz w:val="18"/>
        </w:rPr>
        <w:t>sig</w:t>
      </w:r>
      <w:r>
        <w:rPr>
          <w:rFonts w:eastAsia="Times New Roman"/>
          <w:color w:val="000000"/>
          <w:spacing w:val="6"/>
          <w:sz w:val="18"/>
        </w:rPr>
        <w:softHyphen/>
        <w:t>nificant</w:t>
      </w:r>
      <w:r w:rsidRPr="0040434C">
        <w:rPr>
          <w:color w:val="000000"/>
          <w:spacing w:val="6"/>
          <w:sz w:val="18"/>
        </w:rPr>
        <w:t xml:space="preserve"> development time. In contrast, the use of scripting languages improves the efficiency of </w:t>
      </w:r>
      <w:r>
        <w:rPr>
          <w:rFonts w:eastAsia="Times New Roman"/>
          <w:color w:val="000000"/>
          <w:spacing w:val="6"/>
          <w:sz w:val="18"/>
        </w:rPr>
        <w:t>soft</w:t>
      </w:r>
      <w:r>
        <w:rPr>
          <w:rFonts w:eastAsia="Times New Roman"/>
          <w:color w:val="000000"/>
          <w:spacing w:val="6"/>
          <w:sz w:val="18"/>
        </w:rPr>
        <w:softHyphen/>
        <w:t>ware</w:t>
      </w:r>
      <w:r w:rsidRPr="0040434C">
        <w:rPr>
          <w:color w:val="000000"/>
          <w:spacing w:val="6"/>
          <w:sz w:val="18"/>
        </w:rPr>
        <w:t xml:space="preserve"> engineering and can shorten the development period because </w:t>
      </w:r>
      <w:r>
        <w:rPr>
          <w:rFonts w:eastAsia="Times New Roman"/>
          <w:color w:val="000000"/>
          <w:spacing w:val="6"/>
          <w:sz w:val="18"/>
        </w:rPr>
        <w:t>it is relatively easy to reuse scripts.</w:t>
      </w:r>
    </w:p>
    <w:p w14:paraId="0DB56A6C" w14:textId="6291FCD0" w:rsidR="00F10532" w:rsidRPr="0040434C" w:rsidRDefault="003D5E68" w:rsidP="0040434C">
      <w:pPr>
        <w:spacing w:before="1" w:line="248" w:lineRule="exact"/>
        <w:ind w:firstLine="144"/>
        <w:jc w:val="both"/>
        <w:textAlignment w:val="baseline"/>
        <w:rPr>
          <w:color w:val="000000"/>
          <w:spacing w:val="6"/>
          <w:sz w:val="18"/>
        </w:rPr>
      </w:pPr>
      <w:r w:rsidRPr="0040434C">
        <w:rPr>
          <w:color w:val="000000"/>
          <w:spacing w:val="6"/>
          <w:sz w:val="18"/>
        </w:rPr>
        <w:t xml:space="preserve">For embedded systems, real-time properties, such as estimation of worst-case execution time, are very important. Although scripting languages are easy to use and read, their execution requires more time than that required by the codes written in C. Therefore, applying scripting languages to </w:t>
      </w:r>
      <w:r>
        <w:rPr>
          <w:rFonts w:eastAsia="Times New Roman"/>
          <w:color w:val="000000"/>
          <w:spacing w:val="6"/>
          <w:sz w:val="18"/>
        </w:rPr>
        <w:t>em</w:t>
      </w:r>
      <w:r>
        <w:rPr>
          <w:rFonts w:eastAsia="Times New Roman"/>
          <w:color w:val="000000"/>
          <w:spacing w:val="6"/>
          <w:sz w:val="18"/>
        </w:rPr>
        <w:softHyphen/>
        <w:t>bedded</w:t>
      </w:r>
      <w:r w:rsidRPr="0040434C">
        <w:rPr>
          <w:color w:val="000000"/>
          <w:spacing w:val="6"/>
          <w:sz w:val="18"/>
        </w:rPr>
        <w:t xml:space="preserve"> systems is difficult.</w:t>
      </w:r>
    </w:p>
    <w:p w14:paraId="722F4A8E" w14:textId="1D91812E" w:rsidR="00F10532" w:rsidRPr="0040434C" w:rsidRDefault="003D5E68" w:rsidP="0040434C">
      <w:pPr>
        <w:spacing w:before="2" w:line="248" w:lineRule="exact"/>
        <w:ind w:firstLine="144"/>
        <w:jc w:val="both"/>
        <w:textAlignment w:val="baseline"/>
        <w:rPr>
          <w:color w:val="000000"/>
          <w:spacing w:val="6"/>
          <w:sz w:val="18"/>
        </w:rPr>
      </w:pPr>
      <w:r w:rsidRPr="0040434C">
        <w:rPr>
          <w:rFonts w:eastAsia="Times New Roman" w:cstheme="minorBidi"/>
          <w:color w:val="000000"/>
          <w:spacing w:val="6"/>
          <w:sz w:val="18"/>
          <w:szCs w:val="20"/>
        </w:rPr>
        <w:t>To address the above limitation, “mruby on TECS,” a component-based framework for running script programs, has</w:t>
      </w:r>
      <w:r>
        <w:rPr>
          <w:rFonts w:eastAsia="Times New Roman"/>
          <w:color w:val="000000"/>
          <w:spacing w:val="6"/>
          <w:sz w:val="18"/>
        </w:rPr>
        <w:t xml:space="preserve"> </w:t>
      </w:r>
      <w:r w:rsidRPr="0040434C">
        <w:rPr>
          <w:color w:val="000000"/>
          <w:spacing w:val="6"/>
          <w:sz w:val="18"/>
        </w:rPr>
        <w:t>been proposed [</w:t>
      </w:r>
      <w:r>
        <w:rPr>
          <w:rFonts w:eastAsia="Times New Roman"/>
          <w:color w:val="000000"/>
          <w:spacing w:val="6"/>
          <w:sz w:val="18"/>
        </w:rPr>
        <w:t>12</w:t>
      </w:r>
      <w:r w:rsidRPr="0040434C">
        <w:rPr>
          <w:color w:val="000000"/>
          <w:spacing w:val="6"/>
          <w:sz w:val="18"/>
        </w:rPr>
        <w:t>]. This framework integrates two technologies, i.e., mruby, which is a lightweight implementation of Ruby for embedded systems [</w:t>
      </w:r>
      <w:r>
        <w:rPr>
          <w:rFonts w:eastAsia="Times New Roman"/>
          <w:color w:val="000000"/>
          <w:spacing w:val="6"/>
          <w:sz w:val="18"/>
        </w:rPr>
        <w:t>27], [6], and TECS, which is</w:t>
      </w:r>
    </w:p>
    <w:p w14:paraId="1B4C108A" w14:textId="30871393" w:rsidR="00F10532" w:rsidRDefault="00F10532">
      <w:pPr>
        <w:sectPr w:rsidR="00F10532">
          <w:type w:val="continuous"/>
          <w:pgSz w:w="11909" w:h="16838"/>
          <w:pgMar w:top="960" w:right="2698" w:bottom="2910" w:left="720" w:header="720" w:footer="720" w:gutter="0"/>
          <w:cols w:num="2" w:space="0" w:equalWidth="0">
            <w:col w:w="4090" w:space="311"/>
            <w:col w:w="4090" w:space="0"/>
          </w:cols>
        </w:sectPr>
      </w:pPr>
    </w:p>
    <w:p w14:paraId="502347C9" w14:textId="77777777" w:rsidR="00F10532" w:rsidRDefault="003D5E68">
      <w:pPr>
        <w:tabs>
          <w:tab w:val="right" w:pos="5256"/>
        </w:tabs>
        <w:spacing w:before="29" w:after="84" w:line="248" w:lineRule="exact"/>
        <w:textAlignment w:val="baseline"/>
        <w:rPr>
          <w:rFonts w:eastAsia="Times New Roman"/>
          <w:color w:val="000000"/>
          <w:sz w:val="18"/>
        </w:rPr>
      </w:pPr>
      <w:r>
        <w:rPr>
          <w:rFonts w:eastAsia="Times New Roman"/>
          <w:color w:val="000000"/>
          <w:sz w:val="18"/>
        </w:rPr>
        <w:t>2</w:t>
      </w:r>
      <w:r>
        <w:rPr>
          <w:rFonts w:eastAsia="Times New Roman"/>
          <w:color w:val="000000"/>
          <w:sz w:val="18"/>
        </w:rPr>
        <w:tab/>
      </w:r>
      <w:r>
        <w:rPr>
          <w:rFonts w:ascii="MS Mincho" w:eastAsia="MS Mincho" w:hAnsi="MS Mincho"/>
          <w:color w:val="000000"/>
          <w:sz w:val="19"/>
        </w:rPr>
        <w:t>コ</w:t>
      </w:r>
      <w:r>
        <w:rPr>
          <w:rFonts w:ascii="Bookman Old Style" w:eastAsia="Bookman Old Style" w:hAnsi="Bookman Old Style"/>
          <w:color w:val="000000"/>
          <w:sz w:val="19"/>
        </w:rPr>
        <w:t>:/e°..m•-3zsi71-7,s7</w:t>
      </w:r>
    </w:p>
    <w:p w14:paraId="7485D90F" w14:textId="77777777" w:rsidR="00F10532" w:rsidRDefault="00F10532">
      <w:pPr>
        <w:spacing w:before="29" w:after="84" w:line="248" w:lineRule="exact"/>
        <w:sectPr w:rsidR="00F10532">
          <w:pgSz w:w="11909" w:h="16838"/>
          <w:pgMar w:top="920" w:right="5924" w:bottom="2994" w:left="725" w:header="720" w:footer="720" w:gutter="0"/>
          <w:cols w:space="720"/>
        </w:sectPr>
      </w:pPr>
    </w:p>
    <w:p w14:paraId="4DE51BFE" w14:textId="77777777" w:rsidR="00F10532" w:rsidRDefault="003D5E68">
      <w:pPr>
        <w:spacing w:before="3" w:line="248" w:lineRule="exact"/>
        <w:ind w:right="216"/>
        <w:jc w:val="both"/>
        <w:textAlignment w:val="baseline"/>
        <w:rPr>
          <w:rFonts w:eastAsia="Times New Roman"/>
          <w:color w:val="000000"/>
          <w:sz w:val="18"/>
        </w:rPr>
      </w:pPr>
      <w:r>
        <w:rPr>
          <w:rFonts w:eastAsia="Times New Roman"/>
          <w:color w:val="000000"/>
          <w:sz w:val="18"/>
        </w:rPr>
        <w:t>a component-based framework for embedded sys</w:t>
      </w:r>
      <w:r>
        <w:rPr>
          <w:rFonts w:eastAsia="Times New Roman"/>
          <w:color w:val="000000"/>
          <w:sz w:val="18"/>
        </w:rPr>
        <w:softHyphen/>
        <w:t>tems [14], [11].</w:t>
      </w:r>
    </w:p>
    <w:p w14:paraId="696FCFBD" w14:textId="723CE4B0" w:rsidR="00F10532" w:rsidRPr="0040434C" w:rsidRDefault="003D5E68" w:rsidP="0040434C">
      <w:pPr>
        <w:spacing w:before="2" w:line="248" w:lineRule="exact"/>
        <w:ind w:right="216" w:firstLine="72"/>
        <w:jc w:val="both"/>
        <w:textAlignment w:val="baseline"/>
        <w:rPr>
          <w:color w:val="000000"/>
          <w:spacing w:val="9"/>
          <w:sz w:val="18"/>
        </w:rPr>
      </w:pPr>
      <w:r>
        <w:rPr>
          <w:rFonts w:eastAsia="Times New Roman"/>
          <w:color w:val="000000"/>
          <w:spacing w:val="9"/>
          <w:sz w:val="18"/>
        </w:rPr>
        <w:t xml:space="preserve">Even though execution times of mruby on TECS are 100 times faster than those of mruby, </w:t>
      </w:r>
      <w:r w:rsidRPr="0040434C">
        <w:rPr>
          <w:color w:val="000000"/>
          <w:spacing w:val="9"/>
          <w:sz w:val="18"/>
        </w:rPr>
        <w:t>it is not particularly efficient</w:t>
      </w:r>
      <w:r>
        <w:rPr>
          <w:rFonts w:eastAsia="Times New Roman"/>
          <w:color w:val="000000"/>
          <w:spacing w:val="9"/>
          <w:sz w:val="18"/>
        </w:rPr>
        <w:t xml:space="preserve">, at present, </w:t>
      </w:r>
      <w:r w:rsidRPr="0040434C">
        <w:rPr>
          <w:color w:val="000000"/>
          <w:spacing w:val="9"/>
          <w:sz w:val="18"/>
        </w:rPr>
        <w:t>and imposes a heavy burden on developers.</w:t>
      </w:r>
      <w:r>
        <w:rPr>
          <w:rFonts w:eastAsia="Times New Roman"/>
          <w:color w:val="000000"/>
          <w:spacing w:val="9"/>
          <w:sz w:val="18"/>
        </w:rPr>
        <w:t xml:space="preserve"> Moreover,</w:t>
      </w:r>
      <w:r w:rsidRPr="0040434C">
        <w:rPr>
          <w:color w:val="000000"/>
          <w:spacing w:val="9"/>
          <w:sz w:val="18"/>
        </w:rPr>
        <w:t xml:space="preserve"> mruby on TECS only supports a storage/ROM device for loading mruby programs. Consequently, if mruby programs are modified, </w:t>
      </w:r>
      <w:r>
        <w:rPr>
          <w:rFonts w:eastAsia="Times New Roman"/>
          <w:color w:val="000000"/>
          <w:spacing w:val="9"/>
          <w:sz w:val="18"/>
        </w:rPr>
        <w:t>a secure digital (</w:t>
      </w:r>
      <w:r w:rsidRPr="0040434C">
        <w:rPr>
          <w:color w:val="000000"/>
          <w:spacing w:val="9"/>
          <w:sz w:val="18"/>
        </w:rPr>
        <w:t>SD</w:t>
      </w:r>
      <w:r>
        <w:rPr>
          <w:rFonts w:eastAsia="Times New Roman"/>
          <w:color w:val="000000"/>
          <w:spacing w:val="9"/>
          <w:sz w:val="18"/>
        </w:rPr>
        <w:t>)</w:t>
      </w:r>
      <w:r w:rsidRPr="0040434C">
        <w:rPr>
          <w:color w:val="000000"/>
          <w:spacing w:val="9"/>
          <w:sz w:val="18"/>
        </w:rPr>
        <w:t xml:space="preserve"> card must be inserted and removed repeatedly or ROM must be rewritten; moreover, developers need to restart </w:t>
      </w:r>
      <w:r>
        <w:rPr>
          <w:rFonts w:eastAsia="Times New Roman"/>
          <w:color w:val="000000"/>
          <w:spacing w:val="9"/>
          <w:sz w:val="18"/>
        </w:rPr>
        <w:t>real-time operating systems (RTOSs)</w:t>
      </w:r>
      <w:r w:rsidRPr="0040434C">
        <w:rPr>
          <w:color w:val="000000"/>
          <w:spacing w:val="9"/>
          <w:sz w:val="18"/>
        </w:rPr>
        <w:t xml:space="preserve"> on the target device. In addition, although mruby on TECS can support </w:t>
      </w:r>
      <w:r>
        <w:rPr>
          <w:rFonts w:eastAsia="Times New Roman"/>
          <w:color w:val="000000"/>
          <w:spacing w:val="9"/>
          <w:sz w:val="18"/>
        </w:rPr>
        <w:t>multiple virtual machines (</w:t>
      </w:r>
      <w:r w:rsidRPr="0040434C">
        <w:rPr>
          <w:color w:val="000000"/>
          <w:spacing w:val="9"/>
          <w:sz w:val="18"/>
        </w:rPr>
        <w:t>multi-</w:t>
      </w:r>
      <w:r>
        <w:rPr>
          <w:rFonts w:eastAsia="Times New Roman"/>
          <w:color w:val="000000"/>
          <w:spacing w:val="9"/>
          <w:sz w:val="18"/>
        </w:rPr>
        <w:t>VMs),</w:t>
      </w:r>
      <w:r w:rsidRPr="0040434C">
        <w:rPr>
          <w:color w:val="000000"/>
          <w:spacing w:val="9"/>
          <w:sz w:val="18"/>
        </w:rPr>
        <w:t xml:space="preserve"> executing multiple tasks requires the developers to call the OS function.</w:t>
      </w:r>
    </w:p>
    <w:p w14:paraId="01817828" w14:textId="10970D8C" w:rsidR="00F10532" w:rsidRPr="0040434C" w:rsidRDefault="003D5E68" w:rsidP="0040434C">
      <w:pPr>
        <w:spacing w:line="247" w:lineRule="exact"/>
        <w:ind w:right="216" w:firstLine="72"/>
        <w:jc w:val="both"/>
        <w:textAlignment w:val="baseline"/>
        <w:rPr>
          <w:color w:val="000000"/>
          <w:spacing w:val="7"/>
          <w:sz w:val="18"/>
        </w:rPr>
      </w:pPr>
      <w:r w:rsidRPr="0040434C">
        <w:rPr>
          <w:color w:val="000000"/>
          <w:spacing w:val="7"/>
          <w:sz w:val="18"/>
        </w:rPr>
        <w:t xml:space="preserve">This paper proposes an extended framework of mruby on TECS that comprises a Bluetooth loader for mruby bytecode and a RiteVM scheduler for fairly executing mruby programs. </w:t>
      </w:r>
      <w:r>
        <w:rPr>
          <w:rFonts w:eastAsia="Times New Roman"/>
          <w:color w:val="000000"/>
          <w:spacing w:val="7"/>
          <w:sz w:val="18"/>
        </w:rPr>
        <w:t>To improve de</w:t>
      </w:r>
      <w:r>
        <w:rPr>
          <w:rFonts w:eastAsia="Times New Roman"/>
          <w:color w:val="000000"/>
          <w:spacing w:val="7"/>
          <w:sz w:val="18"/>
        </w:rPr>
        <w:softHyphen/>
        <w:t>velopment efficiency, in</w:t>
      </w:r>
      <w:r w:rsidRPr="0040434C">
        <w:rPr>
          <w:color w:val="000000"/>
          <w:spacing w:val="7"/>
          <w:sz w:val="18"/>
        </w:rPr>
        <w:t xml:space="preserve"> the proposed framework, developers need to implement the platform on a storage device only once at the beginning and can transfer mruby application programs from a host to a target device </w:t>
      </w:r>
      <w:r>
        <w:rPr>
          <w:rFonts w:eastAsia="Times New Roman"/>
          <w:color w:val="000000"/>
          <w:spacing w:val="7"/>
          <w:sz w:val="18"/>
        </w:rPr>
        <w:t>using the</w:t>
      </w:r>
      <w:r w:rsidRPr="0040434C">
        <w:rPr>
          <w:color w:val="000000"/>
          <w:spacing w:val="7"/>
          <w:sz w:val="18"/>
        </w:rPr>
        <w:t xml:space="preserve"> Bluetooth</w:t>
      </w:r>
      <w:r>
        <w:rPr>
          <w:rFonts w:eastAsia="Times New Roman"/>
          <w:color w:val="000000"/>
          <w:spacing w:val="7"/>
          <w:sz w:val="18"/>
        </w:rPr>
        <w:t xml:space="preserve"> loader. Note that RiteVM is the Ruby VM specifically designed for embedded systems.</w:t>
      </w:r>
      <w:r w:rsidRPr="0040434C">
        <w:rPr>
          <w:color w:val="000000"/>
          <w:spacing w:val="7"/>
          <w:sz w:val="18"/>
        </w:rPr>
        <w:t xml:space="preserve"> The RiteVM scheduler manages the execution of multiple RiteVMs and </w:t>
      </w:r>
      <w:r>
        <w:rPr>
          <w:rFonts w:eastAsia="Times New Roman"/>
          <w:color w:val="000000"/>
          <w:spacing w:val="7"/>
          <w:sz w:val="18"/>
        </w:rPr>
        <w:t>al</w:t>
      </w:r>
      <w:r>
        <w:rPr>
          <w:rFonts w:eastAsia="Times New Roman"/>
          <w:color w:val="000000"/>
          <w:spacing w:val="7"/>
          <w:sz w:val="18"/>
        </w:rPr>
        <w:softHyphen/>
        <w:t>lows</w:t>
      </w:r>
      <w:r w:rsidRPr="0040434C">
        <w:rPr>
          <w:color w:val="000000"/>
          <w:spacing w:val="7"/>
          <w:sz w:val="18"/>
        </w:rPr>
        <w:t xml:space="preserve"> developers to program multitasking more </w:t>
      </w:r>
      <w:r>
        <w:rPr>
          <w:rFonts w:eastAsia="Times New Roman"/>
          <w:color w:val="000000"/>
          <w:spacing w:val="7"/>
          <w:sz w:val="18"/>
        </w:rPr>
        <w:t>eas</w:t>
      </w:r>
      <w:r>
        <w:rPr>
          <w:rFonts w:eastAsia="Times New Roman"/>
          <w:color w:val="000000"/>
          <w:spacing w:val="7"/>
          <w:sz w:val="18"/>
        </w:rPr>
        <w:softHyphen/>
        <w:t>ily</w:t>
      </w:r>
      <w:r w:rsidRPr="0040434C">
        <w:rPr>
          <w:color w:val="000000"/>
          <w:spacing w:val="7"/>
          <w:sz w:val="18"/>
        </w:rPr>
        <w:t xml:space="preserve"> than the current version of mruby on TECS.</w:t>
      </w:r>
    </w:p>
    <w:p w14:paraId="5EEB389F" w14:textId="0DEF799F" w:rsidR="00F10532" w:rsidRPr="0040434C" w:rsidRDefault="003D5E68" w:rsidP="0040434C">
      <w:pPr>
        <w:spacing w:before="6" w:line="244" w:lineRule="exact"/>
        <w:ind w:right="216" w:firstLine="72"/>
        <w:jc w:val="both"/>
        <w:textAlignment w:val="baseline"/>
        <w:rPr>
          <w:b/>
          <w:color w:val="000000"/>
          <w:spacing w:val="8"/>
          <w:sz w:val="19"/>
        </w:rPr>
      </w:pPr>
      <w:r w:rsidRPr="0040434C">
        <w:rPr>
          <w:b/>
          <w:color w:val="000000"/>
          <w:spacing w:val="8"/>
          <w:sz w:val="19"/>
        </w:rPr>
        <w:t>Contributions</w:t>
      </w:r>
      <w:r w:rsidRPr="0040434C">
        <w:rPr>
          <w:color w:val="000000"/>
          <w:spacing w:val="8"/>
          <w:sz w:val="18"/>
        </w:rPr>
        <w:t xml:space="preserve">: The proposed framework </w:t>
      </w:r>
      <w:r>
        <w:rPr>
          <w:rFonts w:eastAsia="Times New Roman"/>
          <w:color w:val="000000"/>
          <w:spacing w:val="8"/>
          <w:sz w:val="18"/>
        </w:rPr>
        <w:t>pro</w:t>
      </w:r>
      <w:r>
        <w:rPr>
          <w:rFonts w:eastAsia="Times New Roman"/>
          <w:color w:val="000000"/>
          <w:spacing w:val="8"/>
          <w:sz w:val="18"/>
        </w:rPr>
        <w:softHyphen/>
        <w:t>vides</w:t>
      </w:r>
      <w:r w:rsidRPr="0040434C">
        <w:rPr>
          <w:color w:val="000000"/>
          <w:spacing w:val="8"/>
          <w:sz w:val="18"/>
        </w:rPr>
        <w:t xml:space="preserve"> the following contributions:</w:t>
      </w:r>
    </w:p>
    <w:p w14:paraId="00E81E68" w14:textId="685E1AB8" w:rsidR="00F10532" w:rsidRPr="0040434C" w:rsidRDefault="003D5E68" w:rsidP="0040434C">
      <w:pPr>
        <w:numPr>
          <w:ilvl w:val="0"/>
          <w:numId w:val="1"/>
        </w:numPr>
        <w:tabs>
          <w:tab w:val="clear" w:pos="288"/>
          <w:tab w:val="left" w:pos="360"/>
        </w:tabs>
        <w:spacing w:before="2" w:line="248" w:lineRule="exact"/>
        <w:ind w:left="360" w:right="216" w:hanging="288"/>
        <w:jc w:val="both"/>
        <w:textAlignment w:val="baseline"/>
        <w:rPr>
          <w:b/>
          <w:color w:val="000000"/>
          <w:spacing w:val="9"/>
          <w:sz w:val="19"/>
        </w:rPr>
      </w:pPr>
      <w:r w:rsidRPr="0040434C">
        <w:rPr>
          <w:b/>
          <w:color w:val="000000"/>
          <w:spacing w:val="9"/>
          <w:sz w:val="19"/>
        </w:rPr>
        <w:t xml:space="preserve">Improved software development </w:t>
      </w:r>
      <w:r>
        <w:rPr>
          <w:rFonts w:eastAsia="Times New Roman"/>
          <w:b/>
          <w:color w:val="000000"/>
          <w:spacing w:val="9"/>
          <w:sz w:val="19"/>
        </w:rPr>
        <w:t>effi</w:t>
      </w:r>
      <w:r>
        <w:rPr>
          <w:rFonts w:eastAsia="Times New Roman"/>
          <w:b/>
          <w:color w:val="000000"/>
          <w:spacing w:val="9"/>
          <w:sz w:val="19"/>
        </w:rPr>
        <w:softHyphen/>
        <w:t>ciency.</w:t>
      </w:r>
      <w:r w:rsidRPr="0040434C">
        <w:rPr>
          <w:b/>
          <w:color w:val="000000"/>
          <w:spacing w:val="9"/>
          <w:sz w:val="19"/>
        </w:rPr>
        <w:t xml:space="preserve"> </w:t>
      </w:r>
      <w:r w:rsidRPr="0040434C">
        <w:rPr>
          <w:color w:val="000000"/>
          <w:spacing w:val="9"/>
          <w:sz w:val="18"/>
        </w:rPr>
        <w:t>Developers do not need to rewrite a storage/ROM device and restart an RTOS.</w:t>
      </w:r>
      <w:r>
        <w:rPr>
          <w:rFonts w:eastAsia="Times New Roman"/>
          <w:color w:val="000000"/>
          <w:spacing w:val="9"/>
          <w:sz w:val="18"/>
        </w:rPr>
        <w:t xml:space="preserve"> The Bluetooth loader supports continuous loading, which reduces Bluetooth set-up time (i.e., pairing).</w:t>
      </w:r>
    </w:p>
    <w:p w14:paraId="1ECC5AD0" w14:textId="27CD8CDF" w:rsidR="00F10532" w:rsidRPr="0040434C" w:rsidRDefault="003D5E68" w:rsidP="0040434C">
      <w:pPr>
        <w:numPr>
          <w:ilvl w:val="0"/>
          <w:numId w:val="1"/>
        </w:numPr>
        <w:tabs>
          <w:tab w:val="clear" w:pos="288"/>
          <w:tab w:val="left" w:pos="360"/>
        </w:tabs>
        <w:spacing w:before="2" w:line="248" w:lineRule="exact"/>
        <w:ind w:left="360" w:right="216" w:hanging="288"/>
        <w:jc w:val="both"/>
        <w:textAlignment w:val="baseline"/>
        <w:rPr>
          <w:b/>
          <w:color w:val="000000"/>
          <w:spacing w:val="13"/>
          <w:sz w:val="19"/>
        </w:rPr>
      </w:pPr>
      <w:r w:rsidRPr="0040434C">
        <w:rPr>
          <w:rFonts w:eastAsia="Times New Roman" w:cstheme="minorBidi"/>
          <w:b/>
          <w:color w:val="000000"/>
          <w:spacing w:val="13"/>
          <w:sz w:val="19"/>
          <w:szCs w:val="20"/>
        </w:rPr>
        <w:t xml:space="preserve">Execution of multiple mruby programs concurrently or in parallel. </w:t>
      </w:r>
      <w:r>
        <w:rPr>
          <w:color w:val="000000"/>
          <w:spacing w:val="13"/>
          <w:sz w:val="18"/>
        </w:rPr>
        <w:t>Develop</w:t>
      </w:r>
      <w:r>
        <w:rPr>
          <w:color w:val="000000"/>
          <w:spacing w:val="13"/>
          <w:sz w:val="18"/>
        </w:rPr>
        <w:softHyphen/>
        <w:t>ers</w:t>
      </w:r>
      <w:r w:rsidRPr="0040434C">
        <w:rPr>
          <w:rFonts w:eastAsia="Times New Roman" w:cstheme="minorBidi"/>
          <w:color w:val="000000"/>
          <w:spacing w:val="13"/>
          <w:sz w:val="18"/>
          <w:szCs w:val="20"/>
        </w:rPr>
        <w:t xml:space="preserve"> can implement multiple tasks</w:t>
      </w:r>
      <w:r>
        <w:rPr>
          <w:rFonts w:eastAsia="Times New Roman"/>
          <w:color w:val="000000"/>
          <w:spacing w:val="13"/>
          <w:sz w:val="18"/>
        </w:rPr>
        <w:t xml:space="preserve"> </w:t>
      </w:r>
      <w:r w:rsidRPr="0040434C">
        <w:rPr>
          <w:color w:val="000000"/>
          <w:spacing w:val="13"/>
          <w:sz w:val="18"/>
        </w:rPr>
        <w:t xml:space="preserve">without RTOS knowledge because the RiteVM </w:t>
      </w:r>
      <w:r>
        <w:rPr>
          <w:rFonts w:eastAsia="Times New Roman"/>
          <w:color w:val="000000"/>
          <w:spacing w:val="13"/>
          <w:sz w:val="18"/>
        </w:rPr>
        <w:t>sched</w:t>
      </w:r>
      <w:r>
        <w:rPr>
          <w:rFonts w:eastAsia="Times New Roman"/>
          <w:color w:val="000000"/>
          <w:spacing w:val="13"/>
          <w:sz w:val="18"/>
        </w:rPr>
        <w:softHyphen/>
        <w:t>uler</w:t>
      </w:r>
      <w:r w:rsidRPr="0040434C">
        <w:rPr>
          <w:color w:val="000000"/>
          <w:spacing w:val="13"/>
          <w:sz w:val="18"/>
        </w:rPr>
        <w:t xml:space="preserve"> switches tasks cyclically.</w:t>
      </w:r>
    </w:p>
    <w:p w14:paraId="20C4AF76" w14:textId="13A20535" w:rsidR="00F10532" w:rsidRPr="0040434C" w:rsidRDefault="003D5E68" w:rsidP="0040434C">
      <w:pPr>
        <w:numPr>
          <w:ilvl w:val="0"/>
          <w:numId w:val="1"/>
        </w:numPr>
        <w:tabs>
          <w:tab w:val="clear" w:pos="288"/>
          <w:tab w:val="left" w:pos="360"/>
        </w:tabs>
        <w:spacing w:line="247" w:lineRule="exact"/>
        <w:ind w:left="360" w:hanging="288"/>
        <w:textAlignment w:val="baseline"/>
        <w:rPr>
          <w:b/>
          <w:color w:val="000000"/>
          <w:spacing w:val="9"/>
          <w:sz w:val="19"/>
        </w:rPr>
      </w:pPr>
      <w:r w:rsidRPr="0040434C">
        <w:rPr>
          <w:b/>
          <w:color w:val="000000"/>
          <w:spacing w:val="9"/>
          <w:sz w:val="19"/>
        </w:rPr>
        <w:t xml:space="preserve">Synchronized execution of multiple RiteVM tasks. </w:t>
      </w:r>
      <w:r w:rsidRPr="0040434C">
        <w:rPr>
          <w:color w:val="000000"/>
          <w:spacing w:val="9"/>
          <w:sz w:val="18"/>
        </w:rPr>
        <w:t xml:space="preserve">The proposed framework synchronizes multiple RiteVM tasks (i.e., mruby </w:t>
      </w:r>
      <w:r>
        <w:rPr>
          <w:rFonts w:eastAsia="Times New Roman"/>
          <w:color w:val="000000"/>
          <w:spacing w:val="9"/>
          <w:sz w:val="18"/>
        </w:rPr>
        <w:t>applica</w:t>
      </w:r>
      <w:r>
        <w:rPr>
          <w:rFonts w:eastAsia="Times New Roman"/>
          <w:color w:val="000000"/>
          <w:spacing w:val="9"/>
          <w:sz w:val="18"/>
        </w:rPr>
        <w:softHyphen/>
        <w:t>tions</w:t>
      </w:r>
      <w:r w:rsidRPr="0040434C">
        <w:rPr>
          <w:color w:val="000000"/>
          <w:spacing w:val="9"/>
          <w:sz w:val="18"/>
        </w:rPr>
        <w:t>).</w:t>
      </w:r>
    </w:p>
    <w:p w14:paraId="7B60BF55" w14:textId="77CE48B5" w:rsidR="00F10532" w:rsidRPr="0040434C" w:rsidRDefault="003D5E68" w:rsidP="0040434C">
      <w:pPr>
        <w:numPr>
          <w:ilvl w:val="0"/>
          <w:numId w:val="1"/>
        </w:numPr>
        <w:tabs>
          <w:tab w:val="clear" w:pos="288"/>
          <w:tab w:val="left" w:pos="360"/>
        </w:tabs>
        <w:spacing w:line="242" w:lineRule="exact"/>
        <w:ind w:left="360" w:right="216" w:hanging="288"/>
        <w:jc w:val="both"/>
        <w:textAlignment w:val="baseline"/>
        <w:rPr>
          <w:b/>
          <w:color w:val="000000"/>
          <w:sz w:val="19"/>
        </w:rPr>
      </w:pPr>
      <w:r w:rsidRPr="0040434C">
        <w:rPr>
          <w:rFonts w:eastAsia="Times New Roman" w:cstheme="minorBidi"/>
          <w:b/>
          <w:color w:val="000000"/>
          <w:sz w:val="19"/>
          <w:szCs w:val="20"/>
        </w:rPr>
        <w:t xml:space="preserve">Benefits of CBD: </w:t>
      </w:r>
      <w:r w:rsidRPr="0040434C">
        <w:rPr>
          <w:rFonts w:eastAsia="Times New Roman" w:cstheme="minorBidi"/>
          <w:color w:val="000000"/>
          <w:sz w:val="18"/>
          <w:szCs w:val="20"/>
        </w:rPr>
        <w:t>The paper focuses on the benefits of</w:t>
      </w:r>
      <w:r>
        <w:rPr>
          <w:rFonts w:eastAsia="Times New Roman"/>
          <w:color w:val="000000"/>
          <w:sz w:val="18"/>
        </w:rPr>
        <w:t xml:space="preserve"> </w:t>
      </w:r>
      <w:r w:rsidRPr="0040434C">
        <w:rPr>
          <w:color w:val="000000"/>
          <w:sz w:val="18"/>
        </w:rPr>
        <w:t xml:space="preserve">CBD and provides specific </w:t>
      </w:r>
      <w:r>
        <w:rPr>
          <w:rFonts w:eastAsia="Times New Roman"/>
          <w:color w:val="000000"/>
          <w:sz w:val="18"/>
        </w:rPr>
        <w:t>exam-</w:t>
      </w:r>
      <w:r>
        <w:rPr>
          <w:rFonts w:eastAsia="Times New Roman"/>
          <w:color w:val="000000"/>
          <w:sz w:val="24"/>
        </w:rPr>
        <w:t xml:space="preserve"> </w:t>
      </w:r>
    </w:p>
    <w:p w14:paraId="5DF632E7" w14:textId="77777777" w:rsidR="00F10532" w:rsidRDefault="003D5E68">
      <w:pPr>
        <w:spacing w:before="6" w:line="233" w:lineRule="exact"/>
        <w:jc w:val="center"/>
        <w:textAlignment w:val="baseline"/>
        <w:rPr>
          <w:rFonts w:eastAsia="Times New Roman"/>
          <w:b/>
          <w:color w:val="000000"/>
          <w:spacing w:val="15"/>
          <w:sz w:val="21"/>
        </w:rPr>
      </w:pPr>
      <w:r>
        <w:br w:type="column"/>
      </w:r>
      <w:r>
        <w:rPr>
          <w:rFonts w:eastAsia="Times New Roman"/>
          <w:b/>
          <w:color w:val="000000"/>
          <w:spacing w:val="15"/>
          <w:sz w:val="21"/>
        </w:rPr>
        <w:t>2 Background</w:t>
      </w:r>
    </w:p>
    <w:p w14:paraId="490BBEC1" w14:textId="1974BC40" w:rsidR="00F10532" w:rsidRDefault="0040434C">
      <w:pPr>
        <w:spacing w:before="49" w:line="248" w:lineRule="exact"/>
        <w:ind w:firstLine="144"/>
        <w:jc w:val="both"/>
        <w:textAlignment w:val="baseline"/>
        <w:rPr>
          <w:rFonts w:eastAsia="Times New Roman"/>
          <w:color w:val="000000"/>
          <w:spacing w:val="8"/>
          <w:sz w:val="18"/>
        </w:rPr>
      </w:pPr>
      <w:r>
        <w:rPr>
          <w:noProof/>
          <w:lang w:val="en-IN" w:eastAsia="en-IN"/>
        </w:rPr>
        <mc:AlternateContent>
          <mc:Choice Requires="wps">
            <w:drawing>
              <wp:anchor distT="0" distB="0" distL="0" distR="0" simplePos="0" relativeHeight="251582464" behindDoc="1" locked="0" layoutInCell="1" allowOverlap="1" wp14:anchorId="7C87E2B3" wp14:editId="38AB29F0">
                <wp:simplePos x="0" y="0"/>
                <wp:positionH relativeFrom="page">
                  <wp:posOffset>3252470</wp:posOffset>
                </wp:positionH>
                <wp:positionV relativeFrom="page">
                  <wp:posOffset>819785</wp:posOffset>
                </wp:positionV>
                <wp:extent cx="2596515" cy="3706495"/>
                <wp:effectExtent l="0" t="0" r="0" b="0"/>
                <wp:wrapSquare wrapText="bothSides"/>
                <wp:docPr id="261"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3706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CB37B"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7E2B3" id="_x0000_t202" coordsize="21600,21600" o:spt="202" path="m,l,21600r21600,l21600,xe">
                <v:stroke joinstyle="miter"/>
                <v:path gradientshapeok="t" o:connecttype="rect"/>
              </v:shapetype>
              <v:shape id="_x0000_s0" o:spid="_x0000_s1026" type="#_x0000_t202" style="position:absolute;left:0;text-align:left;margin-left:256.1pt;margin-top:64.55pt;width:204.45pt;height:291.85pt;z-index:-251734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" filled="f" stroked="f">
                <v:textbox inset="0,0,0,0">
                  <w:txbxContent>
                    <w:p w14:paraId="094CB37B"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583488" behindDoc="1" locked="0" layoutInCell="1" allowOverlap="1" wp14:anchorId="5A432CC2" wp14:editId="5F458645">
                <wp:simplePos x="0" y="0"/>
                <wp:positionH relativeFrom="page">
                  <wp:posOffset>3252470</wp:posOffset>
                </wp:positionH>
                <wp:positionV relativeFrom="page">
                  <wp:posOffset>2345690</wp:posOffset>
                </wp:positionV>
                <wp:extent cx="2596515" cy="1975485"/>
                <wp:effectExtent l="0" t="0" r="0" b="0"/>
                <wp:wrapSquare wrapText="bothSides"/>
                <wp:docPr id="260"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197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8DCE" w14:textId="77777777" w:rsidR="00F10532" w:rsidRDefault="003D5E68">
                            <w:pPr>
                              <w:spacing w:line="213" w:lineRule="exact"/>
                              <w:jc w:val="center"/>
                              <w:textAlignment w:val="baseline"/>
                              <w:rPr>
                                <w:rFonts w:ascii="Bookman Old Style" w:eastAsia="Bookman Old Style" w:hAnsi="Bookman Old Style"/>
                                <w:b/>
                                <w:color w:val="000000"/>
                                <w:sz w:val="15"/>
                              </w:rPr>
                            </w:pPr>
                            <w:r>
                              <w:rPr>
                                <w:rFonts w:ascii="Bookman Old Style" w:eastAsia="Bookman Old Style" w:hAnsi="Bookman Old Style"/>
                                <w:b/>
                                <w:color w:val="000000"/>
                                <w:sz w:val="15"/>
                              </w:rPr>
                              <w:t xml:space="preserve">Fig. 1 System model of the proposed </w:t>
                            </w:r>
                            <w:r>
                              <w:rPr>
                                <w:rFonts w:ascii="Bookman Old Style" w:eastAsia="Bookman Old Style" w:hAnsi="Bookman Old Style"/>
                                <w:b/>
                                <w:color w:val="000000"/>
                                <w:sz w:val="15"/>
                              </w:rPr>
                              <w:br/>
                              <w:t>framework</w:t>
                            </w:r>
                          </w:p>
                          <w:p w14:paraId="4DA4D07B" w14:textId="77777777" w:rsidR="00F10532" w:rsidRDefault="003D5E68">
                            <w:pPr>
                              <w:spacing w:before="240" w:line="211" w:lineRule="exact"/>
                              <w:ind w:left="360"/>
                              <w:jc w:val="both"/>
                              <w:textAlignment w:val="baseline"/>
                              <w:rPr>
                                <w:rFonts w:eastAsia="Times New Roman"/>
                                <w:color w:val="000000"/>
                                <w:sz w:val="18"/>
                              </w:rPr>
                            </w:pPr>
                            <w:r>
                              <w:rPr>
                                <w:rFonts w:eastAsia="Times New Roman"/>
                                <w:color w:val="000000"/>
                                <w:sz w:val="18"/>
                              </w:rPr>
                              <w:t>ples.</w:t>
                            </w:r>
                          </w:p>
                          <w:p w14:paraId="46DEE4D0" w14:textId="77777777" w:rsidR="00F10532" w:rsidRDefault="003D5E68">
                            <w:pPr>
                              <w:spacing w:line="247" w:lineRule="exact"/>
                              <w:ind w:firstLine="144"/>
                              <w:jc w:val="both"/>
                              <w:textAlignment w:val="baseline"/>
                              <w:rPr>
                                <w:rFonts w:eastAsia="Times New Roman"/>
                                <w:b/>
                                <w:color w:val="000000"/>
                                <w:spacing w:val="7"/>
                                <w:sz w:val="19"/>
                              </w:rPr>
                            </w:pPr>
                            <w:r>
                              <w:rPr>
                                <w:rFonts w:eastAsia="Times New Roman"/>
                                <w:b/>
                                <w:color w:val="000000"/>
                                <w:spacing w:val="7"/>
                                <w:sz w:val="19"/>
                              </w:rPr>
                              <w:t>Organization</w:t>
                            </w:r>
                            <w:r>
                              <w:rPr>
                                <w:rFonts w:eastAsia="Times New Roman"/>
                                <w:color w:val="000000"/>
                                <w:spacing w:val="7"/>
                                <w:sz w:val="18"/>
                              </w:rPr>
                              <w:t>: The reminder of this paper is organized as follows. Section 2 introduces the ba</w:t>
                            </w:r>
                            <w:r>
                              <w:rPr>
                                <w:rFonts w:eastAsia="Times New Roman"/>
                                <w:color w:val="000000"/>
                                <w:spacing w:val="7"/>
                                <w:sz w:val="18"/>
                              </w:rPr>
                              <w:softHyphen/>
                              <w:t>sic technologies, i.e., mruby, TECS, and mruby on TECS. Section 3 describes the design and imple</w:t>
                            </w:r>
                            <w:r>
                              <w:rPr>
                                <w:rFonts w:eastAsia="Times New Roman"/>
                                <w:color w:val="000000"/>
                                <w:spacing w:val="7"/>
                                <w:sz w:val="18"/>
                              </w:rPr>
                              <w:softHyphen/>
                              <w:t>mentation of the proposed framework. Section 4 evaluates the proposed framework. Related work is discussed in Section 5. In Section 6, the utilization results are reported. Conclusions and suggestions for future work are presented in Section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32CC2" id="Text Box 242" o:spid="_x0000_s1027" type="#_x0000_t202" style="position:absolute;left:0;text-align:left;margin-left:256.1pt;margin-top:184.7pt;width:204.45pt;height:155.55pt;z-index:-251732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" filled="f" stroked="f">
                <v:textbox inset="0,0,0,0">
                  <w:txbxContent>
                    <w:p w14:paraId="0D388DCE" w14:textId="77777777" w:rsidR="00F10532" w:rsidRDefault="003D5E68">
                      <w:pPr>
                        <w:spacing w:line="213" w:lineRule="exact"/>
                        <w:jc w:val="center"/>
                        <w:textAlignment w:val="baseline"/>
                        <w:rPr>
                          <w:rFonts w:ascii="Bookman Old Style" w:eastAsia="Bookman Old Style" w:hAnsi="Bookman Old Style"/>
                          <w:b/>
                          <w:color w:val="000000"/>
                          <w:sz w:val="15"/>
                        </w:rPr>
                      </w:pPr>
                      <w:r>
                        <w:rPr>
                          <w:rFonts w:ascii="Bookman Old Style" w:eastAsia="Bookman Old Style" w:hAnsi="Bookman Old Style"/>
                          <w:b/>
                          <w:color w:val="000000"/>
                          <w:sz w:val="15"/>
                        </w:rPr>
                        <w:t xml:space="preserve">Fig. 1 System model of the proposed </w:t>
                      </w:r>
                      <w:r>
                        <w:rPr>
                          <w:rFonts w:ascii="Bookman Old Style" w:eastAsia="Bookman Old Style" w:hAnsi="Bookman Old Style"/>
                          <w:b/>
                          <w:color w:val="000000"/>
                          <w:sz w:val="15"/>
                        </w:rPr>
                        <w:br/>
                        <w:t>framework</w:t>
                      </w:r>
                    </w:p>
                    <w:p w14:paraId="4DA4D07B" w14:textId="77777777" w:rsidR="00F10532" w:rsidRDefault="003D5E68">
                      <w:pPr>
                        <w:spacing w:before="240" w:line="211" w:lineRule="exact"/>
                        <w:ind w:left="360"/>
                        <w:jc w:val="both"/>
                        <w:textAlignment w:val="baseline"/>
                        <w:rPr>
                          <w:rFonts w:eastAsia="Times New Roman"/>
                          <w:color w:val="000000"/>
                          <w:sz w:val="18"/>
                        </w:rPr>
                      </w:pPr>
                      <w:r>
                        <w:rPr>
                          <w:rFonts w:eastAsia="Times New Roman"/>
                          <w:color w:val="000000"/>
                          <w:sz w:val="18"/>
                        </w:rPr>
                        <w:t>ples.</w:t>
                      </w:r>
                    </w:p>
                    <w:p w14:paraId="46DEE4D0" w14:textId="77777777" w:rsidR="00F10532" w:rsidRDefault="003D5E68">
                      <w:pPr>
                        <w:spacing w:line="247" w:lineRule="exact"/>
                        <w:ind w:firstLine="144"/>
                        <w:jc w:val="both"/>
                        <w:textAlignment w:val="baseline"/>
                        <w:rPr>
                          <w:rFonts w:eastAsia="Times New Roman"/>
                          <w:b/>
                          <w:color w:val="000000"/>
                          <w:spacing w:val="7"/>
                          <w:sz w:val="19"/>
                        </w:rPr>
                      </w:pPr>
                      <w:r>
                        <w:rPr>
                          <w:rFonts w:eastAsia="Times New Roman"/>
                          <w:b/>
                          <w:color w:val="000000"/>
                          <w:spacing w:val="7"/>
                          <w:sz w:val="19"/>
                        </w:rPr>
                        <w:t>Organization</w:t>
                      </w:r>
                      <w:r>
                        <w:rPr>
                          <w:rFonts w:eastAsia="Times New Roman"/>
                          <w:color w:val="000000"/>
                          <w:spacing w:val="7"/>
                          <w:sz w:val="18"/>
                        </w:rPr>
                        <w:t>: The reminder of this paper is organized as follows. Section 2 introduces the ba</w:t>
                      </w:r>
                      <w:r>
                        <w:rPr>
                          <w:rFonts w:eastAsia="Times New Roman"/>
                          <w:color w:val="000000"/>
                          <w:spacing w:val="7"/>
                          <w:sz w:val="18"/>
                        </w:rPr>
                        <w:softHyphen/>
                        <w:t>sic technologies, i.e., mruby, TECS, and mruby on TECS. Section 3 describes the design and imple</w:t>
                      </w:r>
                      <w:r>
                        <w:rPr>
                          <w:rFonts w:eastAsia="Times New Roman"/>
                          <w:color w:val="000000"/>
                          <w:spacing w:val="7"/>
                          <w:sz w:val="18"/>
                        </w:rPr>
                        <w:softHyphen/>
                        <w:t>mentation of the proposed framework. Section 4 evaluates the proposed framework. Related work is discussed in Section 5. In Section 6, the utilization results are reported. Conclusions and suggestions for future work are presented in Section 7.</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4512" behindDoc="1" locked="0" layoutInCell="1" allowOverlap="1" wp14:editId="4E690D70">
                <wp:simplePos x="0" y="0"/>
                <wp:positionH relativeFrom="page">
                  <wp:posOffset>3420110</wp:posOffset>
                </wp:positionH>
                <wp:positionV relativeFrom="page">
                  <wp:posOffset>975360</wp:posOffset>
                </wp:positionV>
                <wp:extent cx="2200275" cy="1088390"/>
                <wp:effectExtent l="0" t="0" r="0" b="0"/>
                <wp:wrapSquare wrapText="bothSides"/>
                <wp:docPr id="259"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D5227" w14:textId="77777777" w:rsidR="00F10532" w:rsidRDefault="003D5E68">
                            <w:pPr>
                              <w:textAlignment w:val="baseline"/>
                            </w:pPr>
                            <w:r>
                              <w:rPr>
                                <w:noProof/>
                                <w:lang w:val="en-IN" w:eastAsia="en-IN"/>
                              </w:rPr>
                              <w:drawing>
                                <wp:inline distT="0" distB="0" distL="0" distR="0">
                                  <wp:extent cx="2200275" cy="10883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16"/>
                                          <a:stretch>
                                            <a:fillRect/>
                                          </a:stretch>
                                        </pic:blipFill>
                                        <pic:spPr>
                                          <a:xfrm>
                                            <a:off x="0" y="0"/>
                                            <a:ext cx="2200275" cy="108839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28" type="#_x0000_t202" style="position:absolute;left:0;text-align:left;margin-left:269.3pt;margin-top:76.8pt;width:173.25pt;height:85.7pt;z-index:-251731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" filled="f" stroked="f">
                <v:textbox inset="0,0,0,0">
                  <w:txbxContent>
                    <w:p w14:paraId="4FBD5227" w14:textId="77777777" w:rsidR="00F10532" w:rsidRDefault="003D5E68">
                      <w:pPr>
                        <w:textAlignment w:val="baseline"/>
                      </w:pPr>
                      <w:r>
                        <w:rPr>
                          <w:noProof/>
                          <w:lang w:val="en-IN" w:eastAsia="en-IN"/>
                        </w:rPr>
                        <w:drawing>
                          <wp:inline distT="0" distB="0" distL="0" distR="0">
                            <wp:extent cx="2200275" cy="10883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16"/>
                                    <a:stretch>
                                      <a:fillRect/>
                                    </a:stretch>
                                  </pic:blipFill>
                                  <pic:spPr>
                                    <a:xfrm>
                                      <a:off x="0" y="0"/>
                                      <a:ext cx="2200275" cy="1088390"/>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5536" behindDoc="1" locked="0" layoutInCell="1" allowOverlap="1" wp14:editId="1A0C4EED">
                <wp:simplePos x="0" y="0"/>
                <wp:positionH relativeFrom="page">
                  <wp:posOffset>5629910</wp:posOffset>
                </wp:positionH>
                <wp:positionV relativeFrom="page">
                  <wp:posOffset>1027430</wp:posOffset>
                </wp:positionV>
                <wp:extent cx="61595" cy="950595"/>
                <wp:effectExtent l="0" t="0" r="0" b="0"/>
                <wp:wrapSquare wrapText="bothSides"/>
                <wp:docPr id="25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95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DD67B" w14:textId="77777777" w:rsidR="00F10532" w:rsidRDefault="003D5E68">
                            <w:pPr>
                              <w:tabs>
                                <w:tab w:val="right" w:pos="1512"/>
                              </w:tabs>
                              <w:spacing w:before="21" w:line="71" w:lineRule="exact"/>
                              <w:textAlignment w:val="baseline"/>
                              <w:rPr>
                                <w:rFonts w:ascii="Calibri" w:eastAsia="Calibri" w:hAnsi="Calibri"/>
                                <w:color w:val="000000"/>
                                <w:sz w:val="8"/>
                              </w:rPr>
                            </w:pPr>
                            <w:r>
                              <w:rPr>
                                <w:rFonts w:ascii="Calibri" w:eastAsia="Calibri" w:hAnsi="Calibri"/>
                                <w:color w:val="000000"/>
                                <w:sz w:val="8"/>
                              </w:rPr>
                              <w:t>Load via Bluetooth</w:t>
                            </w:r>
                            <w:r>
                              <w:rPr>
                                <w:rFonts w:ascii="Calibri" w:eastAsia="Calibri" w:hAnsi="Calibri"/>
                                <w:color w:val="000000"/>
                                <w:sz w:val="8"/>
                              </w:rPr>
                              <w:tab/>
                              <w:t>Implement in advance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29" type="#_x0000_t202" style="position:absolute;left:0;text-align:left;margin-left:443.3pt;margin-top:80.9pt;width:4.85pt;height:74.85pt;z-index:-251730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" filled="f" stroked="f">
                <v:textbox style="layout-flow:vertical" inset="0,0,0,0">
                  <w:txbxContent>
                    <w:p w14:paraId="482DD67B" w14:textId="77777777" w:rsidR="00F10532" w:rsidRDefault="003D5E68">
                      <w:pPr>
                        <w:tabs>
                          <w:tab w:val="right" w:pos="1512"/>
                        </w:tabs>
                        <w:spacing w:before="21" w:line="71" w:lineRule="exact"/>
                        <w:textAlignment w:val="baseline"/>
                        <w:rPr>
                          <w:rFonts w:ascii="Calibri" w:eastAsia="Calibri" w:hAnsi="Calibri"/>
                          <w:color w:val="000000"/>
                          <w:sz w:val="8"/>
                        </w:rPr>
                      </w:pPr>
                      <w:r>
                        <w:rPr>
                          <w:rFonts w:ascii="Calibri" w:eastAsia="Calibri" w:hAnsi="Calibri"/>
                          <w:color w:val="000000"/>
                          <w:sz w:val="8"/>
                        </w:rPr>
                        <w:t>Load via Bluetooth</w:t>
                      </w:r>
                      <w:r>
                        <w:rPr>
                          <w:rFonts w:ascii="Calibri" w:eastAsia="Calibri" w:hAnsi="Calibri"/>
                          <w:color w:val="000000"/>
                          <w:sz w:val="8"/>
                        </w:rPr>
                        <w:tab/>
                        <w:t>Implement in advance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6560" behindDoc="1" locked="0" layoutInCell="1" allowOverlap="1" wp14:editId="49CC0D59">
                <wp:simplePos x="0" y="0"/>
                <wp:positionH relativeFrom="page">
                  <wp:posOffset>3402965</wp:posOffset>
                </wp:positionH>
                <wp:positionV relativeFrom="page">
                  <wp:posOffset>1039495</wp:posOffset>
                </wp:positionV>
                <wp:extent cx="317500" cy="271145"/>
                <wp:effectExtent l="0" t="0" r="0" b="0"/>
                <wp:wrapSquare wrapText="bothSides"/>
                <wp:docPr id="25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876DD" w14:textId="77777777" w:rsidR="00F10532" w:rsidRDefault="003D5E68">
                            <w:pPr>
                              <w:spacing w:line="104" w:lineRule="exact"/>
                              <w:jc w:val="center"/>
                              <w:textAlignment w:val="baseline"/>
                              <w:rPr>
                                <w:rFonts w:ascii="Verdana" w:eastAsia="Verdana" w:hAnsi="Verdana"/>
                                <w:color w:val="000000"/>
                                <w:spacing w:val="16"/>
                                <w:sz w:val="10"/>
                              </w:rPr>
                            </w:pPr>
                            <w:r>
                              <w:rPr>
                                <w:rFonts w:ascii="Verdana" w:eastAsia="Verdana" w:hAnsi="Verdana"/>
                                <w:color w:val="000000"/>
                                <w:spacing w:val="16"/>
                                <w:sz w:val="10"/>
                              </w:rPr>
                              <w:t xml:space="preserve">mruby </w:t>
                            </w:r>
                            <w:r>
                              <w:rPr>
                                <w:rFonts w:ascii="Verdana" w:eastAsia="Verdana" w:hAnsi="Verdana"/>
                                <w:color w:val="000000"/>
                                <w:spacing w:val="16"/>
                                <w:sz w:val="10"/>
                              </w:rPr>
                              <w:br/>
                              <w:t xml:space="preserve">Source </w:t>
                            </w:r>
                            <w:r>
                              <w:rPr>
                                <w:rFonts w:ascii="Verdana" w:eastAsia="Verdana" w:hAnsi="Verdana"/>
                                <w:color w:val="000000"/>
                                <w:spacing w:val="16"/>
                                <w:sz w:val="10"/>
                              </w:rPr>
                              <w:br/>
                              <w:t>File 1</w:t>
                            </w:r>
                          </w:p>
                          <w:p w14:paraId="44B4E928" w14:textId="77777777" w:rsidR="00F10532" w:rsidRDefault="003D5E68">
                            <w:pPr>
                              <w:spacing w:before="12"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30" type="#_x0000_t202" style="position:absolute;left:0;text-align:left;margin-left:267.95pt;margin-top:81.85pt;width:25pt;height:21.35pt;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" filled="f" stroked="f">
                <v:textbox inset="0,0,0,0">
                  <w:txbxContent>
                    <w:p w14:paraId="49B876DD" w14:textId="77777777" w:rsidR="00F10532" w:rsidRDefault="003D5E68">
                      <w:pPr>
                        <w:spacing w:line="104" w:lineRule="exact"/>
                        <w:jc w:val="center"/>
                        <w:textAlignment w:val="baseline"/>
                        <w:rPr>
                          <w:rFonts w:ascii="Verdana" w:eastAsia="Verdana" w:hAnsi="Verdana"/>
                          <w:color w:val="000000"/>
                          <w:spacing w:val="16"/>
                          <w:sz w:val="10"/>
                        </w:rPr>
                      </w:pPr>
                      <w:r>
                        <w:rPr>
                          <w:rFonts w:ascii="Verdana" w:eastAsia="Verdana" w:hAnsi="Verdana"/>
                          <w:color w:val="000000"/>
                          <w:spacing w:val="16"/>
                          <w:sz w:val="10"/>
                        </w:rPr>
                        <w:t xml:space="preserve">mruby </w:t>
                      </w:r>
                      <w:r>
                        <w:rPr>
                          <w:rFonts w:ascii="Verdana" w:eastAsia="Verdana" w:hAnsi="Verdana"/>
                          <w:color w:val="000000"/>
                          <w:spacing w:val="16"/>
                          <w:sz w:val="10"/>
                        </w:rPr>
                        <w:br/>
                        <w:t xml:space="preserve">Source </w:t>
                      </w:r>
                      <w:r>
                        <w:rPr>
                          <w:rFonts w:ascii="Verdana" w:eastAsia="Verdana" w:hAnsi="Verdana"/>
                          <w:color w:val="000000"/>
                          <w:spacing w:val="16"/>
                          <w:sz w:val="10"/>
                        </w:rPr>
                        <w:br/>
                        <w:t>File 1</w:t>
                      </w:r>
                    </w:p>
                    <w:p w14:paraId="44B4E928" w14:textId="77777777" w:rsidR="00F10532" w:rsidRDefault="003D5E68">
                      <w:pPr>
                        <w:spacing w:before="12"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7584" behindDoc="1" locked="0" layoutInCell="1" allowOverlap="1" wp14:editId="3144E733">
                <wp:simplePos x="0" y="0"/>
                <wp:positionH relativeFrom="page">
                  <wp:posOffset>3720465</wp:posOffset>
                </wp:positionH>
                <wp:positionV relativeFrom="page">
                  <wp:posOffset>1039495</wp:posOffset>
                </wp:positionV>
                <wp:extent cx="280670" cy="146050"/>
                <wp:effectExtent l="0" t="0" r="0" b="0"/>
                <wp:wrapSquare wrapText="bothSides"/>
                <wp:docPr id="25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35C3B" w14:textId="77777777" w:rsidR="00F10532" w:rsidRDefault="003D5E68">
                            <w:pPr>
                              <w:spacing w:line="73" w:lineRule="exact"/>
                              <w:textAlignment w:val="baseline"/>
                              <w:rPr>
                                <w:rFonts w:ascii="Verdana" w:eastAsia="Verdana" w:hAnsi="Verdana"/>
                                <w:color w:val="000000"/>
                                <w:spacing w:val="16"/>
                                <w:sz w:val="8"/>
                              </w:rPr>
                            </w:pPr>
                            <w:r>
                              <w:rPr>
                                <w:rFonts w:ascii="Verdana" w:eastAsia="Verdana" w:hAnsi="Verdana"/>
                                <w:color w:val="000000"/>
                                <w:spacing w:val="16"/>
                                <w:sz w:val="8"/>
                              </w:rPr>
                              <w:t>mruby Compile 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31" type="#_x0000_t202" style="position:absolute;left:0;text-align:left;margin-left:292.95pt;margin-top:81.85pt;width:22.1pt;height:11.5pt;z-index:-251728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n0tQIAALQ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" filled="f" stroked="f">
                <v:textbox inset="0,0,0,0">
                  <w:txbxContent>
                    <w:p w14:paraId="15A35C3B" w14:textId="77777777" w:rsidR="00F10532" w:rsidRDefault="003D5E68">
                      <w:pPr>
                        <w:spacing w:line="73" w:lineRule="exact"/>
                        <w:textAlignment w:val="baseline"/>
                        <w:rPr>
                          <w:rFonts w:ascii="Verdana" w:eastAsia="Verdana" w:hAnsi="Verdana"/>
                          <w:color w:val="000000"/>
                          <w:spacing w:val="16"/>
                          <w:sz w:val="8"/>
                        </w:rPr>
                      </w:pPr>
                      <w:r>
                        <w:rPr>
                          <w:rFonts w:ascii="Verdana" w:eastAsia="Verdana" w:hAnsi="Verdana"/>
                          <w:color w:val="000000"/>
                          <w:spacing w:val="16"/>
                          <w:sz w:val="8"/>
                        </w:rPr>
                        <w:t>mruby Compile 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8608" behindDoc="1" locked="0" layoutInCell="1" allowOverlap="1" wp14:editId="30550A2B">
                <wp:simplePos x="0" y="0"/>
                <wp:positionH relativeFrom="page">
                  <wp:posOffset>4001135</wp:posOffset>
                </wp:positionH>
                <wp:positionV relativeFrom="page">
                  <wp:posOffset>1075690</wp:posOffset>
                </wp:positionV>
                <wp:extent cx="396240" cy="201295"/>
                <wp:effectExtent l="0" t="0" r="0" b="0"/>
                <wp:wrapSquare wrapText="bothSides"/>
                <wp:docPr id="25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68E6B"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1 </w:t>
                            </w:r>
                            <w:r>
                              <w:rPr>
                                <w:rFonts w:ascii="Verdana" w:eastAsia="Verdana" w:hAnsi="Verdana"/>
                                <w:color w:val="000000"/>
                                <w:sz w:val="10"/>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2" type="#_x0000_t202" style="position:absolute;left:0;text-align:left;margin-left:315.05pt;margin-top:84.7pt;width:31.2pt;height:15.85pt;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ohsgIAALQ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" filled="f" stroked="f">
                <v:textbox inset="0,0,0,0">
                  <w:txbxContent>
                    <w:p w14:paraId="61B68E6B"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1 </w:t>
                      </w:r>
                      <w:r>
                        <w:rPr>
                          <w:rFonts w:ascii="Verdana" w:eastAsia="Verdana" w:hAnsi="Verdana"/>
                          <w:color w:val="000000"/>
                          <w:sz w:val="10"/>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89632" behindDoc="1" locked="0" layoutInCell="1" allowOverlap="1" wp14:editId="0AED6046">
                <wp:simplePos x="0" y="0"/>
                <wp:positionH relativeFrom="page">
                  <wp:posOffset>4656455</wp:posOffset>
                </wp:positionH>
                <wp:positionV relativeFrom="page">
                  <wp:posOffset>1109345</wp:posOffset>
                </wp:positionV>
                <wp:extent cx="233680" cy="259080"/>
                <wp:effectExtent l="0" t="0" r="0" b="0"/>
                <wp:wrapSquare wrapText="bothSides"/>
                <wp:docPr id="254"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E8CF" w14:textId="77777777" w:rsidR="00F10532" w:rsidRDefault="003D5E68">
                            <w:pPr>
                              <w:spacing w:line="118"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3" type="#_x0000_t202" style="position:absolute;left:0;text-align:left;margin-left:366.65pt;margin-top:87.35pt;width:18.4pt;height:20.4pt;z-index:-251726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RIsQIAALQFAAAOAAAAZHJzL2Uyb0RvYy54bWysVG1vmzAQ/j5p/8Hyd8pLgAI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" filled="f" stroked="f">
                <v:textbox style="layout-flow:vertical" inset="0,0,0,0">
                  <w:txbxContent>
                    <w:p w14:paraId="2FF8E8CF" w14:textId="77777777" w:rsidR="00F10532" w:rsidRDefault="003D5E68">
                      <w:pPr>
                        <w:spacing w:line="118"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0656" behindDoc="1" locked="0" layoutInCell="1" allowOverlap="1" wp14:editId="1623AC94">
                <wp:simplePos x="0" y="0"/>
                <wp:positionH relativeFrom="page">
                  <wp:posOffset>4961255</wp:posOffset>
                </wp:positionH>
                <wp:positionV relativeFrom="page">
                  <wp:posOffset>1109345</wp:posOffset>
                </wp:positionV>
                <wp:extent cx="236855" cy="259080"/>
                <wp:effectExtent l="0" t="0" r="0" b="0"/>
                <wp:wrapSquare wrapText="bothSides"/>
                <wp:docPr id="253"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2B21A" w14:textId="77777777" w:rsidR="00F10532" w:rsidRDefault="003D5E68">
                            <w:pPr>
                              <w:spacing w:line="122"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34" type="#_x0000_t202" style="position:absolute;left:0;text-align:left;margin-left:390.65pt;margin-top:87.35pt;width:18.65pt;height:20.4pt;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" filled="f" stroked="f">
                <v:textbox style="layout-flow:vertical" inset="0,0,0,0">
                  <w:txbxContent>
                    <w:p w14:paraId="7E22B21A" w14:textId="77777777" w:rsidR="00F10532" w:rsidRDefault="003D5E68">
                      <w:pPr>
                        <w:spacing w:line="122"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1680" behindDoc="1" locked="0" layoutInCell="1" allowOverlap="1" wp14:editId="0B9BEE5A">
                <wp:simplePos x="0" y="0"/>
                <wp:positionH relativeFrom="page">
                  <wp:posOffset>5259705</wp:posOffset>
                </wp:positionH>
                <wp:positionV relativeFrom="page">
                  <wp:posOffset>1109345</wp:posOffset>
                </wp:positionV>
                <wp:extent cx="237490" cy="259080"/>
                <wp:effectExtent l="0" t="0" r="0" b="0"/>
                <wp:wrapSquare wrapText="bothSides"/>
                <wp:docPr id="252"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73A42" w14:textId="77777777" w:rsidR="00F10532" w:rsidRDefault="003D5E68">
                            <w:pPr>
                              <w:spacing w:line="120"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035" type="#_x0000_t202" style="position:absolute;left:0;text-align:left;margin-left:414.15pt;margin-top:87.35pt;width:18.7pt;height:20.4pt;z-index:-251724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" filled="f" stroked="f">
                <v:textbox style="layout-flow:vertical" inset="0,0,0,0">
                  <w:txbxContent>
                    <w:p w14:paraId="65173A42" w14:textId="77777777" w:rsidR="00F10532" w:rsidRDefault="003D5E68">
                      <w:pPr>
                        <w:spacing w:line="120" w:lineRule="exact"/>
                        <w:jc w:val="right"/>
                        <w:textAlignment w:val="baseline"/>
                        <w:rPr>
                          <w:rFonts w:ascii="Verdana" w:eastAsia="Verdana" w:hAnsi="Verdana"/>
                          <w:color w:val="000000"/>
                          <w:spacing w:val="-8"/>
                          <w:sz w:val="10"/>
                        </w:rPr>
                      </w:pPr>
                      <w:r>
                        <w:rPr>
                          <w:rFonts w:ascii="Verdana" w:eastAsia="Verdana" w:hAnsi="Verdana"/>
                          <w:color w:val="000000"/>
                          <w:spacing w:val="-8"/>
                          <w:sz w:val="10"/>
                        </w:rPr>
                        <w:t>mruby Bytecode (.mrb)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2704" behindDoc="1" locked="0" layoutInCell="1" allowOverlap="1" wp14:editId="075051EE">
                <wp:simplePos x="0" y="0"/>
                <wp:positionH relativeFrom="page">
                  <wp:posOffset>3402965</wp:posOffset>
                </wp:positionH>
                <wp:positionV relativeFrom="page">
                  <wp:posOffset>1368425</wp:posOffset>
                </wp:positionV>
                <wp:extent cx="317500" cy="271145"/>
                <wp:effectExtent l="0" t="0" r="0" b="0"/>
                <wp:wrapSquare wrapText="bothSides"/>
                <wp:docPr id="25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1C27B" w14:textId="77777777" w:rsidR="00F10532" w:rsidRDefault="003D5E68">
                            <w:pPr>
                              <w:spacing w:line="104" w:lineRule="exact"/>
                              <w:jc w:val="center"/>
                              <w:textAlignment w:val="baseline"/>
                              <w:rPr>
                                <w:rFonts w:ascii="Verdana" w:eastAsia="Verdana" w:hAnsi="Verdana"/>
                                <w:color w:val="000000"/>
                                <w:spacing w:val="17"/>
                                <w:sz w:val="10"/>
                              </w:rPr>
                            </w:pPr>
                            <w:r>
                              <w:rPr>
                                <w:rFonts w:ascii="Verdana" w:eastAsia="Verdana" w:hAnsi="Verdana"/>
                                <w:color w:val="000000"/>
                                <w:spacing w:val="17"/>
                                <w:sz w:val="10"/>
                              </w:rPr>
                              <w:t xml:space="preserve">mruby </w:t>
                            </w:r>
                            <w:r>
                              <w:rPr>
                                <w:rFonts w:ascii="Verdana" w:eastAsia="Verdana" w:hAnsi="Verdana"/>
                                <w:color w:val="000000"/>
                                <w:spacing w:val="17"/>
                                <w:sz w:val="10"/>
                              </w:rPr>
                              <w:br/>
                              <w:t xml:space="preserve">Source </w:t>
                            </w:r>
                            <w:r>
                              <w:rPr>
                                <w:rFonts w:ascii="Verdana" w:eastAsia="Verdana" w:hAnsi="Verdana"/>
                                <w:color w:val="000000"/>
                                <w:spacing w:val="17"/>
                                <w:sz w:val="10"/>
                              </w:rPr>
                              <w:br/>
                              <w:t>File 2</w:t>
                            </w:r>
                          </w:p>
                          <w:p w14:paraId="1E5EB6E9" w14:textId="77777777" w:rsidR="00F10532" w:rsidRDefault="003D5E68">
                            <w:pPr>
                              <w:spacing w:before="12"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36" type="#_x0000_t202" style="position:absolute;left:0;text-align:left;margin-left:267.95pt;margin-top:107.75pt;width:25pt;height:21.35pt;z-index:-251723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HswIAALQ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" filled="f" stroked="f">
                <v:textbox inset="0,0,0,0">
                  <w:txbxContent>
                    <w:p w14:paraId="2211C27B" w14:textId="77777777" w:rsidR="00F10532" w:rsidRDefault="003D5E68">
                      <w:pPr>
                        <w:spacing w:line="104" w:lineRule="exact"/>
                        <w:jc w:val="center"/>
                        <w:textAlignment w:val="baseline"/>
                        <w:rPr>
                          <w:rFonts w:ascii="Verdana" w:eastAsia="Verdana" w:hAnsi="Verdana"/>
                          <w:color w:val="000000"/>
                          <w:spacing w:val="17"/>
                          <w:sz w:val="10"/>
                        </w:rPr>
                      </w:pPr>
                      <w:r>
                        <w:rPr>
                          <w:rFonts w:ascii="Verdana" w:eastAsia="Verdana" w:hAnsi="Verdana"/>
                          <w:color w:val="000000"/>
                          <w:spacing w:val="17"/>
                          <w:sz w:val="10"/>
                        </w:rPr>
                        <w:t xml:space="preserve">mruby </w:t>
                      </w:r>
                      <w:r>
                        <w:rPr>
                          <w:rFonts w:ascii="Verdana" w:eastAsia="Verdana" w:hAnsi="Verdana"/>
                          <w:color w:val="000000"/>
                          <w:spacing w:val="17"/>
                          <w:sz w:val="10"/>
                        </w:rPr>
                        <w:br/>
                        <w:t xml:space="preserve">Source </w:t>
                      </w:r>
                      <w:r>
                        <w:rPr>
                          <w:rFonts w:ascii="Verdana" w:eastAsia="Verdana" w:hAnsi="Verdana"/>
                          <w:color w:val="000000"/>
                          <w:spacing w:val="17"/>
                          <w:sz w:val="10"/>
                        </w:rPr>
                        <w:br/>
                        <w:t>File 2</w:t>
                      </w:r>
                    </w:p>
                    <w:p w14:paraId="1E5EB6E9" w14:textId="77777777" w:rsidR="00F10532" w:rsidRDefault="003D5E68">
                      <w:pPr>
                        <w:spacing w:before="12"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3728" behindDoc="1" locked="0" layoutInCell="1" allowOverlap="1" wp14:editId="50955187">
                <wp:simplePos x="0" y="0"/>
                <wp:positionH relativeFrom="page">
                  <wp:posOffset>3960495</wp:posOffset>
                </wp:positionH>
                <wp:positionV relativeFrom="page">
                  <wp:posOffset>1405255</wp:posOffset>
                </wp:positionV>
                <wp:extent cx="436880" cy="201295"/>
                <wp:effectExtent l="0" t="0" r="0" b="0"/>
                <wp:wrapSquare wrapText="bothSides"/>
                <wp:docPr id="250"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01909"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2 </w:t>
                            </w:r>
                            <w:r>
                              <w:rPr>
                                <w:rFonts w:ascii="Verdana" w:eastAsia="Verdana" w:hAnsi="Verdana"/>
                                <w:color w:val="000000"/>
                                <w:sz w:val="10"/>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37" type="#_x0000_t202" style="position:absolute;left:0;text-align:left;margin-left:311.85pt;margin-top:110.65pt;width:34.4pt;height:15.85pt;z-index:-251722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y2sgIAALQ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" filled="f" stroked="f">
                <v:textbox inset="0,0,0,0">
                  <w:txbxContent>
                    <w:p w14:paraId="1F301909"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2 </w:t>
                      </w:r>
                      <w:r>
                        <w:rPr>
                          <w:rFonts w:ascii="Verdana" w:eastAsia="Verdana" w:hAnsi="Verdana"/>
                          <w:color w:val="000000"/>
                          <w:sz w:val="10"/>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4752" behindDoc="1" locked="0" layoutInCell="1" allowOverlap="1" wp14:editId="72BF3816">
                <wp:simplePos x="0" y="0"/>
                <wp:positionH relativeFrom="page">
                  <wp:posOffset>4735830</wp:posOffset>
                </wp:positionH>
                <wp:positionV relativeFrom="page">
                  <wp:posOffset>1405255</wp:posOffset>
                </wp:positionV>
                <wp:extent cx="62230" cy="48895"/>
                <wp:effectExtent l="0" t="0" r="0" b="0"/>
                <wp:wrapSquare wrapText="bothSides"/>
                <wp:docPr id="24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4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2A1E7"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8" type="#_x0000_t202" style="position:absolute;left:0;text-align:left;margin-left:372.9pt;margin-top:110.65pt;width:4.9pt;height:3.85pt;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" filled="f" stroked="f">
                <v:textbox inset="0,0,0,0">
                  <w:txbxContent>
                    <w:p w14:paraId="2C52A1E7"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1</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5776" behindDoc="1" locked="0" layoutInCell="1" allowOverlap="1" wp14:editId="34581535">
                <wp:simplePos x="0" y="0"/>
                <wp:positionH relativeFrom="page">
                  <wp:posOffset>5031740</wp:posOffset>
                </wp:positionH>
                <wp:positionV relativeFrom="page">
                  <wp:posOffset>1405255</wp:posOffset>
                </wp:positionV>
                <wp:extent cx="80010" cy="48895"/>
                <wp:effectExtent l="0" t="0" r="0" b="0"/>
                <wp:wrapSquare wrapText="bothSides"/>
                <wp:docPr id="248"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4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E8F63"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9" type="#_x0000_t202" style="position:absolute;left:0;text-align:left;margin-left:396.2pt;margin-top:110.65pt;width:6.3pt;height:3.85pt;z-index:-251720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" filled="f" stroked="f">
                <v:textbox inset="0,0,0,0">
                  <w:txbxContent>
                    <w:p w14:paraId="732E8F63"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2</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6800" behindDoc="1" locked="0" layoutInCell="1" allowOverlap="1" wp14:editId="40594B19">
                <wp:simplePos x="0" y="0"/>
                <wp:positionH relativeFrom="page">
                  <wp:posOffset>5330825</wp:posOffset>
                </wp:positionH>
                <wp:positionV relativeFrom="page">
                  <wp:posOffset>1405255</wp:posOffset>
                </wp:positionV>
                <wp:extent cx="80010" cy="51435"/>
                <wp:effectExtent l="0" t="0" r="0" b="0"/>
                <wp:wrapSquare wrapText="bothSides"/>
                <wp:docPr id="247"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0C7DA"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40" type="#_x0000_t202" style="position:absolute;left:0;text-align:left;margin-left:419.75pt;margin-top:110.65pt;width:6.3pt;height:4.05pt;z-index:-251719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hhsQ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" filled="f" stroked="f">
                <v:textbox inset="0,0,0,0">
                  <w:txbxContent>
                    <w:p w14:paraId="1620C7DA" w14:textId="77777777" w:rsidR="00F10532" w:rsidRDefault="003D5E68">
                      <w:pPr>
                        <w:spacing w:line="76" w:lineRule="exact"/>
                        <w:textAlignment w:val="baseline"/>
                        <w:rPr>
                          <w:rFonts w:ascii="Verdana" w:eastAsia="Verdana" w:hAnsi="Verdana"/>
                          <w:color w:val="000000"/>
                          <w:sz w:val="10"/>
                        </w:rPr>
                      </w:pPr>
                      <w:r>
                        <w:rPr>
                          <w:rFonts w:ascii="Verdana" w:eastAsia="Verdana" w:hAnsi="Verdana"/>
                          <w:color w:val="000000"/>
                          <w:sz w:val="10"/>
                        </w:rPr>
                        <w:t>3</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7824" behindDoc="1" locked="0" layoutInCell="1" allowOverlap="1" wp14:editId="28B89F73">
                <wp:simplePos x="0" y="0"/>
                <wp:positionH relativeFrom="page">
                  <wp:posOffset>3720465</wp:posOffset>
                </wp:positionH>
                <wp:positionV relativeFrom="page">
                  <wp:posOffset>1420495</wp:posOffset>
                </wp:positionV>
                <wp:extent cx="240030" cy="142875"/>
                <wp:effectExtent l="0" t="0" r="0" b="0"/>
                <wp:wrapSquare wrapText="bothSides"/>
                <wp:docPr id="246"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E6C24" w14:textId="77777777" w:rsidR="00F10532" w:rsidRDefault="003D5E68">
                            <w:pPr>
                              <w:spacing w:line="70" w:lineRule="exact"/>
                              <w:textAlignment w:val="baseline"/>
                              <w:rPr>
                                <w:rFonts w:ascii="Verdana" w:eastAsia="Verdana" w:hAnsi="Verdana"/>
                                <w:color w:val="000000"/>
                                <w:spacing w:val="7"/>
                                <w:sz w:val="8"/>
                              </w:rPr>
                            </w:pPr>
                            <w:r>
                              <w:rPr>
                                <w:rFonts w:ascii="Verdana" w:eastAsia="Verdana" w:hAnsi="Verdana"/>
                                <w:color w:val="000000"/>
                                <w:spacing w:val="7"/>
                                <w:sz w:val="8"/>
                              </w:rPr>
                              <w:t>mruby Compile 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1" type="#_x0000_t202" style="position:absolute;left:0;text-align:left;margin-left:292.95pt;margin-top:111.85pt;width:18.9pt;height:11.25pt;z-index:-251718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C8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" filled="f" stroked="f">
                <v:textbox inset="0,0,0,0">
                  <w:txbxContent>
                    <w:p w14:paraId="467E6C24" w14:textId="77777777" w:rsidR="00F10532" w:rsidRDefault="003D5E68">
                      <w:pPr>
                        <w:spacing w:line="70" w:lineRule="exact"/>
                        <w:textAlignment w:val="baseline"/>
                        <w:rPr>
                          <w:rFonts w:ascii="Verdana" w:eastAsia="Verdana" w:hAnsi="Verdana"/>
                          <w:color w:val="000000"/>
                          <w:spacing w:val="7"/>
                          <w:sz w:val="8"/>
                        </w:rPr>
                      </w:pPr>
                      <w:r>
                        <w:rPr>
                          <w:rFonts w:ascii="Verdana" w:eastAsia="Verdana" w:hAnsi="Verdana"/>
                          <w:color w:val="000000"/>
                          <w:spacing w:val="7"/>
                          <w:sz w:val="8"/>
                        </w:rPr>
                        <w:t>mruby Compile 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8848" behindDoc="1" locked="0" layoutInCell="1" allowOverlap="1" wp14:editId="1BDC84E4">
                <wp:simplePos x="0" y="0"/>
                <wp:positionH relativeFrom="page">
                  <wp:posOffset>4905375</wp:posOffset>
                </wp:positionH>
                <wp:positionV relativeFrom="page">
                  <wp:posOffset>1530350</wp:posOffset>
                </wp:positionV>
                <wp:extent cx="308610" cy="200660"/>
                <wp:effectExtent l="0" t="0" r="0" b="0"/>
                <wp:wrapSquare wrapText="bothSides"/>
                <wp:docPr id="245"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8BFCF" w14:textId="77777777" w:rsidR="00F10532" w:rsidRDefault="003D5E68">
                            <w:pPr>
                              <w:spacing w:line="103" w:lineRule="exact"/>
                              <w:jc w:val="center"/>
                              <w:textAlignment w:val="baseline"/>
                              <w:rPr>
                                <w:rFonts w:ascii="Verdana" w:eastAsia="Verdana" w:hAnsi="Verdana"/>
                                <w:color w:val="000000"/>
                                <w:spacing w:val="16"/>
                                <w:sz w:val="10"/>
                              </w:rPr>
                            </w:pPr>
                            <w:r>
                              <w:rPr>
                                <w:rFonts w:ascii="Verdana" w:eastAsia="Verdana" w:hAnsi="Verdana"/>
                                <w:color w:val="000000"/>
                                <w:spacing w:val="16"/>
                                <w:sz w:val="10"/>
                              </w:rPr>
                              <w:t xml:space="preserve">mruby </w:t>
                            </w:r>
                            <w:r>
                              <w:rPr>
                                <w:rFonts w:ascii="Verdana" w:eastAsia="Verdana" w:hAnsi="Verdana"/>
                                <w:color w:val="000000"/>
                                <w:spacing w:val="16"/>
                                <w:sz w:val="10"/>
                              </w:rPr>
                              <w:br/>
                              <w:t xml:space="preserve">library </w:t>
                            </w:r>
                            <w:r>
                              <w:rPr>
                                <w:rFonts w:ascii="Verdana" w:eastAsia="Verdana" w:hAnsi="Verdana"/>
                                <w:color w:val="000000"/>
                                <w:spacing w:val="16"/>
                                <w:sz w:val="10"/>
                              </w:rPr>
                              <w:br/>
                            </w:r>
                            <w:r>
                              <w:rPr>
                                <w:rFonts w:ascii="Verdana" w:eastAsia="Verdana" w:hAnsi="Verdana"/>
                                <w:color w:val="000000"/>
                                <w:spacing w:val="16"/>
                                <w:sz w:val="10"/>
                                <w:u w:val="single"/>
                              </w:rPr>
                              <w:t>(.mrb)</w:t>
                            </w:r>
                            <w:r>
                              <w:rPr>
                                <w:rFonts w:ascii="Verdana" w:eastAsia="Verdana" w:hAnsi="Verdana"/>
                                <w:color w:val="000000"/>
                                <w:spacing w:val="16"/>
                                <w:sz w:val="1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42" type="#_x0000_t202" style="position:absolute;left:0;text-align:left;margin-left:386.25pt;margin-top:120.5pt;width:24.3pt;height:15.8pt;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xx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" filled="f" stroked="f">
                <v:textbox inset="0,0,0,0">
                  <w:txbxContent>
                    <w:p w14:paraId="6A98BFCF" w14:textId="77777777" w:rsidR="00F10532" w:rsidRDefault="003D5E68">
                      <w:pPr>
                        <w:spacing w:line="103" w:lineRule="exact"/>
                        <w:jc w:val="center"/>
                        <w:textAlignment w:val="baseline"/>
                        <w:rPr>
                          <w:rFonts w:ascii="Verdana" w:eastAsia="Verdana" w:hAnsi="Verdana"/>
                          <w:color w:val="000000"/>
                          <w:spacing w:val="16"/>
                          <w:sz w:val="10"/>
                        </w:rPr>
                      </w:pPr>
                      <w:r>
                        <w:rPr>
                          <w:rFonts w:ascii="Verdana" w:eastAsia="Verdana" w:hAnsi="Verdana"/>
                          <w:color w:val="000000"/>
                          <w:spacing w:val="16"/>
                          <w:sz w:val="10"/>
                        </w:rPr>
                        <w:t xml:space="preserve">mruby </w:t>
                      </w:r>
                      <w:r>
                        <w:rPr>
                          <w:rFonts w:ascii="Verdana" w:eastAsia="Verdana" w:hAnsi="Verdana"/>
                          <w:color w:val="000000"/>
                          <w:spacing w:val="16"/>
                          <w:sz w:val="10"/>
                        </w:rPr>
                        <w:br/>
                        <w:t xml:space="preserve">library </w:t>
                      </w:r>
                      <w:r>
                        <w:rPr>
                          <w:rFonts w:ascii="Verdana" w:eastAsia="Verdana" w:hAnsi="Verdana"/>
                          <w:color w:val="000000"/>
                          <w:spacing w:val="16"/>
                          <w:sz w:val="10"/>
                        </w:rPr>
                        <w:br/>
                      </w:r>
                      <w:r>
                        <w:rPr>
                          <w:rFonts w:ascii="Verdana" w:eastAsia="Verdana" w:hAnsi="Verdana"/>
                          <w:color w:val="000000"/>
                          <w:spacing w:val="16"/>
                          <w:sz w:val="10"/>
                          <w:u w:val="single"/>
                        </w:rPr>
                        <w:t>(.mrb)</w:t>
                      </w:r>
                      <w:r>
                        <w:rPr>
                          <w:rFonts w:ascii="Verdana" w:eastAsia="Verdana" w:hAnsi="Verdana"/>
                          <w:color w:val="000000"/>
                          <w:spacing w:val="16"/>
                          <w:sz w:val="10"/>
                        </w:rPr>
                        <w:t xml:space="preserve">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599872" behindDoc="1" locked="0" layoutInCell="1" allowOverlap="1" wp14:editId="7B0475C5">
                <wp:simplePos x="0" y="0"/>
                <wp:positionH relativeFrom="page">
                  <wp:posOffset>3402965</wp:posOffset>
                </wp:positionH>
                <wp:positionV relativeFrom="page">
                  <wp:posOffset>1697990</wp:posOffset>
                </wp:positionV>
                <wp:extent cx="317500" cy="271145"/>
                <wp:effectExtent l="0" t="0" r="0" b="0"/>
                <wp:wrapSquare wrapText="bothSides"/>
                <wp:docPr id="244"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A22F4" w14:textId="77777777" w:rsidR="00F10532" w:rsidRDefault="003D5E68">
                            <w:pPr>
                              <w:spacing w:line="104" w:lineRule="exact"/>
                              <w:jc w:val="center"/>
                              <w:textAlignment w:val="baseline"/>
                              <w:rPr>
                                <w:rFonts w:ascii="Verdana" w:eastAsia="Verdana" w:hAnsi="Verdana"/>
                                <w:color w:val="000000"/>
                                <w:spacing w:val="17"/>
                                <w:sz w:val="10"/>
                              </w:rPr>
                            </w:pPr>
                            <w:r>
                              <w:rPr>
                                <w:rFonts w:ascii="Verdana" w:eastAsia="Verdana" w:hAnsi="Verdana"/>
                                <w:color w:val="000000"/>
                                <w:spacing w:val="17"/>
                                <w:sz w:val="10"/>
                              </w:rPr>
                              <w:t xml:space="preserve">mruby </w:t>
                            </w:r>
                            <w:r>
                              <w:rPr>
                                <w:rFonts w:ascii="Verdana" w:eastAsia="Verdana" w:hAnsi="Verdana"/>
                                <w:color w:val="000000"/>
                                <w:spacing w:val="17"/>
                                <w:sz w:val="10"/>
                              </w:rPr>
                              <w:br/>
                              <w:t xml:space="preserve">Source </w:t>
                            </w:r>
                            <w:r>
                              <w:rPr>
                                <w:rFonts w:ascii="Verdana" w:eastAsia="Verdana" w:hAnsi="Verdana"/>
                                <w:color w:val="000000"/>
                                <w:spacing w:val="17"/>
                                <w:sz w:val="10"/>
                              </w:rPr>
                              <w:br/>
                              <w:t>File 3</w:t>
                            </w:r>
                          </w:p>
                          <w:p w14:paraId="666BD69D" w14:textId="77777777" w:rsidR="00F10532" w:rsidRDefault="003D5E68">
                            <w:pPr>
                              <w:spacing w:before="13"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3" type="#_x0000_t202" style="position:absolute;left:0;text-align:left;margin-left:267.95pt;margin-top:133.7pt;width:25pt;height:21.35pt;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NwsQIAALQ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" filled="f" stroked="f">
                <v:textbox inset="0,0,0,0">
                  <w:txbxContent>
                    <w:p w14:paraId="788A22F4" w14:textId="77777777" w:rsidR="00F10532" w:rsidRDefault="003D5E68">
                      <w:pPr>
                        <w:spacing w:line="104" w:lineRule="exact"/>
                        <w:jc w:val="center"/>
                        <w:textAlignment w:val="baseline"/>
                        <w:rPr>
                          <w:rFonts w:ascii="Verdana" w:eastAsia="Verdana" w:hAnsi="Verdana"/>
                          <w:color w:val="000000"/>
                          <w:spacing w:val="17"/>
                          <w:sz w:val="10"/>
                        </w:rPr>
                      </w:pPr>
                      <w:r>
                        <w:rPr>
                          <w:rFonts w:ascii="Verdana" w:eastAsia="Verdana" w:hAnsi="Verdana"/>
                          <w:color w:val="000000"/>
                          <w:spacing w:val="17"/>
                          <w:sz w:val="10"/>
                        </w:rPr>
                        <w:t xml:space="preserve">mruby </w:t>
                      </w:r>
                      <w:r>
                        <w:rPr>
                          <w:rFonts w:ascii="Verdana" w:eastAsia="Verdana" w:hAnsi="Verdana"/>
                          <w:color w:val="000000"/>
                          <w:spacing w:val="17"/>
                          <w:sz w:val="10"/>
                        </w:rPr>
                        <w:br/>
                        <w:t xml:space="preserve">Source </w:t>
                      </w:r>
                      <w:r>
                        <w:rPr>
                          <w:rFonts w:ascii="Verdana" w:eastAsia="Verdana" w:hAnsi="Verdana"/>
                          <w:color w:val="000000"/>
                          <w:spacing w:val="17"/>
                          <w:sz w:val="10"/>
                        </w:rPr>
                        <w:br/>
                        <w:t>File 3</w:t>
                      </w:r>
                    </w:p>
                    <w:p w14:paraId="666BD69D" w14:textId="77777777" w:rsidR="00F10532" w:rsidRDefault="003D5E68">
                      <w:pPr>
                        <w:spacing w:before="13" w:line="96" w:lineRule="exact"/>
                        <w:ind w:left="72"/>
                        <w:textAlignment w:val="baseline"/>
                        <w:rPr>
                          <w:rFonts w:ascii="Verdana" w:eastAsia="Verdana" w:hAnsi="Verdana"/>
                          <w:color w:val="000000"/>
                          <w:spacing w:val="13"/>
                          <w:sz w:val="10"/>
                        </w:rPr>
                      </w:pPr>
                      <w:r>
                        <w:rPr>
                          <w:rFonts w:ascii="Verdana" w:eastAsia="Verdana" w:hAnsi="Verdana"/>
                          <w:color w:val="000000"/>
                          <w:spacing w:val="13"/>
                          <w:sz w:val="10"/>
                        </w:rPr>
                        <w:t>(.rb)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0896" behindDoc="1" locked="0" layoutInCell="1" allowOverlap="1" wp14:editId="3C1DBBA6">
                <wp:simplePos x="0" y="0"/>
                <wp:positionH relativeFrom="page">
                  <wp:posOffset>3720465</wp:posOffset>
                </wp:positionH>
                <wp:positionV relativeFrom="page">
                  <wp:posOffset>1731010</wp:posOffset>
                </wp:positionV>
                <wp:extent cx="280670" cy="143510"/>
                <wp:effectExtent l="0" t="0" r="0" b="0"/>
                <wp:wrapSquare wrapText="bothSides"/>
                <wp:docPr id="243"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345F2" w14:textId="77777777" w:rsidR="00F10532" w:rsidRDefault="003D5E68">
                            <w:pPr>
                              <w:spacing w:line="75" w:lineRule="exact"/>
                              <w:textAlignment w:val="baseline"/>
                              <w:rPr>
                                <w:rFonts w:ascii="Verdana" w:eastAsia="Verdana" w:hAnsi="Verdana"/>
                                <w:color w:val="000000"/>
                                <w:spacing w:val="16"/>
                                <w:sz w:val="8"/>
                              </w:rPr>
                            </w:pPr>
                            <w:r>
                              <w:rPr>
                                <w:rFonts w:ascii="Verdana" w:eastAsia="Verdana" w:hAnsi="Verdana"/>
                                <w:color w:val="000000"/>
                                <w:spacing w:val="16"/>
                                <w:sz w:val="8"/>
                              </w:rPr>
                              <w:t>mruby Compile 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44" type="#_x0000_t202" style="position:absolute;left:0;text-align:left;margin-left:292.95pt;margin-top:136.3pt;width:22.1pt;height:11.3pt;z-index:-251715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Km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" filled="f" stroked="f">
                <v:textbox inset="0,0,0,0">
                  <w:txbxContent>
                    <w:p w14:paraId="0F9345F2" w14:textId="77777777" w:rsidR="00F10532" w:rsidRDefault="003D5E68">
                      <w:pPr>
                        <w:spacing w:line="75" w:lineRule="exact"/>
                        <w:textAlignment w:val="baseline"/>
                        <w:rPr>
                          <w:rFonts w:ascii="Verdana" w:eastAsia="Verdana" w:hAnsi="Verdana"/>
                          <w:color w:val="000000"/>
                          <w:spacing w:val="16"/>
                          <w:sz w:val="8"/>
                        </w:rPr>
                      </w:pPr>
                      <w:r>
                        <w:rPr>
                          <w:rFonts w:ascii="Verdana" w:eastAsia="Verdana" w:hAnsi="Verdana"/>
                          <w:color w:val="000000"/>
                          <w:spacing w:val="16"/>
                          <w:sz w:val="8"/>
                        </w:rPr>
                        <w:t>mruby Compile 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1920" behindDoc="1" locked="0" layoutInCell="1" allowOverlap="1" wp14:editId="0034DF59">
                <wp:simplePos x="0" y="0"/>
                <wp:positionH relativeFrom="page">
                  <wp:posOffset>4001135</wp:posOffset>
                </wp:positionH>
                <wp:positionV relativeFrom="page">
                  <wp:posOffset>1734185</wp:posOffset>
                </wp:positionV>
                <wp:extent cx="396240" cy="201295"/>
                <wp:effectExtent l="0" t="0" r="0" b="0"/>
                <wp:wrapSquare wrapText="bothSides"/>
                <wp:docPr id="242"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D5AD8"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3 </w:t>
                            </w:r>
                            <w:r>
                              <w:rPr>
                                <w:rFonts w:ascii="Verdana" w:eastAsia="Verdana" w:hAnsi="Verdana"/>
                                <w:color w:val="000000"/>
                                <w:sz w:val="10"/>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45" type="#_x0000_t202" style="position:absolute;left:0;text-align:left;margin-left:315.05pt;margin-top:136.55pt;width:31.2pt;height:15.85pt;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jqsgIAALQ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" filled="f" stroked="f">
                <v:textbox inset="0,0,0,0">
                  <w:txbxContent>
                    <w:p w14:paraId="327D5AD8" w14:textId="77777777" w:rsidR="00F10532" w:rsidRDefault="003D5E68">
                      <w:pPr>
                        <w:spacing w:line="102" w:lineRule="exact"/>
                        <w:jc w:val="center"/>
                        <w:textAlignment w:val="baseline"/>
                        <w:rPr>
                          <w:rFonts w:ascii="Verdana" w:eastAsia="Verdana" w:hAnsi="Verdana"/>
                          <w:color w:val="000000"/>
                          <w:sz w:val="10"/>
                        </w:rPr>
                      </w:pPr>
                      <w:r>
                        <w:rPr>
                          <w:rFonts w:ascii="Verdana" w:eastAsia="Verdana" w:hAnsi="Verdana"/>
                          <w:color w:val="000000"/>
                          <w:sz w:val="10"/>
                        </w:rPr>
                        <w:t xml:space="preserve">mruby </w:t>
                      </w:r>
                      <w:r>
                        <w:rPr>
                          <w:rFonts w:ascii="Verdana" w:eastAsia="Verdana" w:hAnsi="Verdana"/>
                          <w:color w:val="000000"/>
                          <w:sz w:val="10"/>
                        </w:rPr>
                        <w:br/>
                        <w:t xml:space="preserve">Bytecode 3 </w:t>
                      </w:r>
                      <w:r>
                        <w:rPr>
                          <w:rFonts w:ascii="Verdana" w:eastAsia="Verdana" w:hAnsi="Verdana"/>
                          <w:color w:val="000000"/>
                          <w:sz w:val="10"/>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2944" behindDoc="1" locked="0" layoutInCell="1" allowOverlap="1" wp14:editId="598936F3">
                <wp:simplePos x="0" y="0"/>
                <wp:positionH relativeFrom="page">
                  <wp:posOffset>4618990</wp:posOffset>
                </wp:positionH>
                <wp:positionV relativeFrom="page">
                  <wp:posOffset>1822450</wp:posOffset>
                </wp:positionV>
                <wp:extent cx="317500" cy="52070"/>
                <wp:effectExtent l="0" t="0" r="0" b="0"/>
                <wp:wrapSquare wrapText="bothSides"/>
                <wp:docPr id="241"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5023" w14:textId="77777777" w:rsidR="00F10532" w:rsidRDefault="003D5E68">
                            <w:pPr>
                              <w:spacing w:line="82" w:lineRule="exact"/>
                              <w:textAlignment w:val="baseline"/>
                              <w:rPr>
                                <w:rFonts w:ascii="Verdana" w:eastAsia="Verdana" w:hAnsi="Verdana"/>
                                <w:color w:val="000000"/>
                                <w:spacing w:val="5"/>
                                <w:sz w:val="10"/>
                              </w:rPr>
                            </w:pPr>
                            <w:r>
                              <w:rPr>
                                <w:rFonts w:ascii="Verdana" w:eastAsia="Verdana" w:hAnsi="Verdana"/>
                                <w:color w:val="000000"/>
                                <w:spacing w:val="5"/>
                                <w:sz w:val="10"/>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46" type="#_x0000_t202" style="position:absolute;left:0;text-align:left;margin-left:363.7pt;margin-top:143.5pt;width:25pt;height:4.1pt;z-index:-251713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tk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" filled="f" stroked="f">
                <v:textbox inset="0,0,0,0">
                  <w:txbxContent>
                    <w:p w14:paraId="036C5023" w14:textId="77777777" w:rsidR="00F10532" w:rsidRDefault="003D5E68">
                      <w:pPr>
                        <w:spacing w:line="82" w:lineRule="exact"/>
                        <w:textAlignment w:val="baseline"/>
                        <w:rPr>
                          <w:rFonts w:ascii="Verdana" w:eastAsia="Verdana" w:hAnsi="Verdana"/>
                          <w:color w:val="000000"/>
                          <w:spacing w:val="5"/>
                          <w:sz w:val="10"/>
                        </w:rPr>
                      </w:pPr>
                      <w:r>
                        <w:rPr>
                          <w:rFonts w:ascii="Verdana" w:eastAsia="Verdana" w:hAnsi="Verdana"/>
                          <w:color w:val="000000"/>
                          <w:spacing w:val="5"/>
                          <w:sz w:val="10"/>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3968" behindDoc="1" locked="0" layoutInCell="1" allowOverlap="1" wp14:editId="416D1728">
                <wp:simplePos x="0" y="0"/>
                <wp:positionH relativeFrom="page">
                  <wp:posOffset>4936490</wp:posOffset>
                </wp:positionH>
                <wp:positionV relativeFrom="page">
                  <wp:posOffset>1822450</wp:posOffset>
                </wp:positionV>
                <wp:extent cx="304800" cy="52070"/>
                <wp:effectExtent l="0" t="0" r="0" b="0"/>
                <wp:wrapSquare wrapText="bothSides"/>
                <wp:docPr id="24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0BEF" w14:textId="77777777" w:rsidR="00F10532" w:rsidRDefault="003D5E68">
                            <w:pPr>
                              <w:spacing w:line="82" w:lineRule="exact"/>
                              <w:textAlignment w:val="baseline"/>
                              <w:rPr>
                                <w:rFonts w:ascii="Verdana" w:eastAsia="Verdana" w:hAnsi="Verdana"/>
                                <w:color w:val="000000"/>
                                <w:spacing w:val="2"/>
                                <w:sz w:val="10"/>
                              </w:rPr>
                            </w:pPr>
                            <w:r>
                              <w:rPr>
                                <w:rFonts w:ascii="Verdana" w:eastAsia="Verdana" w:hAnsi="Verdana"/>
                                <w:color w:val="000000"/>
                                <w:spacing w:val="2"/>
                                <w:sz w:val="10"/>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47" type="#_x0000_t202" style="position:absolute;left:0;text-align:left;margin-left:388.7pt;margin-top:143.5pt;width:24pt;height:4.1pt;z-index:-251712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" filled="f" stroked="f">
                <v:textbox inset="0,0,0,0">
                  <w:txbxContent>
                    <w:p w14:paraId="73AB0BEF" w14:textId="77777777" w:rsidR="00F10532" w:rsidRDefault="003D5E68">
                      <w:pPr>
                        <w:spacing w:line="82" w:lineRule="exact"/>
                        <w:textAlignment w:val="baseline"/>
                        <w:rPr>
                          <w:rFonts w:ascii="Verdana" w:eastAsia="Verdana" w:hAnsi="Verdana"/>
                          <w:color w:val="000000"/>
                          <w:spacing w:val="2"/>
                          <w:sz w:val="10"/>
                        </w:rPr>
                      </w:pPr>
                      <w:r>
                        <w:rPr>
                          <w:rFonts w:ascii="Verdana" w:eastAsia="Verdana" w:hAnsi="Verdana"/>
                          <w:color w:val="000000"/>
                          <w:spacing w:val="2"/>
                          <w:sz w:val="10"/>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4992" behindDoc="1" locked="0" layoutInCell="1" allowOverlap="1" wp14:editId="4B9AA898">
                <wp:simplePos x="0" y="0"/>
                <wp:positionH relativeFrom="page">
                  <wp:posOffset>5241290</wp:posOffset>
                </wp:positionH>
                <wp:positionV relativeFrom="page">
                  <wp:posOffset>1822450</wp:posOffset>
                </wp:positionV>
                <wp:extent cx="299085" cy="52070"/>
                <wp:effectExtent l="0" t="0" r="0" b="0"/>
                <wp:wrapSquare wrapText="bothSides"/>
                <wp:docPr id="239"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E938A" w14:textId="77777777" w:rsidR="00F10532" w:rsidRDefault="003D5E68">
                            <w:pPr>
                              <w:spacing w:line="82" w:lineRule="exact"/>
                              <w:textAlignment w:val="baseline"/>
                              <w:rPr>
                                <w:rFonts w:ascii="Verdana" w:eastAsia="Verdana" w:hAnsi="Verdana"/>
                                <w:color w:val="000000"/>
                                <w:spacing w:val="1"/>
                                <w:sz w:val="10"/>
                              </w:rPr>
                            </w:pPr>
                            <w:r>
                              <w:rPr>
                                <w:rFonts w:ascii="Verdana" w:eastAsia="Verdana" w:hAnsi="Verdana"/>
                                <w:color w:val="000000"/>
                                <w:spacing w:val="1"/>
                                <w:sz w:val="10"/>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48" type="#_x0000_t202" style="position:absolute;left:0;text-align:left;margin-left:412.7pt;margin-top:143.5pt;width:23.55pt;height:4.1pt;z-index:-251711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" filled="f" stroked="f">
                <v:textbox inset="0,0,0,0">
                  <w:txbxContent>
                    <w:p w14:paraId="04FE938A" w14:textId="77777777" w:rsidR="00F10532" w:rsidRDefault="003D5E68">
                      <w:pPr>
                        <w:spacing w:line="82" w:lineRule="exact"/>
                        <w:textAlignment w:val="baseline"/>
                        <w:rPr>
                          <w:rFonts w:ascii="Verdana" w:eastAsia="Verdana" w:hAnsi="Verdana"/>
                          <w:color w:val="000000"/>
                          <w:spacing w:val="1"/>
                          <w:sz w:val="10"/>
                        </w:rPr>
                      </w:pPr>
                      <w:r>
                        <w:rPr>
                          <w:rFonts w:ascii="Verdana" w:eastAsia="Verdana" w:hAnsi="Verdana"/>
                          <w:color w:val="000000"/>
                          <w:spacing w:val="1"/>
                          <w:sz w:val="10"/>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6016" behindDoc="1" locked="0" layoutInCell="1" allowOverlap="1" wp14:editId="22AA8353">
                <wp:simplePos x="0" y="0"/>
                <wp:positionH relativeFrom="page">
                  <wp:posOffset>4959350</wp:posOffset>
                </wp:positionH>
                <wp:positionV relativeFrom="page">
                  <wp:posOffset>1981200</wp:posOffset>
                </wp:positionV>
                <wp:extent cx="518160" cy="82550"/>
                <wp:effectExtent l="0" t="0" r="0" b="0"/>
                <wp:wrapSquare wrapText="bothSides"/>
                <wp:docPr id="238"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F33A" w14:textId="77777777" w:rsidR="00F10532" w:rsidRDefault="003D5E68">
                            <w:pPr>
                              <w:spacing w:line="120" w:lineRule="exact"/>
                              <w:textAlignment w:val="baseline"/>
                              <w:rPr>
                                <w:rFonts w:ascii="Verdana" w:eastAsia="Verdana" w:hAnsi="Verdana"/>
                                <w:color w:val="000000"/>
                                <w:spacing w:val="-9"/>
                                <w:sz w:val="12"/>
                              </w:rPr>
                            </w:pPr>
                            <w:r>
                              <w:rPr>
                                <w:rFonts w:ascii="Verdana" w:eastAsia="Verdana" w:hAnsi="Verdana"/>
                                <w:color w:val="000000"/>
                                <w:spacing w:val="-9"/>
                                <w:sz w:val="12"/>
                              </w:rPr>
                              <w:t>Target Device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49" type="#_x0000_t202" style="position:absolute;left:0;text-align:left;margin-left:390.5pt;margin-top:156pt;width:40.8pt;height:6.5pt;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" filled="f" stroked="f">
                <v:textbox inset="0,0,0,0">
                  <w:txbxContent>
                    <w:p w14:paraId="76B0F33A" w14:textId="77777777" w:rsidR="00F10532" w:rsidRDefault="003D5E68">
                      <w:pPr>
                        <w:spacing w:line="120" w:lineRule="exact"/>
                        <w:textAlignment w:val="baseline"/>
                        <w:rPr>
                          <w:rFonts w:ascii="Verdana" w:eastAsia="Verdana" w:hAnsi="Verdana"/>
                          <w:color w:val="000000"/>
                          <w:spacing w:val="-9"/>
                          <w:sz w:val="12"/>
                        </w:rPr>
                      </w:pPr>
                      <w:r>
                        <w:rPr>
                          <w:rFonts w:ascii="Verdana" w:eastAsia="Verdana" w:hAnsi="Verdana"/>
                          <w:color w:val="000000"/>
                          <w:spacing w:val="-9"/>
                          <w:sz w:val="12"/>
                        </w:rPr>
                        <w:t>Target Device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07040" behindDoc="1" locked="0" layoutInCell="1" allowOverlap="1" wp14:editId="7732A2D0">
                <wp:simplePos x="0" y="0"/>
                <wp:positionH relativeFrom="page">
                  <wp:posOffset>4112895</wp:posOffset>
                </wp:positionH>
                <wp:positionV relativeFrom="page">
                  <wp:posOffset>1984375</wp:posOffset>
                </wp:positionV>
                <wp:extent cx="293370" cy="64135"/>
                <wp:effectExtent l="0" t="0" r="0" b="0"/>
                <wp:wrapSquare wrapText="bothSides"/>
                <wp:docPr id="237"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A41CC" w14:textId="77777777" w:rsidR="00F10532" w:rsidRDefault="003D5E68">
                            <w:pPr>
                              <w:spacing w:line="100" w:lineRule="exact"/>
                              <w:textAlignment w:val="baseline"/>
                              <w:rPr>
                                <w:rFonts w:ascii="Verdana" w:eastAsia="Verdana" w:hAnsi="Verdana"/>
                                <w:color w:val="000000"/>
                                <w:spacing w:val="14"/>
                                <w:sz w:val="12"/>
                              </w:rPr>
                            </w:pPr>
                            <w:r>
                              <w:rPr>
                                <w:rFonts w:ascii="Verdana" w:eastAsia="Verdana" w:hAnsi="Verdana"/>
                                <w:color w:val="000000"/>
                                <w:spacing w:val="14"/>
                                <w:sz w:val="12"/>
                              </w:rPr>
                              <w:t>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50" type="#_x0000_t202" style="position:absolute;left:0;text-align:left;margin-left:323.85pt;margin-top:156.25pt;width:23.1pt;height:5.05pt;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7+sgIAALM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" filled="f" stroked="f">
                <v:textbox inset="0,0,0,0">
                  <w:txbxContent>
                    <w:p w14:paraId="4C0A41CC" w14:textId="77777777" w:rsidR="00F10532" w:rsidRDefault="003D5E68">
                      <w:pPr>
                        <w:spacing w:line="100" w:lineRule="exact"/>
                        <w:textAlignment w:val="baseline"/>
                        <w:rPr>
                          <w:rFonts w:ascii="Verdana" w:eastAsia="Verdana" w:hAnsi="Verdana"/>
                          <w:color w:val="000000"/>
                          <w:spacing w:val="14"/>
                          <w:sz w:val="12"/>
                        </w:rPr>
                      </w:pPr>
                      <w:r>
                        <w:rPr>
                          <w:rFonts w:ascii="Verdana" w:eastAsia="Verdana" w:hAnsi="Verdana"/>
                          <w:color w:val="000000"/>
                          <w:spacing w:val="14"/>
                          <w:sz w:val="12"/>
                        </w:rPr>
                        <w:t>Host</w:t>
                      </w:r>
                    </w:p>
                  </w:txbxContent>
                </v:textbox>
                <w10:wrap type="square" anchorx="page" anchory="page"/>
              </v:shape>
            </w:pict>
          </mc:Fallback>
        </mc:AlternateContent>
      </w:r>
      <w:r w:rsidR="003D5E68">
        <w:rPr>
          <w:rFonts w:eastAsia="Times New Roman"/>
          <w:color w:val="000000"/>
          <w:spacing w:val="8"/>
          <w:sz w:val="18"/>
        </w:rPr>
        <w:t>Fig.1 shows the system model of the proposed framework. Note that the RiteVMs and the mruby library are assumed to be prepared in advance. Bytecodes are transferred from the host to the tar</w:t>
      </w:r>
      <w:r w:rsidR="003D5E68">
        <w:rPr>
          <w:rFonts w:eastAsia="Times New Roman"/>
          <w:color w:val="000000"/>
          <w:spacing w:val="8"/>
          <w:sz w:val="18"/>
        </w:rPr>
        <w:softHyphen/>
        <w:t>get device via Bluetooth, and each RiteVM is allo</w:t>
      </w:r>
      <w:r w:rsidR="003D5E68">
        <w:rPr>
          <w:rFonts w:eastAsia="Times New Roman"/>
          <w:color w:val="000000"/>
          <w:spacing w:val="8"/>
          <w:sz w:val="18"/>
        </w:rPr>
        <w:softHyphen/>
        <w:t>cated a bytecode. Bytecodes transferred from the host via Bluetooth can run in multitask.</w:t>
      </w:r>
    </w:p>
    <w:p w14:paraId="62A1CF19" w14:textId="0616A108" w:rsidR="00F10532" w:rsidRDefault="003D5E68">
      <w:pPr>
        <w:spacing w:line="248" w:lineRule="exact"/>
        <w:ind w:firstLine="144"/>
        <w:jc w:val="both"/>
        <w:textAlignment w:val="baseline"/>
        <w:rPr>
          <w:rFonts w:eastAsia="Times New Roman"/>
          <w:color w:val="000000"/>
          <w:spacing w:val="8"/>
          <w:sz w:val="18"/>
        </w:rPr>
      </w:pPr>
      <w:r w:rsidRPr="003D5E68">
        <w:rPr>
          <w:rFonts w:eastAsia="Times New Roman"/>
          <w:color w:val="000000"/>
          <w:spacing w:val="8"/>
          <w:sz w:val="18"/>
          <w:highlight w:val="yellow"/>
        </w:rPr>
        <w:t xml:space="preserve">The proposed framework is an extension of mruby on </w:t>
      </w:r>
      <w:ins w:id="1" w:author="CS Enago9" w:date="2016-10-28T14:11:00Z">
        <w:r w:rsidR="005D012C">
          <w:rPr>
            <w:rFonts w:eastAsia="Times New Roman"/>
            <w:color w:val="000000"/>
            <w:spacing w:val="8"/>
            <w:sz w:val="18"/>
            <w:highlight w:val="yellow"/>
          </w:rPr>
          <w:t xml:space="preserve">the </w:t>
        </w:r>
      </w:ins>
      <w:r w:rsidRPr="003D5E68">
        <w:rPr>
          <w:rFonts w:eastAsia="Times New Roman"/>
          <w:color w:val="000000"/>
          <w:spacing w:val="8"/>
          <w:sz w:val="18"/>
          <w:highlight w:val="yellow"/>
        </w:rPr>
        <w:t xml:space="preserve">TECS framework [12], and </w:t>
      </w:r>
      <w:del w:id="2" w:author="CS Enago9" w:date="2016-10-28T14:11:00Z">
        <w:r w:rsidRPr="003D5E68">
          <w:rPr>
            <w:rFonts w:eastAsia="Times New Roman"/>
            <w:color w:val="000000"/>
            <w:spacing w:val="8"/>
            <w:sz w:val="18"/>
            <w:highlight w:val="yellow"/>
          </w:rPr>
          <w:delText>utilize</w:delText>
        </w:r>
      </w:del>
      <w:ins w:id="3" w:author="CS Enago9" w:date="2016-10-28T14:11:00Z">
        <w:r w:rsidRPr="003D5E68">
          <w:rPr>
            <w:rFonts w:eastAsia="Times New Roman"/>
            <w:color w:val="000000"/>
            <w:spacing w:val="8"/>
            <w:sz w:val="18"/>
            <w:highlight w:val="yellow"/>
          </w:rPr>
          <w:t>utilize</w:t>
        </w:r>
        <w:r w:rsidR="005D012C">
          <w:rPr>
            <w:rFonts w:eastAsia="Times New Roman"/>
            <w:color w:val="000000"/>
            <w:spacing w:val="8"/>
            <w:sz w:val="18"/>
            <w:highlight w:val="yellow"/>
          </w:rPr>
          <w:t>s</w:t>
        </w:r>
      </w:ins>
      <w:r w:rsidRPr="003D5E68">
        <w:rPr>
          <w:rFonts w:eastAsia="Times New Roman"/>
          <w:color w:val="000000"/>
          <w:spacing w:val="8"/>
          <w:sz w:val="18"/>
          <w:highlight w:val="yellow"/>
        </w:rPr>
        <w:t xml:space="preserve"> two technologies</w:t>
      </w:r>
      <w:del w:id="4" w:author="CS Enago9" w:date="2016-10-28T14:11:00Z">
        <w:r w:rsidRPr="003D5E68">
          <w:rPr>
            <w:rFonts w:eastAsia="Times New Roman"/>
            <w:color w:val="000000"/>
            <w:spacing w:val="8"/>
            <w:sz w:val="18"/>
            <w:highlight w:val="yellow"/>
          </w:rPr>
          <w:delText xml:space="preserve"> i.e.,</w:delText>
        </w:r>
      </w:del>
      <w:ins w:id="5" w:author="CS Enago9" w:date="2016-10-28T14:11:00Z">
        <w:r w:rsidR="005D012C">
          <w:rPr>
            <w:rFonts w:eastAsia="Times New Roman"/>
            <w:color w:val="000000"/>
            <w:spacing w:val="8"/>
            <w:sz w:val="18"/>
            <w:highlight w:val="yellow"/>
          </w:rPr>
          <w:t>:</w:t>
        </w:r>
      </w:ins>
      <w:r w:rsidRPr="003D5E68">
        <w:rPr>
          <w:rFonts w:eastAsia="Times New Roman"/>
          <w:color w:val="000000"/>
          <w:spacing w:val="8"/>
          <w:sz w:val="18"/>
          <w:highlight w:val="yellow"/>
        </w:rPr>
        <w:t xml:space="preserve"> mruby and TECS. In this section, mruby (2. 1), TECS (2. 2), and mruby on</w:t>
      </w:r>
      <w:ins w:id="6" w:author="CS Enago9" w:date="2016-10-28T14:11:00Z">
        <w:r w:rsidRPr="003D5E68">
          <w:rPr>
            <w:rFonts w:eastAsia="Times New Roman"/>
            <w:color w:val="000000"/>
            <w:spacing w:val="8"/>
            <w:sz w:val="18"/>
            <w:highlight w:val="yellow"/>
          </w:rPr>
          <w:t xml:space="preserve"> </w:t>
        </w:r>
        <w:r w:rsidR="005D012C">
          <w:rPr>
            <w:rFonts w:eastAsia="Times New Roman"/>
            <w:color w:val="000000"/>
            <w:spacing w:val="8"/>
            <w:sz w:val="18"/>
            <w:highlight w:val="yellow"/>
          </w:rPr>
          <w:t>the</w:t>
        </w:r>
      </w:ins>
      <w:r w:rsidR="005D012C">
        <w:rPr>
          <w:rFonts w:eastAsia="Times New Roman"/>
          <w:color w:val="000000"/>
          <w:spacing w:val="8"/>
          <w:sz w:val="18"/>
          <w:highlight w:val="yellow"/>
        </w:rPr>
        <w:t xml:space="preserve"> </w:t>
      </w:r>
      <w:r w:rsidRPr="003D5E68">
        <w:rPr>
          <w:rFonts w:eastAsia="Times New Roman"/>
          <w:color w:val="000000"/>
          <w:spacing w:val="8"/>
          <w:sz w:val="18"/>
          <w:highlight w:val="yellow"/>
        </w:rPr>
        <w:t>TECS framework (2.3) are described.</w:t>
      </w:r>
    </w:p>
    <w:p w14:paraId="7492DBE1" w14:textId="77777777" w:rsidR="00F10532" w:rsidRDefault="003D5E68">
      <w:pPr>
        <w:spacing w:before="289" w:line="208" w:lineRule="exact"/>
        <w:ind w:left="144"/>
        <w:jc w:val="both"/>
        <w:textAlignment w:val="baseline"/>
        <w:rPr>
          <w:rFonts w:eastAsia="Times New Roman"/>
          <w:b/>
          <w:color w:val="000000"/>
          <w:spacing w:val="17"/>
          <w:sz w:val="19"/>
        </w:rPr>
      </w:pPr>
      <w:r>
        <w:rPr>
          <w:rFonts w:eastAsia="Times New Roman"/>
          <w:b/>
          <w:color w:val="000000"/>
          <w:spacing w:val="17"/>
          <w:sz w:val="19"/>
        </w:rPr>
        <w:t>2. 1 mruby</w:t>
      </w:r>
    </w:p>
    <w:p w14:paraId="410A32DC" w14:textId="77777777" w:rsidR="00F10532" w:rsidRDefault="003D5E68">
      <w:pPr>
        <w:spacing w:line="247" w:lineRule="exact"/>
        <w:ind w:firstLine="144"/>
        <w:jc w:val="both"/>
        <w:textAlignment w:val="baseline"/>
        <w:rPr>
          <w:rFonts w:eastAsia="Times New Roman"/>
          <w:color w:val="000000"/>
          <w:spacing w:val="9"/>
          <w:sz w:val="18"/>
        </w:rPr>
      </w:pPr>
      <w:r>
        <w:rPr>
          <w:rFonts w:eastAsia="Times New Roman"/>
          <w:color w:val="000000"/>
          <w:spacing w:val="9"/>
          <w:sz w:val="18"/>
        </w:rPr>
        <w:t>mruby is a light-weight implementation of the Ruby programming language complying to part of the ISO standard. Ruby is an object-oriented scripting language [9] with classes and methods, exceptions, and garbage collection functions. It is easy to use and read due to its simple gram</w:t>
      </w:r>
      <w:r>
        <w:rPr>
          <w:rFonts w:eastAsia="Times New Roman"/>
          <w:color w:val="000000"/>
          <w:spacing w:val="9"/>
          <w:sz w:val="18"/>
        </w:rPr>
        <w:softHyphen/>
        <w:t>mar and Ruby requires fewer lines of code than C. Ruby improves the productivity of software de</w:t>
      </w:r>
      <w:r>
        <w:rPr>
          <w:rFonts w:eastAsia="Times New Roman"/>
          <w:color w:val="000000"/>
          <w:spacing w:val="9"/>
          <w:sz w:val="18"/>
        </w:rPr>
        <w:softHyphen/>
        <w:t>velopment due to its simple grammar and object-oriented functions.</w:t>
      </w:r>
    </w:p>
    <w:p w14:paraId="3F4DFFF5" w14:textId="77777777" w:rsidR="00F10532" w:rsidRDefault="00F10532">
      <w:pPr>
        <w:sectPr w:rsidR="00F10532">
          <w:type w:val="continuous"/>
          <w:pgSz w:w="11909" w:h="16838"/>
          <w:pgMar w:top="920" w:right="2698" w:bottom="2994" w:left="720" w:header="720" w:footer="720" w:gutter="0"/>
          <w:cols w:num="2" w:space="0" w:equalWidth="0">
            <w:col w:w="4344" w:space="58"/>
            <w:col w:w="4089" w:space="0"/>
          </w:cols>
        </w:sectPr>
      </w:pPr>
    </w:p>
    <w:p w14:paraId="2E613245" w14:textId="349FBCB6" w:rsidR="00F10532" w:rsidRDefault="0040434C">
      <w:pPr>
        <w:tabs>
          <w:tab w:val="right" w:pos="5184"/>
        </w:tabs>
        <w:spacing w:after="242" w:line="209" w:lineRule="exact"/>
        <w:ind w:left="72"/>
        <w:textAlignment w:val="baseline"/>
        <w:rPr>
          <w:rFonts w:eastAsia="Times New Roman"/>
          <w:color w:val="000000"/>
          <w:sz w:val="18"/>
        </w:rPr>
      </w:pPr>
      <w:r>
        <w:rPr>
          <w:noProof/>
          <w:lang w:val="en-IN" w:eastAsia="en-IN"/>
        </w:rPr>
        <mc:AlternateContent>
          <mc:Choice Requires="wps">
            <w:drawing>
              <wp:anchor distT="0" distB="0" distL="114300" distR="114300" simplePos="0" relativeHeight="251535360" behindDoc="0" locked="0" layoutInCell="1" allowOverlap="1" wp14:editId="3858757B">
                <wp:simplePos x="0" y="0"/>
                <wp:positionH relativeFrom="page">
                  <wp:posOffset>3542030</wp:posOffset>
                </wp:positionH>
                <wp:positionV relativeFrom="page">
                  <wp:posOffset>899160</wp:posOffset>
                </wp:positionV>
                <wp:extent cx="2298700" cy="0"/>
                <wp:effectExtent l="0" t="0" r="0" b="0"/>
                <wp:wrapNone/>
                <wp:docPr id="236"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CF343" id="Line 218" o:spid="_x0000_s1026" style="position:absolute;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70.8pt" to="459.9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sv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" strokeweight=".5pt">
                <w10:wrap anchorx="page" anchory="page"/>
              </v:line>
            </w:pict>
          </mc:Fallback>
        </mc:AlternateContent>
      </w:r>
      <w:r w:rsidR="003D5E68">
        <w:rPr>
          <w:rFonts w:eastAsia="Times New Roman"/>
          <w:color w:val="000000"/>
          <w:sz w:val="18"/>
        </w:rPr>
        <w:t>Vol. 0 No. 0 1983</w:t>
      </w:r>
      <w:r w:rsidR="003D5E68">
        <w:rPr>
          <w:rFonts w:eastAsia="Times New Roman"/>
          <w:color w:val="000000"/>
          <w:sz w:val="18"/>
        </w:rPr>
        <w:tab/>
        <w:t>3</w:t>
      </w:r>
    </w:p>
    <w:p w14:paraId="61D259DB" w14:textId="77777777" w:rsidR="00F10532" w:rsidRDefault="00F10532">
      <w:pPr>
        <w:spacing w:after="242" w:line="209" w:lineRule="exact"/>
        <w:sectPr w:rsidR="00F10532">
          <w:pgSz w:w="11909" w:h="16838"/>
          <w:pgMar w:top="960" w:right="2628" w:bottom="3128" w:left="4021" w:header="720" w:footer="720" w:gutter="0"/>
          <w:cols w:space="720"/>
        </w:sectPr>
      </w:pPr>
    </w:p>
    <w:p w14:paraId="5DCE09C3" w14:textId="7145DA90" w:rsidR="00F10532" w:rsidRDefault="0040434C">
      <w:pPr>
        <w:spacing w:before="4" w:after="585" w:line="180" w:lineRule="exact"/>
        <w:jc w:val="center"/>
        <w:textAlignment w:val="baseline"/>
        <w:rPr>
          <w:rFonts w:ascii="Bookman Old Style" w:eastAsia="Bookman Old Style" w:hAnsi="Bookman Old Style"/>
          <w:b/>
          <w:color w:val="000000"/>
          <w:spacing w:val="13"/>
          <w:sz w:val="15"/>
        </w:rPr>
      </w:pPr>
      <w:r>
        <w:rPr>
          <w:noProof/>
          <w:lang w:val="en-IN" w:eastAsia="en-IN"/>
        </w:rPr>
        <mc:AlternateContent>
          <mc:Choice Requires="wps">
            <w:drawing>
              <wp:anchor distT="0" distB="0" distL="0" distR="0" simplePos="0" relativeHeight="251608064" behindDoc="1" locked="0" layoutInCell="1" allowOverlap="1" wp14:editId="71CD6FC5">
                <wp:simplePos x="0" y="0"/>
                <wp:positionH relativeFrom="page">
                  <wp:posOffset>457200</wp:posOffset>
                </wp:positionH>
                <wp:positionV relativeFrom="page">
                  <wp:posOffset>902970</wp:posOffset>
                </wp:positionV>
                <wp:extent cx="2758440" cy="1506855"/>
                <wp:effectExtent l="0" t="0" r="0" b="0"/>
                <wp:wrapSquare wrapText="bothSides"/>
                <wp:docPr id="235"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50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17D27"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51" type="#_x0000_t202" style="position:absolute;left:0;text-align:left;margin-left:36pt;margin-top:71.1pt;width:217.2pt;height:118.65pt;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tQtAIAALY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" filled="f" stroked="f">
                <v:textbox inset="0,0,0,0">
                  <w:txbxContent>
                    <w:p w14:paraId="34417D27"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09088" behindDoc="1" locked="0" layoutInCell="1" allowOverlap="1" wp14:editId="3D361237">
                <wp:simplePos x="0" y="0"/>
                <wp:positionH relativeFrom="page">
                  <wp:posOffset>591185</wp:posOffset>
                </wp:positionH>
                <wp:positionV relativeFrom="page">
                  <wp:posOffset>972185</wp:posOffset>
                </wp:positionV>
                <wp:extent cx="2200910" cy="1246505"/>
                <wp:effectExtent l="0" t="0" r="0" b="0"/>
                <wp:wrapNone/>
                <wp:docPr id="234"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246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93D2D" w14:textId="77777777" w:rsidR="00F10532" w:rsidRDefault="003D5E68">
                            <w:pPr>
                              <w:textAlignment w:val="baseline"/>
                            </w:pPr>
                            <w:r>
                              <w:rPr>
                                <w:noProof/>
                                <w:lang w:val="en-IN" w:eastAsia="en-IN"/>
                              </w:rPr>
                              <w:drawing>
                                <wp:inline distT="0" distB="0" distL="0" distR="0">
                                  <wp:extent cx="2200910" cy="12465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7"/>
                                          <a:stretch>
                                            <a:fillRect/>
                                          </a:stretch>
                                        </pic:blipFill>
                                        <pic:spPr>
                                          <a:xfrm>
                                            <a:off x="0" y="0"/>
                                            <a:ext cx="2200910" cy="124650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52" type="#_x0000_t202" style="position:absolute;left:0;text-align:left;margin-left:46.55pt;margin-top:76.55pt;width:173.3pt;height:98.15pt;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3iswIAALY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" filled="f" stroked="f">
                <v:textbox inset="0,0,0,0">
                  <w:txbxContent>
                    <w:p w14:paraId="59993D2D" w14:textId="77777777" w:rsidR="00F10532" w:rsidRDefault="003D5E68">
                      <w:pPr>
                        <w:textAlignment w:val="baseline"/>
                      </w:pPr>
                      <w:r>
                        <w:rPr>
                          <w:noProof/>
                          <w:lang w:val="en-IN" w:eastAsia="en-IN"/>
                        </w:rPr>
                        <w:drawing>
                          <wp:inline distT="0" distB="0" distL="0" distR="0">
                            <wp:extent cx="2200910" cy="12465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7"/>
                                    <a:stretch>
                                      <a:fillRect/>
                                    </a:stretch>
                                  </pic:blipFill>
                                  <pic:spPr>
                                    <a:xfrm>
                                      <a:off x="0" y="0"/>
                                      <a:ext cx="2200910" cy="1246505"/>
                                    </a:xfrm>
                                    <a:prstGeom prst="rect">
                                      <a:avLst/>
                                    </a:prstGeom>
                                  </pic:spPr>
                                </pic:pic>
                              </a:graphicData>
                            </a:graphic>
                          </wp:inline>
                        </w:drawing>
                      </w:r>
                    </w:p>
                  </w:txbxContent>
                </v:textbox>
                <w10:wrap anchorx="page" anchory="page"/>
              </v:shape>
            </w:pict>
          </mc:Fallback>
        </mc:AlternateContent>
      </w:r>
      <w:r>
        <w:rPr>
          <w:noProof/>
          <w:lang w:val="en-IN" w:eastAsia="en-IN"/>
        </w:rPr>
        <mc:AlternateContent>
          <mc:Choice Requires="wps">
            <w:drawing>
              <wp:anchor distT="0" distB="0" distL="0" distR="0" simplePos="0" relativeHeight="251610112" behindDoc="1" locked="0" layoutInCell="1" allowOverlap="1" wp14:editId="7BE52A35">
                <wp:simplePos x="0" y="0"/>
                <wp:positionH relativeFrom="page">
                  <wp:posOffset>653415</wp:posOffset>
                </wp:positionH>
                <wp:positionV relativeFrom="page">
                  <wp:posOffset>1247775</wp:posOffset>
                </wp:positionV>
                <wp:extent cx="335915" cy="123825"/>
                <wp:effectExtent l="0" t="0" r="0" b="0"/>
                <wp:wrapSquare wrapText="bothSides"/>
                <wp:docPr id="23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619E7" w14:textId="77777777" w:rsidR="00F10532" w:rsidRDefault="003D5E68">
                            <w:pPr>
                              <w:spacing w:before="8" w:after="5" w:line="91" w:lineRule="exact"/>
                              <w:textAlignment w:val="baseline"/>
                              <w:rPr>
                                <w:rFonts w:ascii="Verdana" w:eastAsia="Verdana" w:hAnsi="Verdana"/>
                                <w:color w:val="000000"/>
                                <w:spacing w:val="14"/>
                                <w:sz w:val="8"/>
                              </w:rPr>
                            </w:pPr>
                            <w:r>
                              <w:rPr>
                                <w:rFonts w:ascii="Verdana" w:eastAsia="Verdana" w:hAnsi="Verdana"/>
                                <w:color w:val="000000"/>
                                <w:spacing w:val="14"/>
                                <w:sz w:val="8"/>
                              </w:rPr>
                              <w:t>mruby Compiler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53" type="#_x0000_t202" style="position:absolute;left:0;text-align:left;margin-left:51.45pt;margin-top:98.25pt;width:26.45pt;height:9.75pt;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fptgIAALQ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" filled="f" stroked="f">
                <v:textbox inset="0,0,0,0">
                  <w:txbxContent>
                    <w:p w14:paraId="58A619E7" w14:textId="77777777" w:rsidR="00F10532" w:rsidRDefault="003D5E68">
                      <w:pPr>
                        <w:spacing w:before="8" w:after="5" w:line="91" w:lineRule="exact"/>
                        <w:textAlignment w:val="baseline"/>
                        <w:rPr>
                          <w:rFonts w:ascii="Verdana" w:eastAsia="Verdana" w:hAnsi="Verdana"/>
                          <w:color w:val="000000"/>
                          <w:spacing w:val="14"/>
                          <w:sz w:val="8"/>
                        </w:rPr>
                      </w:pPr>
                      <w:r>
                        <w:rPr>
                          <w:rFonts w:ascii="Verdana" w:eastAsia="Verdana" w:hAnsi="Verdana"/>
                          <w:color w:val="000000"/>
                          <w:spacing w:val="14"/>
                          <w:sz w:val="8"/>
                        </w:rPr>
                        <w:t>mruby Compiler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1136" behindDoc="1" locked="0" layoutInCell="1" allowOverlap="1" wp14:editId="174963F6">
                <wp:simplePos x="0" y="0"/>
                <wp:positionH relativeFrom="page">
                  <wp:posOffset>766445</wp:posOffset>
                </wp:positionH>
                <wp:positionV relativeFrom="page">
                  <wp:posOffset>1019175</wp:posOffset>
                </wp:positionV>
                <wp:extent cx="384810" cy="184785"/>
                <wp:effectExtent l="0" t="0" r="0" b="0"/>
                <wp:wrapSquare wrapText="bothSides"/>
                <wp:docPr id="232"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98B45" w14:textId="77777777" w:rsidR="00F10532" w:rsidRDefault="003D5E68">
                            <w:pPr>
                              <w:spacing w:before="1" w:line="96" w:lineRule="exact"/>
                              <w:ind w:firstLine="144"/>
                              <w:textAlignment w:val="baseline"/>
                              <w:rPr>
                                <w:rFonts w:ascii="Verdana" w:eastAsia="Verdana" w:hAnsi="Verdana"/>
                                <w:color w:val="000000"/>
                                <w:sz w:val="8"/>
                              </w:rPr>
                            </w:pPr>
                            <w:r>
                              <w:rPr>
                                <w:rFonts w:ascii="Verdana" w:eastAsia="Verdana" w:hAnsi="Verdana"/>
                                <w:color w:val="000000"/>
                                <w:sz w:val="8"/>
                              </w:rPr>
                              <w:t>mruby Source File</w:t>
                            </w:r>
                          </w:p>
                          <w:p w14:paraId="6B60B898" w14:textId="77777777" w:rsidR="00F10532" w:rsidRDefault="003D5E68">
                            <w:pPr>
                              <w:spacing w:before="12" w:line="76" w:lineRule="exact"/>
                              <w:ind w:left="144"/>
                              <w:textAlignment w:val="baseline"/>
                              <w:rPr>
                                <w:rFonts w:ascii="Verdana" w:eastAsia="Verdana" w:hAnsi="Verdana"/>
                                <w:color w:val="000000"/>
                                <w:spacing w:val="18"/>
                                <w:sz w:val="8"/>
                              </w:rPr>
                            </w:pPr>
                            <w:r>
                              <w:rPr>
                                <w:rFonts w:ascii="Verdana" w:eastAsia="Verdana" w:hAnsi="Verdana"/>
                                <w:color w:val="000000"/>
                                <w:spacing w:val="18"/>
                                <w:sz w:val="8"/>
                              </w:rPr>
                              <w:t>(.rb)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54" type="#_x0000_t202" style="position:absolute;left:0;text-align:left;margin-left:60.35pt;margin-top:80.25pt;width:30.3pt;height:14.55pt;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0O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" filled="f" stroked="f">
                <v:textbox inset="0,0,0,0">
                  <w:txbxContent>
                    <w:p w14:paraId="67F98B45" w14:textId="77777777" w:rsidR="00F10532" w:rsidRDefault="003D5E68">
                      <w:pPr>
                        <w:spacing w:before="1" w:line="96" w:lineRule="exact"/>
                        <w:ind w:firstLine="144"/>
                        <w:textAlignment w:val="baseline"/>
                        <w:rPr>
                          <w:rFonts w:ascii="Verdana" w:eastAsia="Verdana" w:hAnsi="Verdana"/>
                          <w:color w:val="000000"/>
                          <w:sz w:val="8"/>
                        </w:rPr>
                      </w:pPr>
                      <w:r>
                        <w:rPr>
                          <w:rFonts w:ascii="Verdana" w:eastAsia="Verdana" w:hAnsi="Verdana"/>
                          <w:color w:val="000000"/>
                          <w:sz w:val="8"/>
                        </w:rPr>
                        <w:t>mruby Source File</w:t>
                      </w:r>
                    </w:p>
                    <w:p w14:paraId="6B60B898" w14:textId="77777777" w:rsidR="00F10532" w:rsidRDefault="003D5E68">
                      <w:pPr>
                        <w:spacing w:before="12" w:line="76" w:lineRule="exact"/>
                        <w:ind w:left="144"/>
                        <w:textAlignment w:val="baseline"/>
                        <w:rPr>
                          <w:rFonts w:ascii="Verdana" w:eastAsia="Verdana" w:hAnsi="Verdana"/>
                          <w:color w:val="000000"/>
                          <w:spacing w:val="18"/>
                          <w:sz w:val="8"/>
                        </w:rPr>
                      </w:pPr>
                      <w:r>
                        <w:rPr>
                          <w:rFonts w:ascii="Verdana" w:eastAsia="Verdana" w:hAnsi="Verdana"/>
                          <w:color w:val="000000"/>
                          <w:spacing w:val="18"/>
                          <w:sz w:val="8"/>
                        </w:rPr>
                        <w:t>(.rb)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2160" behindDoc="1" locked="0" layoutInCell="1" allowOverlap="1" wp14:editId="4983857C">
                <wp:simplePos x="0" y="0"/>
                <wp:positionH relativeFrom="page">
                  <wp:posOffset>775335</wp:posOffset>
                </wp:positionH>
                <wp:positionV relativeFrom="page">
                  <wp:posOffset>1919605</wp:posOffset>
                </wp:positionV>
                <wp:extent cx="381635" cy="85090"/>
                <wp:effectExtent l="0" t="0" r="0" b="0"/>
                <wp:wrapSquare wrapText="bothSides"/>
                <wp:docPr id="23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CED7F"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55" type="#_x0000_t202" style="position:absolute;left:0;text-align:left;margin-left:61.05pt;margin-top:151.15pt;width:30.05pt;height:6.7pt;z-index:-251704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awtAIAALM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" filled="f" stroked="f">
                <v:textbox inset="0,0,0,0">
                  <w:txbxContent>
                    <w:p w14:paraId="449CED7F"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3184" behindDoc="1" locked="0" layoutInCell="1" allowOverlap="1" wp14:editId="63F8B5A9">
                <wp:simplePos x="0" y="0"/>
                <wp:positionH relativeFrom="page">
                  <wp:posOffset>787400</wp:posOffset>
                </wp:positionH>
                <wp:positionV relativeFrom="page">
                  <wp:posOffset>1421130</wp:posOffset>
                </wp:positionV>
                <wp:extent cx="342265" cy="182245"/>
                <wp:effectExtent l="0" t="0" r="0" b="0"/>
                <wp:wrapSquare wrapText="bothSides"/>
                <wp:docPr id="230"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B8D8F" w14:textId="77777777" w:rsidR="00F10532" w:rsidRDefault="003D5E68">
                            <w:pPr>
                              <w:spacing w:before="9" w:line="91" w:lineRule="exact"/>
                              <w:jc w:val="center"/>
                              <w:textAlignment w:val="baseline"/>
                              <w:rPr>
                                <w:rFonts w:ascii="Verdana" w:eastAsia="Verdana" w:hAnsi="Verdana"/>
                                <w:color w:val="000000"/>
                                <w:spacing w:val="18"/>
                                <w:sz w:val="8"/>
                              </w:rPr>
                            </w:pPr>
                            <w:r>
                              <w:rPr>
                                <w:rFonts w:ascii="Verdana" w:eastAsia="Verdana" w:hAnsi="Verdana"/>
                                <w:color w:val="000000"/>
                                <w:spacing w:val="18"/>
                                <w:sz w:val="8"/>
                              </w:rPr>
                              <w:t xml:space="preserve">mruby </w:t>
                            </w:r>
                            <w:r>
                              <w:rPr>
                                <w:rFonts w:ascii="Verdana" w:eastAsia="Verdana" w:hAnsi="Verdana"/>
                                <w:color w:val="000000"/>
                                <w:spacing w:val="18"/>
                                <w:sz w:val="8"/>
                              </w:rPr>
                              <w:br/>
                              <w:t xml:space="preserve">Bytecode </w:t>
                            </w:r>
                            <w:r>
                              <w:rPr>
                                <w:rFonts w:ascii="Verdana" w:eastAsia="Verdana" w:hAnsi="Verdana"/>
                                <w:color w:val="000000"/>
                                <w:spacing w:val="18"/>
                                <w:sz w:val="8"/>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56" type="#_x0000_t202" style="position:absolute;left:0;text-align:left;margin-left:62pt;margin-top:111.9pt;width:26.95pt;height:14.35pt;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DLswIAALQ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" filled="f" stroked="f">
                <v:textbox inset="0,0,0,0">
                  <w:txbxContent>
                    <w:p w14:paraId="3F7B8D8F" w14:textId="77777777" w:rsidR="00F10532" w:rsidRDefault="003D5E68">
                      <w:pPr>
                        <w:spacing w:before="9" w:line="91" w:lineRule="exact"/>
                        <w:jc w:val="center"/>
                        <w:textAlignment w:val="baseline"/>
                        <w:rPr>
                          <w:rFonts w:ascii="Verdana" w:eastAsia="Verdana" w:hAnsi="Verdana"/>
                          <w:color w:val="000000"/>
                          <w:spacing w:val="18"/>
                          <w:sz w:val="8"/>
                        </w:rPr>
                      </w:pPr>
                      <w:r>
                        <w:rPr>
                          <w:rFonts w:ascii="Verdana" w:eastAsia="Verdana" w:hAnsi="Verdana"/>
                          <w:color w:val="000000"/>
                          <w:spacing w:val="18"/>
                          <w:sz w:val="8"/>
                        </w:rPr>
                        <w:t xml:space="preserve">mruby </w:t>
                      </w:r>
                      <w:r>
                        <w:rPr>
                          <w:rFonts w:ascii="Verdana" w:eastAsia="Verdana" w:hAnsi="Verdana"/>
                          <w:color w:val="000000"/>
                          <w:spacing w:val="18"/>
                          <w:sz w:val="8"/>
                        </w:rPr>
                        <w:br/>
                        <w:t xml:space="preserve">Bytecode </w:t>
                      </w:r>
                      <w:r>
                        <w:rPr>
                          <w:rFonts w:ascii="Verdana" w:eastAsia="Verdana" w:hAnsi="Verdana"/>
                          <w:color w:val="000000"/>
                          <w:spacing w:val="18"/>
                          <w:sz w:val="8"/>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4208" behindDoc="1" locked="0" layoutInCell="1" allowOverlap="1" wp14:editId="1822FB4C">
                <wp:simplePos x="0" y="0"/>
                <wp:positionH relativeFrom="page">
                  <wp:posOffset>942975</wp:posOffset>
                </wp:positionH>
                <wp:positionV relativeFrom="page">
                  <wp:posOffset>2063115</wp:posOffset>
                </wp:positionV>
                <wp:extent cx="254000" cy="85090"/>
                <wp:effectExtent l="0" t="0" r="0" b="0"/>
                <wp:wrapSquare wrapText="bothSides"/>
                <wp:docPr id="229"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DC6C2" w14:textId="77777777" w:rsidR="00F10532" w:rsidRDefault="003D5E68">
                            <w:pPr>
                              <w:spacing w:before="32" w:line="88" w:lineRule="exact"/>
                              <w:textAlignment w:val="baseline"/>
                              <w:rPr>
                                <w:rFonts w:ascii="Verdana" w:eastAsia="Verdana" w:hAnsi="Verdana"/>
                                <w:color w:val="000000"/>
                                <w:spacing w:val="7"/>
                                <w:sz w:val="11"/>
                              </w:rPr>
                            </w:pPr>
                            <w:r>
                              <w:rPr>
                                <w:rFonts w:ascii="Verdana" w:eastAsia="Verdana" w:hAnsi="Verdana"/>
                                <w:color w:val="000000"/>
                                <w:spacing w:val="7"/>
                                <w:sz w:val="11"/>
                              </w:rPr>
                              <w:t>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57" type="#_x0000_t202" style="position:absolute;left:0;text-align:left;margin-left:74.25pt;margin-top:162.45pt;width:20pt;height:6.7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" filled="f" stroked="f">
                <v:textbox inset="0,0,0,0">
                  <w:txbxContent>
                    <w:p w14:paraId="50ADC6C2" w14:textId="77777777" w:rsidR="00F10532" w:rsidRDefault="003D5E68">
                      <w:pPr>
                        <w:spacing w:before="32" w:line="88" w:lineRule="exact"/>
                        <w:textAlignment w:val="baseline"/>
                        <w:rPr>
                          <w:rFonts w:ascii="Verdana" w:eastAsia="Verdana" w:hAnsi="Verdana"/>
                          <w:color w:val="000000"/>
                          <w:spacing w:val="7"/>
                          <w:sz w:val="11"/>
                        </w:rPr>
                      </w:pPr>
                      <w:r>
                        <w:rPr>
                          <w:rFonts w:ascii="Verdana" w:eastAsia="Verdana" w:hAnsi="Verdana"/>
                          <w:color w:val="000000"/>
                          <w:spacing w:val="7"/>
                          <w:sz w:val="11"/>
                        </w:rPr>
                        <w:t>Host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5232" behindDoc="1" locked="0" layoutInCell="1" allowOverlap="1" wp14:editId="3174BDE2">
                <wp:simplePos x="0" y="0"/>
                <wp:positionH relativeFrom="page">
                  <wp:posOffset>1454150</wp:posOffset>
                </wp:positionH>
                <wp:positionV relativeFrom="page">
                  <wp:posOffset>2054225</wp:posOffset>
                </wp:positionV>
                <wp:extent cx="450850" cy="85725"/>
                <wp:effectExtent l="0" t="0" r="0" b="0"/>
                <wp:wrapSquare wrapText="bothSides"/>
                <wp:docPr id="22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5201A" w14:textId="77777777" w:rsidR="00F10532" w:rsidRDefault="003D5E68">
                            <w:pPr>
                              <w:spacing w:before="32" w:line="102" w:lineRule="exact"/>
                              <w:textAlignment w:val="baseline"/>
                              <w:rPr>
                                <w:rFonts w:ascii="Verdana" w:eastAsia="Verdana" w:hAnsi="Verdana"/>
                                <w:color w:val="000000"/>
                                <w:spacing w:val="-17"/>
                                <w:sz w:val="11"/>
                              </w:rPr>
                            </w:pPr>
                            <w:r>
                              <w:rPr>
                                <w:rFonts w:ascii="Verdana" w:eastAsia="Verdana" w:hAnsi="Verdana"/>
                                <w:color w:val="000000"/>
                                <w:spacing w:val="-17"/>
                                <w:sz w:val="11"/>
                              </w:rPr>
                              <w:t>Target Device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58" type="#_x0000_t202" style="position:absolute;left:0;text-align:left;margin-left:114.5pt;margin-top:161.75pt;width:35.5pt;height:6.75pt;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" filled="f" stroked="f">
                <v:textbox inset="0,0,0,0">
                  <w:txbxContent>
                    <w:p w14:paraId="1295201A" w14:textId="77777777" w:rsidR="00F10532" w:rsidRDefault="003D5E68">
                      <w:pPr>
                        <w:spacing w:before="32" w:line="102" w:lineRule="exact"/>
                        <w:textAlignment w:val="baseline"/>
                        <w:rPr>
                          <w:rFonts w:ascii="Verdana" w:eastAsia="Verdana" w:hAnsi="Verdana"/>
                          <w:color w:val="000000"/>
                          <w:spacing w:val="-17"/>
                          <w:sz w:val="11"/>
                        </w:rPr>
                      </w:pPr>
                      <w:r>
                        <w:rPr>
                          <w:rFonts w:ascii="Verdana" w:eastAsia="Verdana" w:hAnsi="Verdana"/>
                          <w:color w:val="000000"/>
                          <w:spacing w:val="-17"/>
                          <w:sz w:val="11"/>
                        </w:rPr>
                        <w:t>Target Device A</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6256" behindDoc="1" locked="0" layoutInCell="1" allowOverlap="1" wp14:editId="327D514D">
                <wp:simplePos x="0" y="0"/>
                <wp:positionH relativeFrom="page">
                  <wp:posOffset>1494790</wp:posOffset>
                </wp:positionH>
                <wp:positionV relativeFrom="page">
                  <wp:posOffset>1910715</wp:posOffset>
                </wp:positionV>
                <wp:extent cx="381635" cy="85090"/>
                <wp:effectExtent l="0" t="0" r="0" b="0"/>
                <wp:wrapSquare wrapText="bothSides"/>
                <wp:docPr id="22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372A8"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59" type="#_x0000_t202" style="position:absolute;left:0;text-align:left;margin-left:117.7pt;margin-top:150.45pt;width:30.05pt;height:6.7pt;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UgtA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" filled="f" stroked="f">
                <v:textbox inset="0,0,0,0">
                  <w:txbxContent>
                    <w:p w14:paraId="758372A8"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7280" behindDoc="1" locked="0" layoutInCell="1" allowOverlap="1" wp14:editId="128694C3">
                <wp:simplePos x="0" y="0"/>
                <wp:positionH relativeFrom="page">
                  <wp:posOffset>2096770</wp:posOffset>
                </wp:positionH>
                <wp:positionV relativeFrom="page">
                  <wp:posOffset>2054225</wp:posOffset>
                </wp:positionV>
                <wp:extent cx="451485" cy="85725"/>
                <wp:effectExtent l="0" t="0" r="0" b="0"/>
                <wp:wrapSquare wrapText="bothSides"/>
                <wp:docPr id="226"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F5683" w14:textId="77777777" w:rsidR="00F10532" w:rsidRDefault="003D5E68">
                            <w:pPr>
                              <w:spacing w:before="32" w:line="102" w:lineRule="exact"/>
                              <w:textAlignment w:val="baseline"/>
                              <w:rPr>
                                <w:rFonts w:ascii="Verdana" w:eastAsia="Verdana" w:hAnsi="Verdana"/>
                                <w:color w:val="000000"/>
                                <w:spacing w:val="-17"/>
                                <w:sz w:val="11"/>
                              </w:rPr>
                            </w:pPr>
                            <w:r>
                              <w:rPr>
                                <w:rFonts w:ascii="Verdana" w:eastAsia="Verdana" w:hAnsi="Verdana"/>
                                <w:color w:val="000000"/>
                                <w:spacing w:val="-17"/>
                                <w:sz w:val="11"/>
                              </w:rPr>
                              <w:t>Target Device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60" type="#_x0000_t202" style="position:absolute;left:0;text-align:left;margin-left:165.1pt;margin-top:161.75pt;width:35.55pt;height:6.75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nLsgIAALM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" filled="f" stroked="f">
                <v:textbox inset="0,0,0,0">
                  <w:txbxContent>
                    <w:p w14:paraId="7C2F5683" w14:textId="77777777" w:rsidR="00F10532" w:rsidRDefault="003D5E68">
                      <w:pPr>
                        <w:spacing w:before="32" w:line="102" w:lineRule="exact"/>
                        <w:textAlignment w:val="baseline"/>
                        <w:rPr>
                          <w:rFonts w:ascii="Verdana" w:eastAsia="Verdana" w:hAnsi="Verdana"/>
                          <w:color w:val="000000"/>
                          <w:spacing w:val="-17"/>
                          <w:sz w:val="11"/>
                        </w:rPr>
                      </w:pPr>
                      <w:r>
                        <w:rPr>
                          <w:rFonts w:ascii="Verdana" w:eastAsia="Verdana" w:hAnsi="Verdana"/>
                          <w:color w:val="000000"/>
                          <w:spacing w:val="-17"/>
                          <w:sz w:val="11"/>
                        </w:rPr>
                        <w:t>Target Device 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8304" behindDoc="1" locked="0" layoutInCell="1" allowOverlap="1" wp14:editId="78E26FBD">
                <wp:simplePos x="0" y="0"/>
                <wp:positionH relativeFrom="page">
                  <wp:posOffset>2138045</wp:posOffset>
                </wp:positionH>
                <wp:positionV relativeFrom="page">
                  <wp:posOffset>1910715</wp:posOffset>
                </wp:positionV>
                <wp:extent cx="381635" cy="85090"/>
                <wp:effectExtent l="0" t="0" r="0" b="0"/>
                <wp:wrapSquare wrapText="bothSides"/>
                <wp:docPr id="225"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F4DF"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61" type="#_x0000_t202" style="position:absolute;left:0;text-align:left;margin-left:168.35pt;margin-top:150.45pt;width:30.05pt;height:6.7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" filled="f" stroked="f">
                <v:textbox inset="0,0,0,0">
                  <w:txbxContent>
                    <w:p w14:paraId="69D0F4DF" w14:textId="77777777" w:rsidR="00F10532" w:rsidRDefault="003D5E68">
                      <w:pPr>
                        <w:spacing w:before="12" w:line="118"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19328" behindDoc="1" locked="0" layoutInCell="1" allowOverlap="1" wp14:editId="74C0AABA">
                <wp:simplePos x="0" y="0"/>
                <wp:positionH relativeFrom="page">
                  <wp:posOffset>2729230</wp:posOffset>
                </wp:positionH>
                <wp:positionV relativeFrom="page">
                  <wp:posOffset>984250</wp:posOffset>
                </wp:positionV>
                <wp:extent cx="77470" cy="1234440"/>
                <wp:effectExtent l="0" t="0" r="0" b="0"/>
                <wp:wrapSquare wrapText="bothSides"/>
                <wp:docPr id="224"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6D683" w14:textId="77777777" w:rsidR="00F10532" w:rsidRDefault="003D5E68">
                            <w:pPr>
                              <w:spacing w:before="23" w:after="4" w:line="87" w:lineRule="exact"/>
                              <w:textAlignment w:val="baseline"/>
                              <w:rPr>
                                <w:rFonts w:ascii="Calibri" w:eastAsia="Calibri" w:hAnsi="Calibri"/>
                                <w:color w:val="000000"/>
                                <w:spacing w:val="-4"/>
                                <w:sz w:val="10"/>
                              </w:rPr>
                            </w:pPr>
                            <w:r>
                              <w:rPr>
                                <w:rFonts w:ascii="Calibri" w:eastAsia="Calibri" w:hAnsi="Calibri"/>
                                <w:color w:val="000000"/>
                                <w:spacing w:val="-4"/>
                                <w:sz w:val="10"/>
                              </w:rPr>
                              <w:t>Development Environment Runtime Environment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62" type="#_x0000_t202" style="position:absolute;left:0;text-align:left;margin-left:214.9pt;margin-top:77.5pt;width:6.1pt;height:97.2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" filled="f" stroked="f">
                <v:textbox style="layout-flow:vertical" inset="0,0,0,0">
                  <w:txbxContent>
                    <w:p w14:paraId="3F86D683" w14:textId="77777777" w:rsidR="00F10532" w:rsidRDefault="003D5E68">
                      <w:pPr>
                        <w:spacing w:before="23" w:after="4" w:line="87" w:lineRule="exact"/>
                        <w:textAlignment w:val="baseline"/>
                        <w:rPr>
                          <w:rFonts w:ascii="Calibri" w:eastAsia="Calibri" w:hAnsi="Calibri"/>
                          <w:color w:val="000000"/>
                          <w:spacing w:val="-4"/>
                          <w:sz w:val="10"/>
                        </w:rPr>
                      </w:pPr>
                      <w:r>
                        <w:rPr>
                          <w:rFonts w:ascii="Calibri" w:eastAsia="Calibri" w:hAnsi="Calibri"/>
                          <w:color w:val="000000"/>
                          <w:spacing w:val="-4"/>
                          <w:sz w:val="10"/>
                        </w:rPr>
                        <w:t>Development Environment Runtime Environment</w:t>
                      </w:r>
                    </w:p>
                  </w:txbxContent>
                </v:textbox>
                <w10:wrap type="square" anchorx="page" anchory="page"/>
              </v:shape>
            </w:pict>
          </mc:Fallback>
        </mc:AlternateContent>
      </w:r>
      <w:r w:rsidR="003D5E68">
        <w:rPr>
          <w:rFonts w:ascii="Bookman Old Style" w:eastAsia="Bookman Old Style" w:hAnsi="Bookman Old Style"/>
          <w:b/>
          <w:color w:val="000000"/>
          <w:spacing w:val="13"/>
          <w:sz w:val="15"/>
        </w:rPr>
        <w:t>Fig. 2 mruby/RiteVM mechanism</w:t>
      </w:r>
    </w:p>
    <w:p w14:paraId="44596A90" w14:textId="66C1A34A" w:rsidR="00F10532" w:rsidRDefault="0040434C">
      <w:pPr>
        <w:spacing w:before="4" w:line="178" w:lineRule="exact"/>
        <w:jc w:val="center"/>
        <w:textAlignment w:val="baseline"/>
        <w:rPr>
          <w:rFonts w:ascii="Bookman Old Style" w:eastAsia="Bookman Old Style" w:hAnsi="Bookman Old Style"/>
          <w:b/>
          <w:color w:val="000000"/>
          <w:spacing w:val="13"/>
          <w:sz w:val="15"/>
        </w:rPr>
      </w:pPr>
      <w:r>
        <w:rPr>
          <w:noProof/>
          <w:lang w:val="en-IN" w:eastAsia="en-IN"/>
        </w:rPr>
        <mc:AlternateContent>
          <mc:Choice Requires="wps">
            <w:drawing>
              <wp:anchor distT="0" distB="245745" distL="164465" distR="335280" simplePos="0" relativeHeight="251620352" behindDoc="1" locked="0" layoutInCell="1" allowOverlap="1" wp14:editId="37D7A42A">
                <wp:simplePos x="0" y="0"/>
                <wp:positionH relativeFrom="page">
                  <wp:posOffset>621665</wp:posOffset>
                </wp:positionH>
                <wp:positionV relativeFrom="page">
                  <wp:posOffset>2901315</wp:posOffset>
                </wp:positionV>
                <wp:extent cx="2258695" cy="450850"/>
                <wp:effectExtent l="0" t="0" r="0" b="0"/>
                <wp:wrapSquare wrapText="bothSides"/>
                <wp:docPr id="22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DE5D"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63" type="#_x0000_t202" style="position:absolute;left:0;text-align:left;margin-left:48.95pt;margin-top:228.45pt;width:177.85pt;height:35.5pt;z-index:-251696128;visibility:visible;mso-wrap-style:square;mso-width-percent:0;mso-height-percent:0;mso-wrap-distance-left:12.95pt;mso-wrap-distance-top:0;mso-wrap-distance-right:26.4pt;mso-wrap-distance-bottom:19.3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futQIAALU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" filled="f" stroked="f">
                <v:textbox inset="0,0,0,0">
                  <w:txbxContent>
                    <w:p w14:paraId="5F66DE5D"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21376" behindDoc="1" locked="0" layoutInCell="1" allowOverlap="1" wp14:editId="4D13370A">
                <wp:simplePos x="0" y="0"/>
                <wp:positionH relativeFrom="page">
                  <wp:posOffset>1744345</wp:posOffset>
                </wp:positionH>
                <wp:positionV relativeFrom="page">
                  <wp:posOffset>2901315</wp:posOffset>
                </wp:positionV>
                <wp:extent cx="491490" cy="168275"/>
                <wp:effectExtent l="0" t="0" r="0" b="0"/>
                <wp:wrapSquare wrapText="bothSides"/>
                <wp:docPr id="222"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CA170" w14:textId="77777777" w:rsidR="00F10532" w:rsidRDefault="003D5E68">
                            <w:pPr>
                              <w:spacing w:before="5" w:line="125" w:lineRule="exact"/>
                              <w:ind w:left="216" w:hanging="216"/>
                              <w:textAlignment w:val="baseline"/>
                              <w:rPr>
                                <w:rFonts w:ascii="Verdana" w:eastAsia="Verdana" w:hAnsi="Verdana"/>
                                <w:color w:val="000000"/>
                                <w:sz w:val="11"/>
                              </w:rPr>
                            </w:pPr>
                            <w:r>
                              <w:rPr>
                                <w:rFonts w:ascii="Verdana" w:eastAsia="Verdana" w:hAnsi="Verdana"/>
                                <w:color w:val="000000"/>
                                <w:sz w:val="11"/>
                              </w:rPr>
                              <w:t>entry port: eMotor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64" type="#_x0000_t202" style="position:absolute;left:0;text-align:left;margin-left:137.35pt;margin-top:228.45pt;width:38.7pt;height:13.25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K0sgIAALQ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" filled="f" stroked="f">
                <v:textbox inset="0,0,0,0">
                  <w:txbxContent>
                    <w:p w14:paraId="6BECA170" w14:textId="77777777" w:rsidR="00F10532" w:rsidRDefault="003D5E68">
                      <w:pPr>
                        <w:spacing w:before="5" w:line="125" w:lineRule="exact"/>
                        <w:ind w:left="216" w:hanging="216"/>
                        <w:textAlignment w:val="baseline"/>
                        <w:rPr>
                          <w:rFonts w:ascii="Verdana" w:eastAsia="Verdana" w:hAnsi="Verdana"/>
                          <w:color w:val="000000"/>
                          <w:sz w:val="11"/>
                        </w:rPr>
                      </w:pPr>
                      <w:r>
                        <w:rPr>
                          <w:rFonts w:ascii="Verdana" w:eastAsia="Verdana" w:hAnsi="Verdana"/>
                          <w:color w:val="000000"/>
                          <w:sz w:val="11"/>
                        </w:rPr>
                        <w:t>entry port: eMotor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2400" behindDoc="1" locked="0" layoutInCell="1" allowOverlap="1" wp14:editId="66DF83B3">
                <wp:simplePos x="0" y="0"/>
                <wp:positionH relativeFrom="page">
                  <wp:posOffset>1249680</wp:posOffset>
                </wp:positionH>
                <wp:positionV relativeFrom="page">
                  <wp:posOffset>2901315</wp:posOffset>
                </wp:positionV>
                <wp:extent cx="382905" cy="168275"/>
                <wp:effectExtent l="0" t="0" r="0" b="0"/>
                <wp:wrapSquare wrapText="bothSides"/>
                <wp:docPr id="221"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087C0" w14:textId="77777777" w:rsidR="00F10532" w:rsidRDefault="003D5E68">
                            <w:pPr>
                              <w:spacing w:before="5" w:line="125" w:lineRule="exact"/>
                              <w:textAlignment w:val="baseline"/>
                              <w:rPr>
                                <w:rFonts w:ascii="Verdana" w:eastAsia="Verdana" w:hAnsi="Verdana"/>
                                <w:color w:val="000000"/>
                                <w:sz w:val="11"/>
                              </w:rPr>
                            </w:pPr>
                            <w:r>
                              <w:rPr>
                                <w:rFonts w:ascii="Verdana" w:eastAsia="Verdana" w:hAnsi="Verdana"/>
                                <w:color w:val="000000"/>
                                <w:sz w:val="11"/>
                              </w:rPr>
                              <w:t>call port: cMotor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65" type="#_x0000_t202" style="position:absolute;left:0;text-align:left;margin-left:98.4pt;margin-top:228.45pt;width:30.15pt;height:13.2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Pfsw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" filled="f" stroked="f">
                <v:textbox inset="0,0,0,0">
                  <w:txbxContent>
                    <w:p w14:paraId="6D1087C0" w14:textId="77777777" w:rsidR="00F10532" w:rsidRDefault="003D5E68">
                      <w:pPr>
                        <w:spacing w:before="5" w:line="125" w:lineRule="exact"/>
                        <w:textAlignment w:val="baseline"/>
                        <w:rPr>
                          <w:rFonts w:ascii="Verdana" w:eastAsia="Verdana" w:hAnsi="Verdana"/>
                          <w:color w:val="000000"/>
                          <w:sz w:val="11"/>
                        </w:rPr>
                      </w:pPr>
                      <w:r>
                        <w:rPr>
                          <w:rFonts w:ascii="Verdana" w:eastAsia="Verdana" w:hAnsi="Verdana"/>
                          <w:color w:val="000000"/>
                          <w:sz w:val="11"/>
                        </w:rPr>
                        <w:t>call port: cMotor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3424" behindDoc="1" locked="0" layoutInCell="1" allowOverlap="1" wp14:editId="1E6837EC">
                <wp:simplePos x="0" y="0"/>
                <wp:positionH relativeFrom="page">
                  <wp:posOffset>2267585</wp:posOffset>
                </wp:positionH>
                <wp:positionV relativeFrom="page">
                  <wp:posOffset>3023870</wp:posOffset>
                </wp:positionV>
                <wp:extent cx="469265" cy="207010"/>
                <wp:effectExtent l="0" t="0" r="0" b="0"/>
                <wp:wrapSquare wrapText="bothSides"/>
                <wp:docPr id="22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5FFD7" w14:textId="77777777" w:rsidR="00F10532" w:rsidRDefault="003D5E68">
                            <w:pPr>
                              <w:spacing w:line="119" w:lineRule="exact"/>
                              <w:textAlignment w:val="baseline"/>
                              <w:rPr>
                                <w:rFonts w:ascii="Verdana" w:eastAsia="Verdana" w:hAnsi="Verdana"/>
                                <w:color w:val="000000"/>
                                <w:spacing w:val="4"/>
                                <w:sz w:val="11"/>
                              </w:rPr>
                            </w:pPr>
                            <w:r>
                              <w:rPr>
                                <w:rFonts w:ascii="Verdana" w:eastAsia="Verdana" w:hAnsi="Verdana"/>
                                <w:color w:val="000000"/>
                                <w:spacing w:val="4"/>
                                <w:sz w:val="11"/>
                              </w:rPr>
                              <w:t>tMotor</w:t>
                            </w:r>
                          </w:p>
                          <w:p w14:paraId="79049BB1" w14:textId="77777777" w:rsidR="00F10532" w:rsidRDefault="003D5E68">
                            <w:pPr>
                              <w:spacing w:before="46" w:line="156" w:lineRule="exact"/>
                              <w:jc w:val="right"/>
                              <w:textAlignment w:val="baseline"/>
                              <w:rPr>
                                <w:rFonts w:ascii="Verdana" w:eastAsia="Verdana" w:hAnsi="Verdana"/>
                                <w:color w:val="000000"/>
                                <w:spacing w:val="-6"/>
                                <w:sz w:val="19"/>
                              </w:rPr>
                            </w:pPr>
                            <w:r>
                              <w:rPr>
                                <w:rFonts w:ascii="Verdana" w:eastAsia="Verdana" w:hAnsi="Verdana"/>
                                <w:color w:val="000000"/>
                                <w:spacing w:val="-6"/>
                                <w:sz w:val="19"/>
                              </w:rPr>
                              <w:t>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66" type="#_x0000_t202" style="position:absolute;left:0;text-align:left;margin-left:178.55pt;margin-top:238.1pt;width:36.95pt;height:16.3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" filled="f" stroked="f">
                <v:textbox inset="0,0,0,0">
                  <w:txbxContent>
                    <w:p w14:paraId="3A15FFD7" w14:textId="77777777" w:rsidR="00F10532" w:rsidRDefault="003D5E68">
                      <w:pPr>
                        <w:spacing w:line="119" w:lineRule="exact"/>
                        <w:textAlignment w:val="baseline"/>
                        <w:rPr>
                          <w:rFonts w:ascii="Verdana" w:eastAsia="Verdana" w:hAnsi="Verdana"/>
                          <w:color w:val="000000"/>
                          <w:spacing w:val="4"/>
                          <w:sz w:val="11"/>
                        </w:rPr>
                      </w:pPr>
                      <w:r>
                        <w:rPr>
                          <w:rFonts w:ascii="Verdana" w:eastAsia="Verdana" w:hAnsi="Verdana"/>
                          <w:color w:val="000000"/>
                          <w:spacing w:val="4"/>
                          <w:sz w:val="11"/>
                        </w:rPr>
                        <w:t>tMotor</w:t>
                      </w:r>
                    </w:p>
                    <w:p w14:paraId="79049BB1" w14:textId="77777777" w:rsidR="00F10532" w:rsidRDefault="003D5E68">
                      <w:pPr>
                        <w:spacing w:before="46" w:line="156" w:lineRule="exact"/>
                        <w:jc w:val="right"/>
                        <w:textAlignment w:val="baseline"/>
                        <w:rPr>
                          <w:rFonts w:ascii="Verdana" w:eastAsia="Verdana" w:hAnsi="Verdana"/>
                          <w:color w:val="000000"/>
                          <w:spacing w:val="-6"/>
                          <w:sz w:val="19"/>
                        </w:rPr>
                      </w:pPr>
                      <w:r>
                        <w:rPr>
                          <w:rFonts w:ascii="Verdana" w:eastAsia="Verdana" w:hAnsi="Verdana"/>
                          <w:color w:val="000000"/>
                          <w:spacing w:val="-6"/>
                          <w:sz w:val="19"/>
                        </w:rPr>
                        <w:t>Motor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4448" behindDoc="1" locked="0" layoutInCell="1" allowOverlap="1" wp14:editId="56BDBAB6">
                <wp:simplePos x="0" y="0"/>
                <wp:positionH relativeFrom="page">
                  <wp:posOffset>1518920</wp:posOffset>
                </wp:positionH>
                <wp:positionV relativeFrom="page">
                  <wp:posOffset>3175635</wp:posOffset>
                </wp:positionV>
                <wp:extent cx="455295" cy="165100"/>
                <wp:effectExtent l="0" t="0" r="0" b="0"/>
                <wp:wrapSquare wrapText="bothSides"/>
                <wp:docPr id="219"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9E3CD" w14:textId="77777777" w:rsidR="00F10532" w:rsidRDefault="003D5E68">
                            <w:pPr>
                              <w:spacing w:before="10" w:line="122" w:lineRule="exact"/>
                              <w:ind w:left="72"/>
                              <w:textAlignment w:val="baseline"/>
                              <w:rPr>
                                <w:rFonts w:ascii="Verdana" w:eastAsia="Verdana" w:hAnsi="Verdana"/>
                                <w:color w:val="000000"/>
                                <w:sz w:val="11"/>
                              </w:rPr>
                            </w:pPr>
                            <w:r>
                              <w:rPr>
                                <w:rFonts w:ascii="Verdana" w:eastAsia="Verdana" w:hAnsi="Verdana"/>
                                <w:color w:val="000000"/>
                                <w:sz w:val="11"/>
                              </w:rPr>
                              <w:t>signature: sMotor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67" type="#_x0000_t202" style="position:absolute;left:0;text-align:left;margin-left:119.6pt;margin-top:250.05pt;width:35.85pt;height:13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" filled="f" stroked="f">
                <v:textbox inset="0,0,0,0">
                  <w:txbxContent>
                    <w:p w14:paraId="63F9E3CD" w14:textId="77777777" w:rsidR="00F10532" w:rsidRDefault="003D5E68">
                      <w:pPr>
                        <w:spacing w:before="10" w:line="122" w:lineRule="exact"/>
                        <w:ind w:left="72"/>
                        <w:textAlignment w:val="baseline"/>
                        <w:rPr>
                          <w:rFonts w:ascii="Verdana" w:eastAsia="Verdana" w:hAnsi="Verdana"/>
                          <w:color w:val="000000"/>
                          <w:sz w:val="11"/>
                        </w:rPr>
                      </w:pPr>
                      <w:r>
                        <w:rPr>
                          <w:rFonts w:ascii="Verdana" w:eastAsia="Verdana" w:hAnsi="Verdana"/>
                          <w:color w:val="000000"/>
                          <w:sz w:val="11"/>
                        </w:rPr>
                        <w:t>signature: sMotor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5472" behindDoc="1" locked="0" layoutInCell="1" allowOverlap="1" wp14:editId="16121533">
                <wp:simplePos x="0" y="0"/>
                <wp:positionH relativeFrom="page">
                  <wp:posOffset>621665</wp:posOffset>
                </wp:positionH>
                <wp:positionV relativeFrom="page">
                  <wp:posOffset>3017520</wp:posOffset>
                </wp:positionV>
                <wp:extent cx="628015" cy="255905"/>
                <wp:effectExtent l="0" t="0" r="0" b="0"/>
                <wp:wrapSquare wrapText="bothSides"/>
                <wp:docPr id="21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5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C44CCF" w14:textId="77777777" w:rsidR="00F10532" w:rsidRDefault="003D5E68">
                            <w:pPr>
                              <w:spacing w:before="2" w:line="122" w:lineRule="exact"/>
                              <w:textAlignment w:val="baseline"/>
                              <w:rPr>
                                <w:rFonts w:ascii="Verdana" w:eastAsia="Verdana" w:hAnsi="Verdana"/>
                                <w:color w:val="000000"/>
                                <w:spacing w:val="3"/>
                                <w:sz w:val="11"/>
                              </w:rPr>
                            </w:pPr>
                            <w:r>
                              <w:rPr>
                                <w:rFonts w:ascii="Verdana" w:eastAsia="Verdana" w:hAnsi="Verdana"/>
                                <w:color w:val="000000"/>
                                <w:spacing w:val="3"/>
                                <w:sz w:val="11"/>
                              </w:rPr>
                              <w:t>tCaller</w:t>
                            </w:r>
                          </w:p>
                          <w:p w14:paraId="7EC36DC6" w14:textId="77777777" w:rsidR="00F10532" w:rsidRDefault="003D5E68">
                            <w:pPr>
                              <w:spacing w:before="46" w:after="22" w:line="191" w:lineRule="exact"/>
                              <w:ind w:left="216"/>
                              <w:textAlignment w:val="baseline"/>
                              <w:rPr>
                                <w:rFonts w:ascii="Verdana" w:eastAsia="Verdana" w:hAnsi="Verdana"/>
                                <w:color w:val="000000"/>
                                <w:spacing w:val="-5"/>
                                <w:sz w:val="19"/>
                              </w:rPr>
                            </w:pPr>
                            <w:r>
                              <w:rPr>
                                <w:rFonts w:ascii="Verdana" w:eastAsia="Verdana" w:hAnsi="Verdana"/>
                                <w:color w:val="000000"/>
                                <w:spacing w:val="-5"/>
                                <w:sz w:val="19"/>
                              </w:rPr>
                              <w:t>Caller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68" type="#_x0000_t202" style="position:absolute;left:0;text-align:left;margin-left:48.95pt;margin-top:237.6pt;width:49.45pt;height:20.15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" filled="f">
                <v:textbox inset="0,0,0,0">
                  <w:txbxContent>
                    <w:p w14:paraId="4DC44CCF" w14:textId="77777777" w:rsidR="00F10532" w:rsidRDefault="003D5E68">
                      <w:pPr>
                        <w:spacing w:before="2" w:line="122" w:lineRule="exact"/>
                        <w:textAlignment w:val="baseline"/>
                        <w:rPr>
                          <w:rFonts w:ascii="Verdana" w:eastAsia="Verdana" w:hAnsi="Verdana"/>
                          <w:color w:val="000000"/>
                          <w:spacing w:val="3"/>
                          <w:sz w:val="11"/>
                        </w:rPr>
                      </w:pPr>
                      <w:r>
                        <w:rPr>
                          <w:rFonts w:ascii="Verdana" w:eastAsia="Verdana" w:hAnsi="Verdana"/>
                          <w:color w:val="000000"/>
                          <w:spacing w:val="3"/>
                          <w:sz w:val="11"/>
                        </w:rPr>
                        <w:t>tCaller</w:t>
                      </w:r>
                    </w:p>
                    <w:p w14:paraId="7EC36DC6" w14:textId="77777777" w:rsidR="00F10532" w:rsidRDefault="003D5E68">
                      <w:pPr>
                        <w:spacing w:before="46" w:after="22" w:line="191" w:lineRule="exact"/>
                        <w:ind w:left="216"/>
                        <w:textAlignment w:val="baseline"/>
                        <w:rPr>
                          <w:rFonts w:ascii="Verdana" w:eastAsia="Verdana" w:hAnsi="Verdana"/>
                          <w:color w:val="000000"/>
                          <w:spacing w:val="-5"/>
                          <w:sz w:val="19"/>
                        </w:rPr>
                      </w:pPr>
                      <w:r>
                        <w:rPr>
                          <w:rFonts w:ascii="Verdana" w:eastAsia="Verdana" w:hAnsi="Verdana"/>
                          <w:color w:val="000000"/>
                          <w:spacing w:val="-5"/>
                          <w:sz w:val="19"/>
                        </w:rPr>
                        <w:t>Caller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6496" behindDoc="1" locked="0" layoutInCell="1" allowOverlap="1" wp14:editId="0AC5FA4B">
                <wp:simplePos x="0" y="0"/>
                <wp:positionH relativeFrom="page">
                  <wp:posOffset>2246630</wp:posOffset>
                </wp:positionH>
                <wp:positionV relativeFrom="page">
                  <wp:posOffset>3014345</wp:posOffset>
                </wp:positionV>
                <wp:extent cx="633730" cy="262255"/>
                <wp:effectExtent l="0" t="0" r="0" b="0"/>
                <wp:wrapSquare wrapText="bothSides"/>
                <wp:docPr id="217"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D5327" w14:textId="77777777" w:rsidR="00F10532" w:rsidRDefault="003D5E68">
                            <w:pPr>
                              <w:textAlignment w:val="baseline"/>
                            </w:pPr>
                            <w:r>
                              <w:rPr>
                                <w:noProof/>
                                <w:lang w:val="en-IN" w:eastAsia="en-IN"/>
                              </w:rPr>
                              <w:drawing>
                                <wp:inline distT="0" distB="0" distL="0" distR="0">
                                  <wp:extent cx="633730" cy="2622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18"/>
                                          <a:stretch>
                                            <a:fillRect/>
                                          </a:stretch>
                                        </pic:blipFill>
                                        <pic:spPr>
                                          <a:xfrm>
                                            <a:off x="0" y="0"/>
                                            <a:ext cx="633730" cy="26225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69" type="#_x0000_t202" style="position:absolute;left:0;text-align:left;margin-left:176.9pt;margin-top:237.35pt;width:49.9pt;height:20.65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wswIAALQ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" filled="f" stroked="f">
                <v:textbox inset="0,0,0,0">
                  <w:txbxContent>
                    <w:p w14:paraId="6EED5327" w14:textId="77777777" w:rsidR="00F10532" w:rsidRDefault="003D5E68">
                      <w:pPr>
                        <w:textAlignment w:val="baseline"/>
                      </w:pPr>
                      <w:r>
                        <w:rPr>
                          <w:noProof/>
                          <w:lang w:val="en-IN" w:eastAsia="en-IN"/>
                        </w:rPr>
                        <w:drawing>
                          <wp:inline distT="0" distB="0" distL="0" distR="0">
                            <wp:extent cx="633730" cy="2622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18"/>
                                    <a:stretch>
                                      <a:fillRect/>
                                    </a:stretch>
                                  </pic:blipFill>
                                  <pic:spPr>
                                    <a:xfrm>
                                      <a:off x="0" y="0"/>
                                      <a:ext cx="633730" cy="262255"/>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536384" behindDoc="0" locked="0" layoutInCell="1" allowOverlap="1" wp14:editId="7958AEA5">
                <wp:simplePos x="0" y="0"/>
                <wp:positionH relativeFrom="page">
                  <wp:posOffset>1252855</wp:posOffset>
                </wp:positionH>
                <wp:positionV relativeFrom="page">
                  <wp:posOffset>3145790</wp:posOffset>
                </wp:positionV>
                <wp:extent cx="994410" cy="0"/>
                <wp:effectExtent l="0" t="0" r="0" b="0"/>
                <wp:wrapNone/>
                <wp:docPr id="216"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44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25781" id="Line 198"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8.65pt,247.7pt" to="176.9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uaFQ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" strokeweight=".5pt">
                <w10:wrap anchorx="page" anchory="page"/>
              </v:line>
            </w:pict>
          </mc:Fallback>
        </mc:AlternateContent>
      </w:r>
      <w:r w:rsidR="003D5E68" w:rsidRPr="0040434C">
        <w:rPr>
          <w:rFonts w:ascii="Bookman Old Style" w:hAnsi="Bookman Old Style"/>
          <w:b/>
          <w:color w:val="000000"/>
          <w:spacing w:val="13"/>
          <w:sz w:val="15"/>
        </w:rPr>
        <w:t xml:space="preserve">Fig. </w:t>
      </w:r>
      <w:r w:rsidR="003D5E68">
        <w:rPr>
          <w:rFonts w:ascii="Bookman Old Style" w:eastAsia="Bookman Old Style" w:hAnsi="Bookman Old Style"/>
          <w:b/>
          <w:color w:val="000000"/>
          <w:spacing w:val="13"/>
          <w:sz w:val="15"/>
        </w:rPr>
        <w:t>3</w:t>
      </w:r>
      <w:r w:rsidR="003D5E68" w:rsidRPr="0040434C">
        <w:rPr>
          <w:rFonts w:ascii="Bookman Old Style" w:hAnsi="Bookman Old Style"/>
          <w:b/>
          <w:color w:val="000000"/>
          <w:spacing w:val="13"/>
          <w:sz w:val="15"/>
        </w:rPr>
        <w:t xml:space="preserve"> Component </w:t>
      </w:r>
      <w:r w:rsidR="003D5E68">
        <w:rPr>
          <w:rFonts w:ascii="Bookman Old Style" w:eastAsia="Bookman Old Style" w:hAnsi="Bookman Old Style"/>
          <w:b/>
          <w:color w:val="000000"/>
          <w:spacing w:val="13"/>
          <w:sz w:val="15"/>
        </w:rPr>
        <w:t>Diagram</w:t>
      </w:r>
    </w:p>
    <w:p w14:paraId="3559DF4B" w14:textId="77777777" w:rsidR="00F10532" w:rsidRDefault="003D5E68">
      <w:pPr>
        <w:spacing w:before="291" w:line="248" w:lineRule="exact"/>
        <w:ind w:right="216" w:firstLine="144"/>
        <w:jc w:val="both"/>
        <w:textAlignment w:val="baseline"/>
        <w:rPr>
          <w:rFonts w:eastAsia="Times New Roman"/>
          <w:color w:val="000000"/>
          <w:spacing w:val="8"/>
          <w:sz w:val="18"/>
        </w:rPr>
      </w:pPr>
      <w:r>
        <w:rPr>
          <w:rFonts w:eastAsia="Times New Roman"/>
          <w:color w:val="000000"/>
          <w:spacing w:val="8"/>
          <w:sz w:val="18"/>
        </w:rPr>
        <w:t>mruby, which retains the usability and readabil</w:t>
      </w:r>
      <w:r>
        <w:rPr>
          <w:rFonts w:eastAsia="Times New Roman"/>
          <w:color w:val="000000"/>
          <w:spacing w:val="8"/>
          <w:sz w:val="18"/>
        </w:rPr>
        <w:softHyphen/>
        <w:t>ity of Ruby, requires fewer resources, and thus, is suitable for embedded systems. In addition, mruby includes a VM mechanism, and thus, mruby pro</w:t>
      </w:r>
      <w:r>
        <w:rPr>
          <w:rFonts w:eastAsia="Times New Roman"/>
          <w:color w:val="000000"/>
          <w:spacing w:val="8"/>
          <w:sz w:val="18"/>
        </w:rPr>
        <w:softHyphen/>
        <w:t>grams can run on any operating system as long as a VM is implemented. The mruby/RiteVM mechanism is shown in Fig.2. The mruby compiler translates an mruby code into a bytecode, which can be interpreted by a RiteVM; thus, mruby pro</w:t>
      </w:r>
      <w:r>
        <w:rPr>
          <w:rFonts w:eastAsia="Times New Roman"/>
          <w:color w:val="000000"/>
          <w:spacing w:val="8"/>
          <w:sz w:val="18"/>
        </w:rPr>
        <w:softHyphen/>
        <w:t>grams can be executed on any target device with a RiteVM.</w:t>
      </w:r>
    </w:p>
    <w:p w14:paraId="53D816F0" w14:textId="77777777" w:rsidR="00F10532" w:rsidRDefault="003D5E68">
      <w:pPr>
        <w:spacing w:before="287" w:line="208" w:lineRule="exact"/>
        <w:ind w:left="144"/>
        <w:jc w:val="both"/>
        <w:textAlignment w:val="baseline"/>
        <w:rPr>
          <w:rFonts w:eastAsia="Times New Roman"/>
          <w:b/>
          <w:color w:val="000000"/>
          <w:spacing w:val="26"/>
          <w:sz w:val="19"/>
        </w:rPr>
      </w:pPr>
      <w:r>
        <w:rPr>
          <w:rFonts w:eastAsia="Times New Roman"/>
          <w:b/>
          <w:color w:val="000000"/>
          <w:spacing w:val="26"/>
          <w:sz w:val="19"/>
        </w:rPr>
        <w:t>2.2 TECS</w:t>
      </w:r>
    </w:p>
    <w:p w14:paraId="23F4D519" w14:textId="77777777" w:rsidR="00F10532" w:rsidRDefault="003D5E68">
      <w:pPr>
        <w:spacing w:line="248" w:lineRule="exact"/>
        <w:ind w:right="216" w:firstLine="144"/>
        <w:jc w:val="both"/>
        <w:textAlignment w:val="baseline"/>
        <w:rPr>
          <w:rFonts w:eastAsia="Times New Roman"/>
          <w:color w:val="000000"/>
          <w:spacing w:val="6"/>
          <w:sz w:val="18"/>
        </w:rPr>
      </w:pPr>
      <w:r>
        <w:rPr>
          <w:rFonts w:eastAsia="Times New Roman"/>
          <w:color w:val="000000"/>
          <w:spacing w:val="6"/>
          <w:sz w:val="18"/>
        </w:rPr>
        <w:t>TECS is a component system suitable for embed</w:t>
      </w:r>
      <w:r>
        <w:rPr>
          <w:rFonts w:eastAsia="Times New Roman"/>
          <w:color w:val="000000"/>
          <w:spacing w:val="6"/>
          <w:sz w:val="18"/>
        </w:rPr>
        <w:softHyphen/>
        <w:t>ded systems. TECS can increase productivity and reduce development costs due to improved reusabil</w:t>
      </w:r>
      <w:r>
        <w:rPr>
          <w:rFonts w:eastAsia="Times New Roman"/>
          <w:color w:val="000000"/>
          <w:spacing w:val="6"/>
          <w:sz w:val="18"/>
        </w:rPr>
        <w:softHyphen/>
        <w:t>ity of software components. TECS also provides component diagrams, which help developers visu</w:t>
      </w:r>
      <w:r>
        <w:rPr>
          <w:rFonts w:eastAsia="Times New Roman"/>
          <w:color w:val="000000"/>
          <w:spacing w:val="6"/>
          <w:sz w:val="18"/>
        </w:rPr>
        <w:softHyphen/>
        <w:t>alize the overall structure of a system.</w:t>
      </w:r>
    </w:p>
    <w:p w14:paraId="029FE6BE" w14:textId="77777777" w:rsidR="00F10532" w:rsidRDefault="003D5E68">
      <w:pPr>
        <w:spacing w:before="1" w:line="248" w:lineRule="exact"/>
        <w:ind w:right="216" w:firstLine="144"/>
        <w:jc w:val="both"/>
        <w:textAlignment w:val="baseline"/>
        <w:rPr>
          <w:rFonts w:eastAsia="Times New Roman"/>
          <w:color w:val="000000"/>
          <w:spacing w:val="7"/>
          <w:sz w:val="18"/>
        </w:rPr>
      </w:pPr>
      <w:r>
        <w:rPr>
          <w:rFonts w:eastAsia="Times New Roman"/>
          <w:color w:val="000000"/>
          <w:spacing w:val="7"/>
          <w:sz w:val="18"/>
        </w:rPr>
        <w:t>In TECS, component deployment and composi</w:t>
      </w:r>
      <w:r>
        <w:rPr>
          <w:rFonts w:eastAsia="Times New Roman"/>
          <w:color w:val="000000"/>
          <w:spacing w:val="7"/>
          <w:sz w:val="18"/>
        </w:rPr>
        <w:softHyphen/>
        <w:t>tion are performed statically. Consequently, con</w:t>
      </w:r>
      <w:r>
        <w:rPr>
          <w:rFonts w:eastAsia="Times New Roman"/>
          <w:color w:val="000000"/>
          <w:spacing w:val="7"/>
          <w:sz w:val="18"/>
        </w:rPr>
        <w:softHyphen/>
        <w:t>necting components does not incur significant over</w:t>
      </w:r>
      <w:r>
        <w:rPr>
          <w:rFonts w:eastAsia="Times New Roman"/>
          <w:color w:val="000000"/>
          <w:spacing w:val="7"/>
          <w:sz w:val="18"/>
        </w:rPr>
        <w:softHyphen/>
        <w:t>head and memory requirements can be reduced. TECS can be implemented in C, and demonstrates various feature such as source level portability and fine-grained components.</w:t>
      </w:r>
    </w:p>
    <w:p w14:paraId="4B63C583" w14:textId="77777777" w:rsidR="00F10532" w:rsidRDefault="003D5E68">
      <w:pPr>
        <w:spacing w:before="37" w:line="208" w:lineRule="exact"/>
        <w:ind w:left="144"/>
        <w:jc w:val="both"/>
        <w:textAlignment w:val="baseline"/>
        <w:rPr>
          <w:rFonts w:eastAsia="Times New Roman"/>
          <w:b/>
          <w:color w:val="000000"/>
          <w:spacing w:val="15"/>
          <w:sz w:val="19"/>
        </w:rPr>
      </w:pPr>
      <w:r>
        <w:rPr>
          <w:rFonts w:eastAsia="Times New Roman"/>
          <w:b/>
          <w:color w:val="000000"/>
          <w:spacing w:val="15"/>
          <w:sz w:val="19"/>
        </w:rPr>
        <w:t>2. 2. 1 Component Model</w:t>
      </w:r>
    </w:p>
    <w:p w14:paraId="4D9D1F2A" w14:textId="5C55B463" w:rsidR="00F10532" w:rsidRPr="0040434C" w:rsidRDefault="003D5E68" w:rsidP="0040434C">
      <w:pPr>
        <w:spacing w:before="3" w:line="244" w:lineRule="exact"/>
        <w:ind w:right="216" w:firstLine="144"/>
        <w:jc w:val="both"/>
        <w:textAlignment w:val="baseline"/>
        <w:rPr>
          <w:color w:val="000000"/>
          <w:sz w:val="18"/>
        </w:rPr>
      </w:pPr>
      <w:r>
        <w:rPr>
          <w:rFonts w:eastAsia="Times New Roman"/>
          <w:color w:val="000000"/>
          <w:sz w:val="18"/>
        </w:rPr>
        <w:t xml:space="preserve">Fig.3 shows a component </w:t>
      </w:r>
      <w:r w:rsidRPr="0040434C">
        <w:rPr>
          <w:color w:val="000000"/>
          <w:sz w:val="18"/>
        </w:rPr>
        <w:t>diagram</w:t>
      </w:r>
      <w:r>
        <w:rPr>
          <w:rFonts w:eastAsia="Times New Roman"/>
          <w:color w:val="000000"/>
          <w:sz w:val="18"/>
        </w:rPr>
        <w:t xml:space="preserve">. A </w:t>
      </w:r>
      <w:r>
        <w:rPr>
          <w:rFonts w:eastAsia="Times New Roman"/>
          <w:i/>
          <w:color w:val="000000"/>
          <w:sz w:val="18"/>
        </w:rPr>
        <w:t>cell</w:t>
      </w:r>
      <w:r>
        <w:rPr>
          <w:rFonts w:eastAsia="Times New Roman"/>
          <w:color w:val="000000"/>
          <w:sz w:val="18"/>
        </w:rPr>
        <w:t>, which is an instance of a component in TECS, consists of</w:t>
      </w:r>
    </w:p>
    <w:p w14:paraId="1464DBBC" w14:textId="567F33AB" w:rsidR="00F10532" w:rsidRDefault="003D5E68">
      <w:pPr>
        <w:spacing w:before="3" w:line="218" w:lineRule="exact"/>
        <w:ind w:left="288"/>
        <w:textAlignment w:val="baseline"/>
        <w:rPr>
          <w:rFonts w:ascii="Symbol" w:eastAsia="Symbol" w:hAnsi="Symbol"/>
          <w:color w:val="000000"/>
          <w:spacing w:val="10"/>
          <w:sz w:val="13"/>
        </w:rPr>
      </w:pPr>
      <w:r>
        <w:br w:type="column"/>
      </w:r>
      <w:r>
        <w:rPr>
          <w:rFonts w:ascii="Symbol" w:eastAsia="Symbol" w:hAnsi="Symbol"/>
          <w:color w:val="000000"/>
          <w:spacing w:val="10"/>
          <w:sz w:val="13"/>
        </w:rPr>
        <w:t></w:t>
      </w:r>
      <w:r>
        <w:rPr>
          <w:rFonts w:eastAsia="Times New Roman"/>
          <w:color w:val="000000"/>
          <w:spacing w:val="10"/>
          <w:sz w:val="16"/>
        </w:rPr>
        <w:t xml:space="preserve"> signature sMotor </w:t>
      </w:r>
      <w:r>
        <w:rPr>
          <w:rFonts w:ascii="Symbol" w:eastAsia="Symbol" w:hAnsi="Symbol"/>
          <w:color w:val="000000"/>
          <w:spacing w:val="10"/>
          <w:sz w:val="20"/>
        </w:rPr>
        <w:t></w:t>
      </w:r>
    </w:p>
    <w:p w14:paraId="7C4E81E0" w14:textId="77777777" w:rsidR="00F10532" w:rsidRDefault="003D5E68">
      <w:pPr>
        <w:tabs>
          <w:tab w:val="left" w:pos="720"/>
        </w:tabs>
        <w:spacing w:line="175" w:lineRule="exact"/>
        <w:ind w:left="288"/>
        <w:textAlignment w:val="baseline"/>
        <w:rPr>
          <w:rFonts w:ascii="Symbol" w:eastAsia="Symbol" w:hAnsi="Symbol"/>
          <w:color w:val="000000"/>
          <w:spacing w:val="9"/>
          <w:sz w:val="13"/>
        </w:rPr>
      </w:pPr>
      <w:r>
        <w:rPr>
          <w:rFonts w:ascii="Symbol" w:eastAsia="Symbol" w:hAnsi="Symbol"/>
          <w:color w:val="000000"/>
          <w:spacing w:val="9"/>
          <w:sz w:val="13"/>
        </w:rPr>
        <w:t></w:t>
      </w:r>
      <w:r>
        <w:rPr>
          <w:rFonts w:eastAsia="Times New Roman"/>
          <w:color w:val="000000"/>
          <w:spacing w:val="9"/>
          <w:sz w:val="16"/>
        </w:rPr>
        <w:tab/>
        <w:t>int32 t getCounts( void );</w:t>
      </w:r>
    </w:p>
    <w:p w14:paraId="6AD9729F" w14:textId="77777777" w:rsidR="00F10532" w:rsidRDefault="003D5E68">
      <w:pPr>
        <w:tabs>
          <w:tab w:val="left" w:pos="720"/>
        </w:tabs>
        <w:spacing w:line="177" w:lineRule="exact"/>
        <w:ind w:left="288"/>
        <w:textAlignment w:val="baseline"/>
        <w:rPr>
          <w:rFonts w:ascii="Symbol" w:eastAsia="Symbol" w:hAnsi="Symbol"/>
          <w:color w:val="000000"/>
          <w:spacing w:val="9"/>
          <w:sz w:val="13"/>
        </w:rPr>
      </w:pPr>
      <w:r>
        <w:rPr>
          <w:rFonts w:ascii="Symbol" w:eastAsia="Symbol" w:hAnsi="Symbol"/>
          <w:color w:val="000000"/>
          <w:spacing w:val="9"/>
          <w:sz w:val="13"/>
        </w:rPr>
        <w:t></w:t>
      </w:r>
      <w:r>
        <w:rPr>
          <w:rFonts w:eastAsia="Times New Roman"/>
          <w:color w:val="000000"/>
          <w:spacing w:val="9"/>
          <w:sz w:val="16"/>
        </w:rPr>
        <w:tab/>
        <w:t>ER resetCounts( void );</w:t>
      </w:r>
    </w:p>
    <w:p w14:paraId="330F2E88" w14:textId="77777777" w:rsidR="00F10532" w:rsidRDefault="003D5E68">
      <w:pPr>
        <w:tabs>
          <w:tab w:val="left" w:pos="720"/>
        </w:tabs>
        <w:spacing w:line="178" w:lineRule="exact"/>
        <w:ind w:left="288"/>
        <w:textAlignment w:val="baseline"/>
        <w:rPr>
          <w:rFonts w:ascii="Symbol" w:eastAsia="Symbol" w:hAnsi="Symbol"/>
          <w:color w:val="000000"/>
          <w:spacing w:val="8"/>
          <w:sz w:val="13"/>
        </w:rPr>
      </w:pPr>
      <w:r>
        <w:rPr>
          <w:rFonts w:ascii="Symbol" w:eastAsia="Symbol" w:hAnsi="Symbol"/>
          <w:color w:val="000000"/>
          <w:spacing w:val="8"/>
          <w:sz w:val="13"/>
        </w:rPr>
        <w:t></w:t>
      </w:r>
      <w:r>
        <w:rPr>
          <w:rFonts w:eastAsia="Times New Roman"/>
          <w:color w:val="000000"/>
          <w:spacing w:val="8"/>
          <w:sz w:val="16"/>
        </w:rPr>
        <w:tab/>
        <w:t>ER setPower( [in]int power );</w:t>
      </w:r>
    </w:p>
    <w:p w14:paraId="6878D91E" w14:textId="77777777" w:rsidR="00F10532" w:rsidRDefault="003D5E68">
      <w:pPr>
        <w:tabs>
          <w:tab w:val="left" w:pos="720"/>
        </w:tabs>
        <w:spacing w:line="178" w:lineRule="exact"/>
        <w:ind w:left="288"/>
        <w:textAlignment w:val="baseline"/>
        <w:rPr>
          <w:rFonts w:ascii="Symbol" w:eastAsia="Symbol" w:hAnsi="Symbol"/>
          <w:color w:val="000000"/>
          <w:spacing w:val="9"/>
          <w:sz w:val="13"/>
        </w:rPr>
      </w:pPr>
      <w:r>
        <w:rPr>
          <w:rFonts w:ascii="Symbol" w:eastAsia="Symbol" w:hAnsi="Symbol"/>
          <w:color w:val="000000"/>
          <w:spacing w:val="9"/>
          <w:sz w:val="13"/>
        </w:rPr>
        <w:t></w:t>
      </w:r>
      <w:r>
        <w:rPr>
          <w:rFonts w:eastAsia="Times New Roman"/>
          <w:color w:val="000000"/>
          <w:spacing w:val="9"/>
          <w:sz w:val="16"/>
        </w:rPr>
        <w:tab/>
        <w:t>ER stop( [in] bool t brake );</w:t>
      </w:r>
    </w:p>
    <w:p w14:paraId="7F2E3933" w14:textId="77777777" w:rsidR="00F10532" w:rsidRDefault="003D5E68">
      <w:pPr>
        <w:tabs>
          <w:tab w:val="left" w:pos="720"/>
        </w:tabs>
        <w:spacing w:line="180" w:lineRule="exact"/>
        <w:ind w:left="288"/>
        <w:textAlignment w:val="baseline"/>
        <w:rPr>
          <w:rFonts w:ascii="Symbol" w:eastAsia="Symbol" w:hAnsi="Symbol"/>
          <w:color w:val="000000"/>
          <w:spacing w:val="8"/>
          <w:sz w:val="13"/>
        </w:rPr>
      </w:pPr>
      <w:r>
        <w:rPr>
          <w:rFonts w:ascii="Symbol" w:eastAsia="Symbol" w:hAnsi="Symbol"/>
          <w:color w:val="000000"/>
          <w:spacing w:val="8"/>
          <w:sz w:val="13"/>
        </w:rPr>
        <w:t></w:t>
      </w:r>
      <w:r>
        <w:rPr>
          <w:rFonts w:eastAsia="Times New Roman"/>
          <w:color w:val="000000"/>
          <w:spacing w:val="8"/>
          <w:sz w:val="16"/>
        </w:rPr>
        <w:tab/>
        <w:t>ER rotate( [in] int degrees,</w:t>
      </w:r>
    </w:p>
    <w:p w14:paraId="2B55498C" w14:textId="77777777" w:rsidR="00F10532" w:rsidRDefault="003D5E68">
      <w:pPr>
        <w:tabs>
          <w:tab w:val="right" w:pos="3312"/>
        </w:tabs>
        <w:spacing w:line="180" w:lineRule="exact"/>
        <w:ind w:left="288"/>
        <w:textAlignment w:val="baseline"/>
        <w:rPr>
          <w:rFonts w:ascii="Symbol" w:eastAsia="Symbol" w:hAnsi="Symbol"/>
          <w:color w:val="000000"/>
          <w:sz w:val="13"/>
        </w:rPr>
      </w:pPr>
      <w:r>
        <w:rPr>
          <w:rFonts w:ascii="Symbol" w:eastAsia="Symbol" w:hAnsi="Symbol"/>
          <w:color w:val="000000"/>
          <w:sz w:val="13"/>
        </w:rPr>
        <w:t></w:t>
      </w:r>
      <w:r>
        <w:rPr>
          <w:rFonts w:eastAsia="Times New Roman"/>
          <w:color w:val="000000"/>
          <w:sz w:val="16"/>
        </w:rPr>
        <w:tab/>
        <w:t>[in] uint32 t speed abs,</w:t>
      </w:r>
    </w:p>
    <w:p w14:paraId="01F3489E" w14:textId="77777777" w:rsidR="00F10532" w:rsidRDefault="003D5E68">
      <w:pPr>
        <w:tabs>
          <w:tab w:val="right" w:pos="3312"/>
        </w:tabs>
        <w:spacing w:line="177" w:lineRule="exact"/>
        <w:ind w:left="288"/>
        <w:textAlignment w:val="baseline"/>
        <w:rPr>
          <w:rFonts w:ascii="Symbol" w:eastAsia="Symbol" w:hAnsi="Symbol"/>
          <w:color w:val="000000"/>
          <w:sz w:val="13"/>
        </w:rPr>
      </w:pPr>
      <w:r>
        <w:rPr>
          <w:rFonts w:ascii="Symbol" w:eastAsia="Symbol" w:hAnsi="Symbol"/>
          <w:color w:val="000000"/>
          <w:sz w:val="13"/>
        </w:rPr>
        <w:t></w:t>
      </w:r>
      <w:r>
        <w:rPr>
          <w:rFonts w:eastAsia="Times New Roman"/>
          <w:color w:val="000000"/>
          <w:sz w:val="16"/>
        </w:rPr>
        <w:tab/>
        <w:t>[in] bool t blocking );</w:t>
      </w:r>
    </w:p>
    <w:p w14:paraId="6D35972F" w14:textId="77777777" w:rsidR="00F10532" w:rsidRDefault="003D5E68">
      <w:pPr>
        <w:tabs>
          <w:tab w:val="left" w:pos="720"/>
        </w:tabs>
        <w:spacing w:line="163" w:lineRule="exact"/>
        <w:ind w:left="288"/>
        <w:textAlignment w:val="baseline"/>
        <w:rPr>
          <w:rFonts w:ascii="Symbol" w:eastAsia="Symbol" w:hAnsi="Symbol"/>
          <w:color w:val="000000"/>
          <w:spacing w:val="8"/>
          <w:sz w:val="13"/>
        </w:rPr>
      </w:pPr>
      <w:r>
        <w:rPr>
          <w:rFonts w:ascii="Symbol" w:eastAsia="Symbol" w:hAnsi="Symbol"/>
          <w:color w:val="000000"/>
          <w:spacing w:val="8"/>
          <w:sz w:val="13"/>
        </w:rPr>
        <w:t></w:t>
      </w:r>
      <w:r>
        <w:rPr>
          <w:rFonts w:eastAsia="Times New Roman"/>
          <w:color w:val="000000"/>
          <w:spacing w:val="8"/>
          <w:sz w:val="16"/>
        </w:rPr>
        <w:tab/>
        <w:t>void initializePort( [in]int32 t type );</w:t>
      </w:r>
    </w:p>
    <w:p w14:paraId="3BF5D259" w14:textId="77777777" w:rsidR="00F10532" w:rsidRDefault="003D5E68">
      <w:pPr>
        <w:spacing w:after="56" w:line="205" w:lineRule="exact"/>
        <w:ind w:left="288"/>
        <w:textAlignment w:val="baseline"/>
        <w:rPr>
          <w:rFonts w:ascii="Symbol" w:eastAsia="Symbol" w:hAnsi="Symbol"/>
          <w:color w:val="000000"/>
          <w:spacing w:val="-2"/>
          <w:sz w:val="13"/>
        </w:rPr>
      </w:pPr>
      <w:r>
        <w:rPr>
          <w:rFonts w:ascii="Symbol" w:eastAsia="Symbol" w:hAnsi="Symbol"/>
          <w:color w:val="000000"/>
          <w:spacing w:val="-2"/>
          <w:sz w:val="13"/>
        </w:rPr>
        <w:t></w:t>
      </w:r>
      <w:r>
        <w:rPr>
          <w:rFonts w:ascii="Symbol" w:eastAsia="Symbol" w:hAnsi="Symbol"/>
          <w:color w:val="000000"/>
          <w:spacing w:val="-2"/>
          <w:sz w:val="13"/>
        </w:rPr>
        <w:t></w:t>
      </w:r>
      <w:r>
        <w:rPr>
          <w:rFonts w:ascii="Symbol" w:eastAsia="Symbol" w:hAnsi="Symbol"/>
          <w:color w:val="000000"/>
          <w:spacing w:val="-2"/>
          <w:sz w:val="13"/>
        </w:rPr>
        <w:t></w:t>
      </w:r>
      <w:r>
        <w:rPr>
          <w:rFonts w:ascii="Symbol" w:eastAsia="Symbol" w:hAnsi="Symbol"/>
          <w:color w:val="000000"/>
          <w:spacing w:val="-2"/>
          <w:sz w:val="20"/>
        </w:rPr>
        <w:t></w:t>
      </w:r>
      <w:r>
        <w:rPr>
          <w:rFonts w:eastAsia="Times New Roman"/>
          <w:color w:val="000000"/>
          <w:spacing w:val="-2"/>
          <w:sz w:val="16"/>
        </w:rPr>
        <w:t>;</w:t>
      </w:r>
    </w:p>
    <w:p w14:paraId="60937CDE" w14:textId="0C2DD4EB" w:rsidR="00F10532" w:rsidRDefault="0040434C">
      <w:pPr>
        <w:spacing w:before="315" w:line="178" w:lineRule="exact"/>
        <w:jc w:val="center"/>
        <w:textAlignment w:val="baseline"/>
        <w:rPr>
          <w:rFonts w:ascii="Bookman Old Style" w:eastAsia="Bookman Old Style" w:hAnsi="Bookman Old Style"/>
          <w:b/>
          <w:color w:val="000000"/>
          <w:spacing w:val="10"/>
          <w:sz w:val="15"/>
        </w:rPr>
      </w:pPr>
      <w:r>
        <w:rPr>
          <w:noProof/>
          <w:lang w:val="en-IN" w:eastAsia="en-IN"/>
        </w:rPr>
        <mc:AlternateContent>
          <mc:Choice Requires="wps">
            <w:drawing>
              <wp:anchor distT="0" distB="0" distL="114300" distR="114300" simplePos="0" relativeHeight="251537408" behindDoc="0" locked="0" layoutInCell="1" allowOverlap="1" wp14:editId="745C18BC">
                <wp:simplePos x="0" y="0"/>
                <wp:positionH relativeFrom="page">
                  <wp:posOffset>3542030</wp:posOffset>
                </wp:positionH>
                <wp:positionV relativeFrom="page">
                  <wp:posOffset>2109470</wp:posOffset>
                </wp:positionV>
                <wp:extent cx="2307590" cy="0"/>
                <wp:effectExtent l="0" t="0" r="0" b="0"/>
                <wp:wrapNone/>
                <wp:docPr id="21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78B4C" id="Line 197"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166.1pt" to="460.6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lIFgIAACw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" strokeweight=".5pt">
                <w10:wrap anchorx="page" anchory="page"/>
              </v:line>
            </w:pict>
          </mc:Fallback>
        </mc:AlternateContent>
      </w:r>
      <w:r w:rsidR="003D5E68">
        <w:rPr>
          <w:rFonts w:ascii="Bookman Old Style" w:eastAsia="Bookman Old Style" w:hAnsi="Bookman Old Style"/>
          <w:b/>
          <w:color w:val="000000"/>
          <w:spacing w:val="10"/>
          <w:sz w:val="15"/>
        </w:rPr>
        <w:t>Fig. 4 Signature Description</w:t>
      </w:r>
    </w:p>
    <w:p w14:paraId="152A3701" w14:textId="77777777" w:rsidR="00F10532" w:rsidRDefault="003D5E68">
      <w:pPr>
        <w:spacing w:before="269" w:line="248" w:lineRule="exact"/>
        <w:jc w:val="both"/>
        <w:textAlignment w:val="baseline"/>
        <w:rPr>
          <w:rFonts w:eastAsia="Times New Roman"/>
          <w:i/>
          <w:color w:val="000000"/>
          <w:spacing w:val="8"/>
          <w:sz w:val="18"/>
        </w:rPr>
      </w:pPr>
      <w:r>
        <w:rPr>
          <w:rFonts w:eastAsia="Times New Roman"/>
          <w:i/>
          <w:color w:val="000000"/>
          <w:spacing w:val="8"/>
          <w:sz w:val="18"/>
        </w:rPr>
        <w:t xml:space="preserve">entry </w:t>
      </w:r>
      <w:r>
        <w:rPr>
          <w:rFonts w:eastAsia="Times New Roman"/>
          <w:color w:val="000000"/>
          <w:spacing w:val="8"/>
          <w:sz w:val="18"/>
        </w:rPr>
        <w:t xml:space="preserve">ports, </w:t>
      </w:r>
      <w:r>
        <w:rPr>
          <w:rFonts w:eastAsia="Times New Roman"/>
          <w:i/>
          <w:color w:val="000000"/>
          <w:spacing w:val="8"/>
          <w:sz w:val="18"/>
        </w:rPr>
        <w:t xml:space="preserve">call </w:t>
      </w:r>
      <w:r>
        <w:rPr>
          <w:rFonts w:eastAsia="Times New Roman"/>
          <w:color w:val="000000"/>
          <w:spacing w:val="8"/>
          <w:sz w:val="18"/>
        </w:rPr>
        <w:t>ports, attributes and internal vari</w:t>
      </w:r>
      <w:r>
        <w:rPr>
          <w:rFonts w:eastAsia="Times New Roman"/>
          <w:color w:val="000000"/>
          <w:spacing w:val="8"/>
          <w:sz w:val="18"/>
        </w:rPr>
        <w:softHyphen/>
        <w:t xml:space="preserve">ables. An </w:t>
      </w:r>
      <w:r>
        <w:rPr>
          <w:rFonts w:eastAsia="Times New Roman"/>
          <w:i/>
          <w:color w:val="000000"/>
          <w:spacing w:val="8"/>
          <w:sz w:val="18"/>
        </w:rPr>
        <w:t xml:space="preserve">entry </w:t>
      </w:r>
      <w:r>
        <w:rPr>
          <w:rFonts w:eastAsia="Times New Roman"/>
          <w:color w:val="000000"/>
          <w:spacing w:val="8"/>
          <w:sz w:val="18"/>
        </w:rPr>
        <w:t xml:space="preserve">port is an interface that provides functions to other </w:t>
      </w:r>
      <w:r>
        <w:rPr>
          <w:rFonts w:eastAsia="Times New Roman"/>
          <w:i/>
          <w:color w:val="000000"/>
          <w:spacing w:val="8"/>
          <w:sz w:val="18"/>
        </w:rPr>
        <w:t>cell</w:t>
      </w:r>
      <w:r>
        <w:rPr>
          <w:rFonts w:eastAsia="Times New Roman"/>
          <w:color w:val="000000"/>
          <w:spacing w:val="8"/>
          <w:sz w:val="18"/>
        </w:rPr>
        <w:t xml:space="preserve">s, and a </w:t>
      </w:r>
      <w:r>
        <w:rPr>
          <w:rFonts w:eastAsia="Times New Roman"/>
          <w:i/>
          <w:color w:val="000000"/>
          <w:spacing w:val="8"/>
          <w:sz w:val="18"/>
        </w:rPr>
        <w:t xml:space="preserve">call </w:t>
      </w:r>
      <w:r>
        <w:rPr>
          <w:rFonts w:eastAsia="Times New Roman"/>
          <w:color w:val="000000"/>
          <w:spacing w:val="8"/>
          <w:sz w:val="18"/>
        </w:rPr>
        <w:t>port is an inter</w:t>
      </w:r>
      <w:r>
        <w:rPr>
          <w:rFonts w:eastAsia="Times New Roman"/>
          <w:color w:val="000000"/>
          <w:spacing w:val="8"/>
          <w:sz w:val="18"/>
        </w:rPr>
        <w:softHyphen/>
        <w:t xml:space="preserve">face that enables the use of other </w:t>
      </w:r>
      <w:r>
        <w:rPr>
          <w:rFonts w:eastAsia="Times New Roman"/>
          <w:i/>
          <w:color w:val="000000"/>
          <w:spacing w:val="8"/>
          <w:sz w:val="18"/>
        </w:rPr>
        <w:t>cell</w:t>
      </w:r>
      <w:r>
        <w:rPr>
          <w:rFonts w:eastAsia="Times New Roman"/>
          <w:color w:val="000000"/>
          <w:spacing w:val="8"/>
          <w:sz w:val="18"/>
        </w:rPr>
        <w:t xml:space="preserve">’s functions. A </w:t>
      </w:r>
      <w:r>
        <w:rPr>
          <w:rFonts w:eastAsia="Times New Roman"/>
          <w:i/>
          <w:color w:val="000000"/>
          <w:spacing w:val="8"/>
          <w:sz w:val="18"/>
        </w:rPr>
        <w:t xml:space="preserve">cell </w:t>
      </w:r>
      <w:r>
        <w:rPr>
          <w:rFonts w:eastAsia="Times New Roman"/>
          <w:color w:val="000000"/>
          <w:spacing w:val="8"/>
          <w:sz w:val="18"/>
        </w:rPr>
        <w:t xml:space="preserve">has one or more </w:t>
      </w:r>
      <w:r>
        <w:rPr>
          <w:rFonts w:eastAsia="Times New Roman"/>
          <w:i/>
          <w:color w:val="000000"/>
          <w:spacing w:val="8"/>
          <w:sz w:val="18"/>
        </w:rPr>
        <w:t xml:space="preserve">entry </w:t>
      </w:r>
      <w:r>
        <w:rPr>
          <w:rFonts w:eastAsia="Times New Roman"/>
          <w:color w:val="000000"/>
          <w:spacing w:val="8"/>
          <w:sz w:val="18"/>
        </w:rPr>
        <w:t xml:space="preserve">ports and </w:t>
      </w:r>
      <w:r>
        <w:rPr>
          <w:rFonts w:eastAsia="Times New Roman"/>
          <w:i/>
          <w:color w:val="000000"/>
          <w:spacing w:val="8"/>
          <w:sz w:val="18"/>
        </w:rPr>
        <w:t xml:space="preserve">call </w:t>
      </w:r>
      <w:r>
        <w:rPr>
          <w:rFonts w:eastAsia="Times New Roman"/>
          <w:color w:val="000000"/>
          <w:spacing w:val="8"/>
          <w:sz w:val="18"/>
        </w:rPr>
        <w:t xml:space="preserve">ports. </w:t>
      </w:r>
      <w:r>
        <w:rPr>
          <w:rFonts w:eastAsia="Times New Roman"/>
          <w:i/>
          <w:color w:val="000000"/>
          <w:spacing w:val="8"/>
          <w:sz w:val="18"/>
        </w:rPr>
        <w:t xml:space="preserve">Cell </w:t>
      </w:r>
      <w:r>
        <w:rPr>
          <w:rFonts w:eastAsia="Times New Roman"/>
          <w:color w:val="000000"/>
          <w:spacing w:val="8"/>
          <w:sz w:val="18"/>
        </w:rPr>
        <w:t>functions are implemented in C.</w:t>
      </w:r>
    </w:p>
    <w:p w14:paraId="0F8CD97D" w14:textId="77777777" w:rsidR="00F10532" w:rsidRDefault="003D5E68">
      <w:pPr>
        <w:spacing w:before="2" w:line="248" w:lineRule="exact"/>
        <w:ind w:firstLine="144"/>
        <w:jc w:val="both"/>
        <w:textAlignment w:val="baseline"/>
        <w:rPr>
          <w:rFonts w:eastAsia="Times New Roman"/>
          <w:color w:val="000000"/>
          <w:spacing w:val="6"/>
          <w:sz w:val="18"/>
        </w:rPr>
      </w:pPr>
      <w:r>
        <w:rPr>
          <w:rFonts w:eastAsia="Times New Roman"/>
          <w:color w:val="000000"/>
          <w:spacing w:val="6"/>
          <w:sz w:val="18"/>
        </w:rPr>
        <w:t xml:space="preserve">The type of </w:t>
      </w:r>
      <w:r>
        <w:rPr>
          <w:rFonts w:eastAsia="Times New Roman"/>
          <w:i/>
          <w:color w:val="000000"/>
          <w:spacing w:val="6"/>
          <w:sz w:val="18"/>
        </w:rPr>
        <w:t>entry</w:t>
      </w:r>
      <w:r>
        <w:rPr>
          <w:rFonts w:eastAsia="Times New Roman"/>
          <w:color w:val="000000"/>
          <w:spacing w:val="6"/>
          <w:sz w:val="18"/>
        </w:rPr>
        <w:t>/</w:t>
      </w:r>
      <w:r>
        <w:rPr>
          <w:rFonts w:eastAsia="Times New Roman"/>
          <w:i/>
          <w:color w:val="000000"/>
          <w:spacing w:val="6"/>
          <w:sz w:val="18"/>
        </w:rPr>
        <w:t xml:space="preserve">call </w:t>
      </w:r>
      <w:r>
        <w:rPr>
          <w:rFonts w:eastAsia="Times New Roman"/>
          <w:color w:val="000000"/>
          <w:spacing w:val="6"/>
          <w:sz w:val="18"/>
        </w:rPr>
        <w:t xml:space="preserve">port is defined by a </w:t>
      </w:r>
      <w:r>
        <w:rPr>
          <w:rFonts w:eastAsia="Times New Roman"/>
          <w:i/>
          <w:color w:val="000000"/>
          <w:spacing w:val="6"/>
          <w:sz w:val="18"/>
        </w:rPr>
        <w:t>sig</w:t>
      </w:r>
      <w:r>
        <w:rPr>
          <w:rFonts w:eastAsia="Times New Roman"/>
          <w:i/>
          <w:color w:val="000000"/>
          <w:spacing w:val="6"/>
          <w:sz w:val="18"/>
        </w:rPr>
        <w:softHyphen/>
        <w:t>nature</w:t>
      </w:r>
      <w:r>
        <w:rPr>
          <w:rFonts w:eastAsia="Times New Roman"/>
          <w:color w:val="000000"/>
          <w:spacing w:val="6"/>
          <w:sz w:val="18"/>
        </w:rPr>
        <w:t xml:space="preserve">, which is a set of functions. A </w:t>
      </w:r>
      <w:r>
        <w:rPr>
          <w:rFonts w:eastAsia="Times New Roman"/>
          <w:i/>
          <w:color w:val="000000"/>
          <w:spacing w:val="6"/>
          <w:sz w:val="18"/>
        </w:rPr>
        <w:t xml:space="preserve">signature </w:t>
      </w:r>
      <w:r>
        <w:rPr>
          <w:rFonts w:eastAsia="Times New Roman"/>
          <w:color w:val="000000"/>
          <w:spacing w:val="6"/>
          <w:sz w:val="18"/>
        </w:rPr>
        <w:t xml:space="preserve">is the interface definition of a </w:t>
      </w:r>
      <w:r>
        <w:rPr>
          <w:rFonts w:eastAsia="Times New Roman"/>
          <w:i/>
          <w:color w:val="000000"/>
          <w:spacing w:val="6"/>
          <w:sz w:val="18"/>
        </w:rPr>
        <w:t>cell</w:t>
      </w:r>
      <w:r>
        <w:rPr>
          <w:rFonts w:eastAsia="Times New Roman"/>
          <w:color w:val="000000"/>
          <w:spacing w:val="6"/>
          <w:sz w:val="18"/>
        </w:rPr>
        <w:t xml:space="preserve">. The </w:t>
      </w:r>
      <w:r>
        <w:rPr>
          <w:rFonts w:eastAsia="Times New Roman"/>
          <w:i/>
          <w:color w:val="000000"/>
          <w:spacing w:val="6"/>
          <w:sz w:val="18"/>
        </w:rPr>
        <w:t>cell</w:t>
      </w:r>
      <w:r>
        <w:rPr>
          <w:rFonts w:eastAsia="Times New Roman"/>
          <w:color w:val="000000"/>
          <w:spacing w:val="6"/>
          <w:sz w:val="18"/>
        </w:rPr>
        <w:t xml:space="preserve">’s </w:t>
      </w:r>
      <w:r>
        <w:rPr>
          <w:rFonts w:eastAsia="Times New Roman"/>
          <w:i/>
          <w:color w:val="000000"/>
          <w:spacing w:val="6"/>
          <w:sz w:val="18"/>
        </w:rPr>
        <w:t xml:space="preserve">call </w:t>
      </w:r>
      <w:r>
        <w:rPr>
          <w:rFonts w:eastAsia="Times New Roman"/>
          <w:color w:val="000000"/>
          <w:spacing w:val="6"/>
          <w:sz w:val="18"/>
        </w:rPr>
        <w:t xml:space="preserve">port can be connected to the </w:t>
      </w:r>
      <w:r>
        <w:rPr>
          <w:rFonts w:eastAsia="Times New Roman"/>
          <w:i/>
          <w:color w:val="000000"/>
          <w:spacing w:val="6"/>
          <w:sz w:val="18"/>
        </w:rPr>
        <w:t xml:space="preserve">entry </w:t>
      </w:r>
      <w:r>
        <w:rPr>
          <w:rFonts w:eastAsia="Times New Roman"/>
          <w:color w:val="000000"/>
          <w:spacing w:val="6"/>
          <w:sz w:val="18"/>
        </w:rPr>
        <w:t xml:space="preserve">port of another </w:t>
      </w:r>
      <w:r>
        <w:rPr>
          <w:rFonts w:eastAsia="Times New Roman"/>
          <w:i/>
          <w:color w:val="000000"/>
          <w:spacing w:val="6"/>
          <w:sz w:val="18"/>
        </w:rPr>
        <w:t xml:space="preserve">cell </w:t>
      </w:r>
      <w:r>
        <w:rPr>
          <w:rFonts w:eastAsia="Times New Roman"/>
          <w:color w:val="000000"/>
          <w:spacing w:val="6"/>
          <w:sz w:val="18"/>
        </w:rPr>
        <w:t xml:space="preserve">by the same </w:t>
      </w:r>
      <w:r>
        <w:rPr>
          <w:rFonts w:eastAsia="Times New Roman"/>
          <w:i/>
          <w:color w:val="000000"/>
          <w:spacing w:val="6"/>
          <w:sz w:val="18"/>
        </w:rPr>
        <w:t>signature</w:t>
      </w:r>
      <w:r>
        <w:rPr>
          <w:rFonts w:eastAsia="Times New Roman"/>
          <w:color w:val="000000"/>
          <w:spacing w:val="6"/>
          <w:sz w:val="18"/>
        </w:rPr>
        <w:t xml:space="preserve">. Here, </w:t>
      </w:r>
      <w:r>
        <w:rPr>
          <w:rFonts w:eastAsia="Times New Roman"/>
          <w:i/>
          <w:color w:val="000000"/>
          <w:spacing w:val="6"/>
          <w:sz w:val="18"/>
        </w:rPr>
        <w:t xml:space="preserve">celltype </w:t>
      </w:r>
      <w:r>
        <w:rPr>
          <w:rFonts w:eastAsia="Times New Roman"/>
          <w:color w:val="000000"/>
          <w:spacing w:val="6"/>
          <w:sz w:val="18"/>
        </w:rPr>
        <w:t xml:space="preserve">defines one or more </w:t>
      </w:r>
      <w:r>
        <w:rPr>
          <w:rFonts w:eastAsia="Times New Roman"/>
          <w:i/>
          <w:color w:val="000000"/>
          <w:spacing w:val="6"/>
          <w:sz w:val="18"/>
        </w:rPr>
        <w:t>call</w:t>
      </w:r>
      <w:r>
        <w:rPr>
          <w:rFonts w:eastAsia="Times New Roman"/>
          <w:color w:val="000000"/>
          <w:spacing w:val="6"/>
          <w:sz w:val="18"/>
        </w:rPr>
        <w:t>/</w:t>
      </w:r>
      <w:r>
        <w:rPr>
          <w:rFonts w:eastAsia="Times New Roman"/>
          <w:i/>
          <w:color w:val="000000"/>
          <w:spacing w:val="6"/>
          <w:sz w:val="18"/>
        </w:rPr>
        <w:t xml:space="preserve">entry </w:t>
      </w:r>
      <w:r>
        <w:rPr>
          <w:rFonts w:eastAsia="Times New Roman"/>
          <w:color w:val="000000"/>
          <w:spacing w:val="6"/>
          <w:sz w:val="18"/>
        </w:rPr>
        <w:t xml:space="preserve">ports, attributes, and internal variables of a </w:t>
      </w:r>
      <w:r>
        <w:rPr>
          <w:rFonts w:eastAsia="Times New Roman"/>
          <w:i/>
          <w:color w:val="000000"/>
          <w:spacing w:val="6"/>
          <w:sz w:val="18"/>
        </w:rPr>
        <w:t>cell</w:t>
      </w:r>
      <w:r>
        <w:rPr>
          <w:rFonts w:eastAsia="Times New Roman"/>
          <w:color w:val="000000"/>
          <w:spacing w:val="6"/>
          <w:sz w:val="18"/>
        </w:rPr>
        <w:t>.</w:t>
      </w:r>
    </w:p>
    <w:p w14:paraId="298045C3" w14:textId="77777777" w:rsidR="00F10532" w:rsidRDefault="003D5E68">
      <w:pPr>
        <w:spacing w:before="36" w:line="208" w:lineRule="exact"/>
        <w:ind w:left="144"/>
        <w:jc w:val="both"/>
        <w:textAlignment w:val="baseline"/>
        <w:rPr>
          <w:rFonts w:eastAsia="Times New Roman"/>
          <w:b/>
          <w:color w:val="000000"/>
          <w:spacing w:val="16"/>
          <w:sz w:val="19"/>
        </w:rPr>
      </w:pPr>
      <w:r>
        <w:rPr>
          <w:rFonts w:eastAsia="Times New Roman"/>
          <w:b/>
          <w:color w:val="000000"/>
          <w:spacing w:val="16"/>
          <w:sz w:val="19"/>
        </w:rPr>
        <w:t>2. 2.2 Component Description</w:t>
      </w:r>
    </w:p>
    <w:p w14:paraId="390109E7" w14:textId="77777777" w:rsidR="00F10532" w:rsidRDefault="003D5E68">
      <w:pPr>
        <w:spacing w:before="2" w:line="248" w:lineRule="exact"/>
        <w:ind w:firstLine="144"/>
        <w:jc w:val="both"/>
        <w:textAlignment w:val="baseline"/>
        <w:rPr>
          <w:rFonts w:eastAsia="Times New Roman"/>
          <w:color w:val="000000"/>
          <w:spacing w:val="7"/>
          <w:sz w:val="18"/>
        </w:rPr>
      </w:pPr>
      <w:r>
        <w:rPr>
          <w:rFonts w:eastAsia="Times New Roman"/>
          <w:color w:val="000000"/>
          <w:spacing w:val="7"/>
          <w:sz w:val="18"/>
        </w:rPr>
        <w:t xml:space="preserve">In TECS, components are described by </w:t>
      </w:r>
      <w:r>
        <w:rPr>
          <w:rFonts w:eastAsia="Times New Roman"/>
          <w:i/>
          <w:color w:val="000000"/>
          <w:spacing w:val="7"/>
          <w:sz w:val="18"/>
        </w:rPr>
        <w:t>signature</w:t>
      </w:r>
      <w:r>
        <w:rPr>
          <w:rFonts w:eastAsia="Times New Roman"/>
          <w:color w:val="000000"/>
          <w:spacing w:val="7"/>
          <w:sz w:val="18"/>
        </w:rPr>
        <w:t xml:space="preserve">, </w:t>
      </w:r>
      <w:r>
        <w:rPr>
          <w:rFonts w:eastAsia="Times New Roman"/>
          <w:i/>
          <w:color w:val="000000"/>
          <w:spacing w:val="7"/>
          <w:sz w:val="18"/>
        </w:rPr>
        <w:t>celltype</w:t>
      </w:r>
      <w:r>
        <w:rPr>
          <w:rFonts w:eastAsia="Times New Roman"/>
          <w:color w:val="000000"/>
          <w:spacing w:val="7"/>
          <w:sz w:val="18"/>
        </w:rPr>
        <w:t>, and build written in component descrip</w:t>
      </w:r>
      <w:r>
        <w:rPr>
          <w:rFonts w:eastAsia="Times New Roman"/>
          <w:color w:val="000000"/>
          <w:spacing w:val="7"/>
          <w:sz w:val="18"/>
        </w:rPr>
        <w:softHyphen/>
        <w:t>tion language (CDL). These components are de</w:t>
      </w:r>
      <w:r>
        <w:rPr>
          <w:rFonts w:eastAsia="Times New Roman"/>
          <w:color w:val="000000"/>
          <w:spacing w:val="7"/>
          <w:sz w:val="18"/>
        </w:rPr>
        <w:softHyphen/>
        <w:t>scribed as follows.</w:t>
      </w:r>
    </w:p>
    <w:p w14:paraId="77E5C85E" w14:textId="77777777" w:rsidR="00F10532" w:rsidRDefault="003D5E68">
      <w:pPr>
        <w:spacing w:before="42" w:line="208" w:lineRule="exact"/>
        <w:ind w:left="288"/>
        <w:jc w:val="both"/>
        <w:textAlignment w:val="baseline"/>
        <w:rPr>
          <w:rFonts w:eastAsia="Times New Roman"/>
          <w:b/>
          <w:color w:val="000000"/>
          <w:spacing w:val="8"/>
          <w:sz w:val="19"/>
        </w:rPr>
      </w:pPr>
      <w:r>
        <w:rPr>
          <w:rFonts w:eastAsia="Times New Roman"/>
          <w:b/>
          <w:color w:val="000000"/>
          <w:spacing w:val="8"/>
          <w:sz w:val="19"/>
        </w:rPr>
        <w:t>Signature Description</w:t>
      </w:r>
    </w:p>
    <w:p w14:paraId="4544BC1A" w14:textId="77777777" w:rsidR="00F10532" w:rsidRDefault="003D5E68">
      <w:pPr>
        <w:spacing w:line="247" w:lineRule="exact"/>
        <w:ind w:left="288"/>
        <w:jc w:val="both"/>
        <w:textAlignment w:val="baseline"/>
        <w:rPr>
          <w:rFonts w:eastAsia="Times New Roman"/>
          <w:color w:val="000000"/>
          <w:spacing w:val="7"/>
          <w:sz w:val="18"/>
        </w:rPr>
      </w:pPr>
      <w:r>
        <w:rPr>
          <w:rFonts w:eastAsia="Times New Roman"/>
          <w:color w:val="000000"/>
          <w:spacing w:val="7"/>
          <w:sz w:val="18"/>
        </w:rPr>
        <w:t xml:space="preserve">The </w:t>
      </w:r>
      <w:r>
        <w:rPr>
          <w:rFonts w:eastAsia="Times New Roman"/>
          <w:i/>
          <w:color w:val="000000"/>
          <w:spacing w:val="7"/>
          <w:sz w:val="18"/>
        </w:rPr>
        <w:t xml:space="preserve">signature </w:t>
      </w:r>
      <w:r>
        <w:rPr>
          <w:rFonts w:eastAsia="Times New Roman"/>
          <w:color w:val="000000"/>
          <w:spacing w:val="7"/>
          <w:sz w:val="18"/>
        </w:rPr>
        <w:t xml:space="preserve">defines a </w:t>
      </w:r>
      <w:r>
        <w:rPr>
          <w:rFonts w:eastAsia="Times New Roman"/>
          <w:i/>
          <w:color w:val="000000"/>
          <w:spacing w:val="7"/>
          <w:sz w:val="18"/>
        </w:rPr>
        <w:t xml:space="preserve">cell </w:t>
      </w:r>
      <w:r>
        <w:rPr>
          <w:rFonts w:eastAsia="Times New Roman"/>
          <w:color w:val="000000"/>
          <w:spacing w:val="7"/>
          <w:sz w:val="18"/>
        </w:rPr>
        <w:t xml:space="preserve">interface. The </w:t>
      </w:r>
      <w:r>
        <w:rPr>
          <w:rFonts w:eastAsia="Times New Roman"/>
          <w:i/>
          <w:color w:val="000000"/>
          <w:spacing w:val="7"/>
          <w:sz w:val="18"/>
        </w:rPr>
        <w:t>sig</w:t>
      </w:r>
      <w:r>
        <w:rPr>
          <w:rFonts w:eastAsia="Times New Roman"/>
          <w:i/>
          <w:color w:val="000000"/>
          <w:spacing w:val="7"/>
          <w:sz w:val="18"/>
        </w:rPr>
        <w:softHyphen/>
        <w:t xml:space="preserve">nature </w:t>
      </w:r>
      <w:r>
        <w:rPr>
          <w:rFonts w:eastAsia="Times New Roman"/>
          <w:color w:val="000000"/>
          <w:spacing w:val="7"/>
          <w:sz w:val="18"/>
        </w:rPr>
        <w:t xml:space="preserve">name follows the keyword </w:t>
      </w:r>
      <w:r>
        <w:rPr>
          <w:rFonts w:eastAsia="Times New Roman"/>
          <w:i/>
          <w:color w:val="000000"/>
          <w:spacing w:val="7"/>
          <w:sz w:val="18"/>
        </w:rPr>
        <w:t xml:space="preserve">signature </w:t>
      </w:r>
      <w:r>
        <w:rPr>
          <w:rFonts w:eastAsia="Times New Roman"/>
          <w:color w:val="000000"/>
          <w:spacing w:val="7"/>
          <w:sz w:val="18"/>
        </w:rPr>
        <w:t xml:space="preserve">and takes the prefix “s” e.g., sMotor (Fig.4). In TECS, to clarify the function of an interface, specifiers such as [in] and [out] are used, which represent input and output, respectively. </w:t>
      </w:r>
      <w:r>
        <w:rPr>
          <w:rFonts w:eastAsia="Times New Roman"/>
          <w:b/>
          <w:color w:val="000000"/>
          <w:spacing w:val="7"/>
          <w:sz w:val="19"/>
        </w:rPr>
        <w:t>Celltype Description</w:t>
      </w:r>
    </w:p>
    <w:p w14:paraId="78F11852" w14:textId="77777777" w:rsidR="00F10532" w:rsidRDefault="003D5E68">
      <w:pPr>
        <w:spacing w:before="4" w:line="248" w:lineRule="exact"/>
        <w:ind w:left="288"/>
        <w:jc w:val="both"/>
        <w:textAlignment w:val="baseline"/>
        <w:rPr>
          <w:rFonts w:eastAsia="Times New Roman"/>
          <w:color w:val="000000"/>
          <w:spacing w:val="5"/>
          <w:sz w:val="18"/>
        </w:rPr>
      </w:pPr>
      <w:r>
        <w:rPr>
          <w:rFonts w:eastAsia="Times New Roman"/>
          <w:color w:val="000000"/>
          <w:spacing w:val="5"/>
          <w:sz w:val="18"/>
        </w:rPr>
        <w:t xml:space="preserve">The </w:t>
      </w:r>
      <w:r>
        <w:rPr>
          <w:rFonts w:eastAsia="Times New Roman"/>
          <w:i/>
          <w:color w:val="000000"/>
          <w:spacing w:val="5"/>
          <w:sz w:val="18"/>
        </w:rPr>
        <w:t xml:space="preserve">celltype </w:t>
      </w:r>
      <w:r>
        <w:rPr>
          <w:rFonts w:eastAsia="Times New Roman"/>
          <w:color w:val="000000"/>
          <w:spacing w:val="5"/>
          <w:sz w:val="18"/>
        </w:rPr>
        <w:t xml:space="preserve">defines </w:t>
      </w:r>
      <w:r>
        <w:rPr>
          <w:rFonts w:eastAsia="Times New Roman"/>
          <w:i/>
          <w:color w:val="000000"/>
          <w:spacing w:val="5"/>
          <w:sz w:val="18"/>
        </w:rPr>
        <w:t xml:space="preserve">entry </w:t>
      </w:r>
      <w:r>
        <w:rPr>
          <w:rFonts w:eastAsia="Times New Roman"/>
          <w:color w:val="000000"/>
          <w:spacing w:val="5"/>
          <w:sz w:val="18"/>
        </w:rPr>
        <w:t xml:space="preserve">ports, </w:t>
      </w:r>
      <w:r>
        <w:rPr>
          <w:rFonts w:eastAsia="Times New Roman"/>
          <w:i/>
          <w:color w:val="000000"/>
          <w:spacing w:val="5"/>
          <w:sz w:val="18"/>
        </w:rPr>
        <w:t xml:space="preserve">call </w:t>
      </w:r>
      <w:r>
        <w:rPr>
          <w:rFonts w:eastAsia="Times New Roman"/>
          <w:color w:val="000000"/>
          <w:spacing w:val="5"/>
          <w:sz w:val="18"/>
        </w:rPr>
        <w:t>ports, at</w:t>
      </w:r>
      <w:r>
        <w:rPr>
          <w:rFonts w:eastAsia="Times New Roman"/>
          <w:color w:val="000000"/>
          <w:spacing w:val="5"/>
          <w:sz w:val="18"/>
        </w:rPr>
        <w:softHyphen/>
        <w:t xml:space="preserve">tributes, and variables. A </w:t>
      </w:r>
      <w:r>
        <w:rPr>
          <w:rFonts w:eastAsia="Times New Roman"/>
          <w:i/>
          <w:color w:val="000000"/>
          <w:spacing w:val="5"/>
          <w:sz w:val="18"/>
        </w:rPr>
        <w:t xml:space="preserve">celltype </w:t>
      </w:r>
      <w:r>
        <w:rPr>
          <w:rFonts w:eastAsia="Times New Roman"/>
          <w:color w:val="000000"/>
          <w:spacing w:val="5"/>
          <w:sz w:val="18"/>
        </w:rPr>
        <w:t xml:space="preserve">name with the prefix “t” follows the keyword </w:t>
      </w:r>
      <w:r>
        <w:rPr>
          <w:rFonts w:eastAsia="Times New Roman"/>
          <w:i/>
          <w:color w:val="000000"/>
          <w:spacing w:val="5"/>
          <w:sz w:val="18"/>
        </w:rPr>
        <w:t>celltype</w:t>
      </w:r>
      <w:r>
        <w:rPr>
          <w:rFonts w:eastAsia="Times New Roman"/>
          <w:color w:val="000000"/>
          <w:spacing w:val="5"/>
          <w:sz w:val="18"/>
        </w:rPr>
        <w:t xml:space="preserve">, e.g., tCaller (Fig.5). To define </w:t>
      </w:r>
      <w:r>
        <w:rPr>
          <w:rFonts w:eastAsia="Times New Roman"/>
          <w:i/>
          <w:color w:val="000000"/>
          <w:spacing w:val="5"/>
          <w:sz w:val="18"/>
        </w:rPr>
        <w:t xml:space="preserve">entry </w:t>
      </w:r>
      <w:r>
        <w:rPr>
          <w:rFonts w:eastAsia="Times New Roman"/>
          <w:color w:val="000000"/>
          <w:spacing w:val="5"/>
          <w:sz w:val="18"/>
        </w:rPr>
        <w:t xml:space="preserve">ports, a </w:t>
      </w:r>
      <w:r>
        <w:rPr>
          <w:rFonts w:eastAsia="Times New Roman"/>
          <w:i/>
          <w:color w:val="000000"/>
          <w:spacing w:val="5"/>
          <w:sz w:val="18"/>
        </w:rPr>
        <w:t>signa</w:t>
      </w:r>
      <w:r>
        <w:rPr>
          <w:rFonts w:eastAsia="Times New Roman"/>
          <w:i/>
          <w:color w:val="000000"/>
          <w:spacing w:val="5"/>
          <w:sz w:val="18"/>
        </w:rPr>
        <w:softHyphen/>
        <w:t>ture</w:t>
      </w:r>
      <w:r>
        <w:rPr>
          <w:rFonts w:eastAsia="Times New Roman"/>
          <w:color w:val="000000"/>
          <w:spacing w:val="5"/>
          <w:sz w:val="18"/>
        </w:rPr>
        <w:t xml:space="preserve">, e.g., sMotor, and an </w:t>
      </w:r>
      <w:r>
        <w:rPr>
          <w:rFonts w:eastAsia="Times New Roman"/>
          <w:i/>
          <w:color w:val="000000"/>
          <w:spacing w:val="5"/>
          <w:sz w:val="18"/>
        </w:rPr>
        <w:t xml:space="preserve">entry </w:t>
      </w:r>
      <w:r>
        <w:rPr>
          <w:rFonts w:eastAsia="Times New Roman"/>
          <w:color w:val="000000"/>
          <w:spacing w:val="5"/>
          <w:sz w:val="18"/>
        </w:rPr>
        <w:t xml:space="preserve">port name, e.g., eMotor, follow the keyword </w:t>
      </w:r>
      <w:r>
        <w:rPr>
          <w:rFonts w:eastAsia="Times New Roman"/>
          <w:i/>
          <w:color w:val="000000"/>
          <w:spacing w:val="5"/>
          <w:sz w:val="18"/>
        </w:rPr>
        <w:t>entry</w:t>
      </w:r>
      <w:r>
        <w:rPr>
          <w:rFonts w:eastAsia="Times New Roman"/>
          <w:color w:val="000000"/>
          <w:spacing w:val="5"/>
          <w:sz w:val="18"/>
        </w:rPr>
        <w:t xml:space="preserve">. </w:t>
      </w:r>
      <w:r>
        <w:rPr>
          <w:rFonts w:eastAsia="Times New Roman"/>
          <w:i/>
          <w:color w:val="000000"/>
          <w:spacing w:val="5"/>
          <w:sz w:val="18"/>
        </w:rPr>
        <w:t xml:space="preserve">Call </w:t>
      </w:r>
      <w:r>
        <w:rPr>
          <w:rFonts w:eastAsia="Times New Roman"/>
          <w:color w:val="000000"/>
          <w:spacing w:val="5"/>
          <w:sz w:val="18"/>
        </w:rPr>
        <w:t xml:space="preserve">ports are defined similarly. Attributes and variables follow the keywords </w:t>
      </w:r>
      <w:r>
        <w:rPr>
          <w:rFonts w:eastAsia="Times New Roman"/>
          <w:i/>
          <w:color w:val="000000"/>
          <w:spacing w:val="5"/>
          <w:sz w:val="18"/>
        </w:rPr>
        <w:t xml:space="preserve">attr </w:t>
      </w:r>
      <w:r>
        <w:rPr>
          <w:rFonts w:eastAsia="Times New Roman"/>
          <w:color w:val="000000"/>
          <w:spacing w:val="5"/>
          <w:sz w:val="18"/>
        </w:rPr>
        <w:t xml:space="preserve">and </w:t>
      </w:r>
      <w:r>
        <w:rPr>
          <w:rFonts w:eastAsia="Times New Roman"/>
          <w:i/>
          <w:color w:val="000000"/>
          <w:spacing w:val="5"/>
          <w:sz w:val="18"/>
        </w:rPr>
        <w:t>var</w:t>
      </w:r>
      <w:r>
        <w:rPr>
          <w:rFonts w:eastAsia="Times New Roman"/>
          <w:color w:val="000000"/>
          <w:spacing w:val="5"/>
          <w:sz w:val="18"/>
        </w:rPr>
        <w:t>, respectively.</w:t>
      </w:r>
    </w:p>
    <w:p w14:paraId="543EEAB0" w14:textId="77777777" w:rsidR="00F10532" w:rsidRDefault="003D5E68">
      <w:pPr>
        <w:spacing w:before="286" w:line="208" w:lineRule="exact"/>
        <w:jc w:val="center"/>
        <w:textAlignment w:val="baseline"/>
        <w:rPr>
          <w:rFonts w:eastAsia="Times New Roman"/>
          <w:b/>
          <w:color w:val="000000"/>
          <w:spacing w:val="11"/>
          <w:sz w:val="19"/>
        </w:rPr>
      </w:pPr>
      <w:r>
        <w:rPr>
          <w:rFonts w:eastAsia="Times New Roman"/>
          <w:b/>
          <w:color w:val="000000"/>
          <w:spacing w:val="11"/>
          <w:sz w:val="19"/>
        </w:rPr>
        <w:t>Build Description</w:t>
      </w:r>
    </w:p>
    <w:p w14:paraId="0CBE472B" w14:textId="77777777" w:rsidR="00F10532" w:rsidRDefault="003D5E68">
      <w:pPr>
        <w:spacing w:before="39" w:line="211" w:lineRule="exact"/>
        <w:ind w:left="288"/>
        <w:textAlignment w:val="baseline"/>
        <w:rPr>
          <w:rFonts w:eastAsia="Times New Roman"/>
          <w:color w:val="000000"/>
          <w:spacing w:val="5"/>
          <w:sz w:val="18"/>
        </w:rPr>
      </w:pPr>
      <w:r>
        <w:rPr>
          <w:rFonts w:eastAsia="Times New Roman"/>
          <w:color w:val="000000"/>
          <w:spacing w:val="5"/>
          <w:sz w:val="18"/>
        </w:rPr>
        <w:t>The build description is used to instantiate and</w:t>
      </w:r>
    </w:p>
    <w:p w14:paraId="7ABCFF4E" w14:textId="77777777" w:rsidR="00F10532" w:rsidRDefault="00F10532">
      <w:pPr>
        <w:sectPr w:rsidR="00F10532">
          <w:type w:val="continuous"/>
          <w:pgSz w:w="11909" w:h="16838"/>
          <w:pgMar w:top="960" w:right="2698" w:bottom="3128" w:left="720" w:header="720" w:footer="720" w:gutter="0"/>
          <w:cols w:num="2" w:space="0" w:equalWidth="0">
            <w:col w:w="4344" w:space="58"/>
            <w:col w:w="4089" w:space="0"/>
          </w:cols>
        </w:sectPr>
      </w:pPr>
    </w:p>
    <w:p w14:paraId="3F9B4680" w14:textId="77777777" w:rsidR="00F10532" w:rsidRDefault="003D5E68">
      <w:pPr>
        <w:tabs>
          <w:tab w:val="right" w:pos="5256"/>
        </w:tabs>
        <w:spacing w:before="26" w:after="279" w:line="223" w:lineRule="exact"/>
        <w:textAlignment w:val="baseline"/>
        <w:rPr>
          <w:rFonts w:eastAsia="Times New Roman"/>
          <w:color w:val="000000"/>
          <w:sz w:val="18"/>
          <w:lang w:eastAsia="ja-JP"/>
        </w:rPr>
      </w:pPr>
      <w:r>
        <w:rPr>
          <w:rFonts w:eastAsia="Times New Roman"/>
          <w:color w:val="000000"/>
          <w:sz w:val="18"/>
          <w:lang w:eastAsia="ja-JP"/>
        </w:rPr>
        <w:t>4</w:t>
      </w:r>
      <w:r>
        <w:rPr>
          <w:rFonts w:eastAsia="Times New Roman"/>
          <w:color w:val="000000"/>
          <w:sz w:val="18"/>
          <w:lang w:eastAsia="ja-JP"/>
        </w:rPr>
        <w:tab/>
      </w:r>
      <w:r>
        <w:rPr>
          <w:rFonts w:ascii="MS Mincho" w:eastAsia="MS Mincho" w:hAnsi="MS Mincho"/>
          <w:color w:val="000000"/>
          <w:sz w:val="17"/>
          <w:lang w:eastAsia="ja-JP"/>
        </w:rPr>
        <w:t>コンピュータソフトウェア</w:t>
      </w:r>
    </w:p>
    <w:p w14:paraId="42EC7D62" w14:textId="77777777" w:rsidR="00F10532" w:rsidRDefault="00F10532">
      <w:pPr>
        <w:spacing w:before="26" w:after="279" w:line="223" w:lineRule="exact"/>
        <w:rPr>
          <w:lang w:eastAsia="ja-JP"/>
        </w:rPr>
        <w:sectPr w:rsidR="00F10532">
          <w:pgSz w:w="11909" w:h="16838"/>
          <w:pgMar w:top="940" w:right="5926" w:bottom="3119" w:left="723" w:header="720" w:footer="720" w:gutter="0"/>
          <w:cols w:space="720"/>
        </w:sectPr>
      </w:pPr>
    </w:p>
    <w:p w14:paraId="0592ED20" w14:textId="18D23313" w:rsidR="00F10532" w:rsidRDefault="0040434C">
      <w:pPr>
        <w:spacing w:before="40" w:line="192" w:lineRule="exact"/>
        <w:ind w:left="288"/>
        <w:textAlignment w:val="baseline"/>
        <w:rPr>
          <w:rFonts w:ascii="Verdana" w:eastAsia="Verdana" w:hAnsi="Verdana"/>
          <w:color w:val="000000"/>
          <w:spacing w:val="8"/>
          <w:sz w:val="11"/>
        </w:rPr>
      </w:pPr>
      <w:r>
        <w:rPr>
          <w:noProof/>
          <w:lang w:val="en-IN" w:eastAsia="en-IN"/>
        </w:rPr>
        <mc:AlternateContent>
          <mc:Choice Requires="wps">
            <w:drawing>
              <wp:anchor distT="12700" distB="8255" distL="152400" distR="179705" simplePos="0" relativeHeight="251627520" behindDoc="1" locked="0" layoutInCell="1" allowOverlap="1" wp14:editId="2553BEFA">
                <wp:simplePos x="0" y="0"/>
                <wp:positionH relativeFrom="page">
                  <wp:posOffset>3404870</wp:posOffset>
                </wp:positionH>
                <wp:positionV relativeFrom="page">
                  <wp:posOffset>953770</wp:posOffset>
                </wp:positionV>
                <wp:extent cx="2264410" cy="984250"/>
                <wp:effectExtent l="0" t="0" r="0" b="0"/>
                <wp:wrapSquare wrapText="bothSides"/>
                <wp:docPr id="214"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E4970"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70" type="#_x0000_t202" style="position:absolute;left:0;text-align:left;margin-left:268.1pt;margin-top:75.1pt;width:178.3pt;height:77.5pt;z-index:-251688960;visibility:visible;mso-wrap-style:square;mso-width-percent:0;mso-height-percent:0;mso-wrap-distance-left:12pt;mso-wrap-distance-top:1pt;mso-wrap-distance-right:14.15pt;mso-wrap-distance-bottom:.6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" filled="f" stroked="f">
                <v:textbox inset="0,0,0,0">
                  <w:txbxContent>
                    <w:p w14:paraId="73BE4970"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28544" behindDoc="1" locked="0" layoutInCell="1" allowOverlap="1" wp14:editId="593C343E">
                <wp:simplePos x="0" y="0"/>
                <wp:positionH relativeFrom="page">
                  <wp:posOffset>3404870</wp:posOffset>
                </wp:positionH>
                <wp:positionV relativeFrom="page">
                  <wp:posOffset>956945</wp:posOffset>
                </wp:positionV>
                <wp:extent cx="2264410" cy="969645"/>
                <wp:effectExtent l="0" t="0" r="0" b="0"/>
                <wp:wrapSquare wrapText="bothSides"/>
                <wp:docPr id="21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96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C2867" w14:textId="77777777" w:rsidR="00F10532" w:rsidRDefault="003D5E68">
                            <w:pPr>
                              <w:textAlignment w:val="baseline"/>
                            </w:pPr>
                            <w:r>
                              <w:rPr>
                                <w:noProof/>
                                <w:lang w:val="en-IN" w:eastAsia="en-IN"/>
                              </w:rPr>
                              <w:drawing>
                                <wp:inline distT="0" distB="0" distL="0" distR="0">
                                  <wp:extent cx="2264410" cy="9696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19"/>
                                          <a:stretch>
                                            <a:fillRect/>
                                          </a:stretch>
                                        </pic:blipFill>
                                        <pic:spPr>
                                          <a:xfrm>
                                            <a:off x="0" y="0"/>
                                            <a:ext cx="2264410" cy="96964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71" type="#_x0000_t202" style="position:absolute;left:0;text-align:left;margin-left:268.1pt;margin-top:75.35pt;width:178.3pt;height:76.35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eMtQ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" filled="f" stroked="f">
                <v:textbox inset="0,0,0,0">
                  <w:txbxContent>
                    <w:p w14:paraId="325C2867" w14:textId="77777777" w:rsidR="00F10532" w:rsidRDefault="003D5E68">
                      <w:pPr>
                        <w:textAlignment w:val="baseline"/>
                      </w:pPr>
                      <w:r>
                        <w:rPr>
                          <w:noProof/>
                          <w:lang w:val="en-IN" w:eastAsia="en-IN"/>
                        </w:rPr>
                        <w:drawing>
                          <wp:inline distT="0" distB="0" distL="0" distR="0">
                            <wp:extent cx="2264410" cy="9696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19"/>
                                    <a:stretch>
                                      <a:fillRect/>
                                    </a:stretch>
                                  </pic:blipFill>
                                  <pic:spPr>
                                    <a:xfrm>
                                      <a:off x="0" y="0"/>
                                      <a:ext cx="2264410" cy="969645"/>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29568" behindDoc="1" locked="0" layoutInCell="1" allowOverlap="1" wp14:editId="75369BE4">
                <wp:simplePos x="0" y="0"/>
                <wp:positionH relativeFrom="page">
                  <wp:posOffset>3404870</wp:posOffset>
                </wp:positionH>
                <wp:positionV relativeFrom="page">
                  <wp:posOffset>975360</wp:posOffset>
                </wp:positionV>
                <wp:extent cx="489585" cy="255905"/>
                <wp:effectExtent l="0" t="0" r="0" b="0"/>
                <wp:wrapSquare wrapText="bothSides"/>
                <wp:docPr id="21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C4770"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072" type="#_x0000_t202" style="position:absolute;left:0;text-align:left;margin-left:268.1pt;margin-top:76.8pt;width:38.55pt;height:20.1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uZsgIAALQ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" filled="f" stroked="f">
                <v:textbox inset="0,0,0,0">
                  <w:txbxContent>
                    <w:p w14:paraId="12AC4770"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0592" behindDoc="1" locked="0" layoutInCell="1" allowOverlap="1" wp14:editId="732F02EB">
                <wp:simplePos x="0" y="0"/>
                <wp:positionH relativeFrom="page">
                  <wp:posOffset>3451225</wp:posOffset>
                </wp:positionH>
                <wp:positionV relativeFrom="page">
                  <wp:posOffset>1344295</wp:posOffset>
                </wp:positionV>
                <wp:extent cx="382270" cy="66675"/>
                <wp:effectExtent l="0" t="0" r="0" b="0"/>
                <wp:wrapSquare wrapText="bothSides"/>
                <wp:docPr id="211"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94A63" w14:textId="77777777" w:rsidR="00F10532" w:rsidRDefault="003D5E68">
                            <w:pPr>
                              <w:spacing w:line="100" w:lineRule="exact"/>
                              <w:jc w:val="center"/>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073" type="#_x0000_t202" style="position:absolute;left:0;text-align:left;margin-left:271.75pt;margin-top:105.85pt;width:30.1pt;height:5.25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hsQ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" filled="f" stroked="f">
                <v:textbox inset="0,0,0,0">
                  <w:txbxContent>
                    <w:p w14:paraId="27A94A63" w14:textId="77777777" w:rsidR="00F10532" w:rsidRDefault="003D5E68">
                      <w:pPr>
                        <w:spacing w:line="100" w:lineRule="exact"/>
                        <w:jc w:val="center"/>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1616" behindDoc="1" locked="0" layoutInCell="1" allowOverlap="1" wp14:editId="113EF45A">
                <wp:simplePos x="0" y="0"/>
                <wp:positionH relativeFrom="page">
                  <wp:posOffset>3494405</wp:posOffset>
                </wp:positionH>
                <wp:positionV relativeFrom="page">
                  <wp:posOffset>1524000</wp:posOffset>
                </wp:positionV>
                <wp:extent cx="295910" cy="67310"/>
                <wp:effectExtent l="0" t="0" r="0" b="0"/>
                <wp:wrapSquare wrapText="bothSides"/>
                <wp:docPr id="21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F5B70" w14:textId="77777777" w:rsidR="00F10532" w:rsidRDefault="003D5E68">
                            <w:pPr>
                              <w:spacing w:line="105" w:lineRule="exact"/>
                              <w:jc w:val="center"/>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74" type="#_x0000_t202" style="position:absolute;left:0;text-align:left;margin-left:275.15pt;margin-top:120pt;width:23.3pt;height:5.3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" filled="f" stroked="f">
                <v:textbox inset="0,0,0,0">
                  <w:txbxContent>
                    <w:p w14:paraId="65EF5B70" w14:textId="77777777" w:rsidR="00F10532" w:rsidRDefault="003D5E68">
                      <w:pPr>
                        <w:spacing w:line="105" w:lineRule="exact"/>
                        <w:jc w:val="center"/>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2640" behindDoc="1" locked="0" layoutInCell="1" allowOverlap="1" wp14:editId="0F1AF806">
                <wp:simplePos x="0" y="0"/>
                <wp:positionH relativeFrom="page">
                  <wp:posOffset>3894455</wp:posOffset>
                </wp:positionH>
                <wp:positionV relativeFrom="page">
                  <wp:posOffset>975360</wp:posOffset>
                </wp:positionV>
                <wp:extent cx="478155" cy="255905"/>
                <wp:effectExtent l="0" t="0" r="0" b="0"/>
                <wp:wrapSquare wrapText="bothSides"/>
                <wp:docPr id="209"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B07DF"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075" type="#_x0000_t202" style="position:absolute;left:0;text-align:left;margin-left:306.65pt;margin-top:76.8pt;width:37.65pt;height:20.15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XDswIAALQ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" filled="f" stroked="f">
                <v:textbox inset="0,0,0,0">
                  <w:txbxContent>
                    <w:p w14:paraId="009B07DF"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3664" behindDoc="1" locked="0" layoutInCell="1" allowOverlap="1" wp14:editId="673404A8">
                <wp:simplePos x="0" y="0"/>
                <wp:positionH relativeFrom="page">
                  <wp:posOffset>3926840</wp:posOffset>
                </wp:positionH>
                <wp:positionV relativeFrom="page">
                  <wp:posOffset>1344295</wp:posOffset>
                </wp:positionV>
                <wp:extent cx="379095" cy="66675"/>
                <wp:effectExtent l="0" t="0" r="0" b="0"/>
                <wp:wrapSquare wrapText="bothSides"/>
                <wp:docPr id="20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96737" w14:textId="77777777" w:rsidR="00F10532" w:rsidRDefault="003D5E68">
                            <w:pPr>
                              <w:spacing w:line="100"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76" type="#_x0000_t202" style="position:absolute;left:0;text-align:left;margin-left:309.2pt;margin-top:105.85pt;width:29.85pt;height:5.25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6sgIAALM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" filled="f" stroked="f">
                <v:textbox inset="0,0,0,0">
                  <w:txbxContent>
                    <w:p w14:paraId="7B296737" w14:textId="77777777" w:rsidR="00F10532" w:rsidRDefault="003D5E68">
                      <w:pPr>
                        <w:spacing w:line="100" w:lineRule="exact"/>
                        <w:textAlignment w:val="baseline"/>
                        <w:rPr>
                          <w:rFonts w:ascii="Verdana" w:eastAsia="Verdana" w:hAnsi="Verdana"/>
                          <w:color w:val="000000"/>
                          <w:spacing w:val="14"/>
                          <w:sz w:val="11"/>
                        </w:rPr>
                      </w:pPr>
                      <w:r>
                        <w:rPr>
                          <w:rFonts w:ascii="Verdana" w:eastAsia="Verdana" w:hAnsi="Verdana"/>
                          <w:color w:val="000000"/>
                          <w:spacing w:val="14"/>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4688" behindDoc="1" locked="0" layoutInCell="1" allowOverlap="1" wp14:editId="13288340">
                <wp:simplePos x="0" y="0"/>
                <wp:positionH relativeFrom="page">
                  <wp:posOffset>3954145</wp:posOffset>
                </wp:positionH>
                <wp:positionV relativeFrom="page">
                  <wp:posOffset>1715770</wp:posOffset>
                </wp:positionV>
                <wp:extent cx="323850" cy="67310"/>
                <wp:effectExtent l="0" t="0" r="0" b="0"/>
                <wp:wrapSquare wrapText="bothSides"/>
                <wp:docPr id="207"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05070" w14:textId="77777777" w:rsidR="00F10532" w:rsidRDefault="003D5E68">
                            <w:pPr>
                              <w:spacing w:line="106" w:lineRule="exact"/>
                              <w:textAlignment w:val="baseline"/>
                              <w:rPr>
                                <w:rFonts w:ascii="Verdana" w:eastAsia="Verdana" w:hAnsi="Verdana"/>
                                <w:color w:val="000000"/>
                                <w:spacing w:val="23"/>
                                <w:sz w:val="11"/>
                              </w:rPr>
                            </w:pPr>
                            <w:r>
                              <w:rPr>
                                <w:rFonts w:ascii="Verdana" w:eastAsia="Verdana" w:hAnsi="Verdana"/>
                                <w:color w:val="000000"/>
                                <w:spacing w:val="23"/>
                                <w:sz w:val="11"/>
                              </w:rPr>
                              <w:t>TECS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77" type="#_x0000_t202" style="position:absolute;left:0;text-align:left;margin-left:311.35pt;margin-top:135.1pt;width:25.5pt;height:5.3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EutAIAALM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" filled="f" stroked="f">
                <v:textbox inset="0,0,0,0">
                  <w:txbxContent>
                    <w:p w14:paraId="38105070" w14:textId="77777777" w:rsidR="00F10532" w:rsidRDefault="003D5E68">
                      <w:pPr>
                        <w:spacing w:line="106" w:lineRule="exact"/>
                        <w:textAlignment w:val="baseline"/>
                        <w:rPr>
                          <w:rFonts w:ascii="Verdana" w:eastAsia="Verdana" w:hAnsi="Verdana"/>
                          <w:color w:val="000000"/>
                          <w:spacing w:val="23"/>
                          <w:sz w:val="11"/>
                        </w:rPr>
                      </w:pPr>
                      <w:r>
                        <w:rPr>
                          <w:rFonts w:ascii="Verdana" w:eastAsia="Verdana" w:hAnsi="Verdana"/>
                          <w:color w:val="000000"/>
                          <w:spacing w:val="23"/>
                          <w:sz w:val="11"/>
                        </w:rPr>
                        <w:t>TECS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5712" behindDoc="1" locked="0" layoutInCell="1" allowOverlap="1" wp14:editId="2FFC3F56">
                <wp:simplePos x="0" y="0"/>
                <wp:positionH relativeFrom="page">
                  <wp:posOffset>3969385</wp:posOffset>
                </wp:positionH>
                <wp:positionV relativeFrom="page">
                  <wp:posOffset>1527175</wp:posOffset>
                </wp:positionV>
                <wp:extent cx="296545" cy="66675"/>
                <wp:effectExtent l="0" t="0" r="0" b="0"/>
                <wp:wrapSquare wrapText="bothSides"/>
                <wp:docPr id="206"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5408C" w14:textId="77777777" w:rsidR="00F10532" w:rsidRDefault="003D5E68">
                            <w:pPr>
                              <w:spacing w:line="100" w:lineRule="exact"/>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78" type="#_x0000_t202" style="position:absolute;left:0;text-align:left;margin-left:312.55pt;margin-top:120.25pt;width:23.35pt;height:5.25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9sgIAALM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" filled="f" stroked="f">
                <v:textbox inset="0,0,0,0">
                  <w:txbxContent>
                    <w:p w14:paraId="19F5408C" w14:textId="77777777" w:rsidR="00F10532" w:rsidRDefault="003D5E68">
                      <w:pPr>
                        <w:spacing w:line="100" w:lineRule="exact"/>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6736" behindDoc="1" locked="0" layoutInCell="1" allowOverlap="1" wp14:editId="1364202C">
                <wp:simplePos x="0" y="0"/>
                <wp:positionH relativeFrom="page">
                  <wp:posOffset>4372610</wp:posOffset>
                </wp:positionH>
                <wp:positionV relativeFrom="page">
                  <wp:posOffset>975360</wp:posOffset>
                </wp:positionV>
                <wp:extent cx="475615" cy="252730"/>
                <wp:effectExtent l="0" t="0" r="0" b="0"/>
                <wp:wrapSquare wrapText="bothSides"/>
                <wp:docPr id="205"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60D4"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79" type="#_x0000_t202" style="position:absolute;left:0;text-align:left;margin-left:344.3pt;margin-top:76.8pt;width:37.45pt;height:19.9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jQtQIAALQ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" filled="f" stroked="f">
                <v:textbox inset="0,0,0,0">
                  <w:txbxContent>
                    <w:p w14:paraId="28D960D4" w14:textId="77777777" w:rsidR="00F10532" w:rsidRDefault="003D5E68">
                      <w:pPr>
                        <w:spacing w:line="131" w:lineRule="exact"/>
                        <w:jc w:val="center"/>
                        <w:textAlignment w:val="baseline"/>
                        <w:rPr>
                          <w:rFonts w:ascii="Verdana" w:eastAsia="Verdana" w:hAnsi="Verdana"/>
                          <w:color w:val="000000"/>
                          <w:sz w:val="11"/>
                        </w:rPr>
                      </w:pPr>
                      <w:r>
                        <w:rPr>
                          <w:rFonts w:ascii="Verdana" w:eastAsia="Verdana" w:hAnsi="Verdana"/>
                          <w:color w:val="000000"/>
                          <w:sz w:val="11"/>
                        </w:rPr>
                        <w:t xml:space="preserve">mruby </w:t>
                      </w:r>
                      <w:r>
                        <w:rPr>
                          <w:rFonts w:ascii="Verdana" w:eastAsia="Verdana" w:hAnsi="Verdana"/>
                          <w:color w:val="000000"/>
                          <w:sz w:val="11"/>
                        </w:rPr>
                        <w:br/>
                        <w:t xml:space="preserve">Program </w:t>
                      </w:r>
                      <w:r>
                        <w:rPr>
                          <w:rFonts w:ascii="Verdana" w:eastAsia="Verdana" w:hAnsi="Verdana"/>
                          <w:color w:val="000000"/>
                          <w:sz w:val="11"/>
                        </w:rPr>
                        <w:br/>
                        <w:t>(bytecodes)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7760" behindDoc="1" locked="0" layoutInCell="1" allowOverlap="1" wp14:editId="0F54065B">
                <wp:simplePos x="0" y="0"/>
                <wp:positionH relativeFrom="page">
                  <wp:posOffset>4405630</wp:posOffset>
                </wp:positionH>
                <wp:positionV relativeFrom="page">
                  <wp:posOffset>1344295</wp:posOffset>
                </wp:positionV>
                <wp:extent cx="378460" cy="66675"/>
                <wp:effectExtent l="0" t="0" r="0" b="0"/>
                <wp:wrapSquare wrapText="bothSides"/>
                <wp:docPr id="204"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8318" w14:textId="77777777" w:rsidR="00F10532" w:rsidRDefault="003D5E68">
                            <w:pPr>
                              <w:spacing w:line="100" w:lineRule="exact"/>
                              <w:textAlignment w:val="baseline"/>
                              <w:rPr>
                                <w:rFonts w:ascii="Verdana" w:eastAsia="Verdana" w:hAnsi="Verdana"/>
                                <w:color w:val="000000"/>
                                <w:spacing w:val="13"/>
                                <w:sz w:val="11"/>
                              </w:rPr>
                            </w:pPr>
                            <w:r>
                              <w:rPr>
                                <w:rFonts w:ascii="Verdana" w:eastAsia="Verdana" w:hAnsi="Verdana"/>
                                <w:color w:val="000000"/>
                                <w:spacing w:val="13"/>
                                <w:sz w:val="11"/>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80" type="#_x0000_t202" style="position:absolute;left:0;text-align:left;margin-left:346.9pt;margin-top:105.85pt;width:29.8pt;height:5.2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y9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" filled="f" stroked="f">
                <v:textbox inset="0,0,0,0">
                  <w:txbxContent>
                    <w:p w14:paraId="46248318" w14:textId="77777777" w:rsidR="00F10532" w:rsidRDefault="003D5E68">
                      <w:pPr>
                        <w:spacing w:line="100" w:lineRule="exact"/>
                        <w:textAlignment w:val="baseline"/>
                        <w:rPr>
                          <w:rFonts w:ascii="Verdana" w:eastAsia="Verdana" w:hAnsi="Verdana"/>
                          <w:color w:val="000000"/>
                          <w:spacing w:val="13"/>
                          <w:sz w:val="11"/>
                        </w:rPr>
                      </w:pPr>
                      <w:r>
                        <w:rPr>
                          <w:rFonts w:ascii="Verdana" w:eastAsia="Verdana" w:hAnsi="Verdana"/>
                          <w:color w:val="000000"/>
                          <w:spacing w:val="13"/>
                          <w:sz w:val="11"/>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8784" behindDoc="1" locked="0" layoutInCell="1" allowOverlap="1" wp14:editId="68DAA33D">
                <wp:simplePos x="0" y="0"/>
                <wp:positionH relativeFrom="page">
                  <wp:posOffset>4448175</wp:posOffset>
                </wp:positionH>
                <wp:positionV relativeFrom="page">
                  <wp:posOffset>1524000</wp:posOffset>
                </wp:positionV>
                <wp:extent cx="296545" cy="67310"/>
                <wp:effectExtent l="0" t="0" r="0" b="0"/>
                <wp:wrapSquare wrapText="bothSides"/>
                <wp:docPr id="20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2553" w14:textId="77777777" w:rsidR="00F10532" w:rsidRDefault="003D5E68">
                            <w:pPr>
                              <w:spacing w:line="105" w:lineRule="exact"/>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81" type="#_x0000_t202" style="position:absolute;left:0;text-align:left;margin-left:350.25pt;margin-top:120pt;width:23.35pt;height:5.3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mjtQIAALM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" filled="f" stroked="f">
                <v:textbox inset="0,0,0,0">
                  <w:txbxContent>
                    <w:p w14:paraId="28212553" w14:textId="77777777" w:rsidR="00F10532" w:rsidRDefault="003D5E68">
                      <w:pPr>
                        <w:spacing w:line="105" w:lineRule="exact"/>
                        <w:textAlignment w:val="baseline"/>
                        <w:rPr>
                          <w:rFonts w:ascii="Verdana" w:eastAsia="Verdana" w:hAnsi="Verdana"/>
                          <w:color w:val="000000"/>
                          <w:spacing w:val="21"/>
                          <w:sz w:val="11"/>
                        </w:rPr>
                      </w:pPr>
                      <w:r>
                        <w:rPr>
                          <w:rFonts w:ascii="Verdana" w:eastAsia="Verdana" w:hAnsi="Verdana"/>
                          <w:color w:val="000000"/>
                          <w:spacing w:val="21"/>
                          <w:sz w:val="11"/>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39808" behindDoc="1" locked="0" layoutInCell="1" allowOverlap="1" wp14:editId="486770E6">
                <wp:simplePos x="0" y="0"/>
                <wp:positionH relativeFrom="page">
                  <wp:posOffset>4599305</wp:posOffset>
                </wp:positionH>
                <wp:positionV relativeFrom="page">
                  <wp:posOffset>1688465</wp:posOffset>
                </wp:positionV>
                <wp:extent cx="475615" cy="186055"/>
                <wp:effectExtent l="0" t="0" r="0" b="0"/>
                <wp:wrapSquare wrapText="bothSides"/>
                <wp:docPr id="202"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40B77" w14:textId="77777777" w:rsidR="00F10532" w:rsidRDefault="003D5E68">
                            <w:pPr>
                              <w:spacing w:after="5" w:line="144" w:lineRule="exact"/>
                              <w:ind w:left="144" w:hanging="144"/>
                              <w:textAlignment w:val="baseline"/>
                              <w:rPr>
                                <w:rFonts w:ascii="Verdana" w:eastAsia="Verdana" w:hAnsi="Verdana"/>
                                <w:color w:val="000000"/>
                                <w:sz w:val="11"/>
                              </w:rPr>
                            </w:pPr>
                            <w:r>
                              <w:rPr>
                                <w:rFonts w:ascii="Verdana" w:eastAsia="Verdana" w:hAnsi="Verdana"/>
                                <w:color w:val="000000"/>
                                <w:sz w:val="11"/>
                              </w:rPr>
                              <w:t>mruby-TECS Bridge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82" type="#_x0000_t202" style="position:absolute;left:0;text-align:left;margin-left:362.15pt;margin-top:132.95pt;width:37.45pt;height:14.65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" filled="f" stroked="f">
                <v:textbox inset="0,0,0,0">
                  <w:txbxContent>
                    <w:p w14:paraId="49840B77" w14:textId="77777777" w:rsidR="00F10532" w:rsidRDefault="003D5E68">
                      <w:pPr>
                        <w:spacing w:after="5" w:line="144" w:lineRule="exact"/>
                        <w:ind w:left="144" w:hanging="144"/>
                        <w:textAlignment w:val="baseline"/>
                        <w:rPr>
                          <w:rFonts w:ascii="Verdana" w:eastAsia="Verdana" w:hAnsi="Verdana"/>
                          <w:color w:val="000000"/>
                          <w:sz w:val="11"/>
                        </w:rPr>
                      </w:pPr>
                      <w:r>
                        <w:rPr>
                          <w:rFonts w:ascii="Verdana" w:eastAsia="Verdana" w:hAnsi="Verdana"/>
                          <w:color w:val="000000"/>
                          <w:sz w:val="11"/>
                        </w:rPr>
                        <w:t>mruby-TECS Bridge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40832" behindDoc="1" locked="0" layoutInCell="1" allowOverlap="1" wp14:editId="6AAF691F">
                <wp:simplePos x="0" y="0"/>
                <wp:positionH relativeFrom="page">
                  <wp:posOffset>4968240</wp:posOffset>
                </wp:positionH>
                <wp:positionV relativeFrom="page">
                  <wp:posOffset>1301750</wp:posOffset>
                </wp:positionV>
                <wp:extent cx="575945" cy="170180"/>
                <wp:effectExtent l="0" t="0" r="0" b="0"/>
                <wp:wrapSquare wrapText="bothSides"/>
                <wp:docPr id="201"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60E2E" w14:textId="77777777" w:rsidR="00F10532" w:rsidRDefault="003D5E68">
                            <w:pPr>
                              <w:spacing w:line="127" w:lineRule="exact"/>
                              <w:ind w:left="216" w:hanging="216"/>
                              <w:textAlignment w:val="baseline"/>
                              <w:rPr>
                                <w:rFonts w:ascii="Verdana" w:eastAsia="Verdana" w:hAnsi="Verdana"/>
                                <w:color w:val="000000"/>
                                <w:sz w:val="11"/>
                              </w:rPr>
                            </w:pPr>
                            <w:r>
                              <w:rPr>
                                <w:rFonts w:ascii="Verdana" w:eastAsia="Verdana" w:hAnsi="Verdana"/>
                                <w:color w:val="000000"/>
                                <w:sz w:val="11"/>
                              </w:rPr>
                              <w:t>Native / mruby Libraries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83" type="#_x0000_t202" style="position:absolute;left:0;text-align:left;margin-left:391.2pt;margin-top:102.5pt;width:45.35pt;height:13.4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" filled="f" stroked="f">
                <v:textbox inset="0,0,0,0">
                  <w:txbxContent>
                    <w:p w14:paraId="6E060E2E" w14:textId="77777777" w:rsidR="00F10532" w:rsidRDefault="003D5E68">
                      <w:pPr>
                        <w:spacing w:line="127" w:lineRule="exact"/>
                        <w:ind w:left="216" w:hanging="216"/>
                        <w:textAlignment w:val="baseline"/>
                        <w:rPr>
                          <w:rFonts w:ascii="Verdana" w:eastAsia="Verdana" w:hAnsi="Verdana"/>
                          <w:color w:val="000000"/>
                          <w:sz w:val="11"/>
                        </w:rPr>
                      </w:pPr>
                      <w:r>
                        <w:rPr>
                          <w:rFonts w:ascii="Verdana" w:eastAsia="Verdana" w:hAnsi="Verdana"/>
                          <w:color w:val="000000"/>
                          <w:sz w:val="11"/>
                        </w:rPr>
                        <w:t>Native / mruby Libraries</w:t>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538432" behindDoc="0" locked="0" layoutInCell="1" allowOverlap="1" wp14:editId="37B4E6C1">
                <wp:simplePos x="0" y="0"/>
                <wp:positionH relativeFrom="page">
                  <wp:posOffset>746760</wp:posOffset>
                </wp:positionH>
                <wp:positionV relativeFrom="page">
                  <wp:posOffset>944880</wp:posOffset>
                </wp:positionV>
                <wp:extent cx="2298700" cy="0"/>
                <wp:effectExtent l="0" t="0" r="0" b="0"/>
                <wp:wrapNone/>
                <wp:docPr id="200"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E0652" id="Line 182"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74.4pt" to="239.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loxFQ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" strokeweight=".5pt">
                <w10:wrap anchorx="page" anchory="page"/>
              </v:line>
            </w:pict>
          </mc:Fallback>
        </mc:AlternateContent>
      </w:r>
      <w:r w:rsidR="003D5E68" w:rsidRPr="0040434C">
        <w:rPr>
          <w:rFonts w:ascii="Verdana" w:hAnsi="Verdana"/>
          <w:color w:val="000000"/>
          <w:spacing w:val="8"/>
          <w:sz w:val="11"/>
        </w:rPr>
        <w:t xml:space="preserve">1 </w:t>
      </w:r>
      <w:r w:rsidR="003D5E68">
        <w:rPr>
          <w:rFonts w:eastAsia="Times New Roman"/>
          <w:color w:val="000000"/>
          <w:spacing w:val="8"/>
          <w:sz w:val="17"/>
        </w:rPr>
        <w:t xml:space="preserve">celltype tCaller </w:t>
      </w:r>
      <w:r w:rsidR="003D5E68">
        <w:rPr>
          <w:rFonts w:ascii="Tahoma" w:eastAsia="Tahoma" w:hAnsi="Tahoma"/>
          <w:color w:val="000000"/>
          <w:spacing w:val="8"/>
          <w:sz w:val="16"/>
        </w:rPr>
        <w:t>{</w:t>
      </w:r>
    </w:p>
    <w:p w14:paraId="709F93E7" w14:textId="77777777" w:rsidR="00F10532" w:rsidRDefault="003D5E68">
      <w:pPr>
        <w:tabs>
          <w:tab w:val="left" w:pos="720"/>
        </w:tabs>
        <w:spacing w:line="171" w:lineRule="exact"/>
        <w:ind w:left="288"/>
        <w:textAlignment w:val="baseline"/>
        <w:rPr>
          <w:rFonts w:ascii="Verdana" w:eastAsia="Verdana" w:hAnsi="Verdana"/>
          <w:color w:val="000000"/>
          <w:spacing w:val="4"/>
          <w:sz w:val="11"/>
        </w:rPr>
      </w:pPr>
      <w:r>
        <w:rPr>
          <w:rFonts w:ascii="Verdana" w:eastAsia="Verdana" w:hAnsi="Verdana"/>
          <w:color w:val="000000"/>
          <w:spacing w:val="4"/>
          <w:sz w:val="11"/>
        </w:rPr>
        <w:t>2</w:t>
      </w:r>
      <w:r>
        <w:rPr>
          <w:rFonts w:ascii="Verdana" w:eastAsia="Verdana" w:hAnsi="Verdana"/>
          <w:color w:val="000000"/>
          <w:spacing w:val="4"/>
          <w:sz w:val="11"/>
        </w:rPr>
        <w:tab/>
      </w:r>
      <w:r>
        <w:rPr>
          <w:rFonts w:eastAsia="Times New Roman"/>
          <w:color w:val="000000"/>
          <w:spacing w:val="4"/>
          <w:sz w:val="17"/>
        </w:rPr>
        <w:t>call sMotor cMotor;</w:t>
      </w:r>
    </w:p>
    <w:p w14:paraId="34F9F65C" w14:textId="77777777" w:rsidR="00F10532" w:rsidRDefault="003D5E68">
      <w:pPr>
        <w:spacing w:line="182" w:lineRule="exact"/>
        <w:ind w:left="288"/>
        <w:textAlignment w:val="baseline"/>
        <w:rPr>
          <w:rFonts w:ascii="Verdana" w:eastAsia="Verdana" w:hAnsi="Verdana"/>
          <w:color w:val="000000"/>
          <w:spacing w:val="11"/>
          <w:sz w:val="11"/>
        </w:rPr>
      </w:pPr>
      <w:r>
        <w:rPr>
          <w:rFonts w:ascii="Verdana" w:eastAsia="Verdana" w:hAnsi="Verdana"/>
          <w:color w:val="000000"/>
          <w:spacing w:val="11"/>
          <w:sz w:val="11"/>
        </w:rPr>
        <w:t xml:space="preserve">3 </w:t>
      </w:r>
      <w:r>
        <w:rPr>
          <w:rFonts w:ascii="Tahoma" w:eastAsia="Tahoma" w:hAnsi="Tahoma"/>
          <w:color w:val="000000"/>
          <w:spacing w:val="11"/>
          <w:sz w:val="16"/>
        </w:rPr>
        <w:t>}</w:t>
      </w:r>
      <w:r>
        <w:rPr>
          <w:rFonts w:eastAsia="Times New Roman"/>
          <w:color w:val="000000"/>
          <w:spacing w:val="11"/>
          <w:sz w:val="17"/>
        </w:rPr>
        <w:t>;</w:t>
      </w:r>
    </w:p>
    <w:p w14:paraId="746D018F" w14:textId="77777777" w:rsidR="00F10532" w:rsidRDefault="003D5E68">
      <w:pPr>
        <w:spacing w:line="180" w:lineRule="exact"/>
        <w:ind w:left="288"/>
        <w:textAlignment w:val="baseline"/>
        <w:rPr>
          <w:rFonts w:ascii="Verdana" w:eastAsia="Verdana" w:hAnsi="Verdana"/>
          <w:color w:val="000000"/>
          <w:spacing w:val="8"/>
          <w:sz w:val="11"/>
        </w:rPr>
      </w:pPr>
      <w:r>
        <w:rPr>
          <w:rFonts w:ascii="Verdana" w:eastAsia="Verdana" w:hAnsi="Verdana"/>
          <w:color w:val="000000"/>
          <w:spacing w:val="8"/>
          <w:sz w:val="11"/>
        </w:rPr>
        <w:t xml:space="preserve">4 </w:t>
      </w:r>
      <w:r>
        <w:rPr>
          <w:rFonts w:eastAsia="Times New Roman"/>
          <w:color w:val="000000"/>
          <w:spacing w:val="8"/>
          <w:sz w:val="17"/>
        </w:rPr>
        <w:t xml:space="preserve">celltype tMotor </w:t>
      </w:r>
      <w:r>
        <w:rPr>
          <w:rFonts w:ascii="Tahoma" w:eastAsia="Tahoma" w:hAnsi="Tahoma"/>
          <w:color w:val="000000"/>
          <w:spacing w:val="8"/>
          <w:sz w:val="16"/>
        </w:rPr>
        <w:t>{</w:t>
      </w:r>
    </w:p>
    <w:p w14:paraId="14E1B87F" w14:textId="77777777" w:rsidR="00F10532" w:rsidRDefault="003D5E68">
      <w:pPr>
        <w:tabs>
          <w:tab w:val="left" w:pos="720"/>
        </w:tabs>
        <w:spacing w:line="171" w:lineRule="exact"/>
        <w:ind w:left="288"/>
        <w:textAlignment w:val="baseline"/>
        <w:rPr>
          <w:rFonts w:ascii="Verdana" w:eastAsia="Verdana" w:hAnsi="Verdana"/>
          <w:color w:val="000000"/>
          <w:spacing w:val="5"/>
          <w:sz w:val="11"/>
        </w:rPr>
      </w:pPr>
      <w:r>
        <w:rPr>
          <w:rFonts w:ascii="Verdana" w:eastAsia="Verdana" w:hAnsi="Verdana"/>
          <w:color w:val="000000"/>
          <w:spacing w:val="5"/>
          <w:sz w:val="11"/>
        </w:rPr>
        <w:t>5</w:t>
      </w:r>
      <w:r>
        <w:rPr>
          <w:rFonts w:ascii="Verdana" w:eastAsia="Verdana" w:hAnsi="Verdana"/>
          <w:color w:val="000000"/>
          <w:spacing w:val="5"/>
          <w:sz w:val="11"/>
        </w:rPr>
        <w:tab/>
      </w:r>
      <w:r>
        <w:rPr>
          <w:rFonts w:eastAsia="Times New Roman"/>
          <w:color w:val="000000"/>
          <w:spacing w:val="5"/>
          <w:sz w:val="17"/>
        </w:rPr>
        <w:t>entry sMotor eMotor;</w:t>
      </w:r>
    </w:p>
    <w:p w14:paraId="326FA931" w14:textId="77777777" w:rsidR="00F10532" w:rsidRDefault="003D5E68">
      <w:pPr>
        <w:tabs>
          <w:tab w:val="left" w:pos="720"/>
        </w:tabs>
        <w:spacing w:line="195" w:lineRule="exact"/>
        <w:ind w:left="288"/>
        <w:textAlignment w:val="baseline"/>
        <w:rPr>
          <w:rFonts w:ascii="Verdana" w:eastAsia="Verdana" w:hAnsi="Verdana"/>
          <w:color w:val="000000"/>
          <w:spacing w:val="8"/>
          <w:sz w:val="11"/>
        </w:rPr>
      </w:pPr>
      <w:r>
        <w:rPr>
          <w:rFonts w:ascii="Verdana" w:eastAsia="Verdana" w:hAnsi="Verdana"/>
          <w:color w:val="000000"/>
          <w:spacing w:val="8"/>
          <w:sz w:val="11"/>
        </w:rPr>
        <w:t>6</w:t>
      </w:r>
      <w:r>
        <w:rPr>
          <w:rFonts w:ascii="Verdana" w:eastAsia="Verdana" w:hAnsi="Verdana"/>
          <w:color w:val="000000"/>
          <w:spacing w:val="8"/>
          <w:sz w:val="11"/>
        </w:rPr>
        <w:tab/>
      </w:r>
      <w:r>
        <w:rPr>
          <w:rFonts w:eastAsia="Times New Roman"/>
          <w:color w:val="000000"/>
          <w:spacing w:val="8"/>
          <w:sz w:val="17"/>
        </w:rPr>
        <w:t xml:space="preserve">attr </w:t>
      </w:r>
      <w:r>
        <w:rPr>
          <w:rFonts w:ascii="Tahoma" w:eastAsia="Tahoma" w:hAnsi="Tahoma"/>
          <w:color w:val="000000"/>
          <w:spacing w:val="8"/>
          <w:sz w:val="16"/>
        </w:rPr>
        <w:t>{</w:t>
      </w:r>
    </w:p>
    <w:p w14:paraId="00BA9A77" w14:textId="77777777" w:rsidR="00F10532" w:rsidRDefault="003D5E68">
      <w:pPr>
        <w:tabs>
          <w:tab w:val="left" w:pos="1008"/>
        </w:tabs>
        <w:spacing w:before="1" w:line="170" w:lineRule="exact"/>
        <w:ind w:left="288"/>
        <w:textAlignment w:val="baseline"/>
        <w:rPr>
          <w:rFonts w:ascii="Verdana" w:eastAsia="Verdana" w:hAnsi="Verdana"/>
          <w:color w:val="000000"/>
          <w:spacing w:val="49"/>
          <w:sz w:val="11"/>
        </w:rPr>
      </w:pPr>
      <w:r>
        <w:rPr>
          <w:rFonts w:ascii="Verdana" w:eastAsia="Verdana" w:hAnsi="Verdana"/>
          <w:color w:val="000000"/>
          <w:spacing w:val="49"/>
          <w:sz w:val="11"/>
        </w:rPr>
        <w:t>7</w:t>
      </w:r>
      <w:r>
        <w:rPr>
          <w:rFonts w:ascii="Verdana" w:eastAsia="Verdana" w:hAnsi="Verdana"/>
          <w:color w:val="000000"/>
          <w:spacing w:val="49"/>
          <w:sz w:val="11"/>
        </w:rPr>
        <w:tab/>
      </w:r>
      <w:r>
        <w:rPr>
          <w:rFonts w:eastAsia="Times New Roman"/>
          <w:color w:val="000000"/>
          <w:spacing w:val="49"/>
          <w:sz w:val="17"/>
        </w:rPr>
        <w:t xml:space="preserve">int32 t port; </w:t>
      </w:r>
      <w:r>
        <w:rPr>
          <w:rFonts w:eastAsia="Times New Roman"/>
          <w:color w:val="000000"/>
          <w:spacing w:val="49"/>
          <w:sz w:val="17"/>
        </w:rPr>
        <w:br/>
      </w:r>
      <w:r>
        <w:rPr>
          <w:rFonts w:ascii="Verdana" w:eastAsia="Verdana" w:hAnsi="Verdana"/>
          <w:color w:val="000000"/>
          <w:spacing w:val="49"/>
          <w:sz w:val="11"/>
        </w:rPr>
        <w:t>8</w:t>
      </w:r>
      <w:r>
        <w:rPr>
          <w:rFonts w:ascii="Tahoma" w:eastAsia="Tahoma" w:hAnsi="Tahoma"/>
          <w:color w:val="000000"/>
          <w:spacing w:val="49"/>
          <w:sz w:val="16"/>
        </w:rPr>
        <w:t>}</w:t>
      </w:r>
      <w:r>
        <w:rPr>
          <w:rFonts w:eastAsia="Times New Roman"/>
          <w:color w:val="000000"/>
          <w:spacing w:val="49"/>
          <w:sz w:val="17"/>
        </w:rPr>
        <w:t>;</w:t>
      </w:r>
    </w:p>
    <w:p w14:paraId="11C47CA8" w14:textId="77777777" w:rsidR="00F10532" w:rsidRDefault="003D5E68">
      <w:pPr>
        <w:tabs>
          <w:tab w:val="left" w:pos="720"/>
        </w:tabs>
        <w:spacing w:line="180" w:lineRule="exact"/>
        <w:ind w:left="288"/>
        <w:textAlignment w:val="baseline"/>
        <w:rPr>
          <w:rFonts w:ascii="Verdana" w:eastAsia="Verdana" w:hAnsi="Verdana"/>
          <w:color w:val="000000"/>
          <w:spacing w:val="4"/>
          <w:sz w:val="11"/>
        </w:rPr>
      </w:pPr>
      <w:r>
        <w:rPr>
          <w:rFonts w:ascii="Verdana" w:eastAsia="Verdana" w:hAnsi="Verdana"/>
          <w:color w:val="000000"/>
          <w:spacing w:val="4"/>
          <w:sz w:val="11"/>
        </w:rPr>
        <w:t>9</w:t>
      </w:r>
      <w:r>
        <w:rPr>
          <w:rFonts w:ascii="Verdana" w:eastAsia="Verdana" w:hAnsi="Verdana"/>
          <w:color w:val="000000"/>
          <w:spacing w:val="4"/>
          <w:sz w:val="11"/>
        </w:rPr>
        <w:tab/>
      </w:r>
      <w:r>
        <w:rPr>
          <w:rFonts w:eastAsia="Times New Roman"/>
          <w:color w:val="000000"/>
          <w:spacing w:val="4"/>
          <w:sz w:val="17"/>
        </w:rPr>
        <w:t xml:space="preserve">var </w:t>
      </w:r>
      <w:r>
        <w:rPr>
          <w:rFonts w:ascii="Tahoma" w:eastAsia="Tahoma" w:hAnsi="Tahoma"/>
          <w:color w:val="000000"/>
          <w:spacing w:val="4"/>
          <w:sz w:val="16"/>
        </w:rPr>
        <w:t>{</w:t>
      </w:r>
    </w:p>
    <w:p w14:paraId="39EF0011" w14:textId="77777777" w:rsidR="00F10532" w:rsidRDefault="003D5E68">
      <w:pPr>
        <w:spacing w:line="171" w:lineRule="exact"/>
        <w:ind w:left="144"/>
        <w:textAlignment w:val="baseline"/>
        <w:rPr>
          <w:rFonts w:ascii="Verdana" w:eastAsia="Verdana" w:hAnsi="Verdana"/>
          <w:color w:val="000000"/>
          <w:spacing w:val="32"/>
          <w:sz w:val="11"/>
        </w:rPr>
      </w:pPr>
      <w:r>
        <w:rPr>
          <w:rFonts w:ascii="Verdana" w:eastAsia="Verdana" w:hAnsi="Verdana"/>
          <w:color w:val="000000"/>
          <w:spacing w:val="32"/>
          <w:sz w:val="11"/>
        </w:rPr>
        <w:t>10</w:t>
      </w:r>
      <w:r>
        <w:rPr>
          <w:rFonts w:eastAsia="Times New Roman"/>
          <w:color w:val="000000"/>
          <w:spacing w:val="32"/>
          <w:sz w:val="17"/>
        </w:rPr>
        <w:t>int32 t currentSpeed = 0;</w:t>
      </w:r>
    </w:p>
    <w:p w14:paraId="20E252A6" w14:textId="77777777" w:rsidR="00F10532" w:rsidRDefault="003D5E68">
      <w:pPr>
        <w:tabs>
          <w:tab w:val="left" w:pos="720"/>
        </w:tabs>
        <w:spacing w:line="182" w:lineRule="exact"/>
        <w:ind w:left="144"/>
        <w:textAlignment w:val="baseline"/>
        <w:rPr>
          <w:rFonts w:ascii="Verdana" w:eastAsia="Verdana" w:hAnsi="Verdana"/>
          <w:color w:val="000000"/>
          <w:spacing w:val="-10"/>
          <w:sz w:val="11"/>
        </w:rPr>
      </w:pPr>
      <w:r>
        <w:rPr>
          <w:rFonts w:ascii="Verdana" w:eastAsia="Verdana" w:hAnsi="Verdana"/>
          <w:color w:val="000000"/>
          <w:spacing w:val="-10"/>
          <w:sz w:val="11"/>
        </w:rPr>
        <w:t>11</w:t>
      </w:r>
      <w:r>
        <w:rPr>
          <w:rFonts w:ascii="Verdana" w:eastAsia="Verdana" w:hAnsi="Verdana"/>
          <w:color w:val="000000"/>
          <w:spacing w:val="-10"/>
          <w:sz w:val="11"/>
        </w:rPr>
        <w:tab/>
      </w:r>
      <w:r>
        <w:rPr>
          <w:rFonts w:ascii="Tahoma" w:eastAsia="Tahoma" w:hAnsi="Tahoma"/>
          <w:color w:val="000000"/>
          <w:spacing w:val="-10"/>
          <w:sz w:val="16"/>
        </w:rPr>
        <w:t>}</w:t>
      </w:r>
      <w:r>
        <w:rPr>
          <w:rFonts w:eastAsia="Times New Roman"/>
          <w:color w:val="000000"/>
          <w:spacing w:val="-10"/>
          <w:sz w:val="17"/>
        </w:rPr>
        <w:t>;</w:t>
      </w:r>
    </w:p>
    <w:p w14:paraId="25896A98" w14:textId="77777777" w:rsidR="00F10532" w:rsidRDefault="003D5E68">
      <w:pPr>
        <w:spacing w:after="50" w:line="191" w:lineRule="exact"/>
        <w:ind w:left="144"/>
        <w:textAlignment w:val="baseline"/>
        <w:rPr>
          <w:rFonts w:ascii="Verdana" w:eastAsia="Verdana" w:hAnsi="Verdana"/>
          <w:color w:val="000000"/>
          <w:spacing w:val="11"/>
          <w:sz w:val="11"/>
        </w:rPr>
      </w:pPr>
      <w:r>
        <w:rPr>
          <w:rFonts w:ascii="Verdana" w:eastAsia="Verdana" w:hAnsi="Verdana"/>
          <w:color w:val="000000"/>
          <w:spacing w:val="11"/>
          <w:sz w:val="11"/>
        </w:rPr>
        <w:t xml:space="preserve">12 </w:t>
      </w:r>
      <w:r>
        <w:rPr>
          <w:rFonts w:ascii="Tahoma" w:eastAsia="Tahoma" w:hAnsi="Tahoma"/>
          <w:color w:val="000000"/>
          <w:spacing w:val="11"/>
          <w:sz w:val="16"/>
        </w:rPr>
        <w:t>}</w:t>
      </w:r>
      <w:r>
        <w:rPr>
          <w:rFonts w:eastAsia="Times New Roman"/>
          <w:color w:val="000000"/>
          <w:spacing w:val="11"/>
          <w:sz w:val="17"/>
        </w:rPr>
        <w:t>;</w:t>
      </w:r>
    </w:p>
    <w:p w14:paraId="23CB1D37" w14:textId="5D7078AC" w:rsidR="00F10532" w:rsidRDefault="0040434C">
      <w:pPr>
        <w:spacing w:before="310" w:after="435" w:line="177" w:lineRule="exact"/>
        <w:jc w:val="center"/>
        <w:textAlignment w:val="baseline"/>
        <w:rPr>
          <w:rFonts w:ascii="Bookman Old Style" w:eastAsia="Bookman Old Style" w:hAnsi="Bookman Old Style"/>
          <w:b/>
          <w:color w:val="000000"/>
          <w:spacing w:val="11"/>
          <w:sz w:val="15"/>
        </w:rPr>
      </w:pPr>
      <w:r>
        <w:rPr>
          <w:noProof/>
          <w:lang w:val="en-IN" w:eastAsia="en-IN"/>
        </w:rPr>
        <mc:AlternateContent>
          <mc:Choice Requires="wps">
            <w:drawing>
              <wp:anchor distT="0" distB="0" distL="114300" distR="114300" simplePos="0" relativeHeight="251539456" behindDoc="0" locked="0" layoutInCell="1" allowOverlap="1" wp14:editId="1F38B47A">
                <wp:simplePos x="0" y="0"/>
                <wp:positionH relativeFrom="page">
                  <wp:posOffset>746760</wp:posOffset>
                </wp:positionH>
                <wp:positionV relativeFrom="page">
                  <wp:posOffset>2380615</wp:posOffset>
                </wp:positionV>
                <wp:extent cx="2298700" cy="0"/>
                <wp:effectExtent l="0" t="0" r="0" b="0"/>
                <wp:wrapNone/>
                <wp:docPr id="199"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9102F" id="Line 181"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187.45pt" to="239.8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OFwIAACw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" strokeweight=".5pt">
                <w10:wrap anchorx="page" anchory="page"/>
              </v:line>
            </w:pict>
          </mc:Fallback>
        </mc:AlternateContent>
      </w:r>
      <w:r w:rsidR="003D5E68">
        <w:rPr>
          <w:rFonts w:ascii="Bookman Old Style" w:eastAsia="Bookman Old Style" w:hAnsi="Bookman Old Style"/>
          <w:b/>
          <w:color w:val="000000"/>
          <w:spacing w:val="11"/>
          <w:sz w:val="15"/>
        </w:rPr>
        <w:t>Fig. 5 Celltype Description</w:t>
      </w:r>
    </w:p>
    <w:p w14:paraId="422C9235" w14:textId="24C2FA62" w:rsidR="00F10532" w:rsidRDefault="0040434C">
      <w:pPr>
        <w:spacing w:before="40" w:line="191" w:lineRule="exact"/>
        <w:ind w:left="288"/>
        <w:textAlignment w:val="baseline"/>
        <w:rPr>
          <w:rFonts w:ascii="Verdana" w:eastAsia="Verdana" w:hAnsi="Verdana"/>
          <w:color w:val="000000"/>
          <w:spacing w:val="8"/>
          <w:sz w:val="11"/>
        </w:rPr>
      </w:pPr>
      <w:r>
        <w:rPr>
          <w:noProof/>
          <w:lang w:val="en-IN" w:eastAsia="en-IN"/>
        </w:rPr>
        <mc:AlternateContent>
          <mc:Choice Requires="wps">
            <w:drawing>
              <wp:anchor distT="0" distB="0" distL="114300" distR="114300" simplePos="0" relativeHeight="251540480" behindDoc="0" locked="0" layoutInCell="1" allowOverlap="1" wp14:editId="2DC2C9C3">
                <wp:simplePos x="0" y="0"/>
                <wp:positionH relativeFrom="page">
                  <wp:posOffset>746760</wp:posOffset>
                </wp:positionH>
                <wp:positionV relativeFrom="page">
                  <wp:posOffset>2971800</wp:posOffset>
                </wp:positionV>
                <wp:extent cx="2298700" cy="0"/>
                <wp:effectExtent l="0" t="0" r="0" b="0"/>
                <wp:wrapNone/>
                <wp:docPr id="19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CAAAE" id="Line 180"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34pt" to="23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" strokeweight=".5pt">
                <w10:wrap anchorx="page" anchory="page"/>
              </v:line>
            </w:pict>
          </mc:Fallback>
        </mc:AlternateContent>
      </w:r>
      <w:r w:rsidR="003D5E68">
        <w:rPr>
          <w:rFonts w:ascii="Verdana" w:eastAsia="Verdana" w:hAnsi="Verdana"/>
          <w:color w:val="000000"/>
          <w:spacing w:val="8"/>
          <w:sz w:val="11"/>
        </w:rPr>
        <w:t xml:space="preserve">1 </w:t>
      </w:r>
      <w:r w:rsidR="003D5E68">
        <w:rPr>
          <w:rFonts w:eastAsia="Times New Roman"/>
          <w:color w:val="000000"/>
          <w:spacing w:val="8"/>
          <w:sz w:val="17"/>
        </w:rPr>
        <w:t xml:space="preserve">cell tMotor Motor </w:t>
      </w:r>
      <w:r w:rsidR="003D5E68">
        <w:rPr>
          <w:rFonts w:ascii="Tahoma" w:eastAsia="Tahoma" w:hAnsi="Tahoma"/>
          <w:color w:val="000000"/>
          <w:spacing w:val="8"/>
          <w:sz w:val="16"/>
        </w:rPr>
        <w:t>{</w:t>
      </w:r>
    </w:p>
    <w:p w14:paraId="42F1E32E" w14:textId="77777777" w:rsidR="00F10532" w:rsidRDefault="003D5E68">
      <w:pPr>
        <w:tabs>
          <w:tab w:val="left" w:pos="720"/>
        </w:tabs>
        <w:spacing w:line="175" w:lineRule="exact"/>
        <w:ind w:left="288"/>
        <w:textAlignment w:val="baseline"/>
        <w:rPr>
          <w:rFonts w:ascii="Verdana" w:eastAsia="Verdana" w:hAnsi="Verdana"/>
          <w:color w:val="000000"/>
          <w:spacing w:val="8"/>
          <w:sz w:val="11"/>
        </w:rPr>
      </w:pPr>
      <w:r>
        <w:rPr>
          <w:rFonts w:ascii="Verdana" w:eastAsia="Verdana" w:hAnsi="Verdana"/>
          <w:color w:val="000000"/>
          <w:spacing w:val="8"/>
          <w:sz w:val="11"/>
        </w:rPr>
        <w:t>2</w:t>
      </w:r>
      <w:r>
        <w:rPr>
          <w:rFonts w:ascii="Verdana" w:eastAsia="Verdana" w:hAnsi="Verdana"/>
          <w:color w:val="000000"/>
          <w:spacing w:val="8"/>
          <w:sz w:val="11"/>
        </w:rPr>
        <w:tab/>
      </w:r>
      <w:r>
        <w:rPr>
          <w:rFonts w:eastAsia="Times New Roman"/>
          <w:color w:val="000000"/>
          <w:spacing w:val="8"/>
          <w:sz w:val="17"/>
        </w:rPr>
        <w:t>port = C EXP(</w:t>
      </w:r>
      <w:r>
        <w:rPr>
          <w:rFonts w:eastAsia="Times New Roman"/>
          <w:i/>
          <w:color w:val="000000"/>
          <w:spacing w:val="8"/>
          <w:sz w:val="18"/>
        </w:rPr>
        <w:t>”PORT A”</w:t>
      </w:r>
      <w:r>
        <w:rPr>
          <w:rFonts w:eastAsia="Times New Roman"/>
          <w:color w:val="000000"/>
          <w:spacing w:val="8"/>
          <w:sz w:val="17"/>
        </w:rPr>
        <w:t>);</w:t>
      </w:r>
    </w:p>
    <w:p w14:paraId="54A53314" w14:textId="77777777" w:rsidR="00F10532" w:rsidRDefault="003D5E68">
      <w:pPr>
        <w:spacing w:line="182" w:lineRule="exact"/>
        <w:ind w:left="288"/>
        <w:textAlignment w:val="baseline"/>
        <w:rPr>
          <w:rFonts w:ascii="Verdana" w:eastAsia="Verdana" w:hAnsi="Verdana"/>
          <w:color w:val="000000"/>
          <w:spacing w:val="11"/>
          <w:sz w:val="11"/>
        </w:rPr>
      </w:pPr>
      <w:r>
        <w:rPr>
          <w:rFonts w:ascii="Verdana" w:eastAsia="Verdana" w:hAnsi="Verdana"/>
          <w:color w:val="000000"/>
          <w:spacing w:val="11"/>
          <w:sz w:val="11"/>
        </w:rPr>
        <w:t xml:space="preserve">3 </w:t>
      </w:r>
      <w:r>
        <w:rPr>
          <w:rFonts w:ascii="Tahoma" w:eastAsia="Tahoma" w:hAnsi="Tahoma"/>
          <w:color w:val="000000"/>
          <w:spacing w:val="11"/>
          <w:sz w:val="16"/>
        </w:rPr>
        <w:t>}</w:t>
      </w:r>
      <w:r>
        <w:rPr>
          <w:rFonts w:eastAsia="Times New Roman"/>
          <w:color w:val="000000"/>
          <w:spacing w:val="11"/>
          <w:sz w:val="17"/>
        </w:rPr>
        <w:t>;</w:t>
      </w:r>
    </w:p>
    <w:p w14:paraId="60A55829" w14:textId="77777777" w:rsidR="00F10532" w:rsidRDefault="003D5E68">
      <w:pPr>
        <w:spacing w:line="182" w:lineRule="exact"/>
        <w:ind w:left="288"/>
        <w:textAlignment w:val="baseline"/>
        <w:rPr>
          <w:rFonts w:ascii="Verdana" w:eastAsia="Verdana" w:hAnsi="Verdana"/>
          <w:color w:val="000000"/>
          <w:spacing w:val="7"/>
          <w:sz w:val="11"/>
        </w:rPr>
      </w:pPr>
      <w:r>
        <w:rPr>
          <w:rFonts w:ascii="Verdana" w:eastAsia="Verdana" w:hAnsi="Verdana"/>
          <w:color w:val="000000"/>
          <w:spacing w:val="7"/>
          <w:sz w:val="11"/>
        </w:rPr>
        <w:t xml:space="preserve">4 </w:t>
      </w:r>
      <w:r>
        <w:rPr>
          <w:rFonts w:eastAsia="Times New Roman"/>
          <w:color w:val="000000"/>
          <w:spacing w:val="7"/>
          <w:sz w:val="17"/>
        </w:rPr>
        <w:t xml:space="preserve">cell tCaller Caller </w:t>
      </w:r>
      <w:r>
        <w:rPr>
          <w:rFonts w:ascii="Tahoma" w:eastAsia="Tahoma" w:hAnsi="Tahoma"/>
          <w:color w:val="000000"/>
          <w:spacing w:val="7"/>
          <w:sz w:val="16"/>
        </w:rPr>
        <w:t>{</w:t>
      </w:r>
    </w:p>
    <w:p w14:paraId="42340B30" w14:textId="77777777" w:rsidR="00F10532" w:rsidRDefault="003D5E68">
      <w:pPr>
        <w:tabs>
          <w:tab w:val="left" w:pos="720"/>
        </w:tabs>
        <w:spacing w:line="170" w:lineRule="exact"/>
        <w:ind w:left="288"/>
        <w:textAlignment w:val="baseline"/>
        <w:rPr>
          <w:rFonts w:ascii="Verdana" w:eastAsia="Verdana" w:hAnsi="Verdana"/>
          <w:color w:val="000000"/>
          <w:spacing w:val="6"/>
          <w:sz w:val="11"/>
        </w:rPr>
      </w:pPr>
      <w:r>
        <w:rPr>
          <w:rFonts w:ascii="Verdana" w:eastAsia="Verdana" w:hAnsi="Verdana"/>
          <w:color w:val="000000"/>
          <w:spacing w:val="6"/>
          <w:sz w:val="11"/>
        </w:rPr>
        <w:t>5</w:t>
      </w:r>
      <w:r>
        <w:rPr>
          <w:rFonts w:ascii="Verdana" w:eastAsia="Verdana" w:hAnsi="Verdana"/>
          <w:color w:val="000000"/>
          <w:spacing w:val="6"/>
          <w:sz w:val="11"/>
        </w:rPr>
        <w:tab/>
      </w:r>
      <w:r>
        <w:rPr>
          <w:rFonts w:eastAsia="Times New Roman"/>
          <w:color w:val="000000"/>
          <w:spacing w:val="6"/>
          <w:sz w:val="17"/>
        </w:rPr>
        <w:t>cMotor = Motor.eMotor;</w:t>
      </w:r>
    </w:p>
    <w:p w14:paraId="619E18A9" w14:textId="77777777" w:rsidR="00F10532" w:rsidRDefault="003D5E68">
      <w:pPr>
        <w:spacing w:after="50" w:line="196" w:lineRule="exact"/>
        <w:ind w:left="288"/>
        <w:textAlignment w:val="baseline"/>
        <w:rPr>
          <w:rFonts w:ascii="Verdana" w:eastAsia="Verdana" w:hAnsi="Verdana"/>
          <w:color w:val="000000"/>
          <w:spacing w:val="25"/>
          <w:sz w:val="11"/>
        </w:rPr>
      </w:pPr>
      <w:r>
        <w:rPr>
          <w:rFonts w:ascii="Verdana" w:eastAsia="Verdana" w:hAnsi="Verdana"/>
          <w:color w:val="000000"/>
          <w:spacing w:val="25"/>
          <w:sz w:val="11"/>
        </w:rPr>
        <w:t xml:space="preserve">6 </w:t>
      </w:r>
      <w:r>
        <w:rPr>
          <w:rFonts w:ascii="Tahoma" w:eastAsia="Tahoma" w:hAnsi="Tahoma"/>
          <w:color w:val="000000"/>
          <w:spacing w:val="25"/>
          <w:sz w:val="16"/>
        </w:rPr>
        <w:t>}</w:t>
      </w:r>
      <w:r>
        <w:rPr>
          <w:rFonts w:eastAsia="Times New Roman"/>
          <w:color w:val="000000"/>
          <w:spacing w:val="25"/>
          <w:sz w:val="17"/>
        </w:rPr>
        <w:t>;</w:t>
      </w:r>
    </w:p>
    <w:p w14:paraId="0924FEA3" w14:textId="38DD4865" w:rsidR="00F10532" w:rsidRDefault="0040434C">
      <w:pPr>
        <w:spacing w:before="316" w:line="177" w:lineRule="exact"/>
        <w:jc w:val="center"/>
        <w:textAlignment w:val="baseline"/>
        <w:rPr>
          <w:rFonts w:ascii="Bookman Old Style" w:eastAsia="Bookman Old Style" w:hAnsi="Bookman Old Style"/>
          <w:b/>
          <w:color w:val="000000"/>
          <w:spacing w:val="12"/>
          <w:sz w:val="15"/>
        </w:rPr>
      </w:pPr>
      <w:r>
        <w:rPr>
          <w:noProof/>
          <w:lang w:val="en-IN" w:eastAsia="en-IN"/>
        </w:rPr>
        <mc:AlternateContent>
          <mc:Choice Requires="wps">
            <w:drawing>
              <wp:anchor distT="0" distB="0" distL="114300" distR="114300" simplePos="0" relativeHeight="251541504" behindDoc="0" locked="0" layoutInCell="1" allowOverlap="1" wp14:editId="3AA3CC31">
                <wp:simplePos x="0" y="0"/>
                <wp:positionH relativeFrom="page">
                  <wp:posOffset>746760</wp:posOffset>
                </wp:positionH>
                <wp:positionV relativeFrom="page">
                  <wp:posOffset>3730625</wp:posOffset>
                </wp:positionV>
                <wp:extent cx="2298700" cy="0"/>
                <wp:effectExtent l="0" t="0" r="0" b="0"/>
                <wp:wrapNone/>
                <wp:docPr id="197"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85CB7" id="Line 179"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93.75pt" to="239.8pt,2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j3FgIAACw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" strokeweight=".5pt">
                <w10:wrap anchorx="page" anchory="page"/>
              </v:line>
            </w:pict>
          </mc:Fallback>
        </mc:AlternateContent>
      </w:r>
      <w:r w:rsidR="003D5E68">
        <w:rPr>
          <w:rFonts w:ascii="Bookman Old Style" w:eastAsia="Bookman Old Style" w:hAnsi="Bookman Old Style"/>
          <w:b/>
          <w:color w:val="000000"/>
          <w:spacing w:val="12"/>
          <w:sz w:val="15"/>
        </w:rPr>
        <w:t>Fig. 6 Build Description</w:t>
      </w:r>
    </w:p>
    <w:p w14:paraId="6B4974A0" w14:textId="0C969B54" w:rsidR="00F10532" w:rsidRDefault="003D5E68">
      <w:pPr>
        <w:spacing w:before="255" w:line="248" w:lineRule="exact"/>
        <w:ind w:left="288" w:right="216"/>
        <w:jc w:val="both"/>
        <w:textAlignment w:val="baseline"/>
        <w:rPr>
          <w:rFonts w:eastAsia="Times New Roman"/>
          <w:color w:val="000000"/>
          <w:spacing w:val="9"/>
          <w:sz w:val="18"/>
        </w:rPr>
      </w:pPr>
      <w:r>
        <w:rPr>
          <w:rFonts w:eastAsia="Times New Roman"/>
          <w:color w:val="000000"/>
          <w:spacing w:val="9"/>
          <w:sz w:val="18"/>
        </w:rPr>
        <w:t xml:space="preserve">connect </w:t>
      </w:r>
      <w:r>
        <w:rPr>
          <w:rFonts w:eastAsia="Times New Roman"/>
          <w:i/>
          <w:color w:val="000000"/>
          <w:spacing w:val="9"/>
          <w:sz w:val="17"/>
        </w:rPr>
        <w:t>cell</w:t>
      </w:r>
      <w:r>
        <w:rPr>
          <w:rFonts w:eastAsia="Times New Roman"/>
          <w:color w:val="000000"/>
          <w:spacing w:val="9"/>
          <w:sz w:val="18"/>
        </w:rPr>
        <w:t xml:space="preserve">s. Fig.6 </w:t>
      </w:r>
      <w:r w:rsidRPr="0040434C">
        <w:rPr>
          <w:color w:val="000000"/>
          <w:spacing w:val="9"/>
          <w:sz w:val="18"/>
        </w:rPr>
        <w:t xml:space="preserve">shows </w:t>
      </w:r>
      <w:r>
        <w:rPr>
          <w:rFonts w:eastAsia="Times New Roman"/>
          <w:color w:val="000000"/>
          <w:spacing w:val="9"/>
          <w:sz w:val="18"/>
        </w:rPr>
        <w:t xml:space="preserve">an example of a build description. A </w:t>
      </w:r>
      <w:r>
        <w:rPr>
          <w:rFonts w:eastAsia="Times New Roman"/>
          <w:i/>
          <w:color w:val="000000"/>
          <w:spacing w:val="9"/>
          <w:sz w:val="17"/>
        </w:rPr>
        <w:t xml:space="preserve">celltype </w:t>
      </w:r>
      <w:r>
        <w:rPr>
          <w:rFonts w:eastAsia="Times New Roman"/>
          <w:color w:val="000000"/>
          <w:spacing w:val="9"/>
          <w:sz w:val="18"/>
        </w:rPr>
        <w:t xml:space="preserve">name and </w:t>
      </w:r>
      <w:r>
        <w:rPr>
          <w:rFonts w:eastAsia="Times New Roman"/>
          <w:i/>
          <w:color w:val="000000"/>
          <w:spacing w:val="9"/>
          <w:sz w:val="17"/>
        </w:rPr>
        <w:t xml:space="preserve">cell </w:t>
      </w:r>
      <w:r>
        <w:rPr>
          <w:rFonts w:eastAsia="Times New Roman"/>
          <w:color w:val="000000"/>
          <w:spacing w:val="9"/>
          <w:sz w:val="18"/>
        </w:rPr>
        <w:t xml:space="preserve">name, e.g., tMotor and Motor, respectively, follow the keyword </w:t>
      </w:r>
      <w:r>
        <w:rPr>
          <w:rFonts w:eastAsia="Times New Roman"/>
          <w:i/>
          <w:color w:val="000000"/>
          <w:spacing w:val="9"/>
          <w:sz w:val="17"/>
        </w:rPr>
        <w:t>cell</w:t>
      </w:r>
      <w:r>
        <w:rPr>
          <w:rFonts w:eastAsia="Times New Roman"/>
          <w:color w:val="000000"/>
          <w:spacing w:val="9"/>
          <w:sz w:val="18"/>
        </w:rPr>
        <w:t xml:space="preserve">. To compose </w:t>
      </w:r>
      <w:r>
        <w:rPr>
          <w:rFonts w:eastAsia="Times New Roman"/>
          <w:i/>
          <w:color w:val="000000"/>
          <w:spacing w:val="9"/>
          <w:sz w:val="17"/>
        </w:rPr>
        <w:t>cell</w:t>
      </w:r>
      <w:r>
        <w:rPr>
          <w:rFonts w:eastAsia="Times New Roman"/>
          <w:color w:val="000000"/>
          <w:spacing w:val="9"/>
          <w:sz w:val="18"/>
        </w:rPr>
        <w:t xml:space="preserve">s, a </w:t>
      </w:r>
      <w:r>
        <w:rPr>
          <w:rFonts w:eastAsia="Times New Roman"/>
          <w:i/>
          <w:color w:val="000000"/>
          <w:spacing w:val="9"/>
          <w:sz w:val="17"/>
        </w:rPr>
        <w:t xml:space="preserve">call </w:t>
      </w:r>
      <w:r>
        <w:rPr>
          <w:rFonts w:eastAsia="Times New Roman"/>
          <w:color w:val="000000"/>
          <w:spacing w:val="9"/>
          <w:sz w:val="18"/>
        </w:rPr>
        <w:t xml:space="preserve">port, </w:t>
      </w:r>
      <w:r>
        <w:rPr>
          <w:rFonts w:eastAsia="Times New Roman"/>
          <w:i/>
          <w:color w:val="000000"/>
          <w:spacing w:val="9"/>
          <w:sz w:val="17"/>
        </w:rPr>
        <w:t>cell</w:t>
      </w:r>
      <w:r>
        <w:rPr>
          <w:rFonts w:eastAsia="Times New Roman"/>
          <w:color w:val="000000"/>
          <w:spacing w:val="9"/>
          <w:sz w:val="18"/>
        </w:rPr>
        <w:t xml:space="preserve">’s name, and an </w:t>
      </w:r>
      <w:r>
        <w:rPr>
          <w:rFonts w:eastAsia="Times New Roman"/>
          <w:i/>
          <w:color w:val="000000"/>
          <w:spacing w:val="9"/>
          <w:sz w:val="17"/>
        </w:rPr>
        <w:t xml:space="preserve">entry </w:t>
      </w:r>
      <w:r>
        <w:rPr>
          <w:rFonts w:eastAsia="Times New Roman"/>
          <w:color w:val="000000"/>
          <w:spacing w:val="9"/>
          <w:sz w:val="18"/>
        </w:rPr>
        <w:t xml:space="preserve">port are described in that order. In Fig.6, </w:t>
      </w:r>
      <w:r>
        <w:rPr>
          <w:rFonts w:eastAsia="Times New Roman"/>
          <w:i/>
          <w:color w:val="000000"/>
          <w:spacing w:val="9"/>
          <w:sz w:val="17"/>
        </w:rPr>
        <w:t xml:space="preserve">entry </w:t>
      </w:r>
      <w:r>
        <w:rPr>
          <w:rFonts w:eastAsia="Times New Roman"/>
          <w:color w:val="000000"/>
          <w:spacing w:val="9"/>
          <w:sz w:val="18"/>
        </w:rPr>
        <w:t xml:space="preserve">port eMotor in </w:t>
      </w:r>
      <w:r>
        <w:rPr>
          <w:rFonts w:eastAsia="Times New Roman"/>
          <w:i/>
          <w:color w:val="000000"/>
          <w:spacing w:val="9"/>
          <w:sz w:val="17"/>
        </w:rPr>
        <w:t xml:space="preserve">cell </w:t>
      </w:r>
      <w:r>
        <w:rPr>
          <w:rFonts w:eastAsia="Times New Roman"/>
          <w:color w:val="000000"/>
          <w:spacing w:val="9"/>
          <w:sz w:val="18"/>
        </w:rPr>
        <w:t xml:space="preserve">Motor is connected to </w:t>
      </w:r>
      <w:r>
        <w:rPr>
          <w:rFonts w:eastAsia="Times New Roman"/>
          <w:i/>
          <w:color w:val="000000"/>
          <w:spacing w:val="9"/>
          <w:sz w:val="17"/>
        </w:rPr>
        <w:t xml:space="preserve">call </w:t>
      </w:r>
      <w:r>
        <w:rPr>
          <w:rFonts w:eastAsia="Times New Roman"/>
          <w:color w:val="000000"/>
          <w:spacing w:val="9"/>
          <w:sz w:val="18"/>
        </w:rPr>
        <w:t xml:space="preserve">port cMotor in </w:t>
      </w:r>
      <w:r>
        <w:rPr>
          <w:rFonts w:eastAsia="Times New Roman"/>
          <w:i/>
          <w:color w:val="000000"/>
          <w:spacing w:val="9"/>
          <w:sz w:val="17"/>
        </w:rPr>
        <w:t xml:space="preserve">cell </w:t>
      </w:r>
      <w:r>
        <w:rPr>
          <w:rFonts w:eastAsia="Times New Roman"/>
          <w:color w:val="000000"/>
          <w:spacing w:val="9"/>
          <w:sz w:val="18"/>
        </w:rPr>
        <w:t xml:space="preserve">Caller. </w:t>
      </w:r>
      <w:r>
        <w:rPr>
          <w:rFonts w:eastAsia="Times New Roman"/>
          <w:i/>
          <w:color w:val="000000"/>
          <w:spacing w:val="9"/>
          <w:sz w:val="17"/>
        </w:rPr>
        <w:t xml:space="preserve">C EXP </w:t>
      </w:r>
      <w:r>
        <w:rPr>
          <w:rFonts w:eastAsia="Times New Roman"/>
          <w:color w:val="000000"/>
          <w:spacing w:val="9"/>
          <w:sz w:val="18"/>
        </w:rPr>
        <w:t>calls macros de</w:t>
      </w:r>
      <w:r>
        <w:rPr>
          <w:rFonts w:eastAsia="Times New Roman"/>
          <w:color w:val="000000"/>
          <w:spacing w:val="9"/>
          <w:sz w:val="18"/>
        </w:rPr>
        <w:softHyphen/>
        <w:t>fined in C files.</w:t>
      </w:r>
    </w:p>
    <w:p w14:paraId="7C0C0DEA" w14:textId="77777777" w:rsidR="00F10532" w:rsidRDefault="003D5E68">
      <w:pPr>
        <w:spacing w:before="287" w:line="208" w:lineRule="exact"/>
        <w:ind w:left="144"/>
        <w:jc w:val="both"/>
        <w:textAlignment w:val="baseline"/>
        <w:rPr>
          <w:rFonts w:eastAsia="Times New Roman"/>
          <w:b/>
          <w:color w:val="000000"/>
          <w:spacing w:val="20"/>
          <w:sz w:val="19"/>
        </w:rPr>
      </w:pPr>
      <w:r>
        <w:rPr>
          <w:rFonts w:eastAsia="Times New Roman"/>
          <w:b/>
          <w:color w:val="000000"/>
          <w:spacing w:val="20"/>
          <w:sz w:val="19"/>
        </w:rPr>
        <w:t>2.3 mruby on TECS</w:t>
      </w:r>
    </w:p>
    <w:p w14:paraId="757ECA82" w14:textId="2D2C54C6" w:rsidR="00F10532" w:rsidRPr="003D5E68" w:rsidRDefault="003D5E68">
      <w:pPr>
        <w:spacing w:line="248" w:lineRule="exact"/>
        <w:ind w:right="216" w:firstLine="144"/>
        <w:jc w:val="both"/>
        <w:textAlignment w:val="baseline"/>
        <w:rPr>
          <w:rFonts w:eastAsia="Times New Roman"/>
          <w:color w:val="000000"/>
          <w:spacing w:val="8"/>
          <w:sz w:val="18"/>
          <w:highlight w:val="yellow"/>
        </w:rPr>
      </w:pPr>
      <w:r w:rsidRPr="003D5E68">
        <w:rPr>
          <w:rFonts w:eastAsia="Times New Roman"/>
          <w:color w:val="000000"/>
          <w:spacing w:val="8"/>
          <w:sz w:val="18"/>
          <w:highlight w:val="yellow"/>
        </w:rPr>
        <w:t>mruby on TECS is a component-based frame</w:t>
      </w:r>
      <w:r w:rsidRPr="003D5E68">
        <w:rPr>
          <w:rFonts w:eastAsia="Times New Roman"/>
          <w:color w:val="000000"/>
          <w:spacing w:val="8"/>
          <w:sz w:val="18"/>
          <w:highlight w:val="yellow"/>
        </w:rPr>
        <w:softHyphen/>
        <w:t>work for running an mruby script language on em</w:t>
      </w:r>
      <w:r w:rsidRPr="003D5E68">
        <w:rPr>
          <w:rFonts w:eastAsia="Times New Roman"/>
          <w:color w:val="000000"/>
          <w:spacing w:val="8"/>
          <w:sz w:val="18"/>
          <w:highlight w:val="yellow"/>
        </w:rPr>
        <w:softHyphen/>
        <w:t xml:space="preserve">bedded systems. This framework integrates two technologies, mruby and TECS, and enables to develop embedded software using </w:t>
      </w:r>
      <w:ins w:id="7" w:author="CS Enago9" w:date="2016-10-28T14:11:00Z">
        <w:r w:rsidR="005D012C">
          <w:rPr>
            <w:rFonts w:eastAsia="Times New Roman"/>
            <w:color w:val="000000"/>
            <w:spacing w:val="8"/>
            <w:sz w:val="18"/>
            <w:highlight w:val="yellow"/>
          </w:rPr>
          <w:t xml:space="preserve">a </w:t>
        </w:r>
      </w:ins>
      <w:r w:rsidRPr="003D5E68">
        <w:rPr>
          <w:rFonts w:eastAsia="Times New Roman"/>
          <w:color w:val="000000"/>
          <w:spacing w:val="8"/>
          <w:sz w:val="18"/>
          <w:highlight w:val="yellow"/>
        </w:rPr>
        <w:t xml:space="preserve">script language without </w:t>
      </w:r>
      <w:del w:id="8" w:author="CS Enago9" w:date="2016-10-28T14:11:00Z">
        <w:r w:rsidRPr="003D5E68">
          <w:rPr>
            <w:rFonts w:eastAsia="Times New Roman"/>
            <w:color w:val="000000"/>
            <w:spacing w:val="8"/>
            <w:sz w:val="18"/>
            <w:highlight w:val="yellow"/>
          </w:rPr>
          <w:delText>slowdown of</w:delText>
        </w:r>
      </w:del>
      <w:ins w:id="9" w:author="CS Enago9" w:date="2016-10-28T14:11:00Z">
        <w:r w:rsidRPr="003D5E68">
          <w:rPr>
            <w:rFonts w:eastAsia="Times New Roman"/>
            <w:color w:val="000000"/>
            <w:spacing w:val="8"/>
            <w:sz w:val="18"/>
            <w:highlight w:val="yellow"/>
          </w:rPr>
          <w:t>slow</w:t>
        </w:r>
        <w:r w:rsidR="005D012C">
          <w:rPr>
            <w:rFonts w:eastAsia="Times New Roman"/>
            <w:color w:val="000000"/>
            <w:spacing w:val="8"/>
            <w:sz w:val="18"/>
            <w:highlight w:val="yellow"/>
          </w:rPr>
          <w:t>ing down</w:t>
        </w:r>
      </w:ins>
      <w:r w:rsidRPr="003D5E68">
        <w:rPr>
          <w:rFonts w:eastAsia="Times New Roman"/>
          <w:color w:val="000000"/>
          <w:spacing w:val="8"/>
          <w:sz w:val="18"/>
          <w:highlight w:val="yellow"/>
        </w:rPr>
        <w:t xml:space="preserve"> the execution time.</w:t>
      </w:r>
    </w:p>
    <w:p w14:paraId="1C2BCAD9" w14:textId="77777777" w:rsidR="00F10532" w:rsidRDefault="003D5E68">
      <w:pPr>
        <w:spacing w:before="41" w:line="208" w:lineRule="exact"/>
        <w:ind w:left="144"/>
        <w:jc w:val="both"/>
        <w:textAlignment w:val="baseline"/>
        <w:rPr>
          <w:rFonts w:eastAsia="Times New Roman"/>
          <w:b/>
          <w:color w:val="000000"/>
          <w:spacing w:val="18"/>
          <w:sz w:val="19"/>
        </w:rPr>
      </w:pPr>
      <w:r w:rsidRPr="003D5E68">
        <w:rPr>
          <w:rFonts w:eastAsia="Times New Roman"/>
          <w:b/>
          <w:color w:val="000000"/>
          <w:spacing w:val="18"/>
          <w:sz w:val="19"/>
          <w:highlight w:val="yellow"/>
        </w:rPr>
        <w:t>2.3.1 System Model of mruby on</w:t>
      </w:r>
      <w:r>
        <w:rPr>
          <w:rFonts w:eastAsia="Times New Roman"/>
          <w:b/>
          <w:color w:val="000000"/>
          <w:spacing w:val="18"/>
          <w:sz w:val="19"/>
        </w:rPr>
        <w:t xml:space="preserve"> TECS</w:t>
      </w:r>
    </w:p>
    <w:p w14:paraId="5711B6C8" w14:textId="77777777" w:rsidR="00F10532" w:rsidRDefault="003D5E68">
      <w:pPr>
        <w:spacing w:line="248" w:lineRule="exact"/>
        <w:ind w:right="216" w:firstLine="144"/>
        <w:jc w:val="both"/>
        <w:textAlignment w:val="baseline"/>
        <w:rPr>
          <w:rFonts w:eastAsia="Times New Roman"/>
          <w:color w:val="000000"/>
          <w:spacing w:val="5"/>
          <w:sz w:val="18"/>
        </w:rPr>
      </w:pPr>
      <w:r>
        <w:rPr>
          <w:rFonts w:eastAsia="Times New Roman"/>
          <w:color w:val="000000"/>
          <w:spacing w:val="5"/>
          <w:sz w:val="18"/>
        </w:rPr>
        <w:t>The present mruby on TECS system model is shown in Fig.7. Each mruby program, which is a bytecode, runs on its own RiteVM as a comp onen-tized task of an RTOS. TECS components support various embedded drivers such as motor and sensor drivers.</w:t>
      </w:r>
    </w:p>
    <w:p w14:paraId="5D9DE93A" w14:textId="77777777" w:rsidR="00F10532" w:rsidRDefault="003D5E68">
      <w:pPr>
        <w:spacing w:before="2" w:line="248" w:lineRule="exact"/>
        <w:ind w:right="216" w:firstLine="144"/>
        <w:jc w:val="both"/>
        <w:textAlignment w:val="baseline"/>
        <w:rPr>
          <w:rFonts w:eastAsia="Times New Roman"/>
          <w:color w:val="000000"/>
          <w:spacing w:val="8"/>
          <w:sz w:val="18"/>
        </w:rPr>
      </w:pPr>
      <w:r>
        <w:rPr>
          <w:rFonts w:eastAsia="Times New Roman"/>
          <w:color w:val="000000"/>
          <w:spacing w:val="8"/>
          <w:sz w:val="18"/>
        </w:rPr>
        <w:t>An mruby-TECS bridge provides native libraries for mruby and can call a native program (e.g., C legacy code) from an mruby program. The mruby-</w:t>
      </w:r>
      <w:r>
        <w:rPr>
          <w:rFonts w:eastAsia="Times New Roman"/>
          <w:color w:val="000000"/>
          <w:sz w:val="24"/>
        </w:rPr>
        <w:t xml:space="preserve"> </w:t>
      </w:r>
    </w:p>
    <w:p w14:paraId="0E09365B" w14:textId="779FA031" w:rsidR="00F10532" w:rsidRDefault="0040434C">
      <w:pPr>
        <w:spacing w:before="8" w:after="29" w:line="127" w:lineRule="exact"/>
        <w:jc w:val="center"/>
        <w:textAlignment w:val="baseline"/>
        <w:rPr>
          <w:rFonts w:ascii="Verdana" w:eastAsia="Verdana" w:hAnsi="Verdana"/>
          <w:color w:val="000000"/>
          <w:spacing w:val="5"/>
          <w:sz w:val="11"/>
        </w:rPr>
      </w:pPr>
      <w:r>
        <w:rPr>
          <w:noProof/>
          <w:lang w:val="en-IN" w:eastAsia="en-IN"/>
        </w:rPr>
        <mc:AlternateContent>
          <mc:Choice Requires="wps">
            <w:drawing>
              <wp:anchor distT="0" distB="0" distL="114300" distR="114300" simplePos="0" relativeHeight="251542528" behindDoc="0" locked="0" layoutInCell="1" allowOverlap="1" wp14:editId="53261926">
                <wp:simplePos x="0" y="0"/>
                <wp:positionH relativeFrom="page">
                  <wp:posOffset>3907790</wp:posOffset>
                </wp:positionH>
                <wp:positionV relativeFrom="page">
                  <wp:posOffset>951230</wp:posOffset>
                </wp:positionV>
                <wp:extent cx="893445" cy="0"/>
                <wp:effectExtent l="0" t="0" r="0" b="0"/>
                <wp:wrapNone/>
                <wp:docPr id="19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34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BD79B" id="Line 178"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7.7pt,74.9pt" to="378.0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ukFA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" strokeweight=".25pt">
                <w10:wrap anchorx="page" anchory="page"/>
              </v:line>
            </w:pict>
          </mc:Fallback>
        </mc:AlternateContent>
      </w:r>
      <w:r>
        <w:rPr>
          <w:noProof/>
          <w:lang w:val="en-IN" w:eastAsia="en-IN"/>
        </w:rPr>
        <mc:AlternateContent>
          <mc:Choice Requires="wps">
            <w:drawing>
              <wp:anchor distT="0" distB="0" distL="114300" distR="114300" simplePos="0" relativeHeight="251543552" behindDoc="0" locked="0" layoutInCell="1" allowOverlap="1" wp14:editId="30467928">
                <wp:simplePos x="0" y="0"/>
                <wp:positionH relativeFrom="page">
                  <wp:posOffset>3413760</wp:posOffset>
                </wp:positionH>
                <wp:positionV relativeFrom="page">
                  <wp:posOffset>1932305</wp:posOffset>
                </wp:positionV>
                <wp:extent cx="2225675" cy="0"/>
                <wp:effectExtent l="0" t="0" r="0" b="0"/>
                <wp:wrapNone/>
                <wp:docPr id="19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E67B1" id="Line 177" o:spid="_x0000_s1026" style="position:absolute;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8pt,152.15pt" to="444.0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" strokeweight=".25pt">
                <w10:wrap anchorx="page" anchory="page"/>
              </v:line>
            </w:pict>
          </mc:Fallback>
        </mc:AlternateContent>
      </w:r>
      <w:r w:rsidR="003D5E68">
        <w:br w:type="column"/>
      </w:r>
      <w:r w:rsidR="003D5E68">
        <w:rPr>
          <w:rFonts w:ascii="Verdana" w:eastAsia="Verdana" w:hAnsi="Verdana"/>
          <w:color w:val="000000"/>
          <w:spacing w:val="5"/>
          <w:sz w:val="11"/>
        </w:rPr>
        <w:t>RTOS (TOPPERS/HRP2)</w:t>
      </w:r>
    </w:p>
    <w:p w14:paraId="12770433" w14:textId="77777777" w:rsidR="00F10532" w:rsidRDefault="003D5E68">
      <w:pPr>
        <w:pBdr>
          <w:top w:val="single" w:sz="2" w:space="0" w:color="000000"/>
          <w:bottom w:val="single" w:sz="2" w:space="1" w:color="000000"/>
        </w:pBdr>
        <w:spacing w:after="295" w:line="128" w:lineRule="exact"/>
        <w:ind w:left="240" w:right="288"/>
        <w:jc w:val="center"/>
        <w:textAlignment w:val="baseline"/>
        <w:rPr>
          <w:rFonts w:ascii="Verdana" w:eastAsia="Verdana" w:hAnsi="Verdana"/>
          <w:color w:val="000000"/>
          <w:spacing w:val="4"/>
          <w:sz w:val="11"/>
        </w:rPr>
      </w:pPr>
      <w:r>
        <w:rPr>
          <w:rFonts w:ascii="Verdana" w:eastAsia="Verdana" w:hAnsi="Verdana"/>
          <w:color w:val="000000"/>
          <w:spacing w:val="4"/>
          <w:sz w:val="11"/>
        </w:rPr>
        <w:t>Target Hardware</w:t>
      </w:r>
    </w:p>
    <w:p w14:paraId="7AE8C269" w14:textId="77777777" w:rsidR="00F10532" w:rsidRDefault="003D5E68">
      <w:pPr>
        <w:spacing w:before="4" w:line="177" w:lineRule="exact"/>
        <w:ind w:left="144"/>
        <w:textAlignment w:val="baseline"/>
        <w:rPr>
          <w:rFonts w:ascii="Bookman Old Style" w:eastAsia="Bookman Old Style" w:hAnsi="Bookman Old Style"/>
          <w:b/>
          <w:color w:val="000000"/>
          <w:spacing w:val="10"/>
          <w:sz w:val="15"/>
        </w:rPr>
      </w:pPr>
      <w:r>
        <w:rPr>
          <w:rFonts w:ascii="Bookman Old Style" w:eastAsia="Bookman Old Style" w:hAnsi="Bookman Old Style"/>
          <w:b/>
          <w:color w:val="000000"/>
          <w:spacing w:val="10"/>
          <w:sz w:val="15"/>
        </w:rPr>
        <w:t>Fig. 7 System model of existing mruby on</w:t>
      </w:r>
    </w:p>
    <w:p w14:paraId="4E772497" w14:textId="77777777" w:rsidR="00F10532" w:rsidRDefault="003D5E68">
      <w:pPr>
        <w:spacing w:before="73" w:after="488" w:line="177" w:lineRule="exact"/>
        <w:jc w:val="center"/>
        <w:textAlignment w:val="baseline"/>
        <w:rPr>
          <w:rFonts w:ascii="Bookman Old Style" w:eastAsia="Bookman Old Style" w:hAnsi="Bookman Old Style"/>
          <w:b/>
          <w:color w:val="000000"/>
          <w:spacing w:val="15"/>
          <w:sz w:val="15"/>
        </w:rPr>
      </w:pPr>
      <w:r>
        <w:rPr>
          <w:rFonts w:ascii="Bookman Old Style" w:eastAsia="Bookman Old Style" w:hAnsi="Bookman Old Style"/>
          <w:b/>
          <w:color w:val="000000"/>
          <w:spacing w:val="15"/>
          <w:sz w:val="15"/>
        </w:rPr>
        <w:t>TECS</w:t>
      </w:r>
    </w:p>
    <w:p w14:paraId="4BC384CE" w14:textId="3C79F50B" w:rsidR="00F10532" w:rsidRDefault="0040434C">
      <w:pPr>
        <w:spacing w:before="4" w:line="177" w:lineRule="exact"/>
        <w:jc w:val="center"/>
        <w:textAlignment w:val="baseline"/>
        <w:rPr>
          <w:rFonts w:ascii="Bookman Old Style" w:eastAsia="Bookman Old Style" w:hAnsi="Bookman Old Style"/>
          <w:b/>
          <w:color w:val="000000"/>
          <w:spacing w:val="15"/>
          <w:sz w:val="15"/>
        </w:rPr>
      </w:pPr>
      <w:r>
        <w:rPr>
          <w:noProof/>
          <w:lang w:val="en-IN" w:eastAsia="en-IN"/>
        </w:rPr>
        <mc:AlternateContent>
          <mc:Choice Requires="wps">
            <w:drawing>
              <wp:anchor distT="0" distB="0" distL="0" distR="0" simplePos="0" relativeHeight="251641856" behindDoc="1" locked="0" layoutInCell="1" allowOverlap="1" wp14:editId="02100AC6">
                <wp:simplePos x="0" y="0"/>
                <wp:positionH relativeFrom="page">
                  <wp:posOffset>3252470</wp:posOffset>
                </wp:positionH>
                <wp:positionV relativeFrom="page">
                  <wp:posOffset>2926080</wp:posOffset>
                </wp:positionV>
                <wp:extent cx="2596515" cy="660400"/>
                <wp:effectExtent l="0" t="0" r="0" b="0"/>
                <wp:wrapSquare wrapText="bothSides"/>
                <wp:docPr id="19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5D4F6"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84" type="#_x0000_t202" style="position:absolute;left:0;text-align:left;margin-left:256.1pt;margin-top:230.4pt;width:204.45pt;height:5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dJtAIAALU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" filled="f" stroked="f">
                <v:textbox inset="0,0,0,0">
                  <w:txbxContent>
                    <w:p w14:paraId="3255D4F6"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42880" behindDoc="1" locked="0" layoutInCell="1" allowOverlap="1" wp14:editId="7BB805C8">
                <wp:simplePos x="0" y="0"/>
                <wp:positionH relativeFrom="page">
                  <wp:posOffset>3410585</wp:posOffset>
                </wp:positionH>
                <wp:positionV relativeFrom="page">
                  <wp:posOffset>2926080</wp:posOffset>
                </wp:positionV>
                <wp:extent cx="2197735" cy="405130"/>
                <wp:effectExtent l="0" t="0" r="0" b="0"/>
                <wp:wrapNone/>
                <wp:docPr id="193"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C559E" w14:textId="77777777" w:rsidR="00F10532" w:rsidRDefault="003D5E68">
                            <w:pPr>
                              <w:textAlignment w:val="baseline"/>
                            </w:pPr>
                            <w:r>
                              <w:rPr>
                                <w:noProof/>
                                <w:lang w:val="en-IN" w:eastAsia="en-IN"/>
                              </w:rPr>
                              <w:drawing>
                                <wp:inline distT="0" distB="0" distL="0" distR="0">
                                  <wp:extent cx="2197735" cy="40513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20"/>
                                          <a:stretch>
                                            <a:fillRect/>
                                          </a:stretch>
                                        </pic:blipFill>
                                        <pic:spPr>
                                          <a:xfrm>
                                            <a:off x="0" y="0"/>
                                            <a:ext cx="2197735" cy="40513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85" type="#_x0000_t202" style="position:absolute;left:0;text-align:left;margin-left:268.55pt;margin-top:230.4pt;width:173.05pt;height:31.9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NGtgIAALU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" filled="f" stroked="f">
                <v:textbox inset="0,0,0,0">
                  <w:txbxContent>
                    <w:p w14:paraId="691C559E" w14:textId="77777777" w:rsidR="00F10532" w:rsidRDefault="003D5E68">
                      <w:pPr>
                        <w:textAlignment w:val="baseline"/>
                      </w:pPr>
                      <w:r>
                        <w:rPr>
                          <w:noProof/>
                          <w:lang w:val="en-IN" w:eastAsia="en-IN"/>
                        </w:rPr>
                        <w:drawing>
                          <wp:inline distT="0" distB="0" distL="0" distR="0">
                            <wp:extent cx="2197735" cy="40513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20"/>
                                    <a:stretch>
                                      <a:fillRect/>
                                    </a:stretch>
                                  </pic:blipFill>
                                  <pic:spPr>
                                    <a:xfrm>
                                      <a:off x="0" y="0"/>
                                      <a:ext cx="2197735" cy="405130"/>
                                    </a:xfrm>
                                    <a:prstGeom prst="rect">
                                      <a:avLst/>
                                    </a:prstGeom>
                                  </pic:spPr>
                                </pic:pic>
                              </a:graphicData>
                            </a:graphic>
                          </wp:inline>
                        </w:drawing>
                      </w:r>
                    </w:p>
                  </w:txbxContent>
                </v:textbox>
                <w10:wrap anchorx="page" anchory="page"/>
              </v:shape>
            </w:pict>
          </mc:Fallback>
        </mc:AlternateContent>
      </w:r>
      <w:r>
        <w:rPr>
          <w:noProof/>
          <w:lang w:val="en-IN" w:eastAsia="en-IN"/>
        </w:rPr>
        <mc:AlternateContent>
          <mc:Choice Requires="wps">
            <w:drawing>
              <wp:anchor distT="0" distB="0" distL="0" distR="0" simplePos="0" relativeHeight="251643904" behindDoc="1" locked="0" layoutInCell="1" allowOverlap="1" wp14:editId="63EC43D5">
                <wp:simplePos x="0" y="0"/>
                <wp:positionH relativeFrom="page">
                  <wp:posOffset>5105400</wp:posOffset>
                </wp:positionH>
                <wp:positionV relativeFrom="page">
                  <wp:posOffset>2974975</wp:posOffset>
                </wp:positionV>
                <wp:extent cx="438785" cy="242570"/>
                <wp:effectExtent l="0" t="0" r="0" b="0"/>
                <wp:wrapSquare wrapText="bothSides"/>
                <wp:docPr id="19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DD3AC" w14:textId="77777777" w:rsidR="00F10532" w:rsidRDefault="003D5E68">
                            <w:pPr>
                              <w:spacing w:line="149" w:lineRule="exact"/>
                              <w:textAlignment w:val="baseline"/>
                              <w:rPr>
                                <w:rFonts w:ascii="Verdana" w:eastAsia="Verdana" w:hAnsi="Verdana"/>
                                <w:b/>
                                <w:color w:val="000000"/>
                                <w:spacing w:val="-3"/>
                                <w:sz w:val="11"/>
                              </w:rPr>
                            </w:pPr>
                            <w:r>
                              <w:rPr>
                                <w:rFonts w:ascii="Verdana" w:eastAsia="Verdana" w:hAnsi="Verdana"/>
                                <w:b/>
                                <w:color w:val="000000"/>
                                <w:spacing w:val="-3"/>
                                <w:sz w:val="11"/>
                              </w:rPr>
                              <w:t>tMotor</w:t>
                            </w:r>
                          </w:p>
                          <w:p w14:paraId="617E461F" w14:textId="77777777" w:rsidR="00F10532" w:rsidRDefault="003D5E68">
                            <w:pPr>
                              <w:spacing w:before="9" w:line="211" w:lineRule="exact"/>
                              <w:jc w:val="right"/>
                              <w:textAlignment w:val="baseline"/>
                              <w:rPr>
                                <w:rFonts w:ascii="Tahoma" w:eastAsia="Tahoma" w:hAnsi="Tahoma"/>
                                <w:b/>
                                <w:color w:val="000000"/>
                                <w:spacing w:val="-3"/>
                                <w:sz w:val="18"/>
                              </w:rPr>
                            </w:pPr>
                            <w:r>
                              <w:rPr>
                                <w:rFonts w:ascii="Tahoma" w:eastAsia="Tahoma" w:hAnsi="Tahoma"/>
                                <w:b/>
                                <w:color w:val="000000"/>
                                <w:spacing w:val="-3"/>
                                <w:sz w:val="18"/>
                              </w:rPr>
                              <w:t>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86" type="#_x0000_t202" style="position:absolute;left:0;text-align:left;margin-left:402pt;margin-top:234.25pt;width:34.55pt;height:19.1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sWtQ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" filled="f" stroked="f">
                <v:textbox inset="0,0,0,0">
                  <w:txbxContent>
                    <w:p w14:paraId="440DD3AC" w14:textId="77777777" w:rsidR="00F10532" w:rsidRDefault="003D5E68">
                      <w:pPr>
                        <w:spacing w:line="149" w:lineRule="exact"/>
                        <w:textAlignment w:val="baseline"/>
                        <w:rPr>
                          <w:rFonts w:ascii="Verdana" w:eastAsia="Verdana" w:hAnsi="Verdana"/>
                          <w:b/>
                          <w:color w:val="000000"/>
                          <w:spacing w:val="-3"/>
                          <w:sz w:val="11"/>
                        </w:rPr>
                      </w:pPr>
                      <w:r>
                        <w:rPr>
                          <w:rFonts w:ascii="Verdana" w:eastAsia="Verdana" w:hAnsi="Verdana"/>
                          <w:b/>
                          <w:color w:val="000000"/>
                          <w:spacing w:val="-3"/>
                          <w:sz w:val="11"/>
                        </w:rPr>
                        <w:t>tMotor</w:t>
                      </w:r>
                    </w:p>
                    <w:p w14:paraId="617E461F" w14:textId="77777777" w:rsidR="00F10532" w:rsidRDefault="003D5E68">
                      <w:pPr>
                        <w:spacing w:before="9" w:line="211" w:lineRule="exact"/>
                        <w:jc w:val="right"/>
                        <w:textAlignment w:val="baseline"/>
                        <w:rPr>
                          <w:rFonts w:ascii="Tahoma" w:eastAsia="Tahoma" w:hAnsi="Tahoma"/>
                          <w:b/>
                          <w:color w:val="000000"/>
                          <w:spacing w:val="-3"/>
                          <w:sz w:val="18"/>
                        </w:rPr>
                      </w:pPr>
                      <w:r>
                        <w:rPr>
                          <w:rFonts w:ascii="Tahoma" w:eastAsia="Tahoma" w:hAnsi="Tahoma"/>
                          <w:b/>
                          <w:color w:val="000000"/>
                          <w:spacing w:val="-3"/>
                          <w:sz w:val="18"/>
                        </w:rPr>
                        <w:t>Motor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44928" behindDoc="1" locked="0" layoutInCell="1" allowOverlap="1" wp14:editId="23BA61A3">
                <wp:simplePos x="0" y="0"/>
                <wp:positionH relativeFrom="page">
                  <wp:posOffset>3410585</wp:posOffset>
                </wp:positionH>
                <wp:positionV relativeFrom="page">
                  <wp:posOffset>3035935</wp:posOffset>
                </wp:positionV>
                <wp:extent cx="506095" cy="231775"/>
                <wp:effectExtent l="0" t="0" r="0" b="0"/>
                <wp:wrapSquare wrapText="bothSides"/>
                <wp:docPr id="19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935CB" w14:textId="77777777" w:rsidR="00F10532" w:rsidRDefault="003D5E68">
                            <w:pPr>
                              <w:spacing w:before="54" w:after="139" w:line="152" w:lineRule="exact"/>
                              <w:jc w:val="center"/>
                              <w:textAlignment w:val="baseline"/>
                              <w:rPr>
                                <w:rFonts w:ascii="Verdana" w:eastAsia="Verdana" w:hAnsi="Verdana"/>
                                <w:b/>
                                <w:color w:val="000000"/>
                                <w:spacing w:val="-3"/>
                                <w:sz w:val="11"/>
                              </w:rPr>
                            </w:pPr>
                            <w:r>
                              <w:rPr>
                                <w:rFonts w:ascii="Verdana" w:eastAsia="Verdana" w:hAnsi="Verdana"/>
                                <w:b/>
                                <w:color w:val="000000"/>
                                <w:spacing w:val="-3"/>
                                <w:sz w:val="11"/>
                              </w:rPr>
                              <w:t>mruby code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87" type="#_x0000_t202" style="position:absolute;left:0;text-align:left;margin-left:268.55pt;margin-top:239.05pt;width:39.85pt;height:18.2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87sw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" filled="f" stroked="f">
                <v:textbox inset="0,0,0,0">
                  <w:txbxContent>
                    <w:p w14:paraId="0E2935CB" w14:textId="77777777" w:rsidR="00F10532" w:rsidRDefault="003D5E68">
                      <w:pPr>
                        <w:spacing w:before="54" w:after="139" w:line="152" w:lineRule="exact"/>
                        <w:jc w:val="center"/>
                        <w:textAlignment w:val="baseline"/>
                        <w:rPr>
                          <w:rFonts w:ascii="Verdana" w:eastAsia="Verdana" w:hAnsi="Verdana"/>
                          <w:b/>
                          <w:color w:val="000000"/>
                          <w:spacing w:val="-3"/>
                          <w:sz w:val="11"/>
                        </w:rPr>
                      </w:pPr>
                      <w:r>
                        <w:rPr>
                          <w:rFonts w:ascii="Verdana" w:eastAsia="Verdana" w:hAnsi="Verdana"/>
                          <w:b/>
                          <w:color w:val="000000"/>
                          <w:spacing w:val="-3"/>
                          <w:sz w:val="11"/>
                        </w:rPr>
                        <w:t>mruby code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45952" behindDoc="1" locked="0" layoutInCell="1" allowOverlap="1" wp14:editId="76B9EA09">
                <wp:simplePos x="0" y="0"/>
                <wp:positionH relativeFrom="page">
                  <wp:posOffset>4166870</wp:posOffset>
                </wp:positionH>
                <wp:positionV relativeFrom="page">
                  <wp:posOffset>2953385</wp:posOffset>
                </wp:positionV>
                <wp:extent cx="718820" cy="326390"/>
                <wp:effectExtent l="0" t="0" r="0" b="0"/>
                <wp:wrapSquare wrapText="bothSides"/>
                <wp:docPr id="19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1788D" w14:textId="77777777" w:rsidR="00F10532" w:rsidRDefault="003D5E68">
                            <w:pPr>
                              <w:spacing w:line="151" w:lineRule="exact"/>
                              <w:textAlignment w:val="baseline"/>
                              <w:rPr>
                                <w:rFonts w:ascii="Verdana" w:eastAsia="Verdana" w:hAnsi="Verdana"/>
                                <w:b/>
                                <w:color w:val="000000"/>
                                <w:sz w:val="11"/>
                              </w:rPr>
                            </w:pPr>
                            <w:r>
                              <w:rPr>
                                <w:rFonts w:ascii="Verdana" w:eastAsia="Verdana" w:hAnsi="Verdana"/>
                                <w:b/>
                                <w:color w:val="000000"/>
                                <w:sz w:val="11"/>
                              </w:rPr>
                              <w:t xml:space="preserve">TsMotor </w:t>
                            </w:r>
                            <w:r>
                              <w:rPr>
                                <w:rFonts w:ascii="Verdana" w:eastAsia="Verdana" w:hAnsi="Verdana"/>
                                <w:b/>
                                <w:color w:val="000000"/>
                                <w:sz w:val="11"/>
                              </w:rPr>
                              <w:br/>
                              <w:t>tsMotor</w:t>
                            </w:r>
                          </w:p>
                          <w:p w14:paraId="62AAC257" w14:textId="77777777" w:rsidR="00F10532" w:rsidRDefault="003D5E68">
                            <w:pPr>
                              <w:spacing w:before="10" w:line="191" w:lineRule="exact"/>
                              <w:jc w:val="right"/>
                              <w:textAlignment w:val="baseline"/>
                              <w:rPr>
                                <w:rFonts w:ascii="Tahoma" w:eastAsia="Tahoma" w:hAnsi="Tahoma"/>
                                <w:b/>
                                <w:color w:val="000000"/>
                                <w:spacing w:val="-5"/>
                                <w:sz w:val="16"/>
                              </w:rPr>
                            </w:pPr>
                            <w:r>
                              <w:rPr>
                                <w:rFonts w:ascii="Tahoma" w:eastAsia="Tahoma" w:hAnsi="Tahoma"/>
                                <w:b/>
                                <w:color w:val="000000"/>
                                <w:spacing w:val="-5"/>
                                <w:sz w:val="16"/>
                              </w:rPr>
                              <w:t>BridgeMotor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88" type="#_x0000_t202" style="position:absolute;left:0;text-align:left;margin-left:328.1pt;margin-top:232.55pt;width:56.6pt;height:25.7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TYsA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" filled="f" stroked="f">
                <v:textbox inset="0,0,0,0">
                  <w:txbxContent>
                    <w:p w14:paraId="78F1788D" w14:textId="77777777" w:rsidR="00F10532" w:rsidRDefault="003D5E68">
                      <w:pPr>
                        <w:spacing w:line="151" w:lineRule="exact"/>
                        <w:textAlignment w:val="baseline"/>
                        <w:rPr>
                          <w:rFonts w:ascii="Verdana" w:eastAsia="Verdana" w:hAnsi="Verdana"/>
                          <w:b/>
                          <w:color w:val="000000"/>
                          <w:sz w:val="11"/>
                        </w:rPr>
                      </w:pPr>
                      <w:r>
                        <w:rPr>
                          <w:rFonts w:ascii="Verdana" w:eastAsia="Verdana" w:hAnsi="Verdana"/>
                          <w:b/>
                          <w:color w:val="000000"/>
                          <w:sz w:val="11"/>
                        </w:rPr>
                        <w:t xml:space="preserve">TsMotor </w:t>
                      </w:r>
                      <w:r>
                        <w:rPr>
                          <w:rFonts w:ascii="Verdana" w:eastAsia="Verdana" w:hAnsi="Verdana"/>
                          <w:b/>
                          <w:color w:val="000000"/>
                          <w:sz w:val="11"/>
                        </w:rPr>
                        <w:br/>
                        <w:t>tsMotor</w:t>
                      </w:r>
                    </w:p>
                    <w:p w14:paraId="62AAC257" w14:textId="77777777" w:rsidR="00F10532" w:rsidRDefault="003D5E68">
                      <w:pPr>
                        <w:spacing w:before="10" w:line="191" w:lineRule="exact"/>
                        <w:jc w:val="right"/>
                        <w:textAlignment w:val="baseline"/>
                        <w:rPr>
                          <w:rFonts w:ascii="Tahoma" w:eastAsia="Tahoma" w:hAnsi="Tahoma"/>
                          <w:b/>
                          <w:color w:val="000000"/>
                          <w:spacing w:val="-5"/>
                          <w:sz w:val="16"/>
                        </w:rPr>
                      </w:pPr>
                      <w:r>
                        <w:rPr>
                          <w:rFonts w:ascii="Tahoma" w:eastAsia="Tahoma" w:hAnsi="Tahoma"/>
                          <w:b/>
                          <w:color w:val="000000"/>
                          <w:spacing w:val="-5"/>
                          <w:sz w:val="16"/>
                        </w:rPr>
                        <w:t>BridgeMotor</w:t>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544576" behindDoc="0" locked="0" layoutInCell="1" allowOverlap="1" wp14:editId="6CCAEB1C">
                <wp:simplePos x="0" y="0"/>
                <wp:positionH relativeFrom="page">
                  <wp:posOffset>3410585</wp:posOffset>
                </wp:positionH>
                <wp:positionV relativeFrom="page">
                  <wp:posOffset>3267710</wp:posOffset>
                </wp:positionV>
                <wp:extent cx="506095" cy="0"/>
                <wp:effectExtent l="0" t="0" r="0" b="0"/>
                <wp:wrapNone/>
                <wp:docPr id="18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BA097" id="Line 171" o:spid="_x0000_s1026" style="position:absolute;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55pt,257.3pt" to="308.4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G+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" strokeweight=".5pt">
                <w10:wrap anchorx="page" anchory="page"/>
              </v:line>
            </w:pict>
          </mc:Fallback>
        </mc:AlternateContent>
      </w:r>
      <w:r>
        <w:rPr>
          <w:noProof/>
          <w:lang w:val="en-IN" w:eastAsia="en-IN"/>
        </w:rPr>
        <mc:AlternateContent>
          <mc:Choice Requires="wps">
            <w:drawing>
              <wp:anchor distT="0" distB="0" distL="114300" distR="114300" simplePos="0" relativeHeight="251545600" behindDoc="0" locked="0" layoutInCell="1" allowOverlap="1" wp14:editId="7B133DCD">
                <wp:simplePos x="0" y="0"/>
                <wp:positionH relativeFrom="page">
                  <wp:posOffset>3410585</wp:posOffset>
                </wp:positionH>
                <wp:positionV relativeFrom="page">
                  <wp:posOffset>3035935</wp:posOffset>
                </wp:positionV>
                <wp:extent cx="0" cy="231775"/>
                <wp:effectExtent l="0" t="0" r="0" b="0"/>
                <wp:wrapNone/>
                <wp:docPr id="188"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3AD85" id="Line 170"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55pt,239.05pt" to="268.55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" strokeweight=".25pt">
                <w10:wrap anchorx="page" anchory="page"/>
              </v:line>
            </w:pict>
          </mc:Fallback>
        </mc:AlternateContent>
      </w:r>
      <w:r w:rsidR="003D5E68">
        <w:rPr>
          <w:rFonts w:ascii="Bookman Old Style" w:eastAsia="Bookman Old Style" w:hAnsi="Bookman Old Style"/>
          <w:b/>
          <w:color w:val="000000"/>
          <w:spacing w:val="15"/>
          <w:sz w:val="15"/>
        </w:rPr>
        <w:t>Fig. 8 mruby-TECS bridge</w:t>
      </w:r>
    </w:p>
    <w:p w14:paraId="26CAA569" w14:textId="77777777" w:rsidR="00F10532" w:rsidRDefault="003D5E68">
      <w:pPr>
        <w:spacing w:before="292" w:line="248" w:lineRule="exact"/>
        <w:jc w:val="both"/>
        <w:textAlignment w:val="baseline"/>
        <w:rPr>
          <w:rFonts w:eastAsia="Times New Roman"/>
          <w:color w:val="000000"/>
          <w:sz w:val="18"/>
        </w:rPr>
      </w:pPr>
      <w:r>
        <w:rPr>
          <w:rFonts w:eastAsia="Times New Roman"/>
          <w:color w:val="000000"/>
          <w:sz w:val="18"/>
        </w:rPr>
        <w:t>TECS bridge also provides TECS components for receiving the invocation from an mruby program.</w:t>
      </w:r>
    </w:p>
    <w:p w14:paraId="47386710" w14:textId="77777777" w:rsidR="00F10532" w:rsidRDefault="003D5E68">
      <w:pPr>
        <w:spacing w:line="247" w:lineRule="exact"/>
        <w:ind w:firstLine="144"/>
        <w:jc w:val="both"/>
        <w:textAlignment w:val="baseline"/>
        <w:rPr>
          <w:rFonts w:eastAsia="Times New Roman"/>
          <w:color w:val="000000"/>
          <w:spacing w:val="8"/>
          <w:sz w:val="18"/>
        </w:rPr>
      </w:pPr>
      <w:r>
        <w:rPr>
          <w:rFonts w:eastAsia="Times New Roman"/>
          <w:color w:val="000000"/>
          <w:spacing w:val="8"/>
          <w:sz w:val="18"/>
        </w:rPr>
        <w:t xml:space="preserve">In this paper, TOPPERS/HRP2 [29], [22] is the target RTOS and is based on </w:t>
      </w:r>
      <w:r>
        <w:rPr>
          <w:rFonts w:eastAsia="Times New Roman"/>
          <w:color w:val="000000"/>
          <w:spacing w:val="8"/>
          <w:sz w:val="19"/>
        </w:rPr>
        <w:t>µ</w:t>
      </w:r>
      <w:r>
        <w:rPr>
          <w:rFonts w:eastAsia="Times New Roman"/>
          <w:color w:val="000000"/>
          <w:spacing w:val="8"/>
          <w:sz w:val="18"/>
        </w:rPr>
        <w:t>ITRON [26] with memory protection. However, mruby on TECS does not depend on the RTOS because TECS sup</w:t>
      </w:r>
      <w:r>
        <w:rPr>
          <w:rFonts w:eastAsia="Times New Roman"/>
          <w:color w:val="000000"/>
          <w:spacing w:val="8"/>
          <w:sz w:val="18"/>
        </w:rPr>
        <w:softHyphen/>
        <w:t>ports not only TOPPERS/HRP2 but also the other RTOSs such as OSEK [25] and TOPPERS/ASP [13], [28].</w:t>
      </w:r>
    </w:p>
    <w:p w14:paraId="59D6BA4F" w14:textId="77777777" w:rsidR="00F10532" w:rsidRDefault="003D5E68">
      <w:pPr>
        <w:spacing w:before="40" w:line="208" w:lineRule="exact"/>
        <w:ind w:left="144"/>
        <w:jc w:val="both"/>
        <w:textAlignment w:val="baseline"/>
        <w:rPr>
          <w:rFonts w:eastAsia="Times New Roman"/>
          <w:b/>
          <w:color w:val="000000"/>
          <w:spacing w:val="13"/>
          <w:sz w:val="19"/>
        </w:rPr>
      </w:pPr>
      <w:r>
        <w:rPr>
          <w:rFonts w:eastAsia="Times New Roman"/>
          <w:b/>
          <w:color w:val="000000"/>
          <w:spacing w:val="13"/>
          <w:sz w:val="19"/>
        </w:rPr>
        <w:t>2. 3. 2 mruby-TECS Bridge</w:t>
      </w:r>
    </w:p>
    <w:p w14:paraId="1DB65F50" w14:textId="77777777" w:rsidR="00F10532" w:rsidRDefault="003D5E68">
      <w:pPr>
        <w:spacing w:before="1" w:line="248" w:lineRule="exact"/>
        <w:ind w:firstLine="144"/>
        <w:jc w:val="both"/>
        <w:textAlignment w:val="baseline"/>
        <w:rPr>
          <w:rFonts w:eastAsia="Times New Roman"/>
          <w:color w:val="000000"/>
          <w:spacing w:val="7"/>
          <w:sz w:val="18"/>
        </w:rPr>
      </w:pPr>
      <w:r>
        <w:rPr>
          <w:rFonts w:eastAsia="Times New Roman"/>
          <w:color w:val="000000"/>
          <w:spacing w:val="7"/>
          <w:sz w:val="18"/>
        </w:rPr>
        <w:t>There is a significant difference between the exe</w:t>
      </w:r>
      <w:r>
        <w:rPr>
          <w:rFonts w:eastAsia="Times New Roman"/>
          <w:color w:val="000000"/>
          <w:spacing w:val="7"/>
          <w:sz w:val="18"/>
        </w:rPr>
        <w:softHyphen/>
        <w:t>cution times of mruby and C language codes. Ac</w:t>
      </w:r>
      <w:r>
        <w:rPr>
          <w:rFonts w:eastAsia="Times New Roman"/>
          <w:color w:val="000000"/>
          <w:spacing w:val="7"/>
          <w:sz w:val="18"/>
        </w:rPr>
        <w:softHyphen/>
        <w:t>cording to [12], mruby programs are several hun</w:t>
      </w:r>
      <w:r>
        <w:rPr>
          <w:rFonts w:eastAsia="Times New Roman"/>
          <w:color w:val="000000"/>
          <w:spacing w:val="7"/>
          <w:sz w:val="18"/>
        </w:rPr>
        <w:softHyphen/>
        <w:t>dred times slower than C programs and the execu</w:t>
      </w:r>
      <w:r>
        <w:rPr>
          <w:rFonts w:eastAsia="Times New Roman"/>
          <w:color w:val="000000"/>
          <w:spacing w:val="7"/>
          <w:sz w:val="18"/>
        </w:rPr>
        <w:softHyphen/>
        <w:t>tion of an mruby bytecode on a RiteVM is not as efficient as that of C code. Thus, it is difficult to use mruby exclusively.</w:t>
      </w:r>
    </w:p>
    <w:p w14:paraId="78734824" w14:textId="77777777" w:rsidR="00F10532" w:rsidRDefault="003D5E68">
      <w:pPr>
        <w:spacing w:line="247" w:lineRule="exact"/>
        <w:ind w:firstLine="144"/>
        <w:jc w:val="both"/>
        <w:textAlignment w:val="baseline"/>
        <w:rPr>
          <w:rFonts w:eastAsia="Times New Roman"/>
          <w:color w:val="000000"/>
          <w:spacing w:val="5"/>
          <w:sz w:val="18"/>
        </w:rPr>
      </w:pPr>
      <w:r>
        <w:rPr>
          <w:rFonts w:eastAsia="Times New Roman"/>
          <w:color w:val="000000"/>
          <w:spacing w:val="5"/>
          <w:sz w:val="18"/>
        </w:rPr>
        <w:t>Using Ruby on embedded devices improves pro</w:t>
      </w:r>
      <w:r>
        <w:rPr>
          <w:rFonts w:eastAsia="Times New Roman"/>
          <w:color w:val="000000"/>
          <w:spacing w:val="5"/>
          <w:sz w:val="18"/>
        </w:rPr>
        <w:softHyphen/>
        <w:t>ductivity and maintainability because it is easy to use and read. However, some C language codes are required to manipulate actuators and sensors and ensure that critical sections of the code run quickly.</w:t>
      </w:r>
    </w:p>
    <w:p w14:paraId="79A3833D" w14:textId="77777777" w:rsidR="00F10532" w:rsidRDefault="003D5E68">
      <w:pPr>
        <w:spacing w:before="1" w:line="248" w:lineRule="exact"/>
        <w:ind w:firstLine="144"/>
        <w:jc w:val="both"/>
        <w:textAlignment w:val="baseline"/>
        <w:rPr>
          <w:rFonts w:eastAsia="Times New Roman"/>
          <w:color w:val="000000"/>
          <w:spacing w:val="9"/>
          <w:sz w:val="18"/>
        </w:rPr>
      </w:pPr>
      <w:r>
        <w:rPr>
          <w:rFonts w:eastAsia="Times New Roman"/>
          <w:color w:val="000000"/>
          <w:spacing w:val="9"/>
          <w:sz w:val="18"/>
        </w:rPr>
        <w:t>Fig.8 illustrates an mruby-TECS bridge used to control a motor. The left side of BridgeMotor be</w:t>
      </w:r>
      <w:r>
        <w:rPr>
          <w:rFonts w:eastAsia="Times New Roman"/>
          <w:color w:val="000000"/>
          <w:spacing w:val="9"/>
          <w:sz w:val="18"/>
        </w:rPr>
        <w:softHyphen/>
        <w:t>longs to the mruby program. The right side of BridgeMotor belongs to TECS component.</w:t>
      </w:r>
    </w:p>
    <w:p w14:paraId="10EEA63C" w14:textId="77777777" w:rsidR="00F10532" w:rsidRDefault="003D5E68">
      <w:pPr>
        <w:spacing w:line="248" w:lineRule="exact"/>
        <w:ind w:firstLine="144"/>
        <w:jc w:val="both"/>
        <w:textAlignment w:val="baseline"/>
        <w:rPr>
          <w:rFonts w:eastAsia="Times New Roman"/>
          <w:color w:val="000000"/>
          <w:spacing w:val="6"/>
          <w:sz w:val="18"/>
        </w:rPr>
      </w:pPr>
      <w:r>
        <w:rPr>
          <w:rFonts w:eastAsia="Times New Roman"/>
          <w:color w:val="000000"/>
          <w:spacing w:val="6"/>
          <w:sz w:val="18"/>
        </w:rPr>
        <w:t xml:space="preserve">The mruby-TECS bridge generates a </w:t>
      </w:r>
      <w:r>
        <w:rPr>
          <w:rFonts w:eastAsia="Times New Roman"/>
          <w:i/>
          <w:color w:val="000000"/>
          <w:spacing w:val="6"/>
          <w:sz w:val="17"/>
        </w:rPr>
        <w:t>celltype</w:t>
      </w:r>
      <w:r>
        <w:rPr>
          <w:rFonts w:eastAsia="Times New Roman"/>
          <w:color w:val="000000"/>
          <w:spacing w:val="6"/>
          <w:sz w:val="18"/>
        </w:rPr>
        <w:t>, which is called from the mruby code, and an mruby class, which corresponds to a developer-specified</w:t>
      </w:r>
    </w:p>
    <w:p w14:paraId="2E6C1501" w14:textId="77777777" w:rsidR="00F10532" w:rsidRDefault="00F10532">
      <w:pPr>
        <w:sectPr w:rsidR="00F10532">
          <w:type w:val="continuous"/>
          <w:pgSz w:w="11909" w:h="16838"/>
          <w:pgMar w:top="940" w:right="2698" w:bottom="3119" w:left="720" w:header="720" w:footer="720" w:gutter="0"/>
          <w:cols w:num="2" w:space="0" w:equalWidth="0">
            <w:col w:w="4344" w:space="58"/>
            <w:col w:w="4089" w:space="0"/>
          </w:cols>
        </w:sectPr>
      </w:pPr>
    </w:p>
    <w:p w14:paraId="036E8C9A" w14:textId="77777777" w:rsidR="00F10532" w:rsidRDefault="003D5E68">
      <w:pPr>
        <w:tabs>
          <w:tab w:val="right" w:pos="5184"/>
        </w:tabs>
        <w:spacing w:after="227" w:line="209" w:lineRule="exact"/>
        <w:ind w:left="72"/>
        <w:textAlignment w:val="baseline"/>
        <w:rPr>
          <w:rFonts w:eastAsia="Times New Roman"/>
          <w:color w:val="000000"/>
          <w:sz w:val="18"/>
        </w:rPr>
      </w:pPr>
      <w:r>
        <w:rPr>
          <w:rFonts w:eastAsia="Times New Roman"/>
          <w:color w:val="000000"/>
          <w:sz w:val="18"/>
        </w:rPr>
        <w:t>Vol. 0 No. 0 1983</w:t>
      </w:r>
      <w:r>
        <w:rPr>
          <w:rFonts w:eastAsia="Times New Roman"/>
          <w:color w:val="000000"/>
          <w:sz w:val="18"/>
        </w:rPr>
        <w:tab/>
        <w:t>5</w:t>
      </w:r>
    </w:p>
    <w:p w14:paraId="43149D21" w14:textId="77777777" w:rsidR="00F10532" w:rsidRDefault="00F10532">
      <w:pPr>
        <w:spacing w:after="227" w:line="209" w:lineRule="exact"/>
        <w:sectPr w:rsidR="00F10532">
          <w:pgSz w:w="11909" w:h="16838"/>
          <w:pgMar w:top="960" w:right="2628" w:bottom="3015" w:left="4021" w:header="720" w:footer="720" w:gutter="0"/>
          <w:cols w:space="720"/>
        </w:sectPr>
      </w:pPr>
    </w:p>
    <w:p w14:paraId="08DCC2C6" w14:textId="15F2B8BD" w:rsidR="00F10532" w:rsidRDefault="0040434C">
      <w:pPr>
        <w:spacing w:before="597" w:line="288" w:lineRule="exact"/>
        <w:textAlignment w:val="baseline"/>
        <w:rPr>
          <w:rFonts w:eastAsia="Times New Roman"/>
          <w:color w:val="000000"/>
          <w:sz w:val="24"/>
        </w:rPr>
      </w:pPr>
      <w:r>
        <w:rPr>
          <w:noProof/>
          <w:lang w:val="en-IN" w:eastAsia="en-IN"/>
        </w:rPr>
        <mc:AlternateContent>
          <mc:Choice Requires="wps">
            <w:drawing>
              <wp:anchor distT="0" distB="0" distL="0" distR="0" simplePos="0" relativeHeight="251646976" behindDoc="1" locked="0" layoutInCell="1" allowOverlap="1" wp14:editId="6807FFF1">
                <wp:simplePos x="0" y="0"/>
                <wp:positionH relativeFrom="column">
                  <wp:posOffset>2795270</wp:posOffset>
                </wp:positionH>
                <wp:positionV relativeFrom="paragraph">
                  <wp:posOffset>0</wp:posOffset>
                </wp:positionV>
                <wp:extent cx="2596515" cy="550545"/>
                <wp:effectExtent l="0" t="0" r="0" b="0"/>
                <wp:wrapNone/>
                <wp:docPr id="18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99530"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89" type="#_x0000_t202" style="position:absolute;margin-left:220.1pt;margin-top:0;width:204.45pt;height:43.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S2swIAALU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" filled="f" stroked="f">
                <v:textbox inset="0,0,0,0">
                  <w:txbxContent>
                    <w:p w14:paraId="14D99530" w14:textId="77777777" w:rsidR="00F10532" w:rsidRDefault="00F10532"/>
                  </w:txbxContent>
                </v:textbox>
              </v:shape>
            </w:pict>
          </mc:Fallback>
        </mc:AlternateContent>
      </w:r>
      <w:r>
        <w:rPr>
          <w:noProof/>
          <w:lang w:val="en-IN" w:eastAsia="en-IN"/>
        </w:rPr>
        <mc:AlternateContent>
          <mc:Choice Requires="wps">
            <w:drawing>
              <wp:anchor distT="0" distB="0" distL="0" distR="0" simplePos="0" relativeHeight="251648000" behindDoc="1" locked="0" layoutInCell="1" allowOverlap="1" wp14:editId="3D6F6ABB">
                <wp:simplePos x="0" y="0"/>
                <wp:positionH relativeFrom="column">
                  <wp:posOffset>156210</wp:posOffset>
                </wp:positionH>
                <wp:positionV relativeFrom="paragraph">
                  <wp:posOffset>21590</wp:posOffset>
                </wp:positionV>
                <wp:extent cx="436245" cy="231140"/>
                <wp:effectExtent l="0" t="0" r="0" b="0"/>
                <wp:wrapNone/>
                <wp:docPr id="186"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D4901" w14:textId="77777777" w:rsidR="00F10532" w:rsidRDefault="003D5E68">
                            <w:pPr>
                              <w:spacing w:after="14" w:line="116"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r>
                            <w:r>
                              <w:rPr>
                                <w:rFonts w:ascii="Verdana" w:eastAsia="Verdana" w:hAnsi="Verdana"/>
                                <w:color w:val="000000"/>
                                <w:spacing w:val="16"/>
                                <w:sz w:val="9"/>
                                <w:u w:val="single"/>
                              </w:rPr>
                              <w:t xml:space="preserve">(.mrb) </w:t>
                            </w:r>
                            <w:r>
                              <w:rPr>
                                <w:rFonts w:ascii="Verdana" w:eastAsia="Verdana" w:hAnsi="Verdana"/>
                                <w:color w:val="000000"/>
                                <w:spacing w:val="16"/>
                                <w:sz w:val="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90" type="#_x0000_t202" style="position:absolute;margin-left:12.3pt;margin-top:1.7pt;width:34.35pt;height:18.2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" filled="f" stroked="f">
                <v:textbox inset="0,0,0,0">
                  <w:txbxContent>
                    <w:p w14:paraId="15CD4901" w14:textId="77777777" w:rsidR="00F10532" w:rsidRDefault="003D5E68">
                      <w:pPr>
                        <w:spacing w:after="14" w:line="116"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r>
                      <w:r>
                        <w:rPr>
                          <w:rFonts w:ascii="Verdana" w:eastAsia="Verdana" w:hAnsi="Verdana"/>
                          <w:color w:val="000000"/>
                          <w:spacing w:val="16"/>
                          <w:sz w:val="9"/>
                          <w:u w:val="single"/>
                        </w:rPr>
                        <w:t xml:space="preserve">(.mrb) </w:t>
                      </w:r>
                      <w:r>
                        <w:rPr>
                          <w:rFonts w:ascii="Verdana" w:eastAsia="Verdana" w:hAnsi="Verdana"/>
                          <w:color w:val="000000"/>
                          <w:spacing w:val="16"/>
                          <w:sz w:val="9"/>
                        </w:rPr>
                        <w:t xml:space="preserve"> </w:t>
                      </w:r>
                    </w:p>
                  </w:txbxContent>
                </v:textbox>
              </v:shape>
            </w:pict>
          </mc:Fallback>
        </mc:AlternateContent>
      </w:r>
      <w:r>
        <w:rPr>
          <w:noProof/>
          <w:lang w:val="en-IN" w:eastAsia="en-IN"/>
        </w:rPr>
        <mc:AlternateContent>
          <mc:Choice Requires="wps">
            <w:drawing>
              <wp:anchor distT="0" distB="0" distL="0" distR="0" simplePos="0" relativeHeight="251649024" behindDoc="1" locked="0" layoutInCell="1" allowOverlap="1" wp14:editId="4F6BD74F">
                <wp:simplePos x="0" y="0"/>
                <wp:positionH relativeFrom="column">
                  <wp:posOffset>598170</wp:posOffset>
                </wp:positionH>
                <wp:positionV relativeFrom="paragraph">
                  <wp:posOffset>33020</wp:posOffset>
                </wp:positionV>
                <wp:extent cx="128270" cy="472440"/>
                <wp:effectExtent l="0" t="0" r="0" b="0"/>
                <wp:wrapNone/>
                <wp:docPr id="18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A8C14" w14:textId="77777777" w:rsidR="00F10532" w:rsidRDefault="003D5E68">
                            <w:pPr>
                              <w:spacing w:before="17" w:line="81"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271CE8A8" w14:textId="77777777" w:rsidR="00F10532" w:rsidRDefault="003D5E68">
                            <w:pPr>
                              <w:spacing w:before="20" w:after="19" w:line="52"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91" type="#_x0000_t202" style="position:absolute;margin-left:47.1pt;margin-top:2.6pt;width:10.1pt;height:37.2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" filled="f" stroked="f">
                <v:textbox style="layout-flow:vertical" inset="0,0,0,0">
                  <w:txbxContent>
                    <w:p w14:paraId="7E3A8C14" w14:textId="77777777" w:rsidR="00F10532" w:rsidRDefault="003D5E68">
                      <w:pPr>
                        <w:spacing w:before="17" w:line="81"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271CE8A8" w14:textId="77777777" w:rsidR="00F10532" w:rsidRDefault="003D5E68">
                      <w:pPr>
                        <w:spacing w:before="20" w:after="19" w:line="52"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v:textbox>
              </v:shape>
            </w:pict>
          </mc:Fallback>
        </mc:AlternateContent>
      </w:r>
      <w:r>
        <w:rPr>
          <w:noProof/>
          <w:lang w:val="en-IN" w:eastAsia="en-IN"/>
        </w:rPr>
        <mc:AlternateContent>
          <mc:Choice Requires="wps">
            <w:drawing>
              <wp:anchor distT="0" distB="0" distL="0" distR="0" simplePos="0" relativeHeight="251650048" behindDoc="1" locked="0" layoutInCell="1" allowOverlap="1" wp14:editId="4DF1DA8C">
                <wp:simplePos x="0" y="0"/>
                <wp:positionH relativeFrom="column">
                  <wp:posOffset>820420</wp:posOffset>
                </wp:positionH>
                <wp:positionV relativeFrom="paragraph">
                  <wp:posOffset>21590</wp:posOffset>
                </wp:positionV>
                <wp:extent cx="436880" cy="227965"/>
                <wp:effectExtent l="0" t="0" r="0" b="0"/>
                <wp:wrapNone/>
                <wp:docPr id="18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822B8" w14:textId="77777777" w:rsidR="00F10532" w:rsidRDefault="003D5E68">
                            <w:pPr>
                              <w:spacing w:line="116"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92" type="#_x0000_t202" style="position:absolute;margin-left:64.6pt;margin-top:1.7pt;width:34.4pt;height:17.9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3Lsg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" filled="f" stroked="f">
                <v:textbox inset="0,0,0,0">
                  <w:txbxContent>
                    <w:p w14:paraId="407822B8" w14:textId="77777777" w:rsidR="00F10532" w:rsidRDefault="003D5E68">
                      <w:pPr>
                        <w:spacing w:line="116"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v:textbox>
              </v:shape>
            </w:pict>
          </mc:Fallback>
        </mc:AlternateContent>
      </w:r>
      <w:r>
        <w:rPr>
          <w:noProof/>
          <w:lang w:val="en-IN" w:eastAsia="en-IN"/>
        </w:rPr>
        <mc:AlternateContent>
          <mc:Choice Requires="wps">
            <w:drawing>
              <wp:anchor distT="0" distB="0" distL="0" distR="0" simplePos="0" relativeHeight="251651072" behindDoc="1" locked="0" layoutInCell="1" allowOverlap="1" wp14:editId="3BBD585B">
                <wp:simplePos x="0" y="0"/>
                <wp:positionH relativeFrom="column">
                  <wp:posOffset>1259840</wp:posOffset>
                </wp:positionH>
                <wp:positionV relativeFrom="paragraph">
                  <wp:posOffset>36195</wp:posOffset>
                </wp:positionV>
                <wp:extent cx="128270" cy="472440"/>
                <wp:effectExtent l="0" t="0" r="0" b="0"/>
                <wp:wrapNone/>
                <wp:docPr id="18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124D0" w14:textId="77777777" w:rsidR="00F10532" w:rsidRDefault="003D5E68">
                            <w:pPr>
                              <w:spacing w:before="17" w:line="87"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34BE1A01" w14:textId="77777777" w:rsidR="00F10532" w:rsidRDefault="003D5E68">
                            <w:pPr>
                              <w:spacing w:before="14" w:after="23" w:line="53"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93" type="#_x0000_t202" style="position:absolute;margin-left:99.2pt;margin-top:2.85pt;width:10.1pt;height:37.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" filled="f" stroked="f">
                <v:textbox style="layout-flow:vertical" inset="0,0,0,0">
                  <w:txbxContent>
                    <w:p w14:paraId="281124D0" w14:textId="77777777" w:rsidR="00F10532" w:rsidRDefault="003D5E68">
                      <w:pPr>
                        <w:spacing w:before="17" w:line="87"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34BE1A01" w14:textId="77777777" w:rsidR="00F10532" w:rsidRDefault="003D5E68">
                      <w:pPr>
                        <w:spacing w:before="14" w:after="23" w:line="53"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v:textbox>
              </v:shape>
            </w:pict>
          </mc:Fallback>
        </mc:AlternateContent>
      </w:r>
      <w:r>
        <w:rPr>
          <w:noProof/>
          <w:lang w:val="en-IN" w:eastAsia="en-IN"/>
        </w:rPr>
        <mc:AlternateContent>
          <mc:Choice Requires="wps">
            <w:drawing>
              <wp:anchor distT="0" distB="0" distL="0" distR="0" simplePos="0" relativeHeight="251652096" behindDoc="1" locked="0" layoutInCell="1" allowOverlap="1" wp14:editId="421F4D40">
                <wp:simplePos x="0" y="0"/>
                <wp:positionH relativeFrom="column">
                  <wp:posOffset>1472565</wp:posOffset>
                </wp:positionH>
                <wp:positionV relativeFrom="paragraph">
                  <wp:posOffset>19050</wp:posOffset>
                </wp:positionV>
                <wp:extent cx="436880" cy="227330"/>
                <wp:effectExtent l="0" t="0" r="0" b="0"/>
                <wp:wrapNone/>
                <wp:docPr id="18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3D8E0" w14:textId="77777777" w:rsidR="00F10532" w:rsidRDefault="003D5E68">
                            <w:pPr>
                              <w:spacing w:line="117"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94" type="#_x0000_t202" style="position:absolute;margin-left:115.95pt;margin-top:1.5pt;width:34.4pt;height:17.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9ftAIAALQ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" filled="f" stroked="f">
                <v:textbox inset="0,0,0,0">
                  <w:txbxContent>
                    <w:p w14:paraId="00E3D8E0" w14:textId="77777777" w:rsidR="00F10532" w:rsidRDefault="003D5E68">
                      <w:pPr>
                        <w:spacing w:line="117"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v:textbox>
              </v:shape>
            </w:pict>
          </mc:Fallback>
        </mc:AlternateContent>
      </w:r>
      <w:r>
        <w:rPr>
          <w:noProof/>
          <w:lang w:val="en-IN" w:eastAsia="en-IN"/>
        </w:rPr>
        <mc:AlternateContent>
          <mc:Choice Requires="wps">
            <w:drawing>
              <wp:anchor distT="0" distB="0" distL="0" distR="0" simplePos="0" relativeHeight="251653120" behindDoc="1" locked="0" layoutInCell="1" allowOverlap="1" wp14:editId="63A020AA">
                <wp:simplePos x="0" y="0"/>
                <wp:positionH relativeFrom="column">
                  <wp:posOffset>1920875</wp:posOffset>
                </wp:positionH>
                <wp:positionV relativeFrom="paragraph">
                  <wp:posOffset>33020</wp:posOffset>
                </wp:positionV>
                <wp:extent cx="128270" cy="472440"/>
                <wp:effectExtent l="0" t="0" r="0" b="0"/>
                <wp:wrapNone/>
                <wp:docPr id="18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9179C" w14:textId="77777777" w:rsidR="00F10532" w:rsidRDefault="003D5E68">
                            <w:pPr>
                              <w:spacing w:before="17" w:line="81"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687BA9F7" w14:textId="77777777" w:rsidR="00F10532" w:rsidRDefault="003D5E68">
                            <w:pPr>
                              <w:spacing w:before="19" w:after="28" w:line="53"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95" type="#_x0000_t202" style="position:absolute;margin-left:151.25pt;margin-top:2.6pt;width:10.1pt;height:37.2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" filled="f" stroked="f">
                <v:textbox style="layout-flow:vertical" inset="0,0,0,0">
                  <w:txbxContent>
                    <w:p w14:paraId="6929179C" w14:textId="77777777" w:rsidR="00F10532" w:rsidRDefault="003D5E68">
                      <w:pPr>
                        <w:spacing w:before="17" w:line="81" w:lineRule="exact"/>
                        <w:textAlignment w:val="baseline"/>
                        <w:rPr>
                          <w:rFonts w:ascii="Meiryo" w:eastAsia="Meiryo" w:hAnsi="Meiryo"/>
                          <w:b/>
                          <w:color w:val="000000"/>
                          <w:spacing w:val="-14"/>
                          <w:sz w:val="7"/>
                        </w:rPr>
                      </w:pPr>
                      <w:r>
                        <w:rPr>
                          <w:rFonts w:ascii="Meiryo" w:eastAsia="Meiryo" w:hAnsi="Meiryo"/>
                          <w:b/>
                          <w:color w:val="000000"/>
                          <w:spacing w:val="-14"/>
                          <w:sz w:val="7"/>
                        </w:rPr>
                        <w:t>/RDG E\ %OXHWRRWK</w:t>
                      </w:r>
                    </w:p>
                    <w:p w14:paraId="687BA9F7" w14:textId="77777777" w:rsidR="00F10532" w:rsidRDefault="003D5E68">
                      <w:pPr>
                        <w:spacing w:before="19" w:after="28" w:line="53" w:lineRule="exact"/>
                        <w:ind w:left="72"/>
                        <w:textAlignment w:val="baseline"/>
                        <w:rPr>
                          <w:rFonts w:ascii="Meiryo" w:eastAsia="Meiryo" w:hAnsi="Meiryo"/>
                          <w:b/>
                          <w:color w:val="000000"/>
                          <w:spacing w:val="-5"/>
                          <w:sz w:val="6"/>
                        </w:rPr>
                      </w:pPr>
                      <w:r>
                        <w:rPr>
                          <w:rFonts w:ascii="Meiryo" w:eastAsia="Meiryo" w:hAnsi="Meiryo"/>
                          <w:b/>
                          <w:color w:val="000000"/>
                          <w:spacing w:val="-5"/>
                          <w:sz w:val="6"/>
                        </w:rPr>
                        <w:t>=02'(0 3URWRFRO</w:t>
                      </w:r>
                    </w:p>
                  </w:txbxContent>
                </v:textbox>
              </v:shape>
            </w:pict>
          </mc:Fallback>
        </mc:AlternateContent>
      </w:r>
      <w:r>
        <w:rPr>
          <w:noProof/>
          <w:lang w:val="en-IN" w:eastAsia="en-IN"/>
        </w:rPr>
        <mc:AlternateContent>
          <mc:Choice Requires="wps">
            <w:drawing>
              <wp:anchor distT="0" distB="0" distL="0" distR="0" simplePos="0" relativeHeight="251654144" behindDoc="1" locked="0" layoutInCell="1" allowOverlap="1" wp14:editId="2C7B651D">
                <wp:simplePos x="0" y="0"/>
                <wp:positionH relativeFrom="column">
                  <wp:posOffset>2219325</wp:posOffset>
                </wp:positionH>
                <wp:positionV relativeFrom="paragraph">
                  <wp:posOffset>259715</wp:posOffset>
                </wp:positionV>
                <wp:extent cx="232410" cy="61595"/>
                <wp:effectExtent l="0" t="0" r="0" b="0"/>
                <wp:wrapNone/>
                <wp:docPr id="18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6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293E1" w14:textId="77777777" w:rsidR="00F10532" w:rsidRDefault="003D5E68">
                            <w:pPr>
                              <w:spacing w:before="18" w:line="71" w:lineRule="exact"/>
                              <w:textAlignment w:val="baseline"/>
                              <w:rPr>
                                <w:rFonts w:ascii="Verdana" w:eastAsia="Verdana" w:hAnsi="Verdana"/>
                                <w:color w:val="000000"/>
                                <w:spacing w:val="14"/>
                                <w:sz w:val="8"/>
                              </w:rPr>
                            </w:pPr>
                            <w:r>
                              <w:rPr>
                                <w:rFonts w:ascii="Verdana" w:eastAsia="Verdana" w:hAnsi="Verdana"/>
                                <w:color w:val="000000"/>
                                <w:spacing w:val="14"/>
                                <w:sz w:val="8"/>
                              </w:rPr>
                              <w:t>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96" type="#_x0000_t202" style="position:absolute;margin-left:174.75pt;margin-top:20.45pt;width:18.3pt;height:4.8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sCsQIAALM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" filled="f" stroked="f">
                <v:textbox inset="0,0,0,0">
                  <w:txbxContent>
                    <w:p w14:paraId="511293E1" w14:textId="77777777" w:rsidR="00F10532" w:rsidRDefault="003D5E68">
                      <w:pPr>
                        <w:spacing w:before="18" w:line="71" w:lineRule="exact"/>
                        <w:textAlignment w:val="baseline"/>
                        <w:rPr>
                          <w:rFonts w:ascii="Verdana" w:eastAsia="Verdana" w:hAnsi="Verdana"/>
                          <w:color w:val="000000"/>
                          <w:spacing w:val="14"/>
                          <w:sz w:val="8"/>
                        </w:rPr>
                      </w:pPr>
                      <w:r>
                        <w:rPr>
                          <w:rFonts w:ascii="Verdana" w:eastAsia="Verdana" w:hAnsi="Verdana"/>
                          <w:color w:val="000000"/>
                          <w:spacing w:val="14"/>
                          <w:sz w:val="8"/>
                        </w:rPr>
                        <w:t>Host</w:t>
                      </w:r>
                    </w:p>
                  </w:txbxContent>
                </v:textbox>
              </v:shape>
            </w:pict>
          </mc:Fallback>
        </mc:AlternateContent>
      </w:r>
      <w:r>
        <w:rPr>
          <w:noProof/>
          <w:lang w:val="en-IN" w:eastAsia="en-IN"/>
        </w:rPr>
        <mc:AlternateContent>
          <mc:Choice Requires="wps">
            <w:drawing>
              <wp:anchor distT="0" distB="0" distL="0" distR="0" simplePos="0" relativeHeight="251655168" behindDoc="1" locked="0" layoutInCell="1" allowOverlap="1" wp14:editId="56D6FD17">
                <wp:simplePos x="0" y="0"/>
                <wp:positionH relativeFrom="column">
                  <wp:posOffset>2971165</wp:posOffset>
                </wp:positionH>
                <wp:positionV relativeFrom="paragraph">
                  <wp:posOffset>78740</wp:posOffset>
                </wp:positionV>
                <wp:extent cx="536575" cy="265430"/>
                <wp:effectExtent l="0" t="0" r="0" b="0"/>
                <wp:wrapNone/>
                <wp:docPr id="17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65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CC7F1F" w14:textId="77777777" w:rsidR="00F10532" w:rsidRDefault="003D5E68">
                            <w:pPr>
                              <w:spacing w:before="67" w:line="92" w:lineRule="exact"/>
                              <w:textAlignment w:val="baseline"/>
                              <w:rPr>
                                <w:rFonts w:ascii="Arial Narrow" w:eastAsia="Arial Narrow" w:hAnsi="Arial Narrow"/>
                                <w:b/>
                                <w:color w:val="000000"/>
                                <w:spacing w:val="-6"/>
                                <w:sz w:val="9"/>
                              </w:rPr>
                            </w:pPr>
                            <w:r>
                              <w:rPr>
                                <w:rFonts w:ascii="Arial Narrow" w:eastAsia="Arial Narrow" w:hAnsi="Arial Narrow"/>
                                <w:b/>
                                <w:color w:val="000000"/>
                                <w:spacing w:val="-6"/>
                                <w:sz w:val="9"/>
                              </w:rPr>
                              <w:t>W7DVN</w:t>
                            </w:r>
                          </w:p>
                          <w:p w14:paraId="4D35C085" w14:textId="77777777" w:rsidR="00F10532" w:rsidRDefault="003D5E68">
                            <w:pPr>
                              <w:spacing w:before="38" w:after="74" w:line="127" w:lineRule="exact"/>
                              <w:jc w:val="center"/>
                              <w:textAlignment w:val="baseline"/>
                              <w:rPr>
                                <w:rFonts w:ascii="Arial Narrow" w:eastAsia="Arial Narrow" w:hAnsi="Arial Narrow"/>
                                <w:b/>
                                <w:color w:val="000000"/>
                                <w:spacing w:val="13"/>
                                <w:sz w:val="12"/>
                              </w:rPr>
                            </w:pPr>
                            <w:r>
                              <w:rPr>
                                <w:rFonts w:ascii="Arial Narrow" w:eastAsia="Arial Narrow" w:hAnsi="Arial Narrow"/>
                                <w:b/>
                                <w:color w:val="000000"/>
                                <w:spacing w:val="13"/>
                                <w:sz w:val="12"/>
                              </w:rPr>
                              <w:t>0UXE\7DVN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97" type="#_x0000_t202" style="position:absolute;margin-left:233.95pt;margin-top:6.2pt;width:42.25pt;height:20.9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" filled="f">
                <v:textbox inset="0,0,0,0">
                  <w:txbxContent>
                    <w:p w14:paraId="71CC7F1F" w14:textId="77777777" w:rsidR="00F10532" w:rsidRDefault="003D5E68">
                      <w:pPr>
                        <w:spacing w:before="67" w:line="92" w:lineRule="exact"/>
                        <w:textAlignment w:val="baseline"/>
                        <w:rPr>
                          <w:rFonts w:ascii="Arial Narrow" w:eastAsia="Arial Narrow" w:hAnsi="Arial Narrow"/>
                          <w:b/>
                          <w:color w:val="000000"/>
                          <w:spacing w:val="-6"/>
                          <w:sz w:val="9"/>
                        </w:rPr>
                      </w:pPr>
                      <w:r>
                        <w:rPr>
                          <w:rFonts w:ascii="Arial Narrow" w:eastAsia="Arial Narrow" w:hAnsi="Arial Narrow"/>
                          <w:b/>
                          <w:color w:val="000000"/>
                          <w:spacing w:val="-6"/>
                          <w:sz w:val="9"/>
                        </w:rPr>
                        <w:t>W7DVN</w:t>
                      </w:r>
                    </w:p>
                    <w:p w14:paraId="4D35C085" w14:textId="77777777" w:rsidR="00F10532" w:rsidRDefault="003D5E68">
                      <w:pPr>
                        <w:spacing w:before="38" w:after="74" w:line="127" w:lineRule="exact"/>
                        <w:jc w:val="center"/>
                        <w:textAlignment w:val="baseline"/>
                        <w:rPr>
                          <w:rFonts w:ascii="Arial Narrow" w:eastAsia="Arial Narrow" w:hAnsi="Arial Narrow"/>
                          <w:b/>
                          <w:color w:val="000000"/>
                          <w:spacing w:val="13"/>
                          <w:sz w:val="12"/>
                        </w:rPr>
                      </w:pPr>
                      <w:r>
                        <w:rPr>
                          <w:rFonts w:ascii="Arial Narrow" w:eastAsia="Arial Narrow" w:hAnsi="Arial Narrow"/>
                          <w:b/>
                          <w:color w:val="000000"/>
                          <w:spacing w:val="13"/>
                          <w:sz w:val="12"/>
                        </w:rPr>
                        <w:t>0UXE\7DVN</w:t>
                      </w:r>
                    </w:p>
                  </w:txbxContent>
                </v:textbox>
              </v:shape>
            </w:pict>
          </mc:Fallback>
        </mc:AlternateContent>
      </w:r>
      <w:r>
        <w:rPr>
          <w:noProof/>
          <w:lang w:val="en-IN" w:eastAsia="en-IN"/>
        </w:rPr>
        <mc:AlternateContent>
          <mc:Choice Requires="wps">
            <w:drawing>
              <wp:anchor distT="0" distB="0" distL="0" distR="0" simplePos="0" relativeHeight="251656192" behindDoc="1" locked="0" layoutInCell="1" allowOverlap="1" wp14:editId="1AFEE3B6">
                <wp:simplePos x="0" y="0"/>
                <wp:positionH relativeFrom="column">
                  <wp:posOffset>3712210</wp:posOffset>
                </wp:positionH>
                <wp:positionV relativeFrom="paragraph">
                  <wp:posOffset>69850</wp:posOffset>
                </wp:positionV>
                <wp:extent cx="758825" cy="280670"/>
                <wp:effectExtent l="0" t="0" r="0" b="0"/>
                <wp:wrapNone/>
                <wp:docPr id="17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2D4C4" w14:textId="77777777" w:rsidR="00F10532" w:rsidRDefault="003D5E68">
                            <w:pPr>
                              <w:textAlignment w:val="baseline"/>
                            </w:pPr>
                            <w:r>
                              <w:rPr>
                                <w:noProof/>
                                <w:lang w:val="en-IN" w:eastAsia="en-IN"/>
                              </w:rPr>
                              <w:drawing>
                                <wp:inline distT="0" distB="0" distL="0" distR="0">
                                  <wp:extent cx="758825" cy="2806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21"/>
                                          <a:stretch>
                                            <a:fillRect/>
                                          </a:stretch>
                                        </pic:blipFill>
                                        <pic:spPr>
                                          <a:xfrm>
                                            <a:off x="0" y="0"/>
                                            <a:ext cx="758825" cy="2806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98" type="#_x0000_t202" style="position:absolute;margin-left:292.3pt;margin-top:5.5pt;width:59.75pt;height:22.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" filled="f" stroked="f">
                <v:textbox inset="0,0,0,0">
                  <w:txbxContent>
                    <w:p w14:paraId="64B2D4C4" w14:textId="77777777" w:rsidR="00F10532" w:rsidRDefault="003D5E68">
                      <w:pPr>
                        <w:textAlignment w:val="baseline"/>
                      </w:pPr>
                      <w:r>
                        <w:rPr>
                          <w:noProof/>
                          <w:lang w:val="en-IN" w:eastAsia="en-IN"/>
                        </w:rPr>
                        <w:drawing>
                          <wp:inline distT="0" distB="0" distL="0" distR="0">
                            <wp:extent cx="758825" cy="2806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21"/>
                                    <a:stretch>
                                      <a:fillRect/>
                                    </a:stretch>
                                  </pic:blipFill>
                                  <pic:spPr>
                                    <a:xfrm>
                                      <a:off x="0" y="0"/>
                                      <a:ext cx="758825" cy="280670"/>
                                    </a:xfrm>
                                    <a:prstGeom prst="rect">
                                      <a:avLst/>
                                    </a:prstGeom>
                                  </pic:spPr>
                                </pic:pic>
                              </a:graphicData>
                            </a:graphic>
                          </wp:inline>
                        </w:drawing>
                      </w:r>
                    </w:p>
                  </w:txbxContent>
                </v:textbox>
              </v:shape>
            </w:pict>
          </mc:Fallback>
        </mc:AlternateContent>
      </w:r>
      <w:r>
        <w:rPr>
          <w:noProof/>
          <w:lang w:val="en-IN" w:eastAsia="en-IN"/>
        </w:rPr>
        <mc:AlternateContent>
          <mc:Choice Requires="wps">
            <w:drawing>
              <wp:anchor distT="0" distB="0" distL="0" distR="0" simplePos="0" relativeHeight="251657216" behindDoc="1" locked="0" layoutInCell="1" allowOverlap="1" wp14:editId="0EEB5DD6">
                <wp:simplePos x="0" y="0"/>
                <wp:positionH relativeFrom="column">
                  <wp:posOffset>3724275</wp:posOffset>
                </wp:positionH>
                <wp:positionV relativeFrom="paragraph">
                  <wp:posOffset>114300</wp:posOffset>
                </wp:positionV>
                <wp:extent cx="731520" cy="169545"/>
                <wp:effectExtent l="0" t="0" r="0" b="0"/>
                <wp:wrapNone/>
                <wp:docPr id="17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7FBF2" w14:textId="77777777" w:rsidR="00F10532" w:rsidRDefault="003D5E68">
                            <w:pPr>
                              <w:spacing w:before="12" w:line="92" w:lineRule="exact"/>
                              <w:textAlignment w:val="baseline"/>
                              <w:rPr>
                                <w:rFonts w:ascii="Arial Narrow" w:eastAsia="Arial Narrow" w:hAnsi="Arial Narrow"/>
                                <w:b/>
                                <w:color w:val="000000"/>
                                <w:spacing w:val="-6"/>
                                <w:sz w:val="9"/>
                              </w:rPr>
                            </w:pPr>
                            <w:r>
                              <w:rPr>
                                <w:rFonts w:ascii="Arial Narrow" w:eastAsia="Arial Narrow" w:hAnsi="Arial Narrow"/>
                                <w:b/>
                                <w:color w:val="000000"/>
                                <w:spacing w:val="-6"/>
                                <w:sz w:val="9"/>
                              </w:rPr>
                              <w:t>W5LWH90%OXHWRRWK</w:t>
                            </w:r>
                          </w:p>
                          <w:p w14:paraId="5B891275" w14:textId="77777777" w:rsidR="00F10532" w:rsidRDefault="003D5E68">
                            <w:pPr>
                              <w:spacing w:before="37" w:line="120" w:lineRule="exact"/>
                              <w:jc w:val="right"/>
                              <w:textAlignment w:val="baseline"/>
                              <w:rPr>
                                <w:rFonts w:ascii="Arial Narrow" w:eastAsia="Arial Narrow" w:hAnsi="Arial Narrow"/>
                                <w:b/>
                                <w:color w:val="000000"/>
                                <w:spacing w:val="-3"/>
                                <w:sz w:val="12"/>
                              </w:rPr>
                            </w:pPr>
                            <w:r>
                              <w:rPr>
                                <w:rFonts w:ascii="Arial Narrow" w:eastAsia="Arial Narrow" w:hAnsi="Arial Narrow"/>
                                <w:b/>
                                <w:color w:val="000000"/>
                                <w:spacing w:val="-3"/>
                                <w:sz w:val="12"/>
                              </w:rPr>
                              <w:t>5LWH90%OXHWRRWK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99" type="#_x0000_t202" style="position:absolute;margin-left:293.25pt;margin-top:9pt;width:57.6pt;height:13.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pZXsgIAALU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" filled="f" stroked="f">
                <v:textbox inset="0,0,0,0">
                  <w:txbxContent>
                    <w:p w14:paraId="03F7FBF2" w14:textId="77777777" w:rsidR="00F10532" w:rsidRDefault="003D5E68">
                      <w:pPr>
                        <w:spacing w:before="12" w:line="92" w:lineRule="exact"/>
                        <w:textAlignment w:val="baseline"/>
                        <w:rPr>
                          <w:rFonts w:ascii="Arial Narrow" w:eastAsia="Arial Narrow" w:hAnsi="Arial Narrow"/>
                          <w:b/>
                          <w:color w:val="000000"/>
                          <w:spacing w:val="-6"/>
                          <w:sz w:val="9"/>
                        </w:rPr>
                      </w:pPr>
                      <w:r>
                        <w:rPr>
                          <w:rFonts w:ascii="Arial Narrow" w:eastAsia="Arial Narrow" w:hAnsi="Arial Narrow"/>
                          <w:b/>
                          <w:color w:val="000000"/>
                          <w:spacing w:val="-6"/>
                          <w:sz w:val="9"/>
                        </w:rPr>
                        <w:t>W5LWH90%OXHWRRWK</w:t>
                      </w:r>
                    </w:p>
                    <w:p w14:paraId="5B891275" w14:textId="77777777" w:rsidR="00F10532" w:rsidRDefault="003D5E68">
                      <w:pPr>
                        <w:spacing w:before="37" w:line="120" w:lineRule="exact"/>
                        <w:jc w:val="right"/>
                        <w:textAlignment w:val="baseline"/>
                        <w:rPr>
                          <w:rFonts w:ascii="Arial Narrow" w:eastAsia="Arial Narrow" w:hAnsi="Arial Narrow"/>
                          <w:b/>
                          <w:color w:val="000000"/>
                          <w:spacing w:val="-3"/>
                          <w:sz w:val="12"/>
                        </w:rPr>
                      </w:pPr>
                      <w:r>
                        <w:rPr>
                          <w:rFonts w:ascii="Arial Narrow" w:eastAsia="Arial Narrow" w:hAnsi="Arial Narrow"/>
                          <w:b/>
                          <w:color w:val="000000"/>
                          <w:spacing w:val="-3"/>
                          <w:sz w:val="12"/>
                        </w:rPr>
                        <w:t>5LWH90%OXHWRRWK</w:t>
                      </w:r>
                    </w:p>
                  </w:txbxContent>
                </v:textbox>
              </v:shape>
            </w:pict>
          </mc:Fallback>
        </mc:AlternateContent>
      </w:r>
      <w:r>
        <w:rPr>
          <w:noProof/>
          <w:lang w:val="en-IN" w:eastAsia="en-IN"/>
        </w:rPr>
        <mc:AlternateContent>
          <mc:Choice Requires="wps">
            <w:drawing>
              <wp:anchor distT="0" distB="0" distL="0" distR="0" simplePos="0" relativeHeight="251658240" behindDoc="1" locked="0" layoutInCell="1" allowOverlap="1" wp14:editId="252310C0">
                <wp:simplePos x="0" y="0"/>
                <wp:positionH relativeFrom="column">
                  <wp:posOffset>4672330</wp:posOffset>
                </wp:positionH>
                <wp:positionV relativeFrom="paragraph">
                  <wp:posOffset>76200</wp:posOffset>
                </wp:positionV>
                <wp:extent cx="569595" cy="271145"/>
                <wp:effectExtent l="0" t="0" r="0" b="0"/>
                <wp:wrapNone/>
                <wp:docPr id="176"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D7E78" w14:textId="77777777" w:rsidR="00F10532" w:rsidRDefault="003D5E68">
                            <w:pPr>
                              <w:textAlignment w:val="baseline"/>
                            </w:pPr>
                            <w:r>
                              <w:rPr>
                                <w:noProof/>
                                <w:lang w:val="en-IN" w:eastAsia="en-IN"/>
                              </w:rPr>
                              <w:drawing>
                                <wp:inline distT="0" distB="0" distL="0" distR="0">
                                  <wp:extent cx="569595" cy="27114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22"/>
                                          <a:stretch>
                                            <a:fillRect/>
                                          </a:stretch>
                                        </pic:blipFill>
                                        <pic:spPr>
                                          <a:xfrm>
                                            <a:off x="0" y="0"/>
                                            <a:ext cx="569595" cy="27114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00" type="#_x0000_t202" style="position:absolute;margin-left:367.9pt;margin-top:6pt;width:44.85pt;height:21.3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7/swIAALU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" filled="f" stroked="f">
                <v:textbox inset="0,0,0,0">
                  <w:txbxContent>
                    <w:p w14:paraId="794D7E78" w14:textId="77777777" w:rsidR="00F10532" w:rsidRDefault="003D5E68">
                      <w:pPr>
                        <w:textAlignment w:val="baseline"/>
                      </w:pPr>
                      <w:r>
                        <w:rPr>
                          <w:noProof/>
                          <w:lang w:val="en-IN" w:eastAsia="en-IN"/>
                        </w:rPr>
                        <w:drawing>
                          <wp:inline distT="0" distB="0" distL="0" distR="0">
                            <wp:extent cx="569595" cy="27114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22"/>
                                    <a:stretch>
                                      <a:fillRect/>
                                    </a:stretch>
                                  </pic:blipFill>
                                  <pic:spPr>
                                    <a:xfrm>
                                      <a:off x="0" y="0"/>
                                      <a:ext cx="569595" cy="271145"/>
                                    </a:xfrm>
                                    <a:prstGeom prst="rect">
                                      <a:avLst/>
                                    </a:prstGeom>
                                  </pic:spPr>
                                </pic:pic>
                              </a:graphicData>
                            </a:graphic>
                          </wp:inline>
                        </w:drawing>
                      </w:r>
                    </w:p>
                  </w:txbxContent>
                </v:textbox>
              </v:shape>
            </w:pict>
          </mc:Fallback>
        </mc:AlternateContent>
      </w:r>
      <w:r>
        <w:rPr>
          <w:noProof/>
          <w:lang w:val="en-IN" w:eastAsia="en-IN"/>
        </w:rPr>
        <mc:AlternateContent>
          <mc:Choice Requires="wps">
            <w:drawing>
              <wp:anchor distT="0" distB="0" distL="0" distR="0" simplePos="0" relativeHeight="251659264" behindDoc="1" locked="0" layoutInCell="1" allowOverlap="1" wp14:editId="74A7D13B">
                <wp:simplePos x="0" y="0"/>
                <wp:positionH relativeFrom="column">
                  <wp:posOffset>4684395</wp:posOffset>
                </wp:positionH>
                <wp:positionV relativeFrom="paragraph">
                  <wp:posOffset>124460</wp:posOffset>
                </wp:positionV>
                <wp:extent cx="478155" cy="149860"/>
                <wp:effectExtent l="0" t="0" r="0" b="0"/>
                <wp:wrapNone/>
                <wp:docPr id="175"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F1A57" w14:textId="77777777" w:rsidR="00F10532" w:rsidRDefault="003D5E68">
                            <w:pPr>
                              <w:spacing w:line="92" w:lineRule="exact"/>
                              <w:textAlignment w:val="baseline"/>
                              <w:rPr>
                                <w:rFonts w:ascii="Arial Narrow" w:eastAsia="Arial Narrow" w:hAnsi="Arial Narrow"/>
                                <w:b/>
                                <w:color w:val="000000"/>
                                <w:spacing w:val="-9"/>
                                <w:sz w:val="9"/>
                              </w:rPr>
                            </w:pPr>
                            <w:r>
                              <w:rPr>
                                <w:rFonts w:ascii="Arial Narrow" w:eastAsia="Arial Narrow" w:hAnsi="Arial Narrow"/>
                                <w:b/>
                                <w:color w:val="000000"/>
                                <w:spacing w:val="-9"/>
                                <w:sz w:val="9"/>
                              </w:rPr>
                              <w:t>W6HULDO3RUW</w:t>
                            </w:r>
                          </w:p>
                          <w:p w14:paraId="15422A37" w14:textId="77777777" w:rsidR="00F10532" w:rsidRDefault="003D5E68">
                            <w:pPr>
                              <w:spacing w:before="38" w:line="100" w:lineRule="exact"/>
                              <w:jc w:val="right"/>
                              <w:textAlignment w:val="baseline"/>
                              <w:rPr>
                                <w:rFonts w:ascii="Arial Narrow" w:eastAsia="Arial Narrow" w:hAnsi="Arial Narrow"/>
                                <w:b/>
                                <w:color w:val="000000"/>
                                <w:spacing w:val="-4"/>
                                <w:sz w:val="12"/>
                              </w:rPr>
                            </w:pPr>
                            <w:r>
                              <w:rPr>
                                <w:rFonts w:ascii="Arial Narrow" w:eastAsia="Arial Narrow" w:hAnsi="Arial Narrow"/>
                                <w:b/>
                                <w:color w:val="000000"/>
                                <w:spacing w:val="-4"/>
                                <w:sz w:val="12"/>
                              </w:rPr>
                              <w:t>6HULDO3RUW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101" type="#_x0000_t202" style="position:absolute;margin-left:368.85pt;margin-top:9.8pt;width:37.65pt;height:11.8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6/tQIAALU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" filled="f" stroked="f">
                <v:textbox inset="0,0,0,0">
                  <w:txbxContent>
                    <w:p w14:paraId="051F1A57" w14:textId="77777777" w:rsidR="00F10532" w:rsidRDefault="003D5E68">
                      <w:pPr>
                        <w:spacing w:line="92" w:lineRule="exact"/>
                        <w:textAlignment w:val="baseline"/>
                        <w:rPr>
                          <w:rFonts w:ascii="Arial Narrow" w:eastAsia="Arial Narrow" w:hAnsi="Arial Narrow"/>
                          <w:b/>
                          <w:color w:val="000000"/>
                          <w:spacing w:val="-9"/>
                          <w:sz w:val="9"/>
                        </w:rPr>
                      </w:pPr>
                      <w:r>
                        <w:rPr>
                          <w:rFonts w:ascii="Arial Narrow" w:eastAsia="Arial Narrow" w:hAnsi="Arial Narrow"/>
                          <w:b/>
                          <w:color w:val="000000"/>
                          <w:spacing w:val="-9"/>
                          <w:sz w:val="9"/>
                        </w:rPr>
                        <w:t>W6HULDO3RUW</w:t>
                      </w:r>
                    </w:p>
                    <w:p w14:paraId="15422A37" w14:textId="77777777" w:rsidR="00F10532" w:rsidRDefault="003D5E68">
                      <w:pPr>
                        <w:spacing w:before="38" w:line="100" w:lineRule="exact"/>
                        <w:jc w:val="right"/>
                        <w:textAlignment w:val="baseline"/>
                        <w:rPr>
                          <w:rFonts w:ascii="Arial Narrow" w:eastAsia="Arial Narrow" w:hAnsi="Arial Narrow"/>
                          <w:b/>
                          <w:color w:val="000000"/>
                          <w:spacing w:val="-4"/>
                          <w:sz w:val="12"/>
                        </w:rPr>
                      </w:pPr>
                      <w:r>
                        <w:rPr>
                          <w:rFonts w:ascii="Arial Narrow" w:eastAsia="Arial Narrow" w:hAnsi="Arial Narrow"/>
                          <w:b/>
                          <w:color w:val="000000"/>
                          <w:spacing w:val="-4"/>
                          <w:sz w:val="12"/>
                        </w:rPr>
                        <w:t>6HULDO3RUW</w:t>
                      </w:r>
                    </w:p>
                  </w:txbxContent>
                </v:textbox>
              </v:shape>
            </w:pict>
          </mc:Fallback>
        </mc:AlternateContent>
      </w:r>
    </w:p>
    <w:p w14:paraId="1828D9DC" w14:textId="77777777" w:rsidR="00F10532" w:rsidRDefault="00F10532">
      <w:pPr>
        <w:sectPr w:rsidR="00F10532">
          <w:type w:val="continuous"/>
          <w:pgSz w:w="11909" w:h="16838"/>
          <w:pgMar w:top="960" w:right="2628" w:bottom="3015" w:left="716" w:header="720" w:footer="720" w:gutter="0"/>
          <w:cols w:space="720"/>
        </w:sectPr>
      </w:pPr>
    </w:p>
    <w:p w14:paraId="723A7BAD" w14:textId="71CEA6A1" w:rsidR="00F10532" w:rsidRDefault="0040434C">
      <w:pPr>
        <w:spacing w:before="5" w:line="246" w:lineRule="exact"/>
        <w:ind w:left="1584" w:right="288" w:hanging="1584"/>
        <w:jc w:val="both"/>
        <w:textAlignment w:val="baseline"/>
        <w:rPr>
          <w:rFonts w:ascii="Bookman Old Style" w:eastAsia="Bookman Old Style" w:hAnsi="Bookman Old Style"/>
          <w:b/>
          <w:color w:val="000000"/>
          <w:sz w:val="15"/>
        </w:rPr>
      </w:pPr>
      <w:r>
        <w:rPr>
          <w:noProof/>
          <w:lang w:val="en-IN" w:eastAsia="en-IN"/>
        </w:rPr>
        <mc:AlternateContent>
          <mc:Choice Requires="wps">
            <w:drawing>
              <wp:anchor distT="0" distB="0" distL="0" distR="0" simplePos="0" relativeHeight="251660288" behindDoc="1" locked="0" layoutInCell="1" allowOverlap="1" wp14:editId="6DE7D476">
                <wp:simplePos x="0" y="0"/>
                <wp:positionH relativeFrom="page">
                  <wp:posOffset>454660</wp:posOffset>
                </wp:positionH>
                <wp:positionV relativeFrom="page">
                  <wp:posOffset>890270</wp:posOffset>
                </wp:positionV>
                <wp:extent cx="2758440" cy="1556385"/>
                <wp:effectExtent l="0" t="0" r="0" b="0"/>
                <wp:wrapSquare wrapText="bothSides"/>
                <wp:docPr id="17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55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82277"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02" type="#_x0000_t202" style="position:absolute;left:0;text-align:left;margin-left:35.8pt;margin-top:70.1pt;width:217.2pt;height:122.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" filled="f" stroked="f">
                <v:textbox inset="0,0,0,0">
                  <w:txbxContent>
                    <w:p w14:paraId="6D582277"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61312" behindDoc="1" locked="0" layoutInCell="1" allowOverlap="1" wp14:editId="4AF9BA19">
                <wp:simplePos x="0" y="0"/>
                <wp:positionH relativeFrom="page">
                  <wp:posOffset>454660</wp:posOffset>
                </wp:positionH>
                <wp:positionV relativeFrom="page">
                  <wp:posOffset>890270</wp:posOffset>
                </wp:positionV>
                <wp:extent cx="2468245" cy="1444625"/>
                <wp:effectExtent l="0" t="0" r="0" b="0"/>
                <wp:wrapSquare wrapText="bothSides"/>
                <wp:docPr id="17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144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782EF" w14:textId="77777777" w:rsidR="00F10532" w:rsidRDefault="003D5E68">
                            <w:pPr>
                              <w:ind w:left="196"/>
                              <w:textAlignment w:val="baseline"/>
                            </w:pPr>
                            <w:r>
                              <w:rPr>
                                <w:noProof/>
                                <w:lang w:val="en-IN" w:eastAsia="en-IN"/>
                              </w:rPr>
                              <w:drawing>
                                <wp:inline distT="0" distB="0" distL="0" distR="0">
                                  <wp:extent cx="2343785" cy="144462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23"/>
                                          <a:stretch>
                                            <a:fillRect/>
                                          </a:stretch>
                                        </pic:blipFill>
                                        <pic:spPr>
                                          <a:xfrm>
                                            <a:off x="0" y="0"/>
                                            <a:ext cx="2343785" cy="144462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03" type="#_x0000_t202" style="position:absolute;left:0;text-align:left;margin-left:35.8pt;margin-top:70.1pt;width:194.35pt;height:113.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" filled="f" stroked="f">
                <v:textbox inset="0,0,0,0">
                  <w:txbxContent>
                    <w:p w14:paraId="529782EF" w14:textId="77777777" w:rsidR="00F10532" w:rsidRDefault="003D5E68">
                      <w:pPr>
                        <w:ind w:left="196"/>
                        <w:textAlignment w:val="baseline"/>
                      </w:pPr>
                      <w:r>
                        <w:rPr>
                          <w:noProof/>
                          <w:lang w:val="en-IN" w:eastAsia="en-IN"/>
                        </w:rPr>
                        <w:drawing>
                          <wp:inline distT="0" distB="0" distL="0" distR="0">
                            <wp:extent cx="2343785" cy="144462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23"/>
                                    <a:stretch>
                                      <a:fillRect/>
                                    </a:stretch>
                                  </pic:blipFill>
                                  <pic:spPr>
                                    <a:xfrm>
                                      <a:off x="0" y="0"/>
                                      <a:ext cx="2343785" cy="1444625"/>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2336" behindDoc="1" locked="0" layoutInCell="1" allowOverlap="1" wp14:editId="617D8797">
                <wp:simplePos x="0" y="0"/>
                <wp:positionH relativeFrom="page">
                  <wp:posOffset>577215</wp:posOffset>
                </wp:positionH>
                <wp:positionV relativeFrom="page">
                  <wp:posOffset>1804035</wp:posOffset>
                </wp:positionV>
                <wp:extent cx="191135" cy="85090"/>
                <wp:effectExtent l="0" t="0" r="0" b="0"/>
                <wp:wrapSquare wrapText="bothSides"/>
                <wp:docPr id="17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5125" w14:textId="77777777" w:rsidR="00F10532" w:rsidRDefault="003D5E68">
                            <w:pPr>
                              <w:spacing w:before="22" w:line="103" w:lineRule="exact"/>
                              <w:jc w:val="right"/>
                              <w:textAlignment w:val="baseline"/>
                              <w:rPr>
                                <w:rFonts w:ascii="Verdana" w:eastAsia="Verdana" w:hAnsi="Verdana"/>
                                <w:color w:val="000000"/>
                                <w:spacing w:val="2"/>
                                <w:sz w:val="11"/>
                              </w:rPr>
                            </w:pPr>
                            <w:r>
                              <w:rPr>
                                <w:rFonts w:ascii="Verdana" w:eastAsia="Verdana" w:hAnsi="Verdana"/>
                                <w:color w:val="000000"/>
                                <w:spacing w:val="2"/>
                                <w:sz w:val="11"/>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04" type="#_x0000_t202" style="position:absolute;left:0;text-align:left;margin-left:45.45pt;margin-top:142.05pt;width:15.05pt;height:6.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" filled="f" stroked="f">
                <v:textbox inset="0,0,0,0">
                  <w:txbxContent>
                    <w:p w14:paraId="65755125" w14:textId="77777777" w:rsidR="00F10532" w:rsidRDefault="003D5E68">
                      <w:pPr>
                        <w:spacing w:before="22" w:line="103" w:lineRule="exact"/>
                        <w:jc w:val="right"/>
                        <w:textAlignment w:val="baseline"/>
                        <w:rPr>
                          <w:rFonts w:ascii="Verdana" w:eastAsia="Verdana" w:hAnsi="Verdana"/>
                          <w:color w:val="000000"/>
                          <w:spacing w:val="2"/>
                          <w:sz w:val="11"/>
                        </w:rPr>
                      </w:pPr>
                      <w:r>
                        <w:rPr>
                          <w:rFonts w:ascii="Verdana" w:eastAsia="Verdana" w:hAnsi="Verdana"/>
                          <w:color w:val="000000"/>
                          <w:spacing w:val="2"/>
                          <w:sz w:val="11"/>
                        </w:rPr>
                        <w:t>3.3</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3360" behindDoc="1" locked="0" layoutInCell="1" allowOverlap="1" wp14:editId="06311D0A">
                <wp:simplePos x="0" y="0"/>
                <wp:positionH relativeFrom="page">
                  <wp:posOffset>589280</wp:posOffset>
                </wp:positionH>
                <wp:positionV relativeFrom="page">
                  <wp:posOffset>2066290</wp:posOffset>
                </wp:positionV>
                <wp:extent cx="213995" cy="85090"/>
                <wp:effectExtent l="0" t="0" r="0" b="0"/>
                <wp:wrapSquare wrapText="bothSides"/>
                <wp:docPr id="171"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B9724" w14:textId="77777777" w:rsidR="00F10532" w:rsidRDefault="003D5E68">
                            <w:pPr>
                              <w:spacing w:before="22" w:line="108" w:lineRule="exact"/>
                              <w:textAlignment w:val="baseline"/>
                              <w:rPr>
                                <w:rFonts w:ascii="Verdana" w:eastAsia="Verdana" w:hAnsi="Verdana"/>
                                <w:color w:val="000000"/>
                                <w:spacing w:val="11"/>
                                <w:sz w:val="11"/>
                              </w:rPr>
                            </w:pPr>
                            <w:r>
                              <w:rPr>
                                <w:rFonts w:ascii="Verdana" w:eastAsia="Verdana" w:hAnsi="Verdana"/>
                                <w:color w:val="000000"/>
                                <w:spacing w:val="11"/>
                                <w:sz w:val="11"/>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05" type="#_x0000_t202" style="position:absolute;left:0;text-align:left;margin-left:46.4pt;margin-top:162.7pt;width:16.85pt;height:6.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ljtAIAALQ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" filled="f" stroked="f">
                <v:textbox inset="0,0,0,0">
                  <w:txbxContent>
                    <w:p w14:paraId="64BB9724" w14:textId="77777777" w:rsidR="00F10532" w:rsidRDefault="003D5E68">
                      <w:pPr>
                        <w:spacing w:before="22" w:line="108" w:lineRule="exact"/>
                        <w:textAlignment w:val="baseline"/>
                        <w:rPr>
                          <w:rFonts w:ascii="Verdana" w:eastAsia="Verdana" w:hAnsi="Verdana"/>
                          <w:color w:val="000000"/>
                          <w:spacing w:val="11"/>
                          <w:sz w:val="11"/>
                        </w:rPr>
                      </w:pPr>
                      <w:r>
                        <w:rPr>
                          <w:rFonts w:ascii="Verdana" w:eastAsia="Verdana" w:hAnsi="Verdana"/>
                          <w:color w:val="000000"/>
                          <w:spacing w:val="11"/>
                          <w:sz w:val="11"/>
                        </w:rPr>
                        <w:t>3.2</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4384" behindDoc="1" locked="0" layoutInCell="1" allowOverlap="1" wp14:editId="6735B318">
                <wp:simplePos x="0" y="0"/>
                <wp:positionH relativeFrom="page">
                  <wp:posOffset>610870</wp:posOffset>
                </wp:positionH>
                <wp:positionV relativeFrom="page">
                  <wp:posOffset>1292860</wp:posOffset>
                </wp:positionV>
                <wp:extent cx="436245" cy="224790"/>
                <wp:effectExtent l="0" t="0" r="0" b="0"/>
                <wp:wrapSquare wrapText="bothSides"/>
                <wp:docPr id="17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CB034" w14:textId="77777777" w:rsidR="00F10532" w:rsidRDefault="003D5E68">
                            <w:pPr>
                              <w:spacing w:line="113"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06" type="#_x0000_t202" style="position:absolute;left:0;text-align:left;margin-left:48.1pt;margin-top:101.8pt;width:34.35pt;height:17.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" filled="f" stroked="f">
                <v:textbox inset="0,0,0,0">
                  <w:txbxContent>
                    <w:p w14:paraId="65FCB034" w14:textId="77777777" w:rsidR="00F10532" w:rsidRDefault="003D5E68">
                      <w:pPr>
                        <w:spacing w:line="113"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5408" behindDoc="1" locked="0" layoutInCell="1" allowOverlap="1" wp14:editId="6C67E343">
                <wp:simplePos x="0" y="0"/>
                <wp:positionH relativeFrom="page">
                  <wp:posOffset>671830</wp:posOffset>
                </wp:positionH>
                <wp:positionV relativeFrom="page">
                  <wp:posOffset>1646555</wp:posOffset>
                </wp:positionV>
                <wp:extent cx="320675" cy="69215"/>
                <wp:effectExtent l="0" t="0" r="0" b="0"/>
                <wp:wrapSquare wrapText="bothSides"/>
                <wp:docPr id="16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DDAE2" w14:textId="77777777" w:rsidR="00F10532" w:rsidRDefault="003D5E68">
                            <w:pPr>
                              <w:spacing w:before="16" w:line="83" w:lineRule="exact"/>
                              <w:textAlignment w:val="baseline"/>
                              <w:rPr>
                                <w:rFonts w:ascii="Verdana" w:eastAsia="Verdana" w:hAnsi="Verdana"/>
                                <w:color w:val="000000"/>
                                <w:spacing w:val="11"/>
                                <w:sz w:val="9"/>
                              </w:rPr>
                            </w:pPr>
                            <w:r>
                              <w:rPr>
                                <w:rFonts w:ascii="Verdana" w:eastAsia="Verdana" w:hAnsi="Verdana"/>
                                <w:color w:val="000000"/>
                                <w:spacing w:val="11"/>
                                <w:sz w:val="9"/>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07" type="#_x0000_t202" style="position:absolute;left:0;text-align:left;margin-left:52.9pt;margin-top:129.65pt;width:25.25pt;height:5.4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sgIAALQ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" filled="f" stroked="f">
                <v:textbox inset="0,0,0,0">
                  <w:txbxContent>
                    <w:p w14:paraId="762DDAE2" w14:textId="77777777" w:rsidR="00F10532" w:rsidRDefault="003D5E68">
                      <w:pPr>
                        <w:spacing w:before="16" w:line="83" w:lineRule="exact"/>
                        <w:textAlignment w:val="baseline"/>
                        <w:rPr>
                          <w:rFonts w:ascii="Verdana" w:eastAsia="Verdana" w:hAnsi="Verdana"/>
                          <w:color w:val="000000"/>
                          <w:spacing w:val="11"/>
                          <w:sz w:val="9"/>
                        </w:rPr>
                      </w:pPr>
                      <w:r>
                        <w:rPr>
                          <w:rFonts w:ascii="Verdana" w:eastAsia="Verdana" w:hAnsi="Verdana"/>
                          <w:color w:val="000000"/>
                          <w:spacing w:val="11"/>
                          <w:sz w:val="9"/>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6432" behindDoc="1" locked="0" layoutInCell="1" allowOverlap="1" wp14:editId="43EAAC53">
                <wp:simplePos x="0" y="0"/>
                <wp:positionH relativeFrom="page">
                  <wp:posOffset>734695</wp:posOffset>
                </wp:positionH>
                <wp:positionV relativeFrom="page">
                  <wp:posOffset>1991360</wp:posOffset>
                </wp:positionV>
                <wp:extent cx="506095" cy="69215"/>
                <wp:effectExtent l="0" t="0" r="0" b="0"/>
                <wp:wrapSquare wrapText="bothSides"/>
                <wp:docPr id="16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E7EB4" w14:textId="77777777" w:rsidR="00F10532" w:rsidRDefault="003D5E68">
                            <w:pPr>
                              <w:spacing w:before="16" w:line="88" w:lineRule="exact"/>
                              <w:textAlignment w:val="baseline"/>
                              <w:rPr>
                                <w:rFonts w:ascii="Verdana" w:eastAsia="Verdana" w:hAnsi="Verdana"/>
                                <w:color w:val="000000"/>
                                <w:spacing w:val="-6"/>
                                <w:sz w:val="9"/>
                              </w:rPr>
                            </w:pPr>
                            <w:r>
                              <w:rPr>
                                <w:rFonts w:ascii="Verdana" w:eastAsia="Verdana" w:hAnsi="Verdana"/>
                                <w:color w:val="000000"/>
                                <w:spacing w:val="-6"/>
                                <w:sz w:val="9"/>
                              </w:rPr>
                              <w:t>RiteVM Scheduler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08" type="#_x0000_t202" style="position:absolute;left:0;text-align:left;margin-left:57.85pt;margin-top:156.8pt;width:39.85pt;height:5.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" filled="f" stroked="f">
                <v:textbox inset="0,0,0,0">
                  <w:txbxContent>
                    <w:p w14:paraId="38EE7EB4" w14:textId="77777777" w:rsidR="00F10532" w:rsidRDefault="003D5E68">
                      <w:pPr>
                        <w:spacing w:before="16" w:line="88" w:lineRule="exact"/>
                        <w:textAlignment w:val="baseline"/>
                        <w:rPr>
                          <w:rFonts w:ascii="Verdana" w:eastAsia="Verdana" w:hAnsi="Verdana"/>
                          <w:color w:val="000000"/>
                          <w:spacing w:val="-6"/>
                          <w:sz w:val="9"/>
                        </w:rPr>
                      </w:pPr>
                      <w:r>
                        <w:rPr>
                          <w:rFonts w:ascii="Verdana" w:eastAsia="Verdana" w:hAnsi="Verdana"/>
                          <w:color w:val="000000"/>
                          <w:spacing w:val="-6"/>
                          <w:sz w:val="9"/>
                        </w:rPr>
                        <w:t>RiteVM Scheduler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7456" behindDoc="1" locked="0" layoutInCell="1" allowOverlap="1" wp14:editId="55372CD6">
                <wp:simplePos x="0" y="0"/>
                <wp:positionH relativeFrom="page">
                  <wp:posOffset>680720</wp:posOffset>
                </wp:positionH>
                <wp:positionV relativeFrom="page">
                  <wp:posOffset>1564640</wp:posOffset>
                </wp:positionV>
                <wp:extent cx="300990" cy="69215"/>
                <wp:effectExtent l="0" t="0" r="0" b="0"/>
                <wp:wrapSquare wrapText="bothSides"/>
                <wp:docPr id="16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ED3D" w14:textId="77777777" w:rsidR="00F10532" w:rsidRDefault="003D5E68">
                            <w:pPr>
                              <w:spacing w:before="18" w:line="81" w:lineRule="exact"/>
                              <w:textAlignment w:val="baseline"/>
                              <w:rPr>
                                <w:rFonts w:ascii="Verdana" w:eastAsia="Verdana" w:hAnsi="Verdana"/>
                                <w:color w:val="000000"/>
                                <w:spacing w:val="7"/>
                                <w:sz w:val="9"/>
                              </w:rPr>
                            </w:pPr>
                            <w:r>
                              <w:rPr>
                                <w:rFonts w:ascii="Verdana" w:eastAsia="Verdana" w:hAnsi="Verdana"/>
                                <w:color w:val="000000"/>
                                <w:spacing w:val="7"/>
                                <w:sz w:val="9"/>
                              </w:rPr>
                              <w:t>Loader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09" type="#_x0000_t202" style="position:absolute;left:0;text-align:left;margin-left:53.6pt;margin-top:123.2pt;width:23.7pt;height:5.4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4IsQIAALQ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" filled="f" stroked="f">
                <v:textbox inset="0,0,0,0">
                  <w:txbxContent>
                    <w:p w14:paraId="28D5ED3D" w14:textId="77777777" w:rsidR="00F10532" w:rsidRDefault="003D5E68">
                      <w:pPr>
                        <w:spacing w:before="18" w:line="81" w:lineRule="exact"/>
                        <w:textAlignment w:val="baseline"/>
                        <w:rPr>
                          <w:rFonts w:ascii="Verdana" w:eastAsia="Verdana" w:hAnsi="Verdana"/>
                          <w:color w:val="000000"/>
                          <w:spacing w:val="7"/>
                          <w:sz w:val="9"/>
                        </w:rPr>
                      </w:pPr>
                      <w:r>
                        <w:rPr>
                          <w:rFonts w:ascii="Verdana" w:eastAsia="Verdana" w:hAnsi="Verdana"/>
                          <w:color w:val="000000"/>
                          <w:spacing w:val="7"/>
                          <w:sz w:val="9"/>
                        </w:rPr>
                        <w:t>Loader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8480" behindDoc="1" locked="0" layoutInCell="1" allowOverlap="1" wp14:editId="77ACAF9A">
                <wp:simplePos x="0" y="0"/>
                <wp:positionH relativeFrom="page">
                  <wp:posOffset>768350</wp:posOffset>
                </wp:positionH>
                <wp:positionV relativeFrom="page">
                  <wp:posOffset>1756410</wp:posOffset>
                </wp:positionV>
                <wp:extent cx="187325" cy="69215"/>
                <wp:effectExtent l="0" t="0" r="0" b="0"/>
                <wp:wrapSquare wrapText="bothSides"/>
                <wp:docPr id="16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1AA08" w14:textId="77777777" w:rsidR="00F10532" w:rsidRDefault="003D5E68">
                            <w:pPr>
                              <w:spacing w:before="16" w:line="83" w:lineRule="exact"/>
                              <w:textAlignment w:val="baseline"/>
                              <w:rPr>
                                <w:rFonts w:ascii="Verdana" w:eastAsia="Verdana" w:hAnsi="Verdana"/>
                                <w:color w:val="000000"/>
                                <w:spacing w:val="-3"/>
                                <w:sz w:val="9"/>
                              </w:rPr>
                            </w:pPr>
                            <w:r>
                              <w:rPr>
                                <w:rFonts w:ascii="Verdana" w:eastAsia="Verdana" w:hAnsi="Verdana"/>
                                <w:color w:val="000000"/>
                                <w:spacing w:val="-3"/>
                                <w:sz w:val="9"/>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10" type="#_x0000_t202" style="position:absolute;left:0;text-align:left;margin-left:60.5pt;margin-top:138.3pt;width:14.75pt;height:5.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JsQ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" filled="f" stroked="f">
                <v:textbox inset="0,0,0,0">
                  <w:txbxContent>
                    <w:p w14:paraId="0621AA08" w14:textId="77777777" w:rsidR="00F10532" w:rsidRDefault="003D5E68">
                      <w:pPr>
                        <w:spacing w:before="16" w:line="83" w:lineRule="exact"/>
                        <w:textAlignment w:val="baseline"/>
                        <w:rPr>
                          <w:rFonts w:ascii="Verdana" w:eastAsia="Verdana" w:hAnsi="Verdana"/>
                          <w:color w:val="000000"/>
                          <w:spacing w:val="-3"/>
                          <w:sz w:val="9"/>
                        </w:rPr>
                      </w:pPr>
                      <w:r>
                        <w:rPr>
                          <w:rFonts w:ascii="Verdana" w:eastAsia="Verdana" w:hAnsi="Verdana"/>
                          <w:color w:val="000000"/>
                          <w:spacing w:val="-3"/>
                          <w:sz w:val="9"/>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69504" behindDoc="1" locked="0" layoutInCell="1" allowOverlap="1" wp14:editId="5EBD33F1">
                <wp:simplePos x="0" y="0"/>
                <wp:positionH relativeFrom="page">
                  <wp:posOffset>981710</wp:posOffset>
                </wp:positionH>
                <wp:positionV relativeFrom="page">
                  <wp:posOffset>1517650</wp:posOffset>
                </wp:positionV>
                <wp:extent cx="147955" cy="85090"/>
                <wp:effectExtent l="0" t="0" r="0" b="0"/>
                <wp:wrapSquare wrapText="bothSides"/>
                <wp:docPr id="165"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9094" w14:textId="77777777" w:rsidR="00F10532" w:rsidRDefault="003D5E68">
                            <w:pPr>
                              <w:spacing w:before="22" w:line="108" w:lineRule="exact"/>
                              <w:textAlignment w:val="baseline"/>
                              <w:rPr>
                                <w:rFonts w:ascii="Verdana" w:eastAsia="Verdana" w:hAnsi="Verdana"/>
                                <w:color w:val="000000"/>
                                <w:spacing w:val="-14"/>
                                <w:sz w:val="11"/>
                              </w:rPr>
                            </w:pPr>
                            <w:r>
                              <w:rPr>
                                <w:rFonts w:ascii="Verdana" w:eastAsia="Verdana" w:hAnsi="Verdana"/>
                                <w:color w:val="000000"/>
                                <w:spacing w:val="-14"/>
                                <w:sz w:val="11"/>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11" type="#_x0000_t202" style="position:absolute;left:0;text-align:left;margin-left:77.3pt;margin-top:119.5pt;width:11.65pt;height:6.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" filled="f" stroked="f">
                <v:textbox inset="0,0,0,0">
                  <w:txbxContent>
                    <w:p w14:paraId="02619094" w14:textId="77777777" w:rsidR="00F10532" w:rsidRDefault="003D5E68">
                      <w:pPr>
                        <w:spacing w:before="22" w:line="108" w:lineRule="exact"/>
                        <w:textAlignment w:val="baseline"/>
                        <w:rPr>
                          <w:rFonts w:ascii="Verdana" w:eastAsia="Verdana" w:hAnsi="Verdana"/>
                          <w:color w:val="000000"/>
                          <w:spacing w:val="-14"/>
                          <w:sz w:val="11"/>
                        </w:rPr>
                      </w:pPr>
                      <w:r>
                        <w:rPr>
                          <w:rFonts w:ascii="Verdana" w:eastAsia="Verdana" w:hAnsi="Verdana"/>
                          <w:color w:val="000000"/>
                          <w:spacing w:val="-14"/>
                          <w:sz w:val="11"/>
                        </w:rPr>
                        <w:t>3.1</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0528" behindDoc="1" locked="0" layoutInCell="1" allowOverlap="1" wp14:editId="56A31F2B">
                <wp:simplePos x="0" y="0"/>
                <wp:positionH relativeFrom="page">
                  <wp:posOffset>1097280</wp:posOffset>
                </wp:positionH>
                <wp:positionV relativeFrom="page">
                  <wp:posOffset>1854200</wp:posOffset>
                </wp:positionV>
                <wp:extent cx="786130" cy="72390"/>
                <wp:effectExtent l="0" t="0" r="0" b="0"/>
                <wp:wrapSquare wrapText="bothSides"/>
                <wp:docPr id="164"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7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6EC3E" w14:textId="77777777" w:rsidR="00F10532" w:rsidRDefault="003D5E68">
                            <w:pPr>
                              <w:spacing w:before="16" w:line="88" w:lineRule="exact"/>
                              <w:textAlignment w:val="baseline"/>
                              <w:rPr>
                                <w:rFonts w:ascii="Verdana" w:eastAsia="Verdana" w:hAnsi="Verdana"/>
                                <w:color w:val="000000"/>
                                <w:spacing w:val="-5"/>
                                <w:sz w:val="9"/>
                              </w:rPr>
                            </w:pPr>
                            <w:r>
                              <w:rPr>
                                <w:rFonts w:ascii="Verdana" w:eastAsia="Verdana" w:hAnsi="Verdana"/>
                                <w:color w:val="000000"/>
                                <w:spacing w:val="-5"/>
                                <w:sz w:val="9"/>
                              </w:rPr>
                              <w:t>Synchronization Mechanism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12" type="#_x0000_t202" style="position:absolute;left:0;text-align:left;margin-left:86.4pt;margin-top:146pt;width:61.9pt;height:5.7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QE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" filled="f" stroked="f">
                <v:textbox inset="0,0,0,0">
                  <w:txbxContent>
                    <w:p w14:paraId="7706EC3E" w14:textId="77777777" w:rsidR="00F10532" w:rsidRDefault="003D5E68">
                      <w:pPr>
                        <w:spacing w:before="16" w:line="88" w:lineRule="exact"/>
                        <w:textAlignment w:val="baseline"/>
                        <w:rPr>
                          <w:rFonts w:ascii="Verdana" w:eastAsia="Verdana" w:hAnsi="Verdana"/>
                          <w:color w:val="000000"/>
                          <w:spacing w:val="-5"/>
                          <w:sz w:val="9"/>
                        </w:rPr>
                      </w:pPr>
                      <w:r>
                        <w:rPr>
                          <w:rFonts w:ascii="Verdana" w:eastAsia="Verdana" w:hAnsi="Verdana"/>
                          <w:color w:val="000000"/>
                          <w:spacing w:val="-5"/>
                          <w:sz w:val="9"/>
                        </w:rPr>
                        <w:t>Synchronization Mechanism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1552" behindDoc="1" locked="0" layoutInCell="1" allowOverlap="1" wp14:editId="2A18DE1D">
                <wp:simplePos x="0" y="0"/>
                <wp:positionH relativeFrom="page">
                  <wp:posOffset>1275080</wp:posOffset>
                </wp:positionH>
                <wp:positionV relativeFrom="page">
                  <wp:posOffset>1292860</wp:posOffset>
                </wp:positionV>
                <wp:extent cx="436880" cy="227965"/>
                <wp:effectExtent l="0" t="0" r="0" b="0"/>
                <wp:wrapSquare wrapText="bothSides"/>
                <wp:docPr id="163"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E333B" w14:textId="77777777" w:rsidR="00F10532" w:rsidRDefault="003D5E68">
                            <w:pPr>
                              <w:spacing w:line="118"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13" type="#_x0000_t202" style="position:absolute;left:0;text-align:left;margin-left:100.4pt;margin-top:101.8pt;width:34.4pt;height:17.9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Pzsw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" filled="f" stroked="f">
                <v:textbox inset="0,0,0,0">
                  <w:txbxContent>
                    <w:p w14:paraId="642E333B" w14:textId="77777777" w:rsidR="00F10532" w:rsidRDefault="003D5E68">
                      <w:pPr>
                        <w:spacing w:line="118"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2576" behindDoc="1" locked="0" layoutInCell="1" allowOverlap="1" wp14:editId="31FC21F8">
                <wp:simplePos x="0" y="0"/>
                <wp:positionH relativeFrom="page">
                  <wp:posOffset>1330325</wp:posOffset>
                </wp:positionH>
                <wp:positionV relativeFrom="page">
                  <wp:posOffset>1646555</wp:posOffset>
                </wp:positionV>
                <wp:extent cx="317500" cy="69215"/>
                <wp:effectExtent l="0" t="0" r="0" b="0"/>
                <wp:wrapSquare wrapText="bothSides"/>
                <wp:docPr id="16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4D7E5" w14:textId="77777777" w:rsidR="00F10532" w:rsidRDefault="003D5E68">
                            <w:pPr>
                              <w:spacing w:before="16" w:line="83" w:lineRule="exact"/>
                              <w:textAlignment w:val="baseline"/>
                              <w:rPr>
                                <w:rFonts w:ascii="Verdana" w:eastAsia="Verdana" w:hAnsi="Verdana"/>
                                <w:color w:val="000000"/>
                                <w:spacing w:val="10"/>
                                <w:sz w:val="9"/>
                              </w:rPr>
                            </w:pPr>
                            <w:r>
                              <w:rPr>
                                <w:rFonts w:ascii="Verdana" w:eastAsia="Verdana" w:hAnsi="Verdana"/>
                                <w:color w:val="000000"/>
                                <w:spacing w:val="10"/>
                                <w:sz w:val="9"/>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114" type="#_x0000_t202" style="position:absolute;left:0;text-align:left;margin-left:104.75pt;margin-top:129.65pt;width:25pt;height:5.4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" filled="f" stroked="f">
                <v:textbox inset="0,0,0,0">
                  <w:txbxContent>
                    <w:p w14:paraId="7F44D7E5" w14:textId="77777777" w:rsidR="00F10532" w:rsidRDefault="003D5E68">
                      <w:pPr>
                        <w:spacing w:before="16" w:line="83" w:lineRule="exact"/>
                        <w:textAlignment w:val="baseline"/>
                        <w:rPr>
                          <w:rFonts w:ascii="Verdana" w:eastAsia="Verdana" w:hAnsi="Verdana"/>
                          <w:color w:val="000000"/>
                          <w:spacing w:val="10"/>
                          <w:sz w:val="9"/>
                        </w:rPr>
                      </w:pPr>
                      <w:r>
                        <w:rPr>
                          <w:rFonts w:ascii="Verdana" w:eastAsia="Verdana" w:hAnsi="Verdana"/>
                          <w:color w:val="000000"/>
                          <w:spacing w:val="10"/>
                          <w:sz w:val="9"/>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3600" behindDoc="1" locked="0" layoutInCell="1" allowOverlap="1" wp14:editId="7B359D04">
                <wp:simplePos x="0" y="0"/>
                <wp:positionH relativeFrom="page">
                  <wp:posOffset>1339215</wp:posOffset>
                </wp:positionH>
                <wp:positionV relativeFrom="page">
                  <wp:posOffset>1567180</wp:posOffset>
                </wp:positionV>
                <wp:extent cx="305435" cy="69215"/>
                <wp:effectExtent l="0" t="0" r="0" b="0"/>
                <wp:wrapSquare wrapText="bothSides"/>
                <wp:docPr id="16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5F21" w14:textId="77777777" w:rsidR="00F10532" w:rsidRDefault="003D5E68">
                            <w:pPr>
                              <w:spacing w:before="20" w:line="75" w:lineRule="exact"/>
                              <w:textAlignment w:val="baseline"/>
                              <w:rPr>
                                <w:rFonts w:ascii="Verdana" w:eastAsia="Verdana" w:hAnsi="Verdana"/>
                                <w:color w:val="000000"/>
                                <w:spacing w:val="8"/>
                                <w:sz w:val="9"/>
                              </w:rPr>
                            </w:pPr>
                            <w:r>
                              <w:rPr>
                                <w:rFonts w:ascii="Verdana" w:eastAsia="Verdana" w:hAnsi="Verdana"/>
                                <w:color w:val="000000"/>
                                <w:spacing w:val="8"/>
                                <w:sz w:val="9"/>
                              </w:rPr>
                              <w:t>Loader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115" type="#_x0000_t202" style="position:absolute;left:0;text-align:left;margin-left:105.45pt;margin-top:123.4pt;width:24.05pt;height:5.4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1OsgIAALQ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" filled="f" stroked="f">
                <v:textbox inset="0,0,0,0">
                  <w:txbxContent>
                    <w:p w14:paraId="28D55F21" w14:textId="77777777" w:rsidR="00F10532" w:rsidRDefault="003D5E68">
                      <w:pPr>
                        <w:spacing w:before="20" w:line="75" w:lineRule="exact"/>
                        <w:textAlignment w:val="baseline"/>
                        <w:rPr>
                          <w:rFonts w:ascii="Verdana" w:eastAsia="Verdana" w:hAnsi="Verdana"/>
                          <w:color w:val="000000"/>
                          <w:spacing w:val="8"/>
                          <w:sz w:val="9"/>
                        </w:rPr>
                      </w:pPr>
                      <w:r>
                        <w:rPr>
                          <w:rFonts w:ascii="Verdana" w:eastAsia="Verdana" w:hAnsi="Verdana"/>
                          <w:color w:val="000000"/>
                          <w:spacing w:val="8"/>
                          <w:sz w:val="9"/>
                        </w:rPr>
                        <w:t>Loader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4624" behindDoc="1" locked="0" layoutInCell="1" allowOverlap="1" wp14:editId="072E1F26">
                <wp:simplePos x="0" y="0"/>
                <wp:positionH relativeFrom="page">
                  <wp:posOffset>1410970</wp:posOffset>
                </wp:positionH>
                <wp:positionV relativeFrom="page">
                  <wp:posOffset>2131060</wp:posOffset>
                </wp:positionV>
                <wp:extent cx="668020" cy="72390"/>
                <wp:effectExtent l="0" t="0" r="0" b="0"/>
                <wp:wrapSquare wrapText="bothSides"/>
                <wp:docPr id="160"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7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1AE72" w14:textId="77777777" w:rsidR="00F10532" w:rsidRDefault="003D5E68">
                            <w:pPr>
                              <w:spacing w:before="16" w:line="84" w:lineRule="exact"/>
                              <w:textAlignment w:val="baseline"/>
                              <w:rPr>
                                <w:rFonts w:ascii="Verdana" w:eastAsia="Verdana" w:hAnsi="Verdana"/>
                                <w:color w:val="000000"/>
                                <w:spacing w:val="-6"/>
                                <w:sz w:val="9"/>
                              </w:rPr>
                            </w:pPr>
                            <w:r>
                              <w:rPr>
                                <w:rFonts w:ascii="Verdana" w:eastAsia="Verdana" w:hAnsi="Verdana"/>
                                <w:color w:val="000000"/>
                                <w:spacing w:val="-6"/>
                                <w:sz w:val="9"/>
                              </w:rPr>
                              <w:t>RTOS (TOPPERS/HRP2)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116" type="#_x0000_t202" style="position:absolute;left:0;text-align:left;margin-left:111.1pt;margin-top:167.8pt;width:52.6pt;height:5.7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yo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" filled="f" stroked="f">
                <v:textbox inset="0,0,0,0">
                  <w:txbxContent>
                    <w:p w14:paraId="0981AE72" w14:textId="77777777" w:rsidR="00F10532" w:rsidRDefault="003D5E68">
                      <w:pPr>
                        <w:spacing w:before="16" w:line="84" w:lineRule="exact"/>
                        <w:textAlignment w:val="baseline"/>
                        <w:rPr>
                          <w:rFonts w:ascii="Verdana" w:eastAsia="Verdana" w:hAnsi="Verdana"/>
                          <w:color w:val="000000"/>
                          <w:spacing w:val="-6"/>
                          <w:sz w:val="9"/>
                        </w:rPr>
                      </w:pPr>
                      <w:r>
                        <w:rPr>
                          <w:rFonts w:ascii="Verdana" w:eastAsia="Verdana" w:hAnsi="Verdana"/>
                          <w:color w:val="000000"/>
                          <w:spacing w:val="-6"/>
                          <w:sz w:val="9"/>
                        </w:rPr>
                        <w:t>RTOS (TOPPERS/HRP2)</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5648" behindDoc="1" locked="0" layoutInCell="1" allowOverlap="1" wp14:editId="2A7A20C3">
                <wp:simplePos x="0" y="0"/>
                <wp:positionH relativeFrom="page">
                  <wp:posOffset>1363345</wp:posOffset>
                </wp:positionH>
                <wp:positionV relativeFrom="page">
                  <wp:posOffset>1753235</wp:posOffset>
                </wp:positionV>
                <wp:extent cx="254000" cy="69215"/>
                <wp:effectExtent l="0" t="0" r="0" b="0"/>
                <wp:wrapSquare wrapText="bothSides"/>
                <wp:docPr id="15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DA0D1" w14:textId="77777777" w:rsidR="00F10532" w:rsidRDefault="003D5E68">
                            <w:pPr>
                              <w:spacing w:before="16" w:line="88" w:lineRule="exact"/>
                              <w:textAlignment w:val="baseline"/>
                              <w:rPr>
                                <w:rFonts w:ascii="Verdana" w:eastAsia="Verdana" w:hAnsi="Verdana"/>
                                <w:color w:val="000000"/>
                                <w:spacing w:val="17"/>
                                <w:sz w:val="9"/>
                              </w:rPr>
                            </w:pPr>
                            <w:r>
                              <w:rPr>
                                <w:rFonts w:ascii="Verdana" w:eastAsia="Verdana" w:hAnsi="Verdana"/>
                                <w:color w:val="000000"/>
                                <w:spacing w:val="17"/>
                                <w:sz w:val="9"/>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17" type="#_x0000_t202" style="position:absolute;left:0;text-align:left;margin-left:107.35pt;margin-top:138.05pt;width:20pt;height:5.4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" filled="f" stroked="f">
                <v:textbox inset="0,0,0,0">
                  <w:txbxContent>
                    <w:p w14:paraId="671DA0D1" w14:textId="77777777" w:rsidR="00F10532" w:rsidRDefault="003D5E68">
                      <w:pPr>
                        <w:spacing w:before="16" w:line="88" w:lineRule="exact"/>
                        <w:textAlignment w:val="baseline"/>
                        <w:rPr>
                          <w:rFonts w:ascii="Verdana" w:eastAsia="Verdana" w:hAnsi="Verdana"/>
                          <w:color w:val="000000"/>
                          <w:spacing w:val="17"/>
                          <w:sz w:val="9"/>
                        </w:rPr>
                      </w:pPr>
                      <w:r>
                        <w:rPr>
                          <w:rFonts w:ascii="Verdana" w:eastAsia="Verdana" w:hAnsi="Verdana"/>
                          <w:color w:val="000000"/>
                          <w:spacing w:val="17"/>
                          <w:sz w:val="9"/>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6672" behindDoc="1" locked="0" layoutInCell="1" allowOverlap="1" wp14:editId="413E4DB2">
                <wp:simplePos x="0" y="0"/>
                <wp:positionH relativeFrom="page">
                  <wp:posOffset>1430655</wp:posOffset>
                </wp:positionH>
                <wp:positionV relativeFrom="page">
                  <wp:posOffset>2012315</wp:posOffset>
                </wp:positionV>
                <wp:extent cx="274955" cy="69215"/>
                <wp:effectExtent l="0" t="0" r="0" b="0"/>
                <wp:wrapSquare wrapText="bothSides"/>
                <wp:docPr id="158"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168B1" w14:textId="77777777" w:rsidR="00F10532" w:rsidRDefault="003D5E68">
                            <w:pPr>
                              <w:spacing w:before="16" w:line="83" w:lineRule="exact"/>
                              <w:textAlignment w:val="baseline"/>
                              <w:rPr>
                                <w:rFonts w:ascii="Verdana" w:eastAsia="Verdana" w:hAnsi="Verdana"/>
                                <w:color w:val="000000"/>
                                <w:spacing w:val="18"/>
                                <w:sz w:val="9"/>
                              </w:rPr>
                            </w:pPr>
                            <w:r>
                              <w:rPr>
                                <w:rFonts w:ascii="Verdana" w:eastAsia="Verdana" w:hAnsi="Verdana"/>
                                <w:color w:val="000000"/>
                                <w:spacing w:val="18"/>
                                <w:sz w:val="9"/>
                              </w:rPr>
                              <w:t>TECS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18" type="#_x0000_t202" style="position:absolute;left:0;text-align:left;margin-left:112.65pt;margin-top:158.45pt;width:21.65pt;height:5.4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" filled="f" stroked="f">
                <v:textbox inset="0,0,0,0">
                  <w:txbxContent>
                    <w:p w14:paraId="416168B1" w14:textId="77777777" w:rsidR="00F10532" w:rsidRDefault="003D5E68">
                      <w:pPr>
                        <w:spacing w:before="16" w:line="83" w:lineRule="exact"/>
                        <w:textAlignment w:val="baseline"/>
                        <w:rPr>
                          <w:rFonts w:ascii="Verdana" w:eastAsia="Verdana" w:hAnsi="Verdana"/>
                          <w:color w:val="000000"/>
                          <w:spacing w:val="18"/>
                          <w:sz w:val="9"/>
                        </w:rPr>
                      </w:pPr>
                      <w:r>
                        <w:rPr>
                          <w:rFonts w:ascii="Verdana" w:eastAsia="Verdana" w:hAnsi="Verdana"/>
                          <w:color w:val="000000"/>
                          <w:spacing w:val="18"/>
                          <w:sz w:val="9"/>
                        </w:rPr>
                        <w:t>TECS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7696" behindDoc="1" locked="0" layoutInCell="1" allowOverlap="1" wp14:editId="49B9BB37">
                <wp:simplePos x="0" y="0"/>
                <wp:positionH relativeFrom="page">
                  <wp:posOffset>1505585</wp:posOffset>
                </wp:positionH>
                <wp:positionV relativeFrom="page">
                  <wp:posOffset>2219960</wp:posOffset>
                </wp:positionV>
                <wp:extent cx="478790" cy="72390"/>
                <wp:effectExtent l="0" t="0" r="0" b="0"/>
                <wp:wrapSquare wrapText="bothSides"/>
                <wp:docPr id="15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7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CA3BD" w14:textId="77777777" w:rsidR="00F10532" w:rsidRDefault="003D5E68">
                            <w:pPr>
                              <w:spacing w:before="16" w:line="88" w:lineRule="exact"/>
                              <w:textAlignment w:val="baseline"/>
                              <w:rPr>
                                <w:rFonts w:ascii="Verdana" w:eastAsia="Verdana" w:hAnsi="Verdana"/>
                                <w:color w:val="000000"/>
                                <w:spacing w:val="-7"/>
                                <w:sz w:val="9"/>
                              </w:rPr>
                            </w:pPr>
                            <w:r>
                              <w:rPr>
                                <w:rFonts w:ascii="Verdana" w:eastAsia="Verdana" w:hAnsi="Verdana"/>
                                <w:color w:val="000000"/>
                                <w:spacing w:val="-7"/>
                                <w:sz w:val="9"/>
                              </w:rPr>
                              <w:t>Target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19" type="#_x0000_t202" style="position:absolute;left:0;text-align:left;margin-left:118.55pt;margin-top:174.8pt;width:37.7pt;height:5.7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eEGsAIAALQ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" filled="f" stroked="f">
                <v:textbox inset="0,0,0,0">
                  <w:txbxContent>
                    <w:p w14:paraId="24ACA3BD" w14:textId="77777777" w:rsidR="00F10532" w:rsidRDefault="003D5E68">
                      <w:pPr>
                        <w:spacing w:before="16" w:line="88" w:lineRule="exact"/>
                        <w:textAlignment w:val="baseline"/>
                        <w:rPr>
                          <w:rFonts w:ascii="Verdana" w:eastAsia="Verdana" w:hAnsi="Verdana"/>
                          <w:color w:val="000000"/>
                          <w:spacing w:val="-7"/>
                          <w:sz w:val="9"/>
                        </w:rPr>
                      </w:pPr>
                      <w:r>
                        <w:rPr>
                          <w:rFonts w:ascii="Verdana" w:eastAsia="Verdana" w:hAnsi="Verdana"/>
                          <w:color w:val="000000"/>
                          <w:spacing w:val="-7"/>
                          <w:sz w:val="9"/>
                        </w:rPr>
                        <w:t>Target Hardware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8720" behindDoc="1" locked="0" layoutInCell="1" allowOverlap="1" wp14:editId="2A18660E">
                <wp:simplePos x="0" y="0"/>
                <wp:positionH relativeFrom="page">
                  <wp:posOffset>1927225</wp:posOffset>
                </wp:positionH>
                <wp:positionV relativeFrom="page">
                  <wp:posOffset>1292860</wp:posOffset>
                </wp:positionV>
                <wp:extent cx="436880" cy="224790"/>
                <wp:effectExtent l="0" t="0" r="0" b="0"/>
                <wp:wrapSquare wrapText="bothSides"/>
                <wp:docPr id="15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68A4F" w14:textId="77777777" w:rsidR="00F10532" w:rsidRDefault="003D5E68">
                            <w:pPr>
                              <w:spacing w:line="113"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120" type="#_x0000_t202" style="position:absolute;left:0;text-align:left;margin-left:151.75pt;margin-top:101.8pt;width:34.4pt;height:17.7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KttA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" filled="f" stroked="f">
                <v:textbox inset="0,0,0,0">
                  <w:txbxContent>
                    <w:p w14:paraId="70D68A4F" w14:textId="77777777" w:rsidR="00F10532" w:rsidRDefault="003D5E68">
                      <w:pPr>
                        <w:spacing w:line="113" w:lineRule="exact"/>
                        <w:jc w:val="center"/>
                        <w:textAlignment w:val="baseline"/>
                        <w:rPr>
                          <w:rFonts w:ascii="Verdana" w:eastAsia="Verdana" w:hAnsi="Verdana"/>
                          <w:color w:val="000000"/>
                          <w:spacing w:val="16"/>
                          <w:sz w:val="9"/>
                        </w:rPr>
                      </w:pPr>
                      <w:r>
                        <w:rPr>
                          <w:rFonts w:ascii="Verdana" w:eastAsia="Verdana" w:hAnsi="Verdana"/>
                          <w:color w:val="000000"/>
                          <w:spacing w:val="16"/>
                          <w:sz w:val="9"/>
                        </w:rPr>
                        <w:t xml:space="preserve">mruby </w:t>
                      </w:r>
                      <w:r>
                        <w:rPr>
                          <w:rFonts w:ascii="Verdana" w:eastAsia="Verdana" w:hAnsi="Verdana"/>
                          <w:color w:val="000000"/>
                          <w:spacing w:val="16"/>
                          <w:sz w:val="9"/>
                        </w:rPr>
                        <w:br/>
                        <w:t xml:space="preserve">Application </w:t>
                      </w:r>
                      <w:r>
                        <w:rPr>
                          <w:rFonts w:ascii="Verdana" w:eastAsia="Verdana" w:hAnsi="Verdana"/>
                          <w:color w:val="000000"/>
                          <w:spacing w:val="16"/>
                          <w:sz w:val="9"/>
                        </w:rPr>
                        <w:br/>
                        <w:t>(.mrb)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79744" behindDoc="1" locked="0" layoutInCell="1" allowOverlap="1" wp14:editId="5AAB53A1">
                <wp:simplePos x="0" y="0"/>
                <wp:positionH relativeFrom="page">
                  <wp:posOffset>1988185</wp:posOffset>
                </wp:positionH>
                <wp:positionV relativeFrom="page">
                  <wp:posOffset>1646555</wp:posOffset>
                </wp:positionV>
                <wp:extent cx="318135" cy="69215"/>
                <wp:effectExtent l="0" t="0" r="0" b="0"/>
                <wp:wrapSquare wrapText="bothSides"/>
                <wp:docPr id="15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6CF2B" w14:textId="77777777" w:rsidR="00F10532" w:rsidRDefault="003D5E68">
                            <w:pPr>
                              <w:spacing w:before="16" w:line="83" w:lineRule="exact"/>
                              <w:textAlignment w:val="baseline"/>
                              <w:rPr>
                                <w:rFonts w:ascii="Verdana" w:eastAsia="Verdana" w:hAnsi="Verdana"/>
                                <w:color w:val="000000"/>
                                <w:spacing w:val="10"/>
                                <w:sz w:val="9"/>
                              </w:rPr>
                            </w:pPr>
                            <w:r>
                              <w:rPr>
                                <w:rFonts w:ascii="Verdana" w:eastAsia="Verdana" w:hAnsi="Verdana"/>
                                <w:color w:val="000000"/>
                                <w:spacing w:val="10"/>
                                <w:sz w:val="9"/>
                              </w:rPr>
                              <w:t>RiteVM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121" type="#_x0000_t202" style="position:absolute;left:0;text-align:left;margin-left:156.55pt;margin-top:129.65pt;width:25.05pt;height:5.4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" filled="f" stroked="f">
                <v:textbox inset="0,0,0,0">
                  <w:txbxContent>
                    <w:p w14:paraId="14A6CF2B" w14:textId="77777777" w:rsidR="00F10532" w:rsidRDefault="003D5E68">
                      <w:pPr>
                        <w:spacing w:before="16" w:line="83" w:lineRule="exact"/>
                        <w:textAlignment w:val="baseline"/>
                        <w:rPr>
                          <w:rFonts w:ascii="Verdana" w:eastAsia="Verdana" w:hAnsi="Verdana"/>
                          <w:color w:val="000000"/>
                          <w:spacing w:val="10"/>
                          <w:sz w:val="9"/>
                        </w:rPr>
                      </w:pPr>
                      <w:r>
                        <w:rPr>
                          <w:rFonts w:ascii="Verdana" w:eastAsia="Verdana" w:hAnsi="Verdana"/>
                          <w:color w:val="000000"/>
                          <w:spacing w:val="10"/>
                          <w:sz w:val="9"/>
                        </w:rPr>
                        <w:t>RiteVM</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0768" behindDoc="1" locked="0" layoutInCell="1" allowOverlap="1" wp14:editId="2BBB5CF0">
                <wp:simplePos x="0" y="0"/>
                <wp:positionH relativeFrom="page">
                  <wp:posOffset>1997710</wp:posOffset>
                </wp:positionH>
                <wp:positionV relativeFrom="page">
                  <wp:posOffset>1564640</wp:posOffset>
                </wp:positionV>
                <wp:extent cx="305435" cy="69215"/>
                <wp:effectExtent l="0" t="0" r="0" b="0"/>
                <wp:wrapSquare wrapText="bothSides"/>
                <wp:docPr id="15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EAE1E" w14:textId="77777777" w:rsidR="00F10532" w:rsidRDefault="003D5E68">
                            <w:pPr>
                              <w:spacing w:before="18" w:line="81" w:lineRule="exact"/>
                              <w:textAlignment w:val="baseline"/>
                              <w:rPr>
                                <w:rFonts w:ascii="Verdana" w:eastAsia="Verdana" w:hAnsi="Verdana"/>
                                <w:color w:val="000000"/>
                                <w:spacing w:val="8"/>
                                <w:sz w:val="9"/>
                              </w:rPr>
                            </w:pPr>
                            <w:r>
                              <w:rPr>
                                <w:rFonts w:ascii="Verdana" w:eastAsia="Verdana" w:hAnsi="Verdana"/>
                                <w:color w:val="000000"/>
                                <w:spacing w:val="8"/>
                                <w:sz w:val="9"/>
                              </w:rPr>
                              <w:t>Loader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22" type="#_x0000_t202" style="position:absolute;left:0;text-align:left;margin-left:157.3pt;margin-top:123.2pt;width:24.05pt;height:5.4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XcsgIAALQFAAAOAAAAZHJzL2Uyb0RvYy54bWysVG1vmzAQ/j5p/8Hyd8pLgAZ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" filled="f" stroked="f">
                <v:textbox inset="0,0,0,0">
                  <w:txbxContent>
                    <w:p w14:paraId="199EAE1E" w14:textId="77777777" w:rsidR="00F10532" w:rsidRDefault="003D5E68">
                      <w:pPr>
                        <w:spacing w:before="18" w:line="81" w:lineRule="exact"/>
                        <w:textAlignment w:val="baseline"/>
                        <w:rPr>
                          <w:rFonts w:ascii="Verdana" w:eastAsia="Verdana" w:hAnsi="Verdana"/>
                          <w:color w:val="000000"/>
                          <w:spacing w:val="8"/>
                          <w:sz w:val="9"/>
                        </w:rPr>
                      </w:pPr>
                      <w:r>
                        <w:rPr>
                          <w:rFonts w:ascii="Verdana" w:eastAsia="Verdana" w:hAnsi="Verdana"/>
                          <w:color w:val="000000"/>
                          <w:spacing w:val="8"/>
                          <w:sz w:val="9"/>
                        </w:rPr>
                        <w:t>Loader</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1792" behindDoc="1" locked="0" layoutInCell="1" allowOverlap="1" wp14:editId="4CDE6A7E">
                <wp:simplePos x="0" y="0"/>
                <wp:positionH relativeFrom="page">
                  <wp:posOffset>2025015</wp:posOffset>
                </wp:positionH>
                <wp:positionV relativeFrom="page">
                  <wp:posOffset>1753235</wp:posOffset>
                </wp:positionV>
                <wp:extent cx="254000" cy="69215"/>
                <wp:effectExtent l="0" t="0" r="0" b="0"/>
                <wp:wrapSquare wrapText="bothSides"/>
                <wp:docPr id="15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405DD" w14:textId="77777777" w:rsidR="00F10532" w:rsidRDefault="003D5E68">
                            <w:pPr>
                              <w:spacing w:before="16" w:line="88" w:lineRule="exact"/>
                              <w:textAlignment w:val="baseline"/>
                              <w:rPr>
                                <w:rFonts w:ascii="Verdana" w:eastAsia="Verdana" w:hAnsi="Verdana"/>
                                <w:color w:val="000000"/>
                                <w:spacing w:val="17"/>
                                <w:sz w:val="9"/>
                              </w:rPr>
                            </w:pPr>
                            <w:r>
                              <w:rPr>
                                <w:rFonts w:ascii="Verdana" w:eastAsia="Verdana" w:hAnsi="Verdana"/>
                                <w:color w:val="000000"/>
                                <w:spacing w:val="17"/>
                                <w:sz w:val="9"/>
                              </w:rPr>
                              <w:t>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23" type="#_x0000_t202" style="position:absolute;left:0;text-align:left;margin-left:159.45pt;margin-top:138.05pt;width:20pt;height:5.4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" filled="f" stroked="f">
                <v:textbox inset="0,0,0,0">
                  <w:txbxContent>
                    <w:p w14:paraId="130405DD" w14:textId="77777777" w:rsidR="00F10532" w:rsidRDefault="003D5E68">
                      <w:pPr>
                        <w:spacing w:before="16" w:line="88" w:lineRule="exact"/>
                        <w:textAlignment w:val="baseline"/>
                        <w:rPr>
                          <w:rFonts w:ascii="Verdana" w:eastAsia="Verdana" w:hAnsi="Verdana"/>
                          <w:color w:val="000000"/>
                          <w:spacing w:val="17"/>
                          <w:sz w:val="9"/>
                        </w:rPr>
                      </w:pPr>
                      <w:r>
                        <w:rPr>
                          <w:rFonts w:ascii="Verdana" w:eastAsia="Verdana" w:hAnsi="Verdana"/>
                          <w:color w:val="000000"/>
                          <w:spacing w:val="17"/>
                          <w:sz w:val="9"/>
                        </w:rPr>
                        <w:t>Task</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2816" behindDoc="1" locked="0" layoutInCell="1" allowOverlap="1" wp14:editId="04125F07">
                <wp:simplePos x="0" y="0"/>
                <wp:positionH relativeFrom="page">
                  <wp:posOffset>2121535</wp:posOffset>
                </wp:positionH>
                <wp:positionV relativeFrom="page">
                  <wp:posOffset>2018665</wp:posOffset>
                </wp:positionV>
                <wp:extent cx="469265" cy="66040"/>
                <wp:effectExtent l="0" t="0" r="0" b="0"/>
                <wp:wrapSquare wrapText="bothSides"/>
                <wp:docPr id="15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769E" w14:textId="77777777" w:rsidR="00F10532" w:rsidRDefault="003D5E68">
                            <w:pPr>
                              <w:spacing w:before="18" w:line="71" w:lineRule="exact"/>
                              <w:textAlignment w:val="baseline"/>
                              <w:rPr>
                                <w:rFonts w:ascii="Verdana" w:eastAsia="Verdana" w:hAnsi="Verdana"/>
                                <w:color w:val="000000"/>
                                <w:spacing w:val="-9"/>
                                <w:sz w:val="8"/>
                              </w:rPr>
                            </w:pPr>
                            <w:r>
                              <w:rPr>
                                <w:rFonts w:ascii="Verdana" w:eastAsia="Verdana" w:hAnsi="Verdana"/>
                                <w:color w:val="000000"/>
                                <w:spacing w:val="-9"/>
                                <w:sz w:val="8"/>
                              </w:rPr>
                              <w:t>mruby-TECS Bridge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24" type="#_x0000_t202" style="position:absolute;left:0;text-align:left;margin-left:167.05pt;margin-top:158.95pt;width:36.95pt;height:5.2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" filled="f" stroked="f">
                <v:textbox inset="0,0,0,0">
                  <w:txbxContent>
                    <w:p w14:paraId="671B769E" w14:textId="77777777" w:rsidR="00F10532" w:rsidRDefault="003D5E68">
                      <w:pPr>
                        <w:spacing w:before="18" w:line="71" w:lineRule="exact"/>
                        <w:textAlignment w:val="baseline"/>
                        <w:rPr>
                          <w:rFonts w:ascii="Verdana" w:eastAsia="Verdana" w:hAnsi="Verdana"/>
                          <w:color w:val="000000"/>
                          <w:spacing w:val="-9"/>
                          <w:sz w:val="8"/>
                        </w:rPr>
                      </w:pPr>
                      <w:r>
                        <w:rPr>
                          <w:rFonts w:ascii="Verdana" w:eastAsia="Verdana" w:hAnsi="Verdana"/>
                          <w:color w:val="000000"/>
                          <w:spacing w:val="-9"/>
                          <w:sz w:val="8"/>
                        </w:rPr>
                        <w:t>mruby-TECS Bridge</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3840" behindDoc="1" locked="0" layoutInCell="1" allowOverlap="1" wp14:editId="1F147B6E">
                <wp:simplePos x="0" y="0"/>
                <wp:positionH relativeFrom="page">
                  <wp:posOffset>2414270</wp:posOffset>
                </wp:positionH>
                <wp:positionV relativeFrom="page">
                  <wp:posOffset>1859915</wp:posOffset>
                </wp:positionV>
                <wp:extent cx="432435" cy="145415"/>
                <wp:effectExtent l="0" t="0" r="0" b="0"/>
                <wp:wrapSquare wrapText="bothSides"/>
                <wp:docPr id="15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AE506" w14:textId="77777777" w:rsidR="00F10532" w:rsidRDefault="003D5E68">
                            <w:pPr>
                              <w:spacing w:line="112" w:lineRule="exact"/>
                              <w:ind w:left="144" w:hanging="144"/>
                              <w:textAlignment w:val="baseline"/>
                              <w:rPr>
                                <w:rFonts w:ascii="Verdana" w:eastAsia="Verdana" w:hAnsi="Verdana"/>
                                <w:color w:val="000000"/>
                                <w:spacing w:val="-2"/>
                                <w:sz w:val="9"/>
                              </w:rPr>
                            </w:pPr>
                            <w:r>
                              <w:rPr>
                                <w:rFonts w:ascii="Verdana" w:eastAsia="Verdana" w:hAnsi="Verdana"/>
                                <w:color w:val="000000"/>
                                <w:spacing w:val="-2"/>
                                <w:sz w:val="9"/>
                              </w:rPr>
                              <w:t>Native / mruby Libraries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25" type="#_x0000_t202" style="position:absolute;left:0;text-align:left;margin-left:190.1pt;margin-top:146.45pt;width:34.05pt;height:11.4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" filled="f" stroked="f">
                <v:textbox inset="0,0,0,0">
                  <w:txbxContent>
                    <w:p w14:paraId="283AE506" w14:textId="77777777" w:rsidR="00F10532" w:rsidRDefault="003D5E68">
                      <w:pPr>
                        <w:spacing w:line="112" w:lineRule="exact"/>
                        <w:ind w:left="144" w:hanging="144"/>
                        <w:textAlignment w:val="baseline"/>
                        <w:rPr>
                          <w:rFonts w:ascii="Verdana" w:eastAsia="Verdana" w:hAnsi="Verdana"/>
                          <w:color w:val="000000"/>
                          <w:spacing w:val="-2"/>
                          <w:sz w:val="9"/>
                        </w:rPr>
                      </w:pPr>
                      <w:r>
                        <w:rPr>
                          <w:rFonts w:ascii="Verdana" w:eastAsia="Verdana" w:hAnsi="Verdana"/>
                          <w:color w:val="000000"/>
                          <w:spacing w:val="-2"/>
                          <w:sz w:val="9"/>
                        </w:rPr>
                        <w:t>Native / mruby Libraries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4864" behindDoc="1" locked="0" layoutInCell="1" allowOverlap="1" wp14:editId="3B1013F5">
                <wp:simplePos x="0" y="0"/>
                <wp:positionH relativeFrom="page">
                  <wp:posOffset>2485390</wp:posOffset>
                </wp:positionH>
                <wp:positionV relativeFrom="page">
                  <wp:posOffset>1466850</wp:posOffset>
                </wp:positionV>
                <wp:extent cx="451485" cy="66040"/>
                <wp:effectExtent l="0" t="0" r="0" b="0"/>
                <wp:wrapSquare wrapText="bothSides"/>
                <wp:docPr id="15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440A1" w14:textId="77777777" w:rsidR="00F10532" w:rsidRDefault="003D5E68">
                            <w:pPr>
                              <w:spacing w:before="18" w:line="76" w:lineRule="exact"/>
                              <w:textAlignment w:val="baseline"/>
                              <w:rPr>
                                <w:rFonts w:ascii="Verdana" w:eastAsia="Verdana" w:hAnsi="Verdana"/>
                                <w:color w:val="000000"/>
                                <w:spacing w:val="3"/>
                                <w:sz w:val="8"/>
                              </w:rPr>
                            </w:pPr>
                            <w:r>
                              <w:rPr>
                                <w:rFonts w:ascii="Verdana" w:eastAsia="Verdana" w:hAnsi="Verdana"/>
                                <w:color w:val="000000"/>
                                <w:spacing w:val="3"/>
                                <w:sz w:val="8"/>
                              </w:rPr>
                              <w:t>Target Device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126" type="#_x0000_t202" style="position:absolute;left:0;text-align:left;margin-left:195.7pt;margin-top:115.5pt;width:35.55pt;height:5.2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ptAIAALQ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" filled="f" stroked="f">
                <v:textbox inset="0,0,0,0">
                  <w:txbxContent>
                    <w:p w14:paraId="62E440A1" w14:textId="77777777" w:rsidR="00F10532" w:rsidRDefault="003D5E68">
                      <w:pPr>
                        <w:spacing w:before="18" w:line="76" w:lineRule="exact"/>
                        <w:textAlignment w:val="baseline"/>
                        <w:rPr>
                          <w:rFonts w:ascii="Verdana" w:eastAsia="Verdana" w:hAnsi="Verdana"/>
                          <w:color w:val="000000"/>
                          <w:spacing w:val="3"/>
                          <w:sz w:val="8"/>
                        </w:rPr>
                      </w:pPr>
                      <w:r>
                        <w:rPr>
                          <w:rFonts w:ascii="Verdana" w:eastAsia="Verdana" w:hAnsi="Verdana"/>
                          <w:color w:val="000000"/>
                          <w:spacing w:val="3"/>
                          <w:sz w:val="8"/>
                        </w:rPr>
                        <w:t>Target Device</w:t>
                      </w:r>
                    </w:p>
                  </w:txbxContent>
                </v:textbox>
                <w10:wrap type="square" anchorx="page" anchory="page"/>
              </v:shape>
            </w:pict>
          </mc:Fallback>
        </mc:AlternateContent>
      </w:r>
      <w:r w:rsidR="003D5E68">
        <w:rPr>
          <w:rFonts w:ascii="Bookman Old Style" w:eastAsia="Bookman Old Style" w:hAnsi="Bookman Old Style"/>
          <w:b/>
          <w:color w:val="000000"/>
          <w:sz w:val="15"/>
        </w:rPr>
        <w:t xml:space="preserve">Fig. 9 Detailed </w:t>
      </w:r>
      <w:r w:rsidR="003D5E68" w:rsidRPr="0040434C">
        <w:rPr>
          <w:rFonts w:ascii="Bookman Old Style" w:hAnsi="Bookman Old Style"/>
          <w:b/>
          <w:color w:val="000000"/>
          <w:sz w:val="15"/>
        </w:rPr>
        <w:t>system model of the proposed framework</w:t>
      </w:r>
    </w:p>
    <w:p w14:paraId="48A782E0" w14:textId="77777777" w:rsidR="00F10532" w:rsidRDefault="003D5E68">
      <w:pPr>
        <w:spacing w:before="226" w:line="248" w:lineRule="exact"/>
        <w:ind w:right="288"/>
        <w:jc w:val="both"/>
        <w:textAlignment w:val="baseline"/>
        <w:rPr>
          <w:rFonts w:eastAsia="Times New Roman"/>
          <w:color w:val="000000"/>
          <w:sz w:val="18"/>
        </w:rPr>
      </w:pPr>
      <w:r>
        <w:rPr>
          <w:rFonts w:eastAsia="Times New Roman"/>
          <w:color w:val="000000"/>
          <w:sz w:val="18"/>
        </w:rPr>
        <w:t>TECS component to invoke a C function from the mruby program.</w:t>
      </w:r>
    </w:p>
    <w:p w14:paraId="5D549BEC" w14:textId="77777777" w:rsidR="00F10532" w:rsidRDefault="003D5E68">
      <w:pPr>
        <w:spacing w:line="247" w:lineRule="exact"/>
        <w:ind w:right="288" w:firstLine="144"/>
        <w:jc w:val="both"/>
        <w:textAlignment w:val="baseline"/>
        <w:rPr>
          <w:rFonts w:eastAsia="Times New Roman"/>
          <w:color w:val="000000"/>
          <w:spacing w:val="6"/>
          <w:sz w:val="18"/>
        </w:rPr>
      </w:pPr>
      <w:r>
        <w:rPr>
          <w:rFonts w:eastAsia="Times New Roman"/>
          <w:color w:val="000000"/>
          <w:spacing w:val="6"/>
          <w:sz w:val="18"/>
        </w:rPr>
        <w:t>The generated mruby-TECS bridge supports reg</w:t>
      </w:r>
      <w:r>
        <w:rPr>
          <w:rFonts w:eastAsia="Times New Roman"/>
          <w:color w:val="000000"/>
          <w:spacing w:val="6"/>
          <w:sz w:val="18"/>
        </w:rPr>
        <w:softHyphen/>
        <w:t>istration of classes and methods for mruby. Meth</w:t>
      </w:r>
      <w:r>
        <w:rPr>
          <w:rFonts w:eastAsia="Times New Roman"/>
          <w:color w:val="000000"/>
          <w:spacing w:val="6"/>
          <w:sz w:val="18"/>
        </w:rPr>
        <w:softHyphen/>
        <w:t xml:space="preserve">ods in an mruby class are defined by generation codes for an mruby-TECS bridge, such as setPower and stop. Thus, when a method is called in an mruby program, the mruby-TECS bridge calls the function defined in the TECS component such as a Motor </w:t>
      </w:r>
      <w:r>
        <w:rPr>
          <w:rFonts w:eastAsia="Times New Roman"/>
          <w:i/>
          <w:color w:val="000000"/>
          <w:spacing w:val="6"/>
          <w:sz w:val="17"/>
        </w:rPr>
        <w:t>cell</w:t>
      </w:r>
      <w:r>
        <w:rPr>
          <w:rFonts w:eastAsia="Times New Roman"/>
          <w:color w:val="000000"/>
          <w:spacing w:val="6"/>
          <w:sz w:val="18"/>
        </w:rPr>
        <w:t>.</w:t>
      </w:r>
    </w:p>
    <w:p w14:paraId="11EE90B1" w14:textId="77777777" w:rsidR="00F10532" w:rsidRDefault="003D5E68">
      <w:pPr>
        <w:spacing w:before="23" w:line="233" w:lineRule="exact"/>
        <w:ind w:left="144"/>
        <w:textAlignment w:val="baseline"/>
        <w:rPr>
          <w:rFonts w:eastAsia="Times New Roman"/>
          <w:b/>
          <w:color w:val="000000"/>
          <w:spacing w:val="15"/>
          <w:sz w:val="21"/>
        </w:rPr>
      </w:pPr>
      <w:r>
        <w:rPr>
          <w:rFonts w:eastAsia="Times New Roman"/>
          <w:b/>
          <w:color w:val="000000"/>
          <w:spacing w:val="15"/>
          <w:sz w:val="21"/>
        </w:rPr>
        <w:t>3 Design and Implementation</w:t>
      </w:r>
    </w:p>
    <w:p w14:paraId="0831959E" w14:textId="2FC53A04" w:rsidR="00F10532" w:rsidRPr="0040434C" w:rsidRDefault="003D5E68" w:rsidP="0040434C">
      <w:pPr>
        <w:spacing w:before="48" w:line="248" w:lineRule="exact"/>
        <w:ind w:right="288" w:firstLine="144"/>
        <w:jc w:val="both"/>
        <w:textAlignment w:val="baseline"/>
        <w:rPr>
          <w:color w:val="000000"/>
          <w:spacing w:val="5"/>
          <w:sz w:val="18"/>
        </w:rPr>
      </w:pPr>
      <w:r>
        <w:rPr>
          <w:rFonts w:eastAsia="Times New Roman"/>
          <w:color w:val="000000"/>
          <w:spacing w:val="5"/>
          <w:sz w:val="18"/>
        </w:rPr>
        <w:t>Fig.9 shows the detailed system model of the pro</w:t>
      </w:r>
      <w:r>
        <w:rPr>
          <w:rFonts w:eastAsia="Times New Roman"/>
          <w:color w:val="000000"/>
          <w:spacing w:val="5"/>
          <w:sz w:val="18"/>
        </w:rPr>
        <w:softHyphen/>
        <w:t>posed framework</w:t>
      </w:r>
      <w:r w:rsidRPr="0040434C">
        <w:rPr>
          <w:color w:val="000000"/>
          <w:spacing w:val="5"/>
          <w:sz w:val="18"/>
        </w:rPr>
        <w:t xml:space="preserve">. Each mruby application </w:t>
      </w:r>
      <w:r>
        <w:rPr>
          <w:rFonts w:eastAsia="Times New Roman"/>
          <w:color w:val="000000"/>
          <w:spacing w:val="5"/>
          <w:sz w:val="18"/>
        </w:rPr>
        <w:t>byte-code</w:t>
      </w:r>
      <w:r w:rsidRPr="0040434C">
        <w:rPr>
          <w:color w:val="000000"/>
          <w:spacing w:val="5"/>
          <w:sz w:val="18"/>
        </w:rPr>
        <w:t xml:space="preserve"> transferred from the host to the target </w:t>
      </w:r>
      <w:r>
        <w:rPr>
          <w:rFonts w:eastAsia="Times New Roman"/>
          <w:color w:val="000000"/>
          <w:spacing w:val="5"/>
          <w:sz w:val="18"/>
        </w:rPr>
        <w:t>de</w:t>
      </w:r>
      <w:r>
        <w:rPr>
          <w:rFonts w:eastAsia="Times New Roman"/>
          <w:color w:val="000000"/>
          <w:spacing w:val="5"/>
          <w:sz w:val="18"/>
        </w:rPr>
        <w:softHyphen/>
        <w:t>vice</w:t>
      </w:r>
      <w:r w:rsidRPr="0040434C">
        <w:rPr>
          <w:color w:val="000000"/>
          <w:spacing w:val="5"/>
          <w:sz w:val="18"/>
        </w:rPr>
        <w:t xml:space="preserve"> is received by the loader in the RiteVM. The RiteVM reads the transferred bytecode and </w:t>
      </w:r>
      <w:r>
        <w:rPr>
          <w:rFonts w:eastAsia="Times New Roman"/>
          <w:color w:val="000000"/>
          <w:spacing w:val="5"/>
          <w:sz w:val="18"/>
        </w:rPr>
        <w:t>exe</w:t>
      </w:r>
      <w:r>
        <w:rPr>
          <w:rFonts w:eastAsia="Times New Roman"/>
          <w:color w:val="000000"/>
          <w:spacing w:val="5"/>
          <w:sz w:val="18"/>
        </w:rPr>
        <w:softHyphen/>
        <w:t>cutes</w:t>
      </w:r>
      <w:r w:rsidRPr="0040434C">
        <w:rPr>
          <w:color w:val="000000"/>
          <w:spacing w:val="5"/>
          <w:sz w:val="18"/>
        </w:rPr>
        <w:t xml:space="preserve"> it with libraries</w:t>
      </w:r>
      <w:r>
        <w:rPr>
          <w:rFonts w:eastAsia="Times New Roman"/>
          <w:color w:val="000000"/>
          <w:spacing w:val="5"/>
          <w:sz w:val="18"/>
        </w:rPr>
        <w:t>.</w:t>
      </w:r>
      <w:r w:rsidRPr="0040434C">
        <w:rPr>
          <w:color w:val="000000"/>
          <w:spacing w:val="5"/>
          <w:sz w:val="18"/>
        </w:rPr>
        <w:t xml:space="preserve"> The mruby applications run simultaneously due to synchronized processing. The RiteVM scheduler switches RiteVM tasks</w:t>
      </w:r>
      <w:r>
        <w:rPr>
          <w:rFonts w:eastAsia="Times New Roman"/>
          <w:color w:val="000000"/>
          <w:spacing w:val="5"/>
          <w:sz w:val="18"/>
        </w:rPr>
        <w:t xml:space="preserve"> be</w:t>
      </w:r>
      <w:r>
        <w:rPr>
          <w:rFonts w:eastAsia="Times New Roman"/>
          <w:color w:val="000000"/>
          <w:spacing w:val="5"/>
          <w:sz w:val="18"/>
        </w:rPr>
        <w:softHyphen/>
        <w:t>cause</w:t>
      </w:r>
      <w:r w:rsidRPr="0040434C">
        <w:rPr>
          <w:color w:val="000000"/>
          <w:spacing w:val="5"/>
          <w:sz w:val="18"/>
        </w:rPr>
        <w:t xml:space="preserve"> multiple tasks can run concurrently</w:t>
      </w:r>
      <w:r>
        <w:rPr>
          <w:rFonts w:eastAsia="Times New Roman"/>
          <w:color w:val="000000"/>
          <w:spacing w:val="5"/>
          <w:sz w:val="18"/>
        </w:rPr>
        <w:t>. The fol</w:t>
      </w:r>
      <w:r>
        <w:rPr>
          <w:rFonts w:eastAsia="Times New Roman"/>
          <w:color w:val="000000"/>
          <w:spacing w:val="5"/>
          <w:sz w:val="18"/>
        </w:rPr>
        <w:softHyphen/>
        <w:t>lowing subsection explains these functionalities</w:t>
      </w:r>
      <w:r w:rsidRPr="0040434C">
        <w:rPr>
          <w:color w:val="000000"/>
          <w:spacing w:val="5"/>
          <w:sz w:val="18"/>
        </w:rPr>
        <w:t>.</w:t>
      </w:r>
    </w:p>
    <w:p w14:paraId="155FFFD9" w14:textId="1C498135" w:rsidR="00F10532" w:rsidRPr="0040434C" w:rsidRDefault="003D5E68" w:rsidP="0040434C">
      <w:pPr>
        <w:spacing w:before="250" w:line="247" w:lineRule="exact"/>
        <w:ind w:left="648" w:right="288" w:hanging="504"/>
        <w:jc w:val="both"/>
        <w:textAlignment w:val="baseline"/>
        <w:rPr>
          <w:b/>
          <w:color w:val="000000"/>
          <w:spacing w:val="13"/>
          <w:sz w:val="19"/>
        </w:rPr>
      </w:pPr>
      <w:r>
        <w:rPr>
          <w:rFonts w:eastAsia="Times New Roman"/>
          <w:b/>
          <w:color w:val="000000"/>
          <w:spacing w:val="13"/>
          <w:sz w:val="19"/>
        </w:rPr>
        <w:t xml:space="preserve">3.1 </w:t>
      </w:r>
      <w:r w:rsidRPr="0040434C">
        <w:rPr>
          <w:b/>
          <w:color w:val="000000"/>
          <w:spacing w:val="13"/>
          <w:sz w:val="19"/>
        </w:rPr>
        <w:t xml:space="preserve">Bluetooth Loader for mruby </w:t>
      </w:r>
      <w:r>
        <w:rPr>
          <w:rFonts w:eastAsia="Times New Roman"/>
          <w:b/>
          <w:color w:val="000000"/>
          <w:spacing w:val="13"/>
          <w:sz w:val="19"/>
        </w:rPr>
        <w:t>Byte-code</w:t>
      </w:r>
    </w:p>
    <w:p w14:paraId="1EE6E49A" w14:textId="6E5395C8" w:rsidR="00F10532" w:rsidRDefault="003D5E68">
      <w:pPr>
        <w:spacing w:before="5" w:after="312" w:line="248" w:lineRule="exact"/>
        <w:ind w:right="288" w:firstLine="144"/>
        <w:jc w:val="both"/>
        <w:textAlignment w:val="baseline"/>
        <w:rPr>
          <w:rFonts w:eastAsia="Times New Roman"/>
          <w:color w:val="000000"/>
          <w:spacing w:val="6"/>
          <w:sz w:val="18"/>
        </w:rPr>
      </w:pPr>
      <w:r w:rsidRPr="0040434C">
        <w:rPr>
          <w:color w:val="000000"/>
          <w:spacing w:val="6"/>
          <w:sz w:val="18"/>
        </w:rPr>
        <w:t>This section describes the proposed additional functionality</w:t>
      </w:r>
      <w:r>
        <w:rPr>
          <w:rFonts w:eastAsia="Times New Roman"/>
          <w:color w:val="000000"/>
          <w:spacing w:val="6"/>
          <w:sz w:val="18"/>
        </w:rPr>
        <w:t xml:space="preserve"> of mruby on TECS</w:t>
      </w:r>
      <w:r w:rsidRPr="0040434C">
        <w:rPr>
          <w:color w:val="000000"/>
          <w:spacing w:val="6"/>
          <w:sz w:val="18"/>
        </w:rPr>
        <w:t xml:space="preserve">, i.e., the </w:t>
      </w:r>
      <w:r>
        <w:rPr>
          <w:rFonts w:eastAsia="Times New Roman"/>
          <w:color w:val="000000"/>
          <w:spacing w:val="6"/>
          <w:sz w:val="18"/>
        </w:rPr>
        <w:t>Blue-tooth</w:t>
      </w:r>
      <w:r w:rsidRPr="0040434C">
        <w:rPr>
          <w:color w:val="000000"/>
          <w:spacing w:val="6"/>
          <w:sz w:val="18"/>
        </w:rPr>
        <w:t xml:space="preserve"> loader</w:t>
      </w:r>
      <w:r>
        <w:rPr>
          <w:rFonts w:eastAsia="Times New Roman"/>
          <w:color w:val="000000"/>
          <w:spacing w:val="6"/>
          <w:sz w:val="18"/>
        </w:rPr>
        <w:t>, for mruby bytecode.</w:t>
      </w:r>
      <w:r>
        <w:rPr>
          <w:rFonts w:ascii="Courier New" w:eastAsia="Courier New" w:hAnsi="Courier New"/>
          <w:color w:val="000000"/>
          <w:spacing w:val="6"/>
          <w:sz w:val="21"/>
        </w:rPr>
        <w:t>†</w:t>
      </w:r>
      <w:r>
        <w:rPr>
          <w:rFonts w:ascii="Symbol" w:eastAsia="Symbol" w:hAnsi="Symbol"/>
          <w:color w:val="000000"/>
          <w:spacing w:val="6"/>
          <w:sz w:val="21"/>
          <w:vertAlign w:val="superscript"/>
        </w:rPr>
        <w:t></w:t>
      </w:r>
      <w:r w:rsidRPr="0040434C">
        <w:rPr>
          <w:color w:val="000000"/>
          <w:spacing w:val="6"/>
          <w:sz w:val="18"/>
        </w:rPr>
        <w:t xml:space="preserve"> In the current system, the platform including mruby bytecodes is saved on a storage/ROM device. Developers must</w:t>
      </w:r>
    </w:p>
    <w:p w14:paraId="1ADCA756" w14:textId="0D34E5FA" w:rsidR="00F10532" w:rsidRDefault="0040434C">
      <w:pPr>
        <w:spacing w:before="9" w:line="209" w:lineRule="exact"/>
        <w:ind w:left="432" w:right="288" w:hanging="288"/>
        <w:jc w:val="both"/>
        <w:textAlignment w:val="baseline"/>
        <w:rPr>
          <w:rFonts w:ascii="Symbol" w:eastAsia="Symbol" w:hAnsi="Symbol"/>
          <w:color w:val="000000"/>
          <w:spacing w:val="3"/>
          <w:sz w:val="18"/>
        </w:rPr>
      </w:pPr>
      <w:r>
        <w:rPr>
          <w:noProof/>
          <w:lang w:val="en-IN" w:eastAsia="en-IN"/>
        </w:rPr>
        <mc:AlternateContent>
          <mc:Choice Requires="wps">
            <w:drawing>
              <wp:anchor distT="0" distB="0" distL="114300" distR="114300" simplePos="0" relativeHeight="251546624" behindDoc="0" locked="0" layoutInCell="1" allowOverlap="1" wp14:editId="40260259">
                <wp:simplePos x="0" y="0"/>
                <wp:positionH relativeFrom="page">
                  <wp:posOffset>454660</wp:posOffset>
                </wp:positionH>
                <wp:positionV relativeFrom="page">
                  <wp:posOffset>7720330</wp:posOffset>
                </wp:positionV>
                <wp:extent cx="1264920" cy="0"/>
                <wp:effectExtent l="0" t="0" r="0" b="0"/>
                <wp:wrapNone/>
                <wp:docPr id="149"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49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560BF" id="Line 13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pt,607.9pt" to="135.4pt,6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W9FgIAACwEAAAOAAAAZHJzL2Uyb0RvYy54bWysU8uu2jAQ3VfqP1jeQxLIp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" strokeweight=".5pt">
                <w10:wrap anchorx="page" anchory="page"/>
              </v:line>
            </w:pict>
          </mc:Fallback>
        </mc:AlternateContent>
      </w:r>
      <w:r w:rsidR="003D5E68">
        <w:rPr>
          <w:rFonts w:ascii="Symbol" w:eastAsia="Symbol" w:hAnsi="Symbol"/>
          <w:color w:val="000000"/>
          <w:spacing w:val="3"/>
          <w:sz w:val="18"/>
        </w:rPr>
        <w:t></w:t>
      </w:r>
      <w:r w:rsidR="003D5E68">
        <w:rPr>
          <w:rFonts w:eastAsia="Times New Roman"/>
          <w:color w:val="000000"/>
          <w:spacing w:val="3"/>
          <w:sz w:val="17"/>
        </w:rPr>
        <w:t>1 The Bluetooth loader is intended to improve de</w:t>
      </w:r>
      <w:r w:rsidR="003D5E68">
        <w:rPr>
          <w:rFonts w:eastAsia="Times New Roman"/>
          <w:color w:val="000000"/>
          <w:spacing w:val="3"/>
          <w:sz w:val="17"/>
        </w:rPr>
        <w:softHyphen/>
        <w:t>velopment efficiency; therefore, software develop</w:t>
      </w:r>
      <w:r w:rsidR="003D5E68">
        <w:rPr>
          <w:rFonts w:eastAsia="Times New Roman"/>
          <w:color w:val="000000"/>
          <w:spacing w:val="3"/>
          <w:sz w:val="17"/>
        </w:rPr>
        <w:softHyphen/>
        <w:t>ers should use it during the development phase. Note that the complete software should be com</w:t>
      </w:r>
      <w:r w:rsidR="003D5E68">
        <w:rPr>
          <w:rFonts w:eastAsia="Times New Roman"/>
          <w:color w:val="000000"/>
          <w:spacing w:val="3"/>
          <w:sz w:val="17"/>
        </w:rPr>
        <w:softHyphen/>
        <w:t>piled and linked on the storage/ROM device be</w:t>
      </w:r>
      <w:r w:rsidR="003D5E68">
        <w:rPr>
          <w:rFonts w:eastAsia="Times New Roman"/>
          <w:color w:val="000000"/>
          <w:spacing w:val="3"/>
          <w:sz w:val="17"/>
        </w:rPr>
        <w:softHyphen/>
        <w:t>forehand.</w:t>
      </w:r>
    </w:p>
    <w:p w14:paraId="1E0C5B59" w14:textId="77777777" w:rsidR="00F10532" w:rsidRDefault="003D5E68">
      <w:pPr>
        <w:spacing w:before="10" w:line="246" w:lineRule="exact"/>
        <w:ind w:left="864" w:right="216" w:hanging="720"/>
        <w:jc w:val="both"/>
        <w:textAlignment w:val="baseline"/>
        <w:rPr>
          <w:rFonts w:ascii="Bookman Old Style" w:eastAsia="Bookman Old Style" w:hAnsi="Bookman Old Style"/>
          <w:b/>
          <w:color w:val="000000"/>
          <w:sz w:val="15"/>
        </w:rPr>
      </w:pPr>
      <w:r>
        <w:br w:type="column"/>
      </w:r>
      <w:r>
        <w:rPr>
          <w:rFonts w:ascii="Bookman Old Style" w:eastAsia="Bookman Old Style" w:hAnsi="Bookman Old Style"/>
          <w:b/>
          <w:color w:val="000000"/>
          <w:sz w:val="15"/>
        </w:rPr>
        <w:t>Fig. 10 Component diagram of Bluetooth loader for mruby bytecode</w:t>
      </w:r>
    </w:p>
    <w:p w14:paraId="5B191549" w14:textId="17A5FFC9" w:rsidR="00F10532" w:rsidRPr="0040434C" w:rsidRDefault="003D5E68" w:rsidP="0040434C">
      <w:pPr>
        <w:spacing w:before="317" w:line="248" w:lineRule="exact"/>
        <w:jc w:val="both"/>
        <w:textAlignment w:val="baseline"/>
        <w:rPr>
          <w:color w:val="000000"/>
          <w:spacing w:val="6"/>
          <w:sz w:val="18"/>
        </w:rPr>
      </w:pPr>
      <w:r w:rsidRPr="0040434C">
        <w:rPr>
          <w:color w:val="000000"/>
          <w:spacing w:val="6"/>
          <w:sz w:val="18"/>
        </w:rPr>
        <w:t xml:space="preserve">rewrite the storage/ROM device every time the programs are modified. In addition, the RTOS on the target device needs to be restarted. The </w:t>
      </w:r>
      <w:r>
        <w:rPr>
          <w:rFonts w:eastAsia="Times New Roman"/>
          <w:color w:val="000000"/>
          <w:spacing w:val="6"/>
          <w:sz w:val="18"/>
        </w:rPr>
        <w:t>repeti</w:t>
      </w:r>
      <w:r>
        <w:rPr>
          <w:rFonts w:eastAsia="Times New Roman"/>
          <w:color w:val="000000"/>
          <w:spacing w:val="6"/>
          <w:sz w:val="18"/>
        </w:rPr>
        <w:softHyphen/>
        <w:t>tion</w:t>
      </w:r>
      <w:r w:rsidRPr="0040434C">
        <w:rPr>
          <w:color w:val="000000"/>
          <w:spacing w:val="6"/>
          <w:sz w:val="18"/>
        </w:rPr>
        <w:t xml:space="preserve"> hinders development efficiency. The Bluetooth loader for mruby bytecode</w:t>
      </w:r>
      <w:r>
        <w:rPr>
          <w:rFonts w:eastAsia="Times New Roman"/>
          <w:color w:val="000000"/>
          <w:spacing w:val="6"/>
          <w:sz w:val="18"/>
        </w:rPr>
        <w:t xml:space="preserve"> decreases developer bur</w:t>
      </w:r>
      <w:r>
        <w:rPr>
          <w:rFonts w:eastAsia="Times New Roman"/>
          <w:color w:val="000000"/>
          <w:spacing w:val="6"/>
          <w:sz w:val="18"/>
        </w:rPr>
        <w:softHyphen/>
        <w:t>den because developers only have to connect the storage/ROM device and start the RTOS once.</w:t>
      </w:r>
    </w:p>
    <w:p w14:paraId="4AAB0E18" w14:textId="1C804F3B" w:rsidR="00F10532" w:rsidRPr="0040434C" w:rsidRDefault="003D5E68" w:rsidP="0040434C">
      <w:pPr>
        <w:spacing w:line="248" w:lineRule="exact"/>
        <w:ind w:firstLine="144"/>
        <w:jc w:val="both"/>
        <w:textAlignment w:val="baseline"/>
        <w:rPr>
          <w:color w:val="000000"/>
          <w:spacing w:val="7"/>
          <w:sz w:val="18"/>
        </w:rPr>
      </w:pPr>
      <w:r w:rsidRPr="0040434C">
        <w:rPr>
          <w:color w:val="000000"/>
          <w:spacing w:val="7"/>
          <w:sz w:val="18"/>
        </w:rPr>
        <w:t xml:space="preserve">mruby programs consist of an mruby </w:t>
      </w:r>
      <w:r>
        <w:rPr>
          <w:rFonts w:eastAsia="Times New Roman"/>
          <w:color w:val="000000"/>
          <w:spacing w:val="7"/>
          <w:sz w:val="18"/>
        </w:rPr>
        <w:t>applica</w:t>
      </w:r>
      <w:r>
        <w:rPr>
          <w:rFonts w:eastAsia="Times New Roman"/>
          <w:color w:val="000000"/>
          <w:spacing w:val="7"/>
          <w:sz w:val="18"/>
        </w:rPr>
        <w:softHyphen/>
        <w:t>tion</w:t>
      </w:r>
      <w:r w:rsidRPr="0040434C">
        <w:rPr>
          <w:color w:val="000000"/>
          <w:spacing w:val="7"/>
          <w:sz w:val="18"/>
        </w:rPr>
        <w:t xml:space="preserve"> and mruby libraries. An mruby application is the main program code, mruby libraries define the functions for the application, such as Ruby classes. The mruby bytecodes including both an mruby </w:t>
      </w:r>
      <w:r>
        <w:rPr>
          <w:rFonts w:eastAsia="Times New Roman"/>
          <w:color w:val="000000"/>
          <w:spacing w:val="7"/>
          <w:sz w:val="18"/>
        </w:rPr>
        <w:t>ap</w:t>
      </w:r>
      <w:r>
        <w:rPr>
          <w:rFonts w:eastAsia="Times New Roman"/>
          <w:color w:val="000000"/>
          <w:spacing w:val="7"/>
          <w:sz w:val="18"/>
        </w:rPr>
        <w:softHyphen/>
        <w:t>plication</w:t>
      </w:r>
      <w:r w:rsidRPr="0040434C">
        <w:rPr>
          <w:color w:val="000000"/>
          <w:spacing w:val="7"/>
          <w:sz w:val="18"/>
        </w:rPr>
        <w:t xml:space="preserve"> and mruby libraries can be transferred and executed on the target device. However, this is also wasteful in terms of bytecode size and the time required to transfer the bytecodes, because the libraries are not modified frequently. With the proposed framework, only mruby applications are transferred, and the mruby libraries are preserved on the storage/ROM device beforehand.</w:t>
      </w:r>
      <w:r>
        <w:rPr>
          <w:rFonts w:eastAsia="Times New Roman"/>
          <w:color w:val="000000"/>
          <w:spacing w:val="7"/>
          <w:sz w:val="18"/>
        </w:rPr>
        <w:t xml:space="preserve"> As a re</w:t>
      </w:r>
      <w:r>
        <w:rPr>
          <w:rFonts w:eastAsia="Times New Roman"/>
          <w:color w:val="000000"/>
          <w:spacing w:val="7"/>
          <w:sz w:val="18"/>
        </w:rPr>
        <w:softHyphen/>
        <w:t>sult, RiteVMs can share mruby libraries. In addi</w:t>
      </w:r>
      <w:r>
        <w:rPr>
          <w:rFonts w:eastAsia="Times New Roman"/>
          <w:color w:val="000000"/>
          <w:spacing w:val="7"/>
          <w:sz w:val="18"/>
        </w:rPr>
        <w:softHyphen/>
        <w:t>tion, a RiteVM can use its own library, which other RiteVMs should not use.</w:t>
      </w:r>
    </w:p>
    <w:p w14:paraId="1F487BD3" w14:textId="30A4046A" w:rsidR="00F10532" w:rsidRPr="0040434C" w:rsidRDefault="003D5E68" w:rsidP="0040434C">
      <w:pPr>
        <w:spacing w:line="247" w:lineRule="exact"/>
        <w:ind w:firstLine="144"/>
        <w:jc w:val="both"/>
        <w:textAlignment w:val="baseline"/>
        <w:rPr>
          <w:color w:val="000000"/>
          <w:spacing w:val="6"/>
          <w:sz w:val="18"/>
        </w:rPr>
      </w:pPr>
      <w:r w:rsidRPr="0040434C">
        <w:rPr>
          <w:color w:val="000000"/>
          <w:spacing w:val="6"/>
          <w:sz w:val="18"/>
        </w:rPr>
        <w:t xml:space="preserve">In the proposed framework, a platform that </w:t>
      </w:r>
      <w:r>
        <w:rPr>
          <w:rFonts w:eastAsia="Times New Roman"/>
          <w:color w:val="000000"/>
          <w:spacing w:val="6"/>
          <w:sz w:val="18"/>
        </w:rPr>
        <w:t>in</w:t>
      </w:r>
      <w:r>
        <w:rPr>
          <w:rFonts w:eastAsia="Times New Roman"/>
          <w:color w:val="000000"/>
          <w:spacing w:val="6"/>
          <w:sz w:val="18"/>
        </w:rPr>
        <w:softHyphen/>
        <w:t>cludes</w:t>
      </w:r>
      <w:r w:rsidRPr="0040434C">
        <w:rPr>
          <w:color w:val="000000"/>
          <w:spacing w:val="6"/>
          <w:sz w:val="18"/>
        </w:rPr>
        <w:t xml:space="preserve"> RiteVMs and an mruby library is first </w:t>
      </w:r>
      <w:r>
        <w:rPr>
          <w:rFonts w:eastAsia="Times New Roman"/>
          <w:color w:val="000000"/>
          <w:spacing w:val="6"/>
          <w:sz w:val="18"/>
        </w:rPr>
        <w:t>com</w:t>
      </w:r>
      <w:r>
        <w:rPr>
          <w:rFonts w:eastAsia="Times New Roman"/>
          <w:color w:val="000000"/>
          <w:spacing w:val="6"/>
          <w:sz w:val="18"/>
        </w:rPr>
        <w:softHyphen/>
        <w:t>piled</w:t>
      </w:r>
      <w:r w:rsidRPr="0040434C">
        <w:rPr>
          <w:color w:val="000000"/>
          <w:spacing w:val="6"/>
          <w:sz w:val="18"/>
        </w:rPr>
        <w:t xml:space="preserve"> and copied to the storage/ROM device. On the host, the mruby application programs (.rb files) are edited and compiled to bytecodes (.mrb files) by an mruby compiler. The generated bytecodes are transferred from the host to the target device via Bluetooth.</w:t>
      </w:r>
      <w:r>
        <w:rPr>
          <w:rFonts w:eastAsia="Times New Roman"/>
          <w:color w:val="000000"/>
          <w:spacing w:val="6"/>
          <w:sz w:val="18"/>
        </w:rPr>
        <w:t xml:space="preserve"> This saves time since Bluetooth pair</w:t>
      </w:r>
      <w:r>
        <w:rPr>
          <w:rFonts w:eastAsia="Times New Roman"/>
          <w:color w:val="000000"/>
          <w:spacing w:val="6"/>
          <w:sz w:val="18"/>
        </w:rPr>
        <w:softHyphen/>
        <w:t>ing can be avoided because the loader can load the bytecode continuously.</w:t>
      </w:r>
    </w:p>
    <w:p w14:paraId="3AC2FD9B" w14:textId="2D870F4D" w:rsidR="00F10532" w:rsidRPr="0040434C" w:rsidRDefault="003D5E68" w:rsidP="0040434C">
      <w:pPr>
        <w:spacing w:before="12" w:line="247" w:lineRule="exact"/>
        <w:jc w:val="right"/>
        <w:textAlignment w:val="baseline"/>
        <w:rPr>
          <w:b/>
          <w:color w:val="000000"/>
          <w:spacing w:val="9"/>
          <w:sz w:val="19"/>
        </w:rPr>
      </w:pPr>
      <w:r>
        <w:rPr>
          <w:rFonts w:eastAsia="Times New Roman"/>
          <w:b/>
          <w:color w:val="000000"/>
          <w:spacing w:val="9"/>
          <w:sz w:val="19"/>
        </w:rPr>
        <w:t xml:space="preserve">3.1.1 </w:t>
      </w:r>
      <w:r w:rsidRPr="0040434C">
        <w:rPr>
          <w:b/>
          <w:color w:val="000000"/>
          <w:spacing w:val="9"/>
          <w:sz w:val="19"/>
        </w:rPr>
        <w:t xml:space="preserve">RiteVM Component with </w:t>
      </w:r>
      <w:r>
        <w:rPr>
          <w:rFonts w:eastAsia="Times New Roman"/>
          <w:b/>
          <w:color w:val="000000"/>
          <w:spacing w:val="9"/>
          <w:sz w:val="19"/>
        </w:rPr>
        <w:t>Blue-tooth</w:t>
      </w:r>
      <w:r w:rsidRPr="0040434C">
        <w:rPr>
          <w:b/>
          <w:color w:val="000000"/>
          <w:spacing w:val="9"/>
          <w:sz w:val="19"/>
        </w:rPr>
        <w:t xml:space="preserve"> Loader</w:t>
      </w:r>
      <w:r>
        <w:rPr>
          <w:rFonts w:eastAsia="Times New Roman"/>
          <w:b/>
          <w:color w:val="000000"/>
          <w:spacing w:val="9"/>
          <w:sz w:val="19"/>
        </w:rPr>
        <w:t xml:space="preserve"> for mruby Bytecode</w:t>
      </w:r>
      <w:r w:rsidRPr="0040434C">
        <w:rPr>
          <w:b/>
          <w:color w:val="000000"/>
          <w:spacing w:val="9"/>
          <w:sz w:val="19"/>
        </w:rPr>
        <w:t xml:space="preserve"> </w:t>
      </w:r>
      <w:r w:rsidRPr="0040434C">
        <w:rPr>
          <w:color w:val="000000"/>
          <w:spacing w:val="9"/>
          <w:sz w:val="18"/>
        </w:rPr>
        <w:t xml:space="preserve">The proposed framework provides a RiteVM with a Bluetooth loader </w:t>
      </w:r>
      <w:r>
        <w:rPr>
          <w:rFonts w:eastAsia="Times New Roman"/>
          <w:color w:val="000000"/>
          <w:spacing w:val="9"/>
          <w:sz w:val="18"/>
        </w:rPr>
        <w:t xml:space="preserve">for mruby bytecode </w:t>
      </w:r>
      <w:r w:rsidRPr="0040434C">
        <w:rPr>
          <w:color w:val="000000"/>
          <w:spacing w:val="9"/>
          <w:sz w:val="18"/>
        </w:rPr>
        <w:t xml:space="preserve">as a TECS component. This component is an </w:t>
      </w:r>
      <w:r>
        <w:rPr>
          <w:rFonts w:eastAsia="Times New Roman"/>
          <w:color w:val="000000"/>
          <w:spacing w:val="9"/>
          <w:sz w:val="18"/>
        </w:rPr>
        <w:t>extension of the</w:t>
      </w:r>
      <w:r w:rsidRPr="0040434C">
        <w:rPr>
          <w:color w:val="000000"/>
          <w:spacing w:val="9"/>
          <w:sz w:val="18"/>
        </w:rPr>
        <w:t xml:space="preserve"> RiteVM component described in [</w:t>
      </w:r>
      <w:r>
        <w:rPr>
          <w:rFonts w:eastAsia="Times New Roman"/>
          <w:color w:val="000000"/>
          <w:spacing w:val="9"/>
          <w:sz w:val="18"/>
        </w:rPr>
        <w:t>12</w:t>
      </w:r>
      <w:r w:rsidRPr="0040434C">
        <w:rPr>
          <w:color w:val="000000"/>
          <w:spacing w:val="9"/>
          <w:sz w:val="18"/>
        </w:rPr>
        <w:t>]. It receives bytecodes via Bluetooth and manages the RiteVM configuration, such as generating mruby library</w:t>
      </w:r>
    </w:p>
    <w:p w14:paraId="658806BD" w14:textId="77777777" w:rsidR="00F10532" w:rsidRDefault="00F10532">
      <w:pPr>
        <w:sectPr w:rsidR="00F10532">
          <w:type w:val="continuous"/>
          <w:pgSz w:w="11909" w:h="16838"/>
          <w:pgMar w:top="960" w:right="2702" w:bottom="3015" w:left="716" w:header="720" w:footer="720" w:gutter="0"/>
          <w:cols w:num="2" w:space="0" w:equalWidth="0">
            <w:col w:w="4344" w:space="58"/>
            <w:col w:w="4089" w:space="0"/>
          </w:cols>
        </w:sectPr>
      </w:pPr>
    </w:p>
    <w:p w14:paraId="2E775BED" w14:textId="77777777" w:rsidR="00F10532" w:rsidRDefault="003D5E68">
      <w:pPr>
        <w:tabs>
          <w:tab w:val="right" w:pos="5256"/>
        </w:tabs>
        <w:spacing w:before="38" w:after="203" w:line="221" w:lineRule="exact"/>
        <w:textAlignment w:val="baseline"/>
        <w:rPr>
          <w:rFonts w:eastAsia="Times New Roman"/>
          <w:color w:val="000000"/>
          <w:sz w:val="18"/>
        </w:rPr>
      </w:pPr>
      <w:r>
        <w:rPr>
          <w:rFonts w:eastAsia="Times New Roman"/>
          <w:color w:val="000000"/>
          <w:sz w:val="18"/>
        </w:rPr>
        <w:t>6</w:t>
      </w:r>
      <w:r>
        <w:rPr>
          <w:rFonts w:eastAsia="Times New Roman"/>
          <w:color w:val="000000"/>
          <w:sz w:val="18"/>
        </w:rPr>
        <w:tab/>
      </w:r>
      <w:r>
        <w:rPr>
          <w:rFonts w:ascii="Bookman Old Style" w:eastAsia="Bookman Old Style" w:hAnsi="Bookman Old Style"/>
          <w:i/>
          <w:color w:val="000000"/>
          <w:sz w:val="20"/>
        </w:rPr>
        <w:t>;/e</w:t>
      </w:r>
      <w:r>
        <w:rPr>
          <w:rFonts w:ascii="Bookman Old Style" w:eastAsia="Bookman Old Style" w:hAnsi="Bookman Old Style"/>
          <w:i/>
          <w:color w:val="000000"/>
          <w:sz w:val="20"/>
          <w:vertAlign w:val="superscript"/>
        </w:rPr>
        <w:t>°</w:t>
      </w:r>
      <w:r>
        <w:rPr>
          <w:rFonts w:ascii="Bookman Old Style" w:eastAsia="Bookman Old Style" w:hAnsi="Bookman Old Style"/>
          <w:i/>
          <w:color w:val="000000"/>
          <w:sz w:val="20"/>
        </w:rPr>
        <w:t>..n.---3zsi71-</w:t>
      </w:r>
      <w:r>
        <w:rPr>
          <w:rFonts w:ascii="Bookman Old Style" w:eastAsia="Bookman Old Style" w:hAnsi="Bookman Old Style"/>
          <w:i/>
          <w:color w:val="000000"/>
          <w:sz w:val="20"/>
          <w:vertAlign w:val="superscript"/>
        </w:rPr>
        <w:t>1</w:t>
      </w:r>
      <w:r>
        <w:rPr>
          <w:rFonts w:ascii="Bookman Old Style" w:eastAsia="Bookman Old Style" w:hAnsi="Bookman Old Style"/>
          <w:i/>
          <w:color w:val="000000"/>
          <w:sz w:val="20"/>
        </w:rPr>
        <w:t>,s7</w:t>
      </w:r>
    </w:p>
    <w:p w14:paraId="340E4FB7" w14:textId="77777777" w:rsidR="00F10532" w:rsidRDefault="00F10532">
      <w:pPr>
        <w:spacing w:before="38" w:after="203" w:line="221" w:lineRule="exact"/>
        <w:sectPr w:rsidR="00F10532">
          <w:pgSz w:w="11909" w:h="16838"/>
          <w:pgMar w:top="920" w:right="5926" w:bottom="3119" w:left="723" w:header="720" w:footer="720" w:gutter="0"/>
          <w:cols w:space="720"/>
        </w:sectPr>
      </w:pPr>
    </w:p>
    <w:p w14:paraId="2414F74C" w14:textId="05AD3B6A" w:rsidR="00F10532" w:rsidRDefault="0040434C">
      <w:pPr>
        <w:spacing w:before="6" w:after="406" w:line="250" w:lineRule="exact"/>
        <w:jc w:val="center"/>
        <w:textAlignment w:val="baseline"/>
        <w:rPr>
          <w:rFonts w:ascii="Bookman Old Style" w:eastAsia="Bookman Old Style" w:hAnsi="Bookman Old Style"/>
          <w:b/>
          <w:color w:val="000000"/>
          <w:sz w:val="15"/>
        </w:rPr>
      </w:pPr>
      <w:r>
        <w:rPr>
          <w:noProof/>
          <w:lang w:val="en-IN" w:eastAsia="en-IN"/>
        </w:rPr>
        <mc:AlternateContent>
          <mc:Choice Requires="wps">
            <w:drawing>
              <wp:anchor distT="0" distB="0" distL="0" distR="0" simplePos="0" relativeHeight="251685888" behindDoc="1" locked="0" layoutInCell="1" allowOverlap="1" wp14:editId="77C2C284">
                <wp:simplePos x="0" y="0"/>
                <wp:positionH relativeFrom="page">
                  <wp:posOffset>450850</wp:posOffset>
                </wp:positionH>
                <wp:positionV relativeFrom="page">
                  <wp:posOffset>883285</wp:posOffset>
                </wp:positionV>
                <wp:extent cx="2603500" cy="923925"/>
                <wp:effectExtent l="0" t="0" r="0" b="0"/>
                <wp:wrapSquare wrapText="bothSides"/>
                <wp:docPr id="1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E2E8"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27" type="#_x0000_t202" style="position:absolute;left:0;text-align:left;margin-left:35.5pt;margin-top:69.55pt;width:205pt;height:72.7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" filled="f" stroked="f">
                <v:textbox inset="0,0,0,0">
                  <w:txbxContent>
                    <w:p w14:paraId="5F1FE2E8"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686912" behindDoc="1" locked="0" layoutInCell="1" allowOverlap="1" wp14:editId="271A0C50">
                <wp:simplePos x="0" y="0"/>
                <wp:positionH relativeFrom="page">
                  <wp:posOffset>579120</wp:posOffset>
                </wp:positionH>
                <wp:positionV relativeFrom="page">
                  <wp:posOffset>883285</wp:posOffset>
                </wp:positionV>
                <wp:extent cx="2334895" cy="786765"/>
                <wp:effectExtent l="0" t="0" r="0" b="0"/>
                <wp:wrapSquare wrapText="bothSides"/>
                <wp:docPr id="14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463BD" w14:textId="77777777" w:rsidR="00F10532" w:rsidRDefault="003D5E68">
                            <w:pPr>
                              <w:textAlignment w:val="baseline"/>
                            </w:pPr>
                            <w:r>
                              <w:rPr>
                                <w:noProof/>
                                <w:lang w:val="en-IN" w:eastAsia="en-IN"/>
                              </w:rPr>
                              <w:drawing>
                                <wp:inline distT="0" distB="0" distL="0" distR="0">
                                  <wp:extent cx="2334895" cy="78676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8" name="test1"/>
                                          <pic:cNvPicPr preferRelativeResize="0"/>
                                        </pic:nvPicPr>
                                        <pic:blipFill>
                                          <a:blip r:embed="rId24"/>
                                          <a:stretch>
                                            <a:fillRect/>
                                          </a:stretch>
                                        </pic:blipFill>
                                        <pic:spPr>
                                          <a:xfrm>
                                            <a:off x="0" y="0"/>
                                            <a:ext cx="2334895" cy="78676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28" type="#_x0000_t202" style="position:absolute;left:0;text-align:left;margin-left:45.6pt;margin-top:69.55pt;width:183.85pt;height:61.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GLtAIAALY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" filled="f" stroked="f">
                <v:textbox inset="0,0,0,0">
                  <w:txbxContent>
                    <w:p w14:paraId="687463BD" w14:textId="77777777" w:rsidR="00F10532" w:rsidRDefault="003D5E68">
                      <w:pPr>
                        <w:textAlignment w:val="baseline"/>
                      </w:pPr>
                      <w:r>
                        <w:rPr>
                          <w:noProof/>
                          <w:lang w:val="en-IN" w:eastAsia="en-IN"/>
                        </w:rPr>
                        <w:drawing>
                          <wp:inline distT="0" distB="0" distL="0" distR="0">
                            <wp:extent cx="2334895" cy="78676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8" name="test1"/>
                                    <pic:cNvPicPr preferRelativeResize="0"/>
                                  </pic:nvPicPr>
                                  <pic:blipFill>
                                    <a:blip r:embed="rId24"/>
                                    <a:stretch>
                                      <a:fillRect/>
                                    </a:stretch>
                                  </pic:blipFill>
                                  <pic:spPr>
                                    <a:xfrm>
                                      <a:off x="0" y="0"/>
                                      <a:ext cx="2334895" cy="786765"/>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7936" behindDoc="1" locked="0" layoutInCell="1" allowOverlap="1" wp14:editId="58A97BC0">
                <wp:simplePos x="0" y="0"/>
                <wp:positionH relativeFrom="page">
                  <wp:posOffset>2553970</wp:posOffset>
                </wp:positionH>
                <wp:positionV relativeFrom="page">
                  <wp:posOffset>895985</wp:posOffset>
                </wp:positionV>
                <wp:extent cx="274320" cy="133985"/>
                <wp:effectExtent l="0" t="0" r="0" b="0"/>
                <wp:wrapSquare wrapText="bothSides"/>
                <wp:docPr id="14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6AFEE" w14:textId="77777777" w:rsidR="00F10532" w:rsidRDefault="003D5E68">
                            <w:pPr>
                              <w:spacing w:before="63" w:after="45" w:line="79" w:lineRule="exact"/>
                              <w:textAlignment w:val="baseline"/>
                              <w:rPr>
                                <w:rFonts w:ascii="Verdana" w:eastAsia="Verdana" w:hAnsi="Verdana"/>
                                <w:color w:val="000000"/>
                                <w:spacing w:val="-8"/>
                                <w:sz w:val="8"/>
                              </w:rPr>
                            </w:pPr>
                            <w:r>
                              <w:rPr>
                                <w:rFonts w:ascii="Verdana" w:eastAsia="Verdana" w:hAnsi="Verdana"/>
                                <w:color w:val="000000"/>
                                <w:spacing w:val="-8"/>
                                <w:sz w:val="8"/>
                              </w:rPr>
                              <w:t>Run tasks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29" type="#_x0000_t202" style="position:absolute;left:0;text-align:left;margin-left:201.1pt;margin-top:70.55pt;width:21.6pt;height:10.5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qxsgIAALU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" filled="f" stroked="f">
                <v:textbox inset="0,0,0,0">
                  <w:txbxContent>
                    <w:p w14:paraId="63B6AFEE" w14:textId="77777777" w:rsidR="00F10532" w:rsidRDefault="003D5E68">
                      <w:pPr>
                        <w:spacing w:before="63" w:after="45" w:line="79" w:lineRule="exact"/>
                        <w:textAlignment w:val="baseline"/>
                        <w:rPr>
                          <w:rFonts w:ascii="Verdana" w:eastAsia="Verdana" w:hAnsi="Verdana"/>
                          <w:color w:val="000000"/>
                          <w:spacing w:val="-8"/>
                          <w:sz w:val="8"/>
                        </w:rPr>
                      </w:pPr>
                      <w:r>
                        <w:rPr>
                          <w:rFonts w:ascii="Verdana" w:eastAsia="Verdana" w:hAnsi="Verdana"/>
                          <w:color w:val="000000"/>
                          <w:spacing w:val="-8"/>
                          <w:sz w:val="8"/>
                        </w:rPr>
                        <w:t>Run tasks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8960" behindDoc="1" locked="0" layoutInCell="1" allowOverlap="1" wp14:editId="54A602DB">
                <wp:simplePos x="0" y="0"/>
                <wp:positionH relativeFrom="page">
                  <wp:posOffset>679450</wp:posOffset>
                </wp:positionH>
                <wp:positionV relativeFrom="page">
                  <wp:posOffset>895985</wp:posOffset>
                </wp:positionV>
                <wp:extent cx="326390" cy="133985"/>
                <wp:effectExtent l="0" t="0" r="0" b="0"/>
                <wp:wrapSquare wrapText="bothSides"/>
                <wp:docPr id="14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A7874" w14:textId="77777777" w:rsidR="00F10532" w:rsidRDefault="003D5E68">
                            <w:pPr>
                              <w:spacing w:before="63" w:after="45" w:line="79" w:lineRule="exact"/>
                              <w:textAlignment w:val="baseline"/>
                              <w:rPr>
                                <w:rFonts w:ascii="Verdana" w:eastAsia="Verdana" w:hAnsi="Verdana"/>
                                <w:color w:val="000000"/>
                                <w:spacing w:val="-6"/>
                                <w:sz w:val="8"/>
                              </w:rPr>
                            </w:pPr>
                            <w:r>
                              <w:rPr>
                                <w:rFonts w:ascii="Verdana" w:eastAsia="Verdana" w:hAnsi="Verdana"/>
                                <w:color w:val="000000"/>
                                <w:spacing w:val="-6"/>
                                <w:sz w:val="8"/>
                              </w:rPr>
                              <w:t>Initialization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30" type="#_x0000_t202" style="position:absolute;left:0;text-align:left;margin-left:53.5pt;margin-top:70.55pt;width:25.7pt;height:10.5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N6swIAALU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" filled="f" stroked="f">
                <v:textbox inset="0,0,0,0">
                  <w:txbxContent>
                    <w:p w14:paraId="69CA7874" w14:textId="77777777" w:rsidR="00F10532" w:rsidRDefault="003D5E68">
                      <w:pPr>
                        <w:spacing w:before="63" w:after="45" w:line="79" w:lineRule="exact"/>
                        <w:textAlignment w:val="baseline"/>
                        <w:rPr>
                          <w:rFonts w:ascii="Verdana" w:eastAsia="Verdana" w:hAnsi="Verdana"/>
                          <w:color w:val="000000"/>
                          <w:spacing w:val="-6"/>
                          <w:sz w:val="8"/>
                        </w:rPr>
                      </w:pPr>
                      <w:r>
                        <w:rPr>
                          <w:rFonts w:ascii="Verdana" w:eastAsia="Verdana" w:hAnsi="Verdana"/>
                          <w:color w:val="000000"/>
                          <w:spacing w:val="-6"/>
                          <w:sz w:val="8"/>
                        </w:rPr>
                        <w:t>Initialization</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89984" behindDoc="1" locked="0" layoutInCell="1" allowOverlap="1" wp14:editId="3D96884B">
                <wp:simplePos x="0" y="0"/>
                <wp:positionH relativeFrom="page">
                  <wp:posOffset>1182370</wp:posOffset>
                </wp:positionH>
                <wp:positionV relativeFrom="page">
                  <wp:posOffset>895985</wp:posOffset>
                </wp:positionV>
                <wp:extent cx="506095" cy="133985"/>
                <wp:effectExtent l="0" t="0" r="0" b="0"/>
                <wp:wrapSquare wrapText="bothSides"/>
                <wp:docPr id="14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47545" w14:textId="77777777" w:rsidR="00F10532" w:rsidRDefault="003D5E68">
                            <w:pPr>
                              <w:spacing w:after="9" w:line="96" w:lineRule="exact"/>
                              <w:textAlignment w:val="baseline"/>
                              <w:rPr>
                                <w:rFonts w:ascii="Verdana" w:eastAsia="Verdana" w:hAnsi="Verdana"/>
                                <w:color w:val="000000"/>
                                <w:spacing w:val="-3"/>
                                <w:sz w:val="8"/>
                              </w:rPr>
                            </w:pPr>
                            <w:r>
                              <w:rPr>
                                <w:rFonts w:ascii="Verdana" w:eastAsia="Verdana" w:hAnsi="Verdana"/>
                                <w:color w:val="000000"/>
                                <w:spacing w:val="-3"/>
                                <w:sz w:val="8"/>
                              </w:rPr>
                              <w:t>Read the bytecodes of mruby library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31" type="#_x0000_t202" style="position:absolute;left:0;text-align:left;margin-left:93.1pt;margin-top:70.55pt;width:39.85pt;height:10.5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LxswIAALUFAAAOAAAAZHJzL2Uyb0RvYy54bWysVG1vmzAQ/j5p/8Hyd8pLgAI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" filled="f" stroked="f">
                <v:textbox inset="0,0,0,0">
                  <w:txbxContent>
                    <w:p w14:paraId="07547545" w14:textId="77777777" w:rsidR="00F10532" w:rsidRDefault="003D5E68">
                      <w:pPr>
                        <w:spacing w:after="9" w:line="96" w:lineRule="exact"/>
                        <w:textAlignment w:val="baseline"/>
                        <w:rPr>
                          <w:rFonts w:ascii="Verdana" w:eastAsia="Verdana" w:hAnsi="Verdana"/>
                          <w:color w:val="000000"/>
                          <w:spacing w:val="-3"/>
                          <w:sz w:val="8"/>
                        </w:rPr>
                      </w:pPr>
                      <w:r>
                        <w:rPr>
                          <w:rFonts w:ascii="Verdana" w:eastAsia="Verdana" w:hAnsi="Verdana"/>
                          <w:color w:val="000000"/>
                          <w:spacing w:val="-3"/>
                          <w:sz w:val="8"/>
                        </w:rPr>
                        <w:t>Read the bytecodes of mruby library</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1008" behindDoc="1" locked="0" layoutInCell="1" allowOverlap="1" wp14:editId="4C9A6939">
                <wp:simplePos x="0" y="0"/>
                <wp:positionH relativeFrom="page">
                  <wp:posOffset>1837690</wp:posOffset>
                </wp:positionH>
                <wp:positionV relativeFrom="page">
                  <wp:posOffset>895985</wp:posOffset>
                </wp:positionV>
                <wp:extent cx="546100" cy="133985"/>
                <wp:effectExtent l="0" t="0" r="0" b="0"/>
                <wp:wrapSquare wrapText="bothSides"/>
                <wp:docPr id="14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46A9A" w14:textId="77777777" w:rsidR="00F10532" w:rsidRDefault="003D5E68">
                            <w:pPr>
                              <w:spacing w:after="9" w:line="96" w:lineRule="exact"/>
                              <w:textAlignment w:val="baseline"/>
                              <w:rPr>
                                <w:rFonts w:ascii="Verdana" w:eastAsia="Verdana" w:hAnsi="Verdana"/>
                                <w:color w:val="000000"/>
                                <w:sz w:val="8"/>
                              </w:rPr>
                            </w:pPr>
                            <w:r>
                              <w:rPr>
                                <w:rFonts w:ascii="Verdana" w:eastAsia="Verdana" w:hAnsi="Verdana"/>
                                <w:color w:val="000000"/>
                                <w:sz w:val="8"/>
                              </w:rPr>
                              <w:t>Read the bytecodes of mruby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132" type="#_x0000_t202" style="position:absolute;left:0;text-align:left;margin-left:144.7pt;margin-top:70.55pt;width:43pt;height:10.5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" filled="f" stroked="f">
                <v:textbox inset="0,0,0,0">
                  <w:txbxContent>
                    <w:p w14:paraId="44346A9A" w14:textId="77777777" w:rsidR="00F10532" w:rsidRDefault="003D5E68">
                      <w:pPr>
                        <w:spacing w:after="9" w:line="96" w:lineRule="exact"/>
                        <w:textAlignment w:val="baseline"/>
                        <w:rPr>
                          <w:rFonts w:ascii="Verdana" w:eastAsia="Verdana" w:hAnsi="Verdana"/>
                          <w:color w:val="000000"/>
                          <w:sz w:val="8"/>
                        </w:rPr>
                      </w:pPr>
                      <w:r>
                        <w:rPr>
                          <w:rFonts w:ascii="Verdana" w:eastAsia="Verdana" w:hAnsi="Verdana"/>
                          <w:color w:val="000000"/>
                          <w:sz w:val="8"/>
                        </w:rPr>
                        <w:t>Read the bytecodes of mruby Application</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2032" behindDoc="1" locked="0" layoutInCell="1" allowOverlap="1" wp14:editId="429308B8">
                <wp:simplePos x="0" y="0"/>
                <wp:positionH relativeFrom="page">
                  <wp:posOffset>2625725</wp:posOffset>
                </wp:positionH>
                <wp:positionV relativeFrom="page">
                  <wp:posOffset>1415415</wp:posOffset>
                </wp:positionV>
                <wp:extent cx="229235" cy="61595"/>
                <wp:effectExtent l="0" t="0" r="0" b="0"/>
                <wp:wrapSquare wrapText="bothSides"/>
                <wp:docPr id="14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6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F64CD" w14:textId="77777777" w:rsidR="00F10532" w:rsidRDefault="003D5E68">
                            <w:pPr>
                              <w:spacing w:before="18" w:line="71" w:lineRule="exact"/>
                              <w:textAlignment w:val="baseline"/>
                              <w:rPr>
                                <w:rFonts w:ascii="Verdana" w:eastAsia="Verdana" w:hAnsi="Verdana"/>
                                <w:color w:val="000000"/>
                                <w:spacing w:val="13"/>
                                <w:sz w:val="8"/>
                              </w:rPr>
                            </w:pPr>
                            <w:r>
                              <w:rPr>
                                <w:rFonts w:ascii="Verdana" w:eastAsia="Verdana" w:hAnsi="Verdana"/>
                                <w:color w:val="000000"/>
                                <w:spacing w:val="13"/>
                                <w:sz w:val="8"/>
                              </w:rPr>
                              <w:t>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133" type="#_x0000_t202" style="position:absolute;left:0;text-align:left;margin-left:206.75pt;margin-top:111.45pt;width:18.05pt;height:4.8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" filled="f" stroked="f">
                <v:textbox inset="0,0,0,0">
                  <w:txbxContent>
                    <w:p w14:paraId="1EEF64CD" w14:textId="77777777" w:rsidR="00F10532" w:rsidRDefault="003D5E68">
                      <w:pPr>
                        <w:spacing w:before="18" w:line="71" w:lineRule="exact"/>
                        <w:textAlignment w:val="baseline"/>
                        <w:rPr>
                          <w:rFonts w:ascii="Verdana" w:eastAsia="Verdana" w:hAnsi="Verdana"/>
                          <w:color w:val="000000"/>
                          <w:spacing w:val="13"/>
                          <w:sz w:val="8"/>
                        </w:rPr>
                      </w:pPr>
                      <w:r>
                        <w:rPr>
                          <w:rFonts w:ascii="Verdana" w:eastAsia="Verdana" w:hAnsi="Verdana"/>
                          <w:color w:val="000000"/>
                          <w:spacing w:val="13"/>
                          <w:sz w:val="8"/>
                        </w:rPr>
                        <w:t>Host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3056" behindDoc="1" locked="0" layoutInCell="1" allowOverlap="1" wp14:editId="18692332">
                <wp:simplePos x="0" y="0"/>
                <wp:positionH relativeFrom="page">
                  <wp:posOffset>1825625</wp:posOffset>
                </wp:positionH>
                <wp:positionV relativeFrom="page">
                  <wp:posOffset>1466215</wp:posOffset>
                </wp:positionV>
                <wp:extent cx="575945" cy="203835"/>
                <wp:effectExtent l="0" t="0" r="0" b="0"/>
                <wp:wrapSquare wrapText="bothSides"/>
                <wp:docPr id="14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13E9F" w14:textId="77777777" w:rsidR="00F10532" w:rsidRDefault="003D5E68">
                            <w:pPr>
                              <w:spacing w:before="33" w:after="38" w:line="120" w:lineRule="exact"/>
                              <w:ind w:left="144" w:hanging="144"/>
                              <w:textAlignment w:val="baseline"/>
                              <w:rPr>
                                <w:rFonts w:ascii="Verdana" w:eastAsia="Verdana" w:hAnsi="Verdana"/>
                                <w:color w:val="000000"/>
                                <w:sz w:val="9"/>
                              </w:rPr>
                            </w:pPr>
                            <w:r>
                              <w:rPr>
                                <w:rFonts w:ascii="Verdana" w:eastAsia="Verdana" w:hAnsi="Verdana"/>
                                <w:color w:val="000000"/>
                                <w:sz w:val="9"/>
                              </w:rPr>
                              <w:t>mruby Application (bytecodes)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134" type="#_x0000_t202" style="position:absolute;left:0;text-align:left;margin-left:143.75pt;margin-top:115.45pt;width:45.35pt;height:16.0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cwswIAALU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" filled="f" stroked="f">
                <v:textbox inset="0,0,0,0">
                  <w:txbxContent>
                    <w:p w14:paraId="11713E9F" w14:textId="77777777" w:rsidR="00F10532" w:rsidRDefault="003D5E68">
                      <w:pPr>
                        <w:spacing w:before="33" w:after="38" w:line="120" w:lineRule="exact"/>
                        <w:ind w:left="144" w:hanging="144"/>
                        <w:textAlignment w:val="baseline"/>
                        <w:rPr>
                          <w:rFonts w:ascii="Verdana" w:eastAsia="Verdana" w:hAnsi="Verdana"/>
                          <w:color w:val="000000"/>
                          <w:sz w:val="9"/>
                        </w:rPr>
                      </w:pPr>
                      <w:r>
                        <w:rPr>
                          <w:rFonts w:ascii="Verdana" w:eastAsia="Verdana" w:hAnsi="Verdana"/>
                          <w:color w:val="000000"/>
                          <w:sz w:val="9"/>
                        </w:rPr>
                        <w:t>mruby Application (bytecodes)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4080" behindDoc="1" locked="0" layoutInCell="1" allowOverlap="1" wp14:editId="410C902C">
                <wp:simplePos x="0" y="0"/>
                <wp:positionH relativeFrom="page">
                  <wp:posOffset>932815</wp:posOffset>
                </wp:positionH>
                <wp:positionV relativeFrom="page">
                  <wp:posOffset>1040765</wp:posOffset>
                </wp:positionV>
                <wp:extent cx="762000" cy="85725"/>
                <wp:effectExtent l="0" t="0" r="0" b="0"/>
                <wp:wrapSquare wrapText="bothSides"/>
                <wp:docPr id="1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82609" w14:textId="77777777" w:rsidR="00F10532" w:rsidRDefault="003D5E68">
                            <w:pPr>
                              <w:tabs>
                                <w:tab w:val="right" w:pos="1224"/>
                              </w:tabs>
                              <w:spacing w:before="11" w:line="121" w:lineRule="exact"/>
                              <w:textAlignment w:val="baseline"/>
                              <w:rPr>
                                <w:rFonts w:ascii="Calibri" w:eastAsia="Calibri" w:hAnsi="Calibri"/>
                                <w:color w:val="000000"/>
                                <w:sz w:val="11"/>
                              </w:rPr>
                            </w:pPr>
                            <w:r>
                              <w:rPr>
                                <w:rFonts w:ascii="Calibri" w:eastAsia="Calibri" w:hAnsi="Calibri"/>
                                <w:color w:val="000000"/>
                                <w:sz w:val="11"/>
                              </w:rPr>
                              <w:t>A</w:t>
                            </w:r>
                            <w:r>
                              <w:rPr>
                                <w:rFonts w:ascii="Calibri" w:eastAsia="Calibri" w:hAnsi="Calibri"/>
                                <w:color w:val="000000"/>
                                <w:sz w:val="11"/>
                              </w:rPr>
                              <w:tab/>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35" type="#_x0000_t202" style="position:absolute;left:0;text-align:left;margin-left:73.45pt;margin-top:81.95pt;width:60pt;height:6.7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" filled="f" stroked="f">
                <v:textbox inset="0,0,0,0">
                  <w:txbxContent>
                    <w:p w14:paraId="72D82609" w14:textId="77777777" w:rsidR="00F10532" w:rsidRDefault="003D5E68">
                      <w:pPr>
                        <w:tabs>
                          <w:tab w:val="right" w:pos="1224"/>
                        </w:tabs>
                        <w:spacing w:before="11" w:line="121" w:lineRule="exact"/>
                        <w:textAlignment w:val="baseline"/>
                        <w:rPr>
                          <w:rFonts w:ascii="Calibri" w:eastAsia="Calibri" w:hAnsi="Calibri"/>
                          <w:color w:val="000000"/>
                          <w:sz w:val="11"/>
                        </w:rPr>
                      </w:pPr>
                      <w:r>
                        <w:rPr>
                          <w:rFonts w:ascii="Calibri" w:eastAsia="Calibri" w:hAnsi="Calibri"/>
                          <w:color w:val="000000"/>
                          <w:sz w:val="11"/>
                        </w:rPr>
                        <w:t>A</w:t>
                      </w:r>
                      <w:r>
                        <w:rPr>
                          <w:rFonts w:ascii="Calibri" w:eastAsia="Calibri" w:hAnsi="Calibri"/>
                          <w:color w:val="000000"/>
                          <w:sz w:val="11"/>
                        </w:rPr>
                        <w:tab/>
                        <w:t>B</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5104" behindDoc="1" locked="0" layoutInCell="1" allowOverlap="1" wp14:editId="77A10538">
                <wp:simplePos x="0" y="0"/>
                <wp:positionH relativeFrom="page">
                  <wp:posOffset>1203960</wp:posOffset>
                </wp:positionH>
                <wp:positionV relativeFrom="page">
                  <wp:posOffset>1139825</wp:posOffset>
                </wp:positionV>
                <wp:extent cx="463550" cy="182880"/>
                <wp:effectExtent l="0" t="0" r="0" b="0"/>
                <wp:wrapSquare wrapText="bothSides"/>
                <wp:docPr id="1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D73A8" w14:textId="77777777" w:rsidR="00F10532" w:rsidRDefault="003D5E68">
                            <w:pPr>
                              <w:spacing w:before="15" w:after="23" w:line="120" w:lineRule="exact"/>
                              <w:textAlignment w:val="baseline"/>
                              <w:rPr>
                                <w:rFonts w:ascii="Verdana" w:eastAsia="Verdana" w:hAnsi="Verdana"/>
                                <w:color w:val="000000"/>
                                <w:sz w:val="9"/>
                              </w:rPr>
                            </w:pPr>
                            <w:r>
                              <w:rPr>
                                <w:rFonts w:ascii="Verdana" w:eastAsia="Verdana" w:hAnsi="Verdana"/>
                                <w:color w:val="000000"/>
                                <w:sz w:val="9"/>
                              </w:rPr>
                              <w:t>mruby library (bytecodes)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136" type="#_x0000_t202" style="position:absolute;left:0;text-align:left;margin-left:94.8pt;margin-top:89.75pt;width:36.5pt;height:14.4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" filled="f" stroked="f">
                <v:textbox inset="0,0,0,0">
                  <w:txbxContent>
                    <w:p w14:paraId="287D73A8" w14:textId="77777777" w:rsidR="00F10532" w:rsidRDefault="003D5E68">
                      <w:pPr>
                        <w:spacing w:before="15" w:after="23" w:line="120" w:lineRule="exact"/>
                        <w:textAlignment w:val="baseline"/>
                        <w:rPr>
                          <w:rFonts w:ascii="Verdana" w:eastAsia="Verdana" w:hAnsi="Verdana"/>
                          <w:color w:val="000000"/>
                          <w:sz w:val="9"/>
                        </w:rPr>
                      </w:pPr>
                      <w:r>
                        <w:rPr>
                          <w:rFonts w:ascii="Verdana" w:eastAsia="Verdana" w:hAnsi="Verdana"/>
                          <w:color w:val="000000"/>
                          <w:sz w:val="9"/>
                        </w:rPr>
                        <w:t>mruby library (bytecodes)</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6128" behindDoc="1" locked="0" layoutInCell="1" allowOverlap="1" wp14:editId="5DD630BF">
                <wp:simplePos x="0" y="0"/>
                <wp:positionH relativeFrom="page">
                  <wp:posOffset>2340610</wp:posOffset>
                </wp:positionH>
                <wp:positionV relativeFrom="page">
                  <wp:posOffset>1039495</wp:posOffset>
                </wp:positionV>
                <wp:extent cx="506095" cy="85725"/>
                <wp:effectExtent l="0" t="0" r="0" b="0"/>
                <wp:wrapSquare wrapText="bothSides"/>
                <wp:docPr id="13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33201" w14:textId="77777777" w:rsidR="00F10532" w:rsidRDefault="003D5E68">
                            <w:pPr>
                              <w:tabs>
                                <w:tab w:val="right" w:pos="792"/>
                              </w:tabs>
                              <w:spacing w:before="10" w:line="124" w:lineRule="exact"/>
                              <w:textAlignment w:val="baseline"/>
                              <w:rPr>
                                <w:rFonts w:ascii="Calibri" w:eastAsia="Calibri" w:hAnsi="Calibri"/>
                                <w:color w:val="000000"/>
                                <w:sz w:val="11"/>
                              </w:rPr>
                            </w:pPr>
                            <w:r>
                              <w:rPr>
                                <w:rFonts w:ascii="Calibri" w:eastAsia="Calibri" w:hAnsi="Calibri"/>
                                <w:color w:val="000000"/>
                                <w:sz w:val="11"/>
                              </w:rPr>
                              <w:t>C</w:t>
                            </w:r>
                            <w:r>
                              <w:rPr>
                                <w:rFonts w:ascii="Calibri" w:eastAsia="Calibri" w:hAnsi="Calibri"/>
                                <w:color w:val="000000"/>
                                <w:sz w:val="11"/>
                              </w:rPr>
                              <w:tab/>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7" type="#_x0000_t202" style="position:absolute;left:0;text-align:left;margin-left:184.3pt;margin-top:81.85pt;width:39.85pt;height:6.75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" filled="f" stroked="f">
                <v:textbox inset="0,0,0,0">
                  <w:txbxContent>
                    <w:p w14:paraId="4FD33201" w14:textId="77777777" w:rsidR="00F10532" w:rsidRDefault="003D5E68">
                      <w:pPr>
                        <w:tabs>
                          <w:tab w:val="right" w:pos="792"/>
                        </w:tabs>
                        <w:spacing w:before="10" w:line="124" w:lineRule="exact"/>
                        <w:textAlignment w:val="baseline"/>
                        <w:rPr>
                          <w:rFonts w:ascii="Calibri" w:eastAsia="Calibri" w:hAnsi="Calibri"/>
                          <w:color w:val="000000"/>
                          <w:sz w:val="11"/>
                        </w:rPr>
                      </w:pPr>
                      <w:r>
                        <w:rPr>
                          <w:rFonts w:ascii="Calibri" w:eastAsia="Calibri" w:hAnsi="Calibri"/>
                          <w:color w:val="000000"/>
                          <w:sz w:val="11"/>
                        </w:rPr>
                        <w:t>C</w:t>
                      </w:r>
                      <w:r>
                        <w:rPr>
                          <w:rFonts w:ascii="Calibri" w:eastAsia="Calibri" w:hAnsi="Calibri"/>
                          <w:color w:val="000000"/>
                          <w:sz w:val="11"/>
                        </w:rPr>
                        <w:tab/>
                        <w:t>D</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697152" behindDoc="1" locked="0" layoutInCell="1" allowOverlap="1" wp14:editId="3D3424DD">
                <wp:simplePos x="0" y="0"/>
                <wp:positionH relativeFrom="page">
                  <wp:posOffset>2439670</wp:posOffset>
                </wp:positionH>
                <wp:positionV relativeFrom="page">
                  <wp:posOffset>1283970</wp:posOffset>
                </wp:positionV>
                <wp:extent cx="430530" cy="66040"/>
                <wp:effectExtent l="0" t="0" r="0" b="0"/>
                <wp:wrapSquare wrapText="bothSides"/>
                <wp:docPr id="1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0BC6C" w14:textId="77777777" w:rsidR="00F10532" w:rsidRDefault="003D5E68">
                            <w:pPr>
                              <w:spacing w:before="18" w:line="76" w:lineRule="exact"/>
                              <w:textAlignment w:val="baseline"/>
                              <w:rPr>
                                <w:rFonts w:ascii="Verdana" w:eastAsia="Verdana" w:hAnsi="Verdana"/>
                                <w:color w:val="000000"/>
                                <w:spacing w:val="3"/>
                                <w:sz w:val="8"/>
                              </w:rPr>
                            </w:pPr>
                            <w:r>
                              <w:rPr>
                                <w:rFonts w:ascii="Verdana" w:eastAsia="Verdana" w:hAnsi="Verdana"/>
                                <w:color w:val="000000"/>
                                <w:spacing w:val="3"/>
                                <w:sz w:val="8"/>
                              </w:rPr>
                              <w:t>Taget Device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38" type="#_x0000_t202" style="position:absolute;left:0;text-align:left;margin-left:192.1pt;margin-top:101.1pt;width:33.9pt;height:5.2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" filled="f" stroked="f">
                <v:textbox inset="0,0,0,0">
                  <w:txbxContent>
                    <w:p w14:paraId="4680BC6C" w14:textId="77777777" w:rsidR="00F10532" w:rsidRDefault="003D5E68">
                      <w:pPr>
                        <w:spacing w:before="18" w:line="76" w:lineRule="exact"/>
                        <w:textAlignment w:val="baseline"/>
                        <w:rPr>
                          <w:rFonts w:ascii="Verdana" w:eastAsia="Verdana" w:hAnsi="Verdana"/>
                          <w:color w:val="000000"/>
                          <w:spacing w:val="3"/>
                          <w:sz w:val="8"/>
                        </w:rPr>
                      </w:pPr>
                      <w:r>
                        <w:rPr>
                          <w:rFonts w:ascii="Verdana" w:eastAsia="Verdana" w:hAnsi="Verdana"/>
                          <w:color w:val="000000"/>
                          <w:spacing w:val="3"/>
                          <w:sz w:val="8"/>
                        </w:rPr>
                        <w:t>Taget Device</w:t>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547648" behindDoc="0" locked="0" layoutInCell="1" allowOverlap="1" wp14:editId="0DEB1FE7">
                <wp:simplePos x="0" y="0"/>
                <wp:positionH relativeFrom="page">
                  <wp:posOffset>2553970</wp:posOffset>
                </wp:positionH>
                <wp:positionV relativeFrom="page">
                  <wp:posOffset>1029970</wp:posOffset>
                </wp:positionV>
                <wp:extent cx="274320" cy="0"/>
                <wp:effectExtent l="0" t="0" r="0" b="0"/>
                <wp:wrapNone/>
                <wp:docPr id="1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B6C5" id="Line 118"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1.1pt,81.1pt" to="222.7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GcFAIAACs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" strokeweight=".5pt">
                <w10:wrap anchorx="page" anchory="page"/>
              </v:line>
            </w:pict>
          </mc:Fallback>
        </mc:AlternateContent>
      </w:r>
      <w:r>
        <w:rPr>
          <w:noProof/>
          <w:lang w:val="en-IN" w:eastAsia="en-IN"/>
        </w:rPr>
        <mc:AlternateContent>
          <mc:Choice Requires="wps">
            <w:drawing>
              <wp:anchor distT="0" distB="0" distL="114300" distR="114300" simplePos="0" relativeHeight="251548672" behindDoc="0" locked="0" layoutInCell="1" allowOverlap="1" wp14:editId="3088286B">
                <wp:simplePos x="0" y="0"/>
                <wp:positionH relativeFrom="page">
                  <wp:posOffset>2553970</wp:posOffset>
                </wp:positionH>
                <wp:positionV relativeFrom="page">
                  <wp:posOffset>895985</wp:posOffset>
                </wp:positionV>
                <wp:extent cx="0" cy="133985"/>
                <wp:effectExtent l="0" t="0" r="0" b="0"/>
                <wp:wrapNone/>
                <wp:docPr id="135"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D599C" id="Line 11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1.1pt,70.55pt" to="201.1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c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" strokeweight=".25pt">
                <w10:wrap anchorx="page" anchory="page"/>
              </v:line>
            </w:pict>
          </mc:Fallback>
        </mc:AlternateContent>
      </w:r>
      <w:r>
        <w:rPr>
          <w:noProof/>
          <w:lang w:val="en-IN" w:eastAsia="en-IN"/>
        </w:rPr>
        <mc:AlternateContent>
          <mc:Choice Requires="wps">
            <w:drawing>
              <wp:anchor distT="0" distB="0" distL="114300" distR="114300" simplePos="0" relativeHeight="251549696" behindDoc="0" locked="0" layoutInCell="1" allowOverlap="1" wp14:editId="42F97879">
                <wp:simplePos x="0" y="0"/>
                <wp:positionH relativeFrom="page">
                  <wp:posOffset>2828290</wp:posOffset>
                </wp:positionH>
                <wp:positionV relativeFrom="page">
                  <wp:posOffset>895985</wp:posOffset>
                </wp:positionV>
                <wp:extent cx="0" cy="133985"/>
                <wp:effectExtent l="0" t="0" r="0" b="0"/>
                <wp:wrapNone/>
                <wp:docPr id="13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F09EA" id="Line 116"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7pt,70.55pt" to="222.7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8+EgIAACsEAAAOAAAAZHJzL2Uyb0RvYy54bWysU8GO2jAQvVfqP1i+QxLIUo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" strokeweight=".25pt">
                <w10:wrap anchorx="page" anchory="page"/>
              </v:line>
            </w:pict>
          </mc:Fallback>
        </mc:AlternateContent>
      </w:r>
      <w:r>
        <w:rPr>
          <w:noProof/>
          <w:lang w:val="en-IN" w:eastAsia="en-IN"/>
        </w:rPr>
        <mc:AlternateContent>
          <mc:Choice Requires="wps">
            <w:drawing>
              <wp:anchor distT="0" distB="0" distL="114300" distR="114300" simplePos="0" relativeHeight="251550720" behindDoc="0" locked="0" layoutInCell="1" allowOverlap="1" wp14:editId="364D3F2C">
                <wp:simplePos x="0" y="0"/>
                <wp:positionH relativeFrom="page">
                  <wp:posOffset>679450</wp:posOffset>
                </wp:positionH>
                <wp:positionV relativeFrom="page">
                  <wp:posOffset>1029970</wp:posOffset>
                </wp:positionV>
                <wp:extent cx="326390" cy="0"/>
                <wp:effectExtent l="0" t="0" r="0" b="0"/>
                <wp:wrapNone/>
                <wp:docPr id="13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D2D58" id="Line 115"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81.1pt" to="79.2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egFAIAACsEAAAOAAAAZHJzL2Uyb0RvYy54bWysU8GO2jAQvVfqP1i+QxIC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" strokeweight=".5pt">
                <w10:wrap anchorx="page" anchory="page"/>
              </v:line>
            </w:pict>
          </mc:Fallback>
        </mc:AlternateContent>
      </w:r>
      <w:r>
        <w:rPr>
          <w:noProof/>
          <w:lang w:val="en-IN" w:eastAsia="en-IN"/>
        </w:rPr>
        <mc:AlternateContent>
          <mc:Choice Requires="wps">
            <w:drawing>
              <wp:anchor distT="0" distB="0" distL="114300" distR="114300" simplePos="0" relativeHeight="251551744" behindDoc="0" locked="0" layoutInCell="1" allowOverlap="1" wp14:editId="473D7890">
                <wp:simplePos x="0" y="0"/>
                <wp:positionH relativeFrom="page">
                  <wp:posOffset>679450</wp:posOffset>
                </wp:positionH>
                <wp:positionV relativeFrom="page">
                  <wp:posOffset>895985</wp:posOffset>
                </wp:positionV>
                <wp:extent cx="0" cy="133985"/>
                <wp:effectExtent l="0" t="0" r="0" b="0"/>
                <wp:wrapNone/>
                <wp:docPr id="132"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61808" id="Line 114"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70.55pt" to="53.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2jUEgIAACsEAAAOAAAAZHJzL2Uyb0RvYy54bWysU8GO2jAQvVfqP1i+QxLIUo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" strokeweight=".25pt">
                <w10:wrap anchorx="page" anchory="page"/>
              </v:line>
            </w:pict>
          </mc:Fallback>
        </mc:AlternateContent>
      </w:r>
      <w:r>
        <w:rPr>
          <w:noProof/>
          <w:lang w:val="en-IN" w:eastAsia="en-IN"/>
        </w:rPr>
        <mc:AlternateContent>
          <mc:Choice Requires="wps">
            <w:drawing>
              <wp:anchor distT="0" distB="0" distL="114300" distR="114300" simplePos="0" relativeHeight="251552768" behindDoc="0" locked="0" layoutInCell="1" allowOverlap="1" wp14:editId="0094EDAA">
                <wp:simplePos x="0" y="0"/>
                <wp:positionH relativeFrom="page">
                  <wp:posOffset>1005840</wp:posOffset>
                </wp:positionH>
                <wp:positionV relativeFrom="page">
                  <wp:posOffset>895985</wp:posOffset>
                </wp:positionV>
                <wp:extent cx="0" cy="133985"/>
                <wp:effectExtent l="0" t="0" r="0" b="0"/>
                <wp:wrapNone/>
                <wp:docPr id="13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A9B06" id="Line 113"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2pt,70.55pt" to="79.2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" strokeweight=".25pt">
                <w10:wrap anchorx="page" anchory="page"/>
              </v:line>
            </w:pict>
          </mc:Fallback>
        </mc:AlternateContent>
      </w:r>
      <w:r>
        <w:rPr>
          <w:noProof/>
          <w:lang w:val="en-IN" w:eastAsia="en-IN"/>
        </w:rPr>
        <mc:AlternateContent>
          <mc:Choice Requires="wps">
            <w:drawing>
              <wp:anchor distT="0" distB="0" distL="114300" distR="114300" simplePos="0" relativeHeight="251553792" behindDoc="0" locked="0" layoutInCell="1" allowOverlap="1" wp14:editId="1EDC6319">
                <wp:simplePos x="0" y="0"/>
                <wp:positionH relativeFrom="page">
                  <wp:posOffset>1182370</wp:posOffset>
                </wp:positionH>
                <wp:positionV relativeFrom="page">
                  <wp:posOffset>895985</wp:posOffset>
                </wp:positionV>
                <wp:extent cx="0" cy="133985"/>
                <wp:effectExtent l="0" t="0" r="0" b="0"/>
                <wp:wrapNone/>
                <wp:docPr id="13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7BD10" id="Line 112"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1pt,70.55pt" to="93.1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m2EgIAACsEAAAOAAAAZHJzL2Uyb0RvYy54bWysU8GO2jAQvVfqP1i5QxLIUo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" strokeweight=".25pt">
                <w10:wrap anchorx="page" anchory="page"/>
              </v:line>
            </w:pict>
          </mc:Fallback>
        </mc:AlternateContent>
      </w:r>
      <w:r>
        <w:rPr>
          <w:noProof/>
          <w:lang w:val="en-IN" w:eastAsia="en-IN"/>
        </w:rPr>
        <mc:AlternateContent>
          <mc:Choice Requires="wps">
            <w:drawing>
              <wp:anchor distT="0" distB="0" distL="114300" distR="114300" simplePos="0" relativeHeight="251554816" behindDoc="0" locked="0" layoutInCell="1" allowOverlap="1" wp14:editId="5C50CC9B">
                <wp:simplePos x="0" y="0"/>
                <wp:positionH relativeFrom="page">
                  <wp:posOffset>2383790</wp:posOffset>
                </wp:positionH>
                <wp:positionV relativeFrom="page">
                  <wp:posOffset>895985</wp:posOffset>
                </wp:positionV>
                <wp:extent cx="0" cy="133985"/>
                <wp:effectExtent l="0" t="0" r="0" b="0"/>
                <wp:wrapNone/>
                <wp:docPr id="1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9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73674" id="Line 111"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7.7pt,70.55pt" to="187.7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u5EgIAACsEAAAOAAAAZHJzL2Uyb0RvYy54bWysU8GO2jAQvVfqP1i+QxJgKU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" strokeweight=".25pt">
                <w10:wrap anchorx="page" anchory="page"/>
              </v:line>
            </w:pict>
          </mc:Fallback>
        </mc:AlternateContent>
      </w:r>
      <w:r>
        <w:rPr>
          <w:noProof/>
          <w:lang w:val="en-IN" w:eastAsia="en-IN"/>
        </w:rPr>
        <mc:AlternateContent>
          <mc:Choice Requires="wps">
            <w:drawing>
              <wp:anchor distT="0" distB="0" distL="114300" distR="114300" simplePos="0" relativeHeight="251555840" behindDoc="0" locked="0" layoutInCell="1" allowOverlap="1" wp14:editId="1ECF83C0">
                <wp:simplePos x="0" y="0"/>
                <wp:positionH relativeFrom="page">
                  <wp:posOffset>1825625</wp:posOffset>
                </wp:positionH>
                <wp:positionV relativeFrom="page">
                  <wp:posOffset>1466215</wp:posOffset>
                </wp:positionV>
                <wp:extent cx="0" cy="203835"/>
                <wp:effectExtent l="0" t="0" r="0" b="0"/>
                <wp:wrapNone/>
                <wp:docPr id="1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8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6F4DB" id="Line 110" o:spid="_x0000_s1026"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3.75pt,115.45pt" to="143.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" strokeweight=".25pt">
                <w10:wrap anchorx="page" anchory="page"/>
              </v:line>
            </w:pict>
          </mc:Fallback>
        </mc:AlternateContent>
      </w:r>
      <w:r>
        <w:rPr>
          <w:noProof/>
          <w:lang w:val="en-IN" w:eastAsia="en-IN"/>
        </w:rPr>
        <mc:AlternateContent>
          <mc:Choice Requires="wps">
            <w:drawing>
              <wp:anchor distT="0" distB="0" distL="114300" distR="114300" simplePos="0" relativeHeight="251556864" behindDoc="0" locked="0" layoutInCell="1" allowOverlap="1" wp14:editId="4A52CC55">
                <wp:simplePos x="0" y="0"/>
                <wp:positionH relativeFrom="page">
                  <wp:posOffset>2401570</wp:posOffset>
                </wp:positionH>
                <wp:positionV relativeFrom="page">
                  <wp:posOffset>1466215</wp:posOffset>
                </wp:positionV>
                <wp:extent cx="0" cy="203835"/>
                <wp:effectExtent l="0" t="0" r="0" b="0"/>
                <wp:wrapNone/>
                <wp:docPr id="1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8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6E5B2" id="Line 109" o:spid="_x0000_s1026" style="position:absolute;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9.1pt,115.45pt" to="189.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" strokeweight=".25pt">
                <w10:wrap anchorx="page" anchory="page"/>
              </v:line>
            </w:pict>
          </mc:Fallback>
        </mc:AlternateContent>
      </w:r>
      <w:r>
        <w:rPr>
          <w:noProof/>
          <w:lang w:val="en-IN" w:eastAsia="en-IN"/>
        </w:rPr>
        <mc:AlternateContent>
          <mc:Choice Requires="wps">
            <w:drawing>
              <wp:anchor distT="0" distB="0" distL="114300" distR="114300" simplePos="0" relativeHeight="251557888" behindDoc="0" locked="0" layoutInCell="1" allowOverlap="1" wp14:editId="3D1144E1">
                <wp:simplePos x="0" y="0"/>
                <wp:positionH relativeFrom="page">
                  <wp:posOffset>1203960</wp:posOffset>
                </wp:positionH>
                <wp:positionV relativeFrom="page">
                  <wp:posOffset>1139825</wp:posOffset>
                </wp:positionV>
                <wp:extent cx="0" cy="182880"/>
                <wp:effectExtent l="0" t="0" r="0" b="0"/>
                <wp:wrapNone/>
                <wp:docPr id="1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30414" id="Line 108" o:spid="_x0000_s1026" style="position:absolute;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8pt,89.75pt" to="94.8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" strokeweight=".25pt">
                <w10:wrap anchorx="page" anchory="page"/>
              </v:line>
            </w:pict>
          </mc:Fallback>
        </mc:AlternateContent>
      </w:r>
      <w:r>
        <w:rPr>
          <w:noProof/>
          <w:lang w:val="en-IN" w:eastAsia="en-IN"/>
        </w:rPr>
        <mc:AlternateContent>
          <mc:Choice Requires="wps">
            <w:drawing>
              <wp:anchor distT="0" distB="0" distL="114300" distR="114300" simplePos="0" relativeHeight="251558912" behindDoc="0" locked="0" layoutInCell="1" allowOverlap="1" wp14:editId="6F59DB2A">
                <wp:simplePos x="0" y="0"/>
                <wp:positionH relativeFrom="page">
                  <wp:posOffset>1667510</wp:posOffset>
                </wp:positionH>
                <wp:positionV relativeFrom="page">
                  <wp:posOffset>1139825</wp:posOffset>
                </wp:positionV>
                <wp:extent cx="0" cy="182880"/>
                <wp:effectExtent l="0" t="0" r="0" b="0"/>
                <wp:wrapNone/>
                <wp:docPr id="1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58A3C" id="Line 107"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3pt,89.75pt" to="131.3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" strokeweight=".25pt">
                <w10:wrap anchorx="page" anchory="page"/>
              </v:line>
            </w:pict>
          </mc:Fallback>
        </mc:AlternateContent>
      </w:r>
      <w:r w:rsidR="003D5E68">
        <w:rPr>
          <w:rFonts w:ascii="Bookman Old Style" w:eastAsia="Bookman Old Style" w:hAnsi="Bookman Old Style"/>
          <w:b/>
          <w:color w:val="000000"/>
          <w:sz w:val="15"/>
        </w:rPr>
        <w:t xml:space="preserve">Fig. 11 Process flow of Bluetooth loader for </w:t>
      </w:r>
      <w:r w:rsidR="003D5E68">
        <w:rPr>
          <w:rFonts w:ascii="Bookman Old Style" w:eastAsia="Bookman Old Style" w:hAnsi="Bookman Old Style"/>
          <w:b/>
          <w:color w:val="000000"/>
          <w:sz w:val="15"/>
        </w:rPr>
        <w:br/>
        <w:t>mruby bytecode</w:t>
      </w:r>
    </w:p>
    <w:p w14:paraId="535FF3F4" w14:textId="30AAB0B6" w:rsidR="00F10532" w:rsidRDefault="0040434C">
      <w:pPr>
        <w:spacing w:before="69" w:line="164" w:lineRule="exact"/>
        <w:ind w:left="288"/>
        <w:jc w:val="both"/>
        <w:textAlignment w:val="baseline"/>
        <w:rPr>
          <w:rFonts w:ascii="Bookman Old Style" w:eastAsia="Bookman Old Style" w:hAnsi="Bookman Old Style"/>
          <w:color w:val="000000"/>
          <w:spacing w:val="10"/>
          <w:sz w:val="12"/>
        </w:rPr>
      </w:pPr>
      <w:r>
        <w:rPr>
          <w:noProof/>
          <w:lang w:val="en-IN" w:eastAsia="en-IN"/>
        </w:rPr>
        <mc:AlternateContent>
          <mc:Choice Requires="wps">
            <w:drawing>
              <wp:anchor distT="0" distB="0" distL="114300" distR="114300" simplePos="0" relativeHeight="251559936" behindDoc="0" locked="0" layoutInCell="1" allowOverlap="1" wp14:editId="4AA17FA5">
                <wp:simplePos x="0" y="0"/>
                <wp:positionH relativeFrom="page">
                  <wp:posOffset>746760</wp:posOffset>
                </wp:positionH>
                <wp:positionV relativeFrom="page">
                  <wp:posOffset>2395855</wp:posOffset>
                </wp:positionV>
                <wp:extent cx="2308225" cy="0"/>
                <wp:effectExtent l="0" t="0" r="0" b="0"/>
                <wp:wrapNone/>
                <wp:docPr id="1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82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57019" id="Line 106"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188.65pt" to="240.5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" strokeweight=".5pt">
                <w10:wrap anchorx="page" anchory="page"/>
              </v:line>
            </w:pict>
          </mc:Fallback>
        </mc:AlternateContent>
      </w:r>
      <w:r w:rsidR="003D5E68">
        <w:rPr>
          <w:rFonts w:ascii="Bookman Old Style" w:eastAsia="Bookman Old Style" w:hAnsi="Bookman Old Style"/>
          <w:color w:val="000000"/>
          <w:spacing w:val="10"/>
          <w:sz w:val="12"/>
        </w:rPr>
        <w:t xml:space="preserve">1 </w:t>
      </w:r>
      <w:r w:rsidR="003D5E68">
        <w:rPr>
          <w:rFonts w:eastAsia="Times New Roman"/>
          <w:i/>
          <w:color w:val="000000"/>
          <w:spacing w:val="10"/>
          <w:sz w:val="17"/>
        </w:rPr>
        <w:t>/</w:t>
      </w:r>
      <w:r w:rsidR="003D5E68">
        <w:rPr>
          <w:rFonts w:ascii="Bookman Old Style" w:eastAsia="Bookman Old Style" w:hAnsi="Bookman Old Style"/>
          <w:color w:val="000000"/>
          <w:spacing w:val="10"/>
          <w:sz w:val="20"/>
        </w:rPr>
        <w:t xml:space="preserve">* </w:t>
      </w:r>
      <w:r w:rsidR="003D5E68">
        <w:rPr>
          <w:rFonts w:eastAsia="Times New Roman"/>
          <w:i/>
          <w:color w:val="000000"/>
          <w:spacing w:val="10"/>
          <w:sz w:val="17"/>
        </w:rPr>
        <w:t xml:space="preserve">tRiteVMBluetooth.cdl </w:t>
      </w:r>
      <w:r w:rsidR="003D5E68">
        <w:rPr>
          <w:rFonts w:ascii="Bookman Old Style" w:eastAsia="Bookman Old Style" w:hAnsi="Bookman Old Style"/>
          <w:color w:val="000000"/>
          <w:spacing w:val="10"/>
          <w:sz w:val="20"/>
        </w:rPr>
        <w:t>*</w:t>
      </w:r>
      <w:r w:rsidR="003D5E68">
        <w:rPr>
          <w:rFonts w:eastAsia="Times New Roman"/>
          <w:i/>
          <w:color w:val="000000"/>
          <w:spacing w:val="10"/>
          <w:sz w:val="17"/>
        </w:rPr>
        <w:t>/</w:t>
      </w:r>
    </w:p>
    <w:p w14:paraId="231EAD36" w14:textId="77777777" w:rsidR="00F10532" w:rsidRDefault="003D5E68">
      <w:pPr>
        <w:spacing w:line="181" w:lineRule="exact"/>
        <w:ind w:left="288"/>
        <w:jc w:val="both"/>
        <w:textAlignment w:val="baseline"/>
        <w:rPr>
          <w:rFonts w:ascii="Bookman Old Style" w:eastAsia="Bookman Old Style" w:hAnsi="Bookman Old Style"/>
          <w:color w:val="000000"/>
          <w:spacing w:val="12"/>
          <w:sz w:val="12"/>
        </w:rPr>
      </w:pPr>
      <w:r>
        <w:rPr>
          <w:rFonts w:ascii="Bookman Old Style" w:eastAsia="Bookman Old Style" w:hAnsi="Bookman Old Style"/>
          <w:color w:val="000000"/>
          <w:spacing w:val="12"/>
          <w:sz w:val="12"/>
        </w:rPr>
        <w:t xml:space="preserve">2 </w:t>
      </w:r>
      <w:r>
        <w:rPr>
          <w:rFonts w:eastAsia="Times New Roman"/>
          <w:color w:val="000000"/>
          <w:spacing w:val="12"/>
          <w:sz w:val="16"/>
        </w:rPr>
        <w:t xml:space="preserve">celltype tRiteVMBluetooth1 </w:t>
      </w:r>
      <w:r>
        <w:rPr>
          <w:rFonts w:ascii="Bookman Old Style" w:eastAsia="Bookman Old Style" w:hAnsi="Bookman Old Style"/>
          <w:color w:val="000000"/>
          <w:spacing w:val="12"/>
          <w:sz w:val="20"/>
        </w:rPr>
        <w:t>{</w:t>
      </w:r>
    </w:p>
    <w:p w14:paraId="6AE7B4BA" w14:textId="77777777" w:rsidR="00F10532" w:rsidRDefault="003D5E68">
      <w:pPr>
        <w:tabs>
          <w:tab w:val="left" w:pos="720"/>
        </w:tabs>
        <w:spacing w:line="175" w:lineRule="exact"/>
        <w:ind w:left="288"/>
        <w:jc w:val="both"/>
        <w:textAlignment w:val="baseline"/>
        <w:rPr>
          <w:rFonts w:ascii="Bookman Old Style" w:eastAsia="Bookman Old Style" w:hAnsi="Bookman Old Style"/>
          <w:color w:val="000000"/>
          <w:spacing w:val="9"/>
          <w:sz w:val="12"/>
        </w:rPr>
      </w:pPr>
      <w:r>
        <w:rPr>
          <w:rFonts w:ascii="Bookman Old Style" w:eastAsia="Bookman Old Style" w:hAnsi="Bookman Old Style"/>
          <w:color w:val="000000"/>
          <w:spacing w:val="9"/>
          <w:sz w:val="12"/>
        </w:rPr>
        <w:t>3</w:t>
      </w:r>
      <w:r>
        <w:rPr>
          <w:rFonts w:ascii="Bookman Old Style" w:eastAsia="Bookman Old Style" w:hAnsi="Bookman Old Style"/>
          <w:color w:val="000000"/>
          <w:spacing w:val="9"/>
          <w:sz w:val="12"/>
        </w:rPr>
        <w:tab/>
      </w:r>
      <w:r>
        <w:rPr>
          <w:rFonts w:eastAsia="Times New Roman"/>
          <w:color w:val="000000"/>
          <w:spacing w:val="9"/>
          <w:sz w:val="16"/>
        </w:rPr>
        <w:t>entry sTaskBody eMrubyBody;</w:t>
      </w:r>
    </w:p>
    <w:p w14:paraId="560D21AE" w14:textId="77777777" w:rsidR="00F10532" w:rsidRDefault="003D5E68">
      <w:pPr>
        <w:tabs>
          <w:tab w:val="left" w:pos="720"/>
        </w:tabs>
        <w:spacing w:line="178" w:lineRule="exact"/>
        <w:ind w:left="288"/>
        <w:jc w:val="both"/>
        <w:textAlignment w:val="baseline"/>
        <w:rPr>
          <w:rFonts w:ascii="Bookman Old Style" w:eastAsia="Bookman Old Style" w:hAnsi="Bookman Old Style"/>
          <w:color w:val="000000"/>
          <w:spacing w:val="7"/>
          <w:sz w:val="12"/>
        </w:rPr>
      </w:pPr>
      <w:r>
        <w:rPr>
          <w:rFonts w:ascii="Bookman Old Style" w:eastAsia="Bookman Old Style" w:hAnsi="Bookman Old Style"/>
          <w:color w:val="000000"/>
          <w:spacing w:val="7"/>
          <w:sz w:val="12"/>
        </w:rPr>
        <w:t>4</w:t>
      </w:r>
      <w:r>
        <w:rPr>
          <w:rFonts w:ascii="Bookman Old Style" w:eastAsia="Bookman Old Style" w:hAnsi="Bookman Old Style"/>
          <w:color w:val="000000"/>
          <w:spacing w:val="7"/>
          <w:sz w:val="12"/>
        </w:rPr>
        <w:tab/>
      </w:r>
      <w:r>
        <w:rPr>
          <w:rFonts w:eastAsia="Times New Roman"/>
          <w:color w:val="000000"/>
          <w:spacing w:val="7"/>
          <w:sz w:val="16"/>
        </w:rPr>
        <w:t>[optional] call sEventflag cEventflagü;</w:t>
      </w:r>
    </w:p>
    <w:p w14:paraId="50D1EF72" w14:textId="77777777" w:rsidR="00F10532" w:rsidRDefault="003D5E68">
      <w:pPr>
        <w:tabs>
          <w:tab w:val="left" w:pos="720"/>
        </w:tabs>
        <w:spacing w:line="176" w:lineRule="exact"/>
        <w:ind w:left="288"/>
        <w:jc w:val="both"/>
        <w:textAlignment w:val="baseline"/>
        <w:rPr>
          <w:rFonts w:ascii="Bookman Old Style" w:eastAsia="Bookman Old Style" w:hAnsi="Bookman Old Style"/>
          <w:color w:val="000000"/>
          <w:spacing w:val="8"/>
          <w:sz w:val="12"/>
        </w:rPr>
      </w:pPr>
      <w:r>
        <w:rPr>
          <w:rFonts w:ascii="Bookman Old Style" w:eastAsia="Bookman Old Style" w:hAnsi="Bookman Old Style"/>
          <w:color w:val="000000"/>
          <w:spacing w:val="8"/>
          <w:sz w:val="12"/>
        </w:rPr>
        <w:t>5</w:t>
      </w:r>
      <w:r>
        <w:rPr>
          <w:rFonts w:ascii="Bookman Old Style" w:eastAsia="Bookman Old Style" w:hAnsi="Bookman Old Style"/>
          <w:color w:val="000000"/>
          <w:spacing w:val="8"/>
          <w:sz w:val="12"/>
        </w:rPr>
        <w:tab/>
      </w:r>
      <w:r>
        <w:rPr>
          <w:rFonts w:eastAsia="Times New Roman"/>
          <w:color w:val="000000"/>
          <w:spacing w:val="8"/>
          <w:sz w:val="16"/>
        </w:rPr>
        <w:t>[optional] call sSemaphore cSemaphore;</w:t>
      </w:r>
    </w:p>
    <w:p w14:paraId="20DBBD16" w14:textId="77777777" w:rsidR="00F10532" w:rsidRDefault="003D5E68">
      <w:pPr>
        <w:tabs>
          <w:tab w:val="left" w:pos="720"/>
        </w:tabs>
        <w:spacing w:line="182" w:lineRule="exact"/>
        <w:ind w:left="288"/>
        <w:jc w:val="both"/>
        <w:textAlignment w:val="baseline"/>
        <w:rPr>
          <w:rFonts w:ascii="Bookman Old Style" w:eastAsia="Bookman Old Style" w:hAnsi="Bookman Old Style"/>
          <w:color w:val="000000"/>
          <w:spacing w:val="13"/>
          <w:sz w:val="12"/>
        </w:rPr>
      </w:pPr>
      <w:r>
        <w:rPr>
          <w:rFonts w:ascii="Bookman Old Style" w:eastAsia="Bookman Old Style" w:hAnsi="Bookman Old Style"/>
          <w:color w:val="000000"/>
          <w:spacing w:val="13"/>
          <w:sz w:val="12"/>
        </w:rPr>
        <w:t>6</w:t>
      </w:r>
      <w:r>
        <w:rPr>
          <w:rFonts w:ascii="Bookman Old Style" w:eastAsia="Bookman Old Style" w:hAnsi="Bookman Old Style"/>
          <w:color w:val="000000"/>
          <w:spacing w:val="13"/>
          <w:sz w:val="12"/>
        </w:rPr>
        <w:tab/>
      </w:r>
      <w:r>
        <w:rPr>
          <w:rFonts w:eastAsia="Times New Roman"/>
          <w:color w:val="000000"/>
          <w:spacing w:val="13"/>
          <w:sz w:val="16"/>
        </w:rPr>
        <w:t xml:space="preserve">attr </w:t>
      </w:r>
      <w:r>
        <w:rPr>
          <w:rFonts w:ascii="Bookman Old Style" w:eastAsia="Bookman Old Style" w:hAnsi="Bookman Old Style"/>
          <w:color w:val="000000"/>
          <w:spacing w:val="13"/>
          <w:sz w:val="20"/>
        </w:rPr>
        <w:t>{</w:t>
      </w:r>
    </w:p>
    <w:p w14:paraId="28F1B236" w14:textId="77777777" w:rsidR="00F10532" w:rsidRDefault="003D5E68">
      <w:pPr>
        <w:tabs>
          <w:tab w:val="left" w:pos="936"/>
        </w:tabs>
        <w:spacing w:line="178" w:lineRule="exact"/>
        <w:ind w:left="288"/>
        <w:jc w:val="both"/>
        <w:textAlignment w:val="baseline"/>
        <w:rPr>
          <w:rFonts w:ascii="Bookman Old Style" w:eastAsia="Bookman Old Style" w:hAnsi="Bookman Old Style"/>
          <w:color w:val="000000"/>
          <w:spacing w:val="7"/>
          <w:sz w:val="12"/>
        </w:rPr>
      </w:pPr>
      <w:r>
        <w:rPr>
          <w:rFonts w:ascii="Bookman Old Style" w:eastAsia="Bookman Old Style" w:hAnsi="Bookman Old Style"/>
          <w:color w:val="000000"/>
          <w:spacing w:val="7"/>
          <w:sz w:val="12"/>
        </w:rPr>
        <w:t>7</w:t>
      </w:r>
      <w:r>
        <w:rPr>
          <w:rFonts w:ascii="Bookman Old Style" w:eastAsia="Bookman Old Style" w:hAnsi="Bookman Old Style"/>
          <w:color w:val="000000"/>
          <w:spacing w:val="7"/>
          <w:sz w:val="12"/>
        </w:rPr>
        <w:tab/>
      </w:r>
      <w:r>
        <w:rPr>
          <w:rFonts w:eastAsia="Times New Roman"/>
          <w:color w:val="000000"/>
          <w:spacing w:val="7"/>
          <w:sz w:val="16"/>
        </w:rPr>
        <w:t xml:space="preserve">[omit]char t </w:t>
      </w:r>
      <w:r>
        <w:rPr>
          <w:rFonts w:ascii="Bookman Old Style" w:eastAsia="Bookman Old Style" w:hAnsi="Bookman Old Style"/>
          <w:color w:val="000000"/>
          <w:spacing w:val="7"/>
          <w:sz w:val="20"/>
        </w:rPr>
        <w:t>*</w:t>
      </w:r>
      <w:r>
        <w:rPr>
          <w:rFonts w:eastAsia="Times New Roman"/>
          <w:color w:val="000000"/>
          <w:spacing w:val="7"/>
          <w:sz w:val="16"/>
        </w:rPr>
        <w:t>mrubyLib;</w:t>
      </w:r>
    </w:p>
    <w:p w14:paraId="5B4E8474" w14:textId="77777777" w:rsidR="00F10532" w:rsidRDefault="003D5E68">
      <w:pPr>
        <w:tabs>
          <w:tab w:val="left" w:pos="936"/>
        </w:tabs>
        <w:spacing w:line="191" w:lineRule="exact"/>
        <w:ind w:left="288"/>
        <w:jc w:val="both"/>
        <w:textAlignment w:val="baseline"/>
        <w:rPr>
          <w:rFonts w:ascii="Bookman Old Style" w:eastAsia="Bookman Old Style" w:hAnsi="Bookman Old Style"/>
          <w:color w:val="000000"/>
          <w:spacing w:val="9"/>
          <w:sz w:val="12"/>
        </w:rPr>
      </w:pPr>
      <w:r>
        <w:rPr>
          <w:rFonts w:ascii="Bookman Old Style" w:eastAsia="Bookman Old Style" w:hAnsi="Bookman Old Style"/>
          <w:color w:val="000000"/>
          <w:spacing w:val="9"/>
          <w:sz w:val="12"/>
        </w:rPr>
        <w:t>8</w:t>
      </w:r>
      <w:r>
        <w:rPr>
          <w:rFonts w:ascii="Bookman Old Style" w:eastAsia="Bookman Old Style" w:hAnsi="Bookman Old Style"/>
          <w:color w:val="000000"/>
          <w:spacing w:val="9"/>
          <w:sz w:val="12"/>
        </w:rPr>
        <w:tab/>
      </w:r>
      <w:r>
        <w:rPr>
          <w:rFonts w:eastAsia="Times New Roman"/>
          <w:color w:val="000000"/>
          <w:spacing w:val="9"/>
          <w:sz w:val="16"/>
        </w:rPr>
        <w:t xml:space="preserve">char t </w:t>
      </w:r>
      <w:r>
        <w:rPr>
          <w:rFonts w:ascii="Bookman Old Style" w:eastAsia="Bookman Old Style" w:hAnsi="Bookman Old Style"/>
          <w:color w:val="000000"/>
          <w:spacing w:val="9"/>
          <w:sz w:val="20"/>
        </w:rPr>
        <w:t>*</w:t>
      </w:r>
      <w:r>
        <w:rPr>
          <w:rFonts w:eastAsia="Times New Roman"/>
          <w:color w:val="000000"/>
          <w:spacing w:val="9"/>
          <w:sz w:val="16"/>
        </w:rPr>
        <w:t>irepLib =</w:t>
      </w:r>
    </w:p>
    <w:p w14:paraId="6E3C30E0" w14:textId="77777777" w:rsidR="00F10532" w:rsidRDefault="003D5E68">
      <w:pPr>
        <w:tabs>
          <w:tab w:val="left" w:pos="1656"/>
        </w:tabs>
        <w:spacing w:before="15" w:line="158" w:lineRule="exact"/>
        <w:ind w:left="288"/>
        <w:jc w:val="both"/>
        <w:textAlignment w:val="baseline"/>
        <w:rPr>
          <w:rFonts w:ascii="Bookman Old Style" w:eastAsia="Bookman Old Style" w:hAnsi="Bookman Old Style"/>
          <w:color w:val="000000"/>
          <w:spacing w:val="-1"/>
          <w:sz w:val="12"/>
        </w:rPr>
      </w:pPr>
      <w:r>
        <w:rPr>
          <w:rFonts w:ascii="Bookman Old Style" w:eastAsia="Bookman Old Style" w:hAnsi="Bookman Old Style"/>
          <w:color w:val="000000"/>
          <w:spacing w:val="-1"/>
          <w:sz w:val="12"/>
        </w:rPr>
        <w:t>9</w:t>
      </w:r>
      <w:r>
        <w:rPr>
          <w:rFonts w:ascii="Bookman Old Style" w:eastAsia="Bookman Old Style" w:hAnsi="Bookman Old Style"/>
          <w:color w:val="000000"/>
          <w:spacing w:val="-1"/>
          <w:sz w:val="12"/>
        </w:rPr>
        <w:tab/>
      </w:r>
      <w:r>
        <w:rPr>
          <w:rFonts w:eastAsia="Times New Roman"/>
          <w:color w:val="000000"/>
          <w:spacing w:val="-1"/>
          <w:sz w:val="16"/>
        </w:rPr>
        <w:t>C EXP(</w:t>
      </w:r>
      <w:r>
        <w:rPr>
          <w:rFonts w:eastAsia="Times New Roman"/>
          <w:i/>
          <w:color w:val="000000"/>
          <w:spacing w:val="-1"/>
          <w:sz w:val="17"/>
        </w:rPr>
        <w:t>”&amp;</w:t>
      </w:r>
      <w:r>
        <w:rPr>
          <w:rFonts w:ascii="Courier New" w:eastAsia="Courier New" w:hAnsi="Courier New"/>
          <w:color w:val="000000"/>
          <w:spacing w:val="-1"/>
          <w:sz w:val="20"/>
        </w:rPr>
        <w:t>$</w:t>
      </w:r>
      <w:r>
        <w:rPr>
          <w:rFonts w:eastAsia="Times New Roman"/>
          <w:i/>
          <w:color w:val="000000"/>
          <w:spacing w:val="-1"/>
          <w:sz w:val="17"/>
        </w:rPr>
        <w:t>cell global</w:t>
      </w:r>
      <w:r>
        <w:rPr>
          <w:rFonts w:ascii="Courier New" w:eastAsia="Courier New" w:hAnsi="Courier New"/>
          <w:color w:val="000000"/>
          <w:spacing w:val="-1"/>
          <w:sz w:val="20"/>
        </w:rPr>
        <w:t xml:space="preserve">$ </w:t>
      </w:r>
      <w:r>
        <w:rPr>
          <w:rFonts w:eastAsia="Times New Roman"/>
          <w:i/>
          <w:color w:val="000000"/>
          <w:spacing w:val="-1"/>
          <w:sz w:val="17"/>
        </w:rPr>
        <w:t>irep”</w:t>
      </w:r>
      <w:r>
        <w:rPr>
          <w:rFonts w:eastAsia="Times New Roman"/>
          <w:color w:val="000000"/>
          <w:spacing w:val="-1"/>
          <w:sz w:val="16"/>
        </w:rPr>
        <w:t>);</w:t>
      </w:r>
    </w:p>
    <w:p w14:paraId="162C004E" w14:textId="77777777" w:rsidR="00F10532" w:rsidRDefault="003D5E68">
      <w:pPr>
        <w:tabs>
          <w:tab w:val="left" w:pos="936"/>
        </w:tabs>
        <w:spacing w:line="165" w:lineRule="exact"/>
        <w:ind w:left="216"/>
        <w:jc w:val="both"/>
        <w:textAlignment w:val="baseline"/>
        <w:rPr>
          <w:rFonts w:ascii="Bookman Old Style" w:eastAsia="Bookman Old Style" w:hAnsi="Bookman Old Style"/>
          <w:color w:val="000000"/>
          <w:spacing w:val="9"/>
          <w:sz w:val="12"/>
        </w:rPr>
      </w:pPr>
      <w:r>
        <w:rPr>
          <w:rFonts w:ascii="Bookman Old Style" w:eastAsia="Bookman Old Style" w:hAnsi="Bookman Old Style"/>
          <w:color w:val="000000"/>
          <w:spacing w:val="9"/>
          <w:sz w:val="12"/>
        </w:rPr>
        <w:t>10</w:t>
      </w:r>
      <w:r>
        <w:rPr>
          <w:rFonts w:ascii="Bookman Old Style" w:eastAsia="Bookman Old Style" w:hAnsi="Bookman Old Style"/>
          <w:color w:val="000000"/>
          <w:spacing w:val="9"/>
          <w:sz w:val="12"/>
        </w:rPr>
        <w:tab/>
      </w:r>
      <w:r>
        <w:rPr>
          <w:rFonts w:eastAsia="Times New Roman"/>
          <w:color w:val="000000"/>
          <w:spacing w:val="9"/>
          <w:sz w:val="16"/>
        </w:rPr>
        <w:t>uint32 t irepAppSize =</w:t>
      </w:r>
    </w:p>
    <w:p w14:paraId="31147EC9" w14:textId="77777777" w:rsidR="00F10532" w:rsidRDefault="003D5E68">
      <w:pPr>
        <w:tabs>
          <w:tab w:val="left" w:pos="1656"/>
        </w:tabs>
        <w:spacing w:line="178" w:lineRule="exact"/>
        <w:ind w:left="216"/>
        <w:jc w:val="both"/>
        <w:textAlignment w:val="baseline"/>
        <w:rPr>
          <w:rFonts w:ascii="Bookman Old Style" w:eastAsia="Bookman Old Style" w:hAnsi="Bookman Old Style"/>
          <w:color w:val="000000"/>
          <w:spacing w:val="11"/>
          <w:sz w:val="12"/>
        </w:rPr>
      </w:pPr>
      <w:r>
        <w:rPr>
          <w:rFonts w:ascii="Bookman Old Style" w:eastAsia="Bookman Old Style" w:hAnsi="Bookman Old Style"/>
          <w:color w:val="000000"/>
          <w:spacing w:val="11"/>
          <w:sz w:val="12"/>
        </w:rPr>
        <w:t>11</w:t>
      </w:r>
      <w:r>
        <w:rPr>
          <w:rFonts w:ascii="Bookman Old Style" w:eastAsia="Bookman Old Style" w:hAnsi="Bookman Old Style"/>
          <w:color w:val="000000"/>
          <w:spacing w:val="11"/>
          <w:sz w:val="12"/>
        </w:rPr>
        <w:tab/>
      </w:r>
      <w:r>
        <w:rPr>
          <w:rFonts w:eastAsia="Times New Roman"/>
          <w:color w:val="000000"/>
          <w:spacing w:val="11"/>
          <w:sz w:val="16"/>
        </w:rPr>
        <w:t>C EXP( BUFFER SIZE );</w:t>
      </w:r>
    </w:p>
    <w:p w14:paraId="7A50C5AC" w14:textId="77777777" w:rsidR="00F10532" w:rsidRDefault="003D5E68">
      <w:pPr>
        <w:tabs>
          <w:tab w:val="left" w:pos="936"/>
        </w:tabs>
        <w:spacing w:line="176" w:lineRule="exact"/>
        <w:ind w:left="216"/>
        <w:jc w:val="both"/>
        <w:textAlignment w:val="baseline"/>
        <w:rPr>
          <w:rFonts w:ascii="Bookman Old Style" w:eastAsia="Bookman Old Style" w:hAnsi="Bookman Old Style"/>
          <w:color w:val="000000"/>
          <w:spacing w:val="10"/>
          <w:sz w:val="12"/>
        </w:rPr>
      </w:pPr>
      <w:r>
        <w:rPr>
          <w:rFonts w:ascii="Bookman Old Style" w:eastAsia="Bookman Old Style" w:hAnsi="Bookman Old Style"/>
          <w:color w:val="000000"/>
          <w:spacing w:val="10"/>
          <w:sz w:val="12"/>
        </w:rPr>
        <w:t>12</w:t>
      </w:r>
      <w:r>
        <w:rPr>
          <w:rFonts w:ascii="Bookman Old Style" w:eastAsia="Bookman Old Style" w:hAnsi="Bookman Old Style"/>
          <w:color w:val="000000"/>
          <w:spacing w:val="10"/>
          <w:sz w:val="12"/>
        </w:rPr>
        <w:tab/>
      </w:r>
      <w:r>
        <w:rPr>
          <w:rFonts w:eastAsia="Times New Roman"/>
          <w:color w:val="000000"/>
          <w:spacing w:val="10"/>
          <w:sz w:val="16"/>
        </w:rPr>
        <w:t>FLGPTN setptn;</w:t>
      </w:r>
    </w:p>
    <w:p w14:paraId="07BC63D4" w14:textId="77777777" w:rsidR="00F10532" w:rsidRDefault="003D5E68">
      <w:pPr>
        <w:tabs>
          <w:tab w:val="left" w:pos="720"/>
        </w:tabs>
        <w:spacing w:line="183" w:lineRule="exact"/>
        <w:ind w:left="216"/>
        <w:jc w:val="both"/>
        <w:textAlignment w:val="baseline"/>
        <w:rPr>
          <w:rFonts w:ascii="Bookman Old Style" w:eastAsia="Bookman Old Style" w:hAnsi="Bookman Old Style"/>
          <w:color w:val="000000"/>
          <w:spacing w:val="4"/>
          <w:sz w:val="12"/>
        </w:rPr>
      </w:pPr>
      <w:r>
        <w:rPr>
          <w:rFonts w:ascii="Bookman Old Style" w:eastAsia="Bookman Old Style" w:hAnsi="Bookman Old Style"/>
          <w:color w:val="000000"/>
          <w:spacing w:val="4"/>
          <w:sz w:val="12"/>
        </w:rPr>
        <w:t>13</w:t>
      </w:r>
      <w:r>
        <w:rPr>
          <w:rFonts w:ascii="Bookman Old Style" w:eastAsia="Bookman Old Style" w:hAnsi="Bookman Old Style"/>
          <w:color w:val="000000"/>
          <w:spacing w:val="4"/>
          <w:sz w:val="12"/>
        </w:rPr>
        <w:tab/>
      </w:r>
      <w:r>
        <w:rPr>
          <w:rFonts w:ascii="Bookman Old Style" w:eastAsia="Bookman Old Style" w:hAnsi="Bookman Old Style"/>
          <w:color w:val="000000"/>
          <w:spacing w:val="4"/>
          <w:sz w:val="20"/>
        </w:rPr>
        <w:t>}</w:t>
      </w:r>
      <w:r>
        <w:rPr>
          <w:rFonts w:eastAsia="Times New Roman"/>
          <w:color w:val="000000"/>
          <w:spacing w:val="4"/>
          <w:sz w:val="16"/>
        </w:rPr>
        <w:t>;</w:t>
      </w:r>
    </w:p>
    <w:p w14:paraId="614E77BB" w14:textId="77777777" w:rsidR="00F10532" w:rsidRDefault="003D5E68">
      <w:pPr>
        <w:tabs>
          <w:tab w:val="left" w:pos="720"/>
        </w:tabs>
        <w:spacing w:line="177" w:lineRule="exact"/>
        <w:ind w:left="216"/>
        <w:jc w:val="both"/>
        <w:textAlignment w:val="baseline"/>
        <w:rPr>
          <w:rFonts w:ascii="Bookman Old Style" w:eastAsia="Bookman Old Style" w:hAnsi="Bookman Old Style"/>
          <w:color w:val="000000"/>
          <w:spacing w:val="8"/>
          <w:sz w:val="12"/>
        </w:rPr>
      </w:pPr>
      <w:r>
        <w:rPr>
          <w:rFonts w:ascii="Bookman Old Style" w:eastAsia="Bookman Old Style" w:hAnsi="Bookman Old Style"/>
          <w:color w:val="000000"/>
          <w:spacing w:val="8"/>
          <w:sz w:val="12"/>
        </w:rPr>
        <w:t>14</w:t>
      </w:r>
      <w:r>
        <w:rPr>
          <w:rFonts w:ascii="Bookman Old Style" w:eastAsia="Bookman Old Style" w:hAnsi="Bookman Old Style"/>
          <w:color w:val="000000"/>
          <w:spacing w:val="8"/>
          <w:sz w:val="12"/>
        </w:rPr>
        <w:tab/>
      </w:r>
      <w:r>
        <w:rPr>
          <w:rFonts w:eastAsia="Times New Roman"/>
          <w:color w:val="000000"/>
          <w:spacing w:val="8"/>
          <w:sz w:val="16"/>
        </w:rPr>
        <w:t xml:space="preserve">var </w:t>
      </w:r>
      <w:r>
        <w:rPr>
          <w:rFonts w:ascii="Bookman Old Style" w:eastAsia="Bookman Old Style" w:hAnsi="Bookman Old Style"/>
          <w:color w:val="000000"/>
          <w:spacing w:val="8"/>
          <w:sz w:val="20"/>
        </w:rPr>
        <w:t>{</w:t>
      </w:r>
    </w:p>
    <w:p w14:paraId="1A543839" w14:textId="77777777" w:rsidR="00F10532" w:rsidRDefault="003D5E68">
      <w:pPr>
        <w:tabs>
          <w:tab w:val="left" w:pos="1080"/>
        </w:tabs>
        <w:spacing w:line="178" w:lineRule="exact"/>
        <w:ind w:left="216"/>
        <w:jc w:val="both"/>
        <w:textAlignment w:val="baseline"/>
        <w:rPr>
          <w:rFonts w:ascii="Bookman Old Style" w:eastAsia="Bookman Old Style" w:hAnsi="Bookman Old Style"/>
          <w:color w:val="000000"/>
          <w:spacing w:val="8"/>
          <w:sz w:val="12"/>
        </w:rPr>
      </w:pPr>
      <w:r>
        <w:rPr>
          <w:rFonts w:ascii="Bookman Old Style" w:eastAsia="Bookman Old Style" w:hAnsi="Bookman Old Style"/>
          <w:color w:val="000000"/>
          <w:spacing w:val="8"/>
          <w:sz w:val="12"/>
        </w:rPr>
        <w:t>15</w:t>
      </w:r>
      <w:r>
        <w:rPr>
          <w:rFonts w:ascii="Bookman Old Style" w:eastAsia="Bookman Old Style" w:hAnsi="Bookman Old Style"/>
          <w:color w:val="000000"/>
          <w:spacing w:val="8"/>
          <w:sz w:val="12"/>
        </w:rPr>
        <w:tab/>
      </w:r>
      <w:r>
        <w:rPr>
          <w:rFonts w:eastAsia="Times New Roman"/>
          <w:color w:val="000000"/>
          <w:spacing w:val="8"/>
          <w:sz w:val="16"/>
        </w:rPr>
        <w:t xml:space="preserve">mrb state </w:t>
      </w:r>
      <w:r>
        <w:rPr>
          <w:rFonts w:ascii="Bookman Old Style" w:eastAsia="Bookman Old Style" w:hAnsi="Bookman Old Style"/>
          <w:color w:val="000000"/>
          <w:spacing w:val="8"/>
          <w:sz w:val="20"/>
        </w:rPr>
        <w:t>*</w:t>
      </w:r>
      <w:r>
        <w:rPr>
          <w:rFonts w:eastAsia="Times New Roman"/>
          <w:color w:val="000000"/>
          <w:spacing w:val="8"/>
          <w:sz w:val="16"/>
        </w:rPr>
        <w:t>mrb;</w:t>
      </w:r>
    </w:p>
    <w:p w14:paraId="2BFD9CC7" w14:textId="77777777" w:rsidR="00F10532" w:rsidRDefault="003D5E68">
      <w:pPr>
        <w:tabs>
          <w:tab w:val="left" w:pos="1080"/>
        </w:tabs>
        <w:spacing w:line="177" w:lineRule="exact"/>
        <w:ind w:left="216"/>
        <w:jc w:val="both"/>
        <w:textAlignment w:val="baseline"/>
        <w:rPr>
          <w:rFonts w:ascii="Bookman Old Style" w:eastAsia="Bookman Old Style" w:hAnsi="Bookman Old Style"/>
          <w:color w:val="000000"/>
          <w:spacing w:val="8"/>
          <w:sz w:val="12"/>
        </w:rPr>
      </w:pPr>
      <w:r>
        <w:rPr>
          <w:rFonts w:ascii="Bookman Old Style" w:eastAsia="Bookman Old Style" w:hAnsi="Bookman Old Style"/>
          <w:color w:val="000000"/>
          <w:spacing w:val="8"/>
          <w:sz w:val="12"/>
        </w:rPr>
        <w:t>16</w:t>
      </w:r>
      <w:r>
        <w:rPr>
          <w:rFonts w:ascii="Bookman Old Style" w:eastAsia="Bookman Old Style" w:hAnsi="Bookman Old Style"/>
          <w:color w:val="000000"/>
          <w:spacing w:val="8"/>
          <w:sz w:val="12"/>
        </w:rPr>
        <w:tab/>
      </w:r>
      <w:r>
        <w:rPr>
          <w:rFonts w:eastAsia="Times New Roman"/>
          <w:color w:val="000000"/>
          <w:spacing w:val="8"/>
          <w:sz w:val="16"/>
        </w:rPr>
        <w:t xml:space="preserve">mrbc context </w:t>
      </w:r>
      <w:r>
        <w:rPr>
          <w:rFonts w:ascii="Bookman Old Style" w:eastAsia="Bookman Old Style" w:hAnsi="Bookman Old Style"/>
          <w:color w:val="000000"/>
          <w:spacing w:val="8"/>
          <w:sz w:val="20"/>
        </w:rPr>
        <w:t>*</w:t>
      </w:r>
      <w:r>
        <w:rPr>
          <w:rFonts w:eastAsia="Times New Roman"/>
          <w:color w:val="000000"/>
          <w:spacing w:val="8"/>
          <w:sz w:val="16"/>
        </w:rPr>
        <w:t>context;</w:t>
      </w:r>
    </w:p>
    <w:p w14:paraId="3B744F5E" w14:textId="77777777" w:rsidR="00F10532" w:rsidRDefault="003D5E68">
      <w:pPr>
        <w:tabs>
          <w:tab w:val="left" w:pos="1080"/>
        </w:tabs>
        <w:spacing w:line="178" w:lineRule="exact"/>
        <w:ind w:left="216"/>
        <w:jc w:val="both"/>
        <w:textAlignment w:val="baseline"/>
        <w:rPr>
          <w:rFonts w:ascii="Bookman Old Style" w:eastAsia="Bookman Old Style" w:hAnsi="Bookman Old Style"/>
          <w:color w:val="000000"/>
          <w:spacing w:val="7"/>
          <w:sz w:val="12"/>
        </w:rPr>
      </w:pPr>
      <w:r>
        <w:rPr>
          <w:rFonts w:ascii="Bookman Old Style" w:eastAsia="Bookman Old Style" w:hAnsi="Bookman Old Style"/>
          <w:color w:val="000000"/>
          <w:spacing w:val="7"/>
          <w:sz w:val="12"/>
        </w:rPr>
        <w:t>17</w:t>
      </w:r>
      <w:r>
        <w:rPr>
          <w:rFonts w:ascii="Bookman Old Style" w:eastAsia="Bookman Old Style" w:hAnsi="Bookman Old Style"/>
          <w:color w:val="000000"/>
          <w:spacing w:val="7"/>
          <w:sz w:val="12"/>
        </w:rPr>
        <w:tab/>
      </w:r>
      <w:r>
        <w:rPr>
          <w:rFonts w:eastAsia="Times New Roman"/>
          <w:color w:val="000000"/>
          <w:spacing w:val="7"/>
          <w:sz w:val="16"/>
        </w:rPr>
        <w:t xml:space="preserve">[size is(irepAppSize)] uint8 t </w:t>
      </w:r>
      <w:r>
        <w:rPr>
          <w:rFonts w:ascii="Bookman Old Style" w:eastAsia="Bookman Old Style" w:hAnsi="Bookman Old Style"/>
          <w:color w:val="000000"/>
          <w:spacing w:val="7"/>
          <w:sz w:val="20"/>
        </w:rPr>
        <w:t>*</w:t>
      </w:r>
      <w:r>
        <w:rPr>
          <w:rFonts w:eastAsia="Times New Roman"/>
          <w:color w:val="000000"/>
          <w:spacing w:val="7"/>
          <w:sz w:val="16"/>
        </w:rPr>
        <w:t>irepApp;</w:t>
      </w:r>
    </w:p>
    <w:p w14:paraId="78159127" w14:textId="77777777" w:rsidR="00F10532" w:rsidRDefault="003D5E68">
      <w:pPr>
        <w:tabs>
          <w:tab w:val="left" w:pos="720"/>
        </w:tabs>
        <w:spacing w:line="178" w:lineRule="exact"/>
        <w:ind w:left="216"/>
        <w:jc w:val="both"/>
        <w:textAlignment w:val="baseline"/>
        <w:rPr>
          <w:rFonts w:ascii="Bookman Old Style" w:eastAsia="Bookman Old Style" w:hAnsi="Bookman Old Style"/>
          <w:color w:val="000000"/>
          <w:spacing w:val="4"/>
          <w:sz w:val="12"/>
        </w:rPr>
      </w:pPr>
      <w:r>
        <w:rPr>
          <w:rFonts w:ascii="Bookman Old Style" w:eastAsia="Bookman Old Style" w:hAnsi="Bookman Old Style"/>
          <w:color w:val="000000"/>
          <w:spacing w:val="4"/>
          <w:sz w:val="12"/>
        </w:rPr>
        <w:t>18</w:t>
      </w:r>
      <w:r>
        <w:rPr>
          <w:rFonts w:ascii="Bookman Old Style" w:eastAsia="Bookman Old Style" w:hAnsi="Bookman Old Style"/>
          <w:color w:val="000000"/>
          <w:spacing w:val="4"/>
          <w:sz w:val="12"/>
        </w:rPr>
        <w:tab/>
      </w:r>
      <w:r>
        <w:rPr>
          <w:rFonts w:ascii="Bookman Old Style" w:eastAsia="Bookman Old Style" w:hAnsi="Bookman Old Style"/>
          <w:color w:val="000000"/>
          <w:spacing w:val="4"/>
          <w:sz w:val="20"/>
        </w:rPr>
        <w:t>}</w:t>
      </w:r>
      <w:r>
        <w:rPr>
          <w:rFonts w:eastAsia="Times New Roman"/>
          <w:color w:val="000000"/>
          <w:spacing w:val="4"/>
          <w:sz w:val="16"/>
        </w:rPr>
        <w:t>;</w:t>
      </w:r>
    </w:p>
    <w:p w14:paraId="6E6E745C" w14:textId="77777777" w:rsidR="00F10532" w:rsidRDefault="003D5E68">
      <w:pPr>
        <w:spacing w:after="42" w:line="191" w:lineRule="exact"/>
        <w:ind w:left="216"/>
        <w:jc w:val="both"/>
        <w:textAlignment w:val="baseline"/>
        <w:rPr>
          <w:rFonts w:ascii="Bookman Old Style" w:eastAsia="Bookman Old Style" w:hAnsi="Bookman Old Style"/>
          <w:color w:val="000000"/>
          <w:spacing w:val="25"/>
          <w:sz w:val="12"/>
        </w:rPr>
      </w:pPr>
      <w:r>
        <w:rPr>
          <w:rFonts w:ascii="Bookman Old Style" w:eastAsia="Bookman Old Style" w:hAnsi="Bookman Old Style"/>
          <w:color w:val="000000"/>
          <w:spacing w:val="25"/>
          <w:sz w:val="12"/>
        </w:rPr>
        <w:t xml:space="preserve">19 </w:t>
      </w:r>
      <w:r>
        <w:rPr>
          <w:rFonts w:ascii="Bookman Old Style" w:eastAsia="Bookman Old Style" w:hAnsi="Bookman Old Style"/>
          <w:color w:val="000000"/>
          <w:spacing w:val="25"/>
          <w:sz w:val="20"/>
        </w:rPr>
        <w:t>}</w:t>
      </w:r>
      <w:r>
        <w:rPr>
          <w:rFonts w:eastAsia="Times New Roman"/>
          <w:color w:val="000000"/>
          <w:spacing w:val="25"/>
          <w:sz w:val="16"/>
        </w:rPr>
        <w:t>;</w:t>
      </w:r>
    </w:p>
    <w:p w14:paraId="1E72DC8B" w14:textId="1E4D9CD0" w:rsidR="00F10532" w:rsidRDefault="0040434C">
      <w:pPr>
        <w:spacing w:before="242" w:line="250" w:lineRule="exact"/>
        <w:ind w:left="432" w:hanging="432"/>
        <w:jc w:val="both"/>
        <w:textAlignment w:val="baseline"/>
        <w:rPr>
          <w:rFonts w:ascii="Bookman Old Style" w:eastAsia="Bookman Old Style" w:hAnsi="Bookman Old Style"/>
          <w:b/>
          <w:color w:val="000000"/>
          <w:sz w:val="15"/>
        </w:rPr>
      </w:pPr>
      <w:r>
        <w:rPr>
          <w:noProof/>
          <w:lang w:val="en-IN" w:eastAsia="en-IN"/>
        </w:rPr>
        <mc:AlternateContent>
          <mc:Choice Requires="wps">
            <w:drawing>
              <wp:anchor distT="0" distB="0" distL="114300" distR="114300" simplePos="0" relativeHeight="251560960" behindDoc="0" locked="0" layoutInCell="1" allowOverlap="1" wp14:editId="5135F6E5">
                <wp:simplePos x="0" y="0"/>
                <wp:positionH relativeFrom="page">
                  <wp:posOffset>746760</wp:posOffset>
                </wp:positionH>
                <wp:positionV relativeFrom="page">
                  <wp:posOffset>4620895</wp:posOffset>
                </wp:positionV>
                <wp:extent cx="2308225" cy="0"/>
                <wp:effectExtent l="0" t="0" r="0" b="0"/>
                <wp:wrapNone/>
                <wp:docPr id="1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82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F18D" id="Line 105"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363.85pt" to="240.55pt,3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" strokeweight=".5pt">
                <w10:wrap anchorx="page" anchory="page"/>
              </v:line>
            </w:pict>
          </mc:Fallback>
        </mc:AlternateContent>
      </w:r>
      <w:r w:rsidR="003D5E68">
        <w:rPr>
          <w:rFonts w:ascii="Bookman Old Style" w:eastAsia="Bookman Old Style" w:hAnsi="Bookman Old Style"/>
          <w:b/>
          <w:color w:val="000000"/>
          <w:sz w:val="15"/>
        </w:rPr>
        <w:t>Fig. 12 Celltype description for RiteVM with Bluetooth loader for mruby bytecode</w:t>
      </w:r>
    </w:p>
    <w:p w14:paraId="3783825C" w14:textId="39735D85" w:rsidR="00F10532" w:rsidRDefault="003D5E68">
      <w:pPr>
        <w:spacing w:before="339" w:line="248" w:lineRule="exact"/>
        <w:jc w:val="both"/>
        <w:textAlignment w:val="baseline"/>
        <w:rPr>
          <w:rFonts w:eastAsia="Times New Roman"/>
          <w:color w:val="000000"/>
          <w:spacing w:val="8"/>
          <w:sz w:val="18"/>
        </w:rPr>
      </w:pPr>
      <w:r w:rsidRPr="0040434C">
        <w:rPr>
          <w:color w:val="000000"/>
          <w:spacing w:val="8"/>
          <w:sz w:val="18"/>
        </w:rPr>
        <w:t xml:space="preserve">bytecodes automatically. </w:t>
      </w:r>
      <w:r>
        <w:rPr>
          <w:rFonts w:eastAsia="Times New Roman"/>
          <w:color w:val="000000"/>
          <w:spacing w:val="8"/>
          <w:sz w:val="18"/>
        </w:rPr>
        <w:t>This generated bytecode is prepared beforehand on the storage/ROM de</w:t>
      </w:r>
      <w:r>
        <w:rPr>
          <w:rFonts w:eastAsia="Times New Roman"/>
          <w:color w:val="000000"/>
          <w:spacing w:val="8"/>
          <w:sz w:val="18"/>
        </w:rPr>
        <w:softHyphen/>
        <w:t>vice and differs from the bytecode transferred with Bluetooth.</w:t>
      </w:r>
    </w:p>
    <w:p w14:paraId="4B2CD04C" w14:textId="74A061DA" w:rsidR="00F10532" w:rsidRDefault="003D5E68">
      <w:pPr>
        <w:spacing w:line="248" w:lineRule="exact"/>
        <w:ind w:firstLine="216"/>
        <w:jc w:val="both"/>
        <w:textAlignment w:val="baseline"/>
        <w:rPr>
          <w:rFonts w:eastAsia="Times New Roman"/>
          <w:color w:val="000000"/>
          <w:spacing w:val="5"/>
          <w:sz w:val="18"/>
        </w:rPr>
      </w:pPr>
      <w:r>
        <w:rPr>
          <w:rFonts w:eastAsia="Times New Roman"/>
          <w:color w:val="000000"/>
          <w:spacing w:val="5"/>
          <w:sz w:val="18"/>
        </w:rPr>
        <w:t>Fig.10</w:t>
      </w:r>
      <w:r w:rsidRPr="0040434C">
        <w:rPr>
          <w:color w:val="000000"/>
          <w:spacing w:val="5"/>
          <w:sz w:val="18"/>
        </w:rPr>
        <w:t xml:space="preserve"> shows a component diagram of </w:t>
      </w:r>
      <w:r>
        <w:rPr>
          <w:rFonts w:eastAsia="Times New Roman"/>
          <w:color w:val="000000"/>
          <w:spacing w:val="5"/>
          <w:sz w:val="18"/>
        </w:rPr>
        <w:t>Mruby-Task1</w:t>
      </w:r>
      <w:r w:rsidRPr="0040434C">
        <w:rPr>
          <w:color w:val="000000"/>
          <w:spacing w:val="5"/>
          <w:sz w:val="18"/>
        </w:rPr>
        <w:t xml:space="preserve"> and RiteVMBluetooth1 </w:t>
      </w:r>
      <w:r w:rsidRPr="0040434C">
        <w:rPr>
          <w:i/>
          <w:color w:val="000000"/>
          <w:spacing w:val="5"/>
          <w:sz w:val="18"/>
        </w:rPr>
        <w:t>cell</w:t>
      </w:r>
      <w:r w:rsidRPr="0040434C">
        <w:rPr>
          <w:color w:val="000000"/>
          <w:spacing w:val="5"/>
          <w:sz w:val="18"/>
        </w:rPr>
        <w:t xml:space="preserve">s. The </w:t>
      </w:r>
      <w:r>
        <w:rPr>
          <w:rFonts w:eastAsia="Times New Roman"/>
          <w:color w:val="000000"/>
          <w:spacing w:val="5"/>
          <w:sz w:val="18"/>
        </w:rPr>
        <w:t>Mruby-Task1</w:t>
      </w:r>
      <w:r w:rsidRPr="0040434C">
        <w:rPr>
          <w:color w:val="000000"/>
          <w:spacing w:val="5"/>
          <w:sz w:val="18"/>
        </w:rPr>
        <w:t xml:space="preserve"> </w:t>
      </w:r>
      <w:r w:rsidRPr="0040434C">
        <w:rPr>
          <w:i/>
          <w:color w:val="000000"/>
          <w:spacing w:val="5"/>
          <w:sz w:val="18"/>
        </w:rPr>
        <w:t xml:space="preserve">cell </w:t>
      </w:r>
      <w:r w:rsidRPr="0040434C">
        <w:rPr>
          <w:color w:val="000000"/>
          <w:spacing w:val="5"/>
          <w:sz w:val="18"/>
        </w:rPr>
        <w:t>is a componentized task of the RTOS (TOPPERS/HRP2 [</w:t>
      </w:r>
      <w:r>
        <w:rPr>
          <w:rFonts w:eastAsia="Times New Roman"/>
          <w:color w:val="000000"/>
          <w:spacing w:val="5"/>
          <w:sz w:val="18"/>
        </w:rPr>
        <w:t>29], [22</w:t>
      </w:r>
      <w:r w:rsidRPr="0040434C">
        <w:rPr>
          <w:color w:val="000000"/>
          <w:spacing w:val="5"/>
          <w:sz w:val="18"/>
        </w:rPr>
        <w:t xml:space="preserve">]). The </w:t>
      </w:r>
      <w:r>
        <w:rPr>
          <w:rFonts w:eastAsia="Times New Roman"/>
          <w:color w:val="000000"/>
          <w:spacing w:val="5"/>
          <w:sz w:val="18"/>
        </w:rPr>
        <w:t>RiteVMBlue-tooth1</w:t>
      </w:r>
      <w:r w:rsidRPr="0040434C">
        <w:rPr>
          <w:color w:val="000000"/>
          <w:spacing w:val="5"/>
          <w:sz w:val="18"/>
        </w:rPr>
        <w:t xml:space="preserve"> </w:t>
      </w:r>
      <w:r w:rsidRPr="0040434C">
        <w:rPr>
          <w:i/>
          <w:color w:val="000000"/>
          <w:spacing w:val="5"/>
          <w:sz w:val="18"/>
        </w:rPr>
        <w:t xml:space="preserve">cell </w:t>
      </w:r>
      <w:r w:rsidRPr="0040434C">
        <w:rPr>
          <w:color w:val="000000"/>
          <w:spacing w:val="5"/>
          <w:sz w:val="18"/>
        </w:rPr>
        <w:t xml:space="preserve">is the RiteVM component with the </w:t>
      </w:r>
      <w:r>
        <w:rPr>
          <w:rFonts w:eastAsia="Times New Roman"/>
          <w:color w:val="000000"/>
          <w:spacing w:val="5"/>
          <w:sz w:val="18"/>
        </w:rPr>
        <w:t>Blue-tooth loader for mruby bytecode. Bytecode on the host is transferred and received. In this framework, ZMODEM [19] is used as the binary transfer pro</w:t>
      </w:r>
      <w:r>
        <w:rPr>
          <w:rFonts w:eastAsia="Times New Roman"/>
          <w:color w:val="000000"/>
          <w:spacing w:val="5"/>
          <w:sz w:val="18"/>
        </w:rPr>
        <w:softHyphen/>
        <w:t>tocol.</w:t>
      </w:r>
    </w:p>
    <w:p w14:paraId="113FDB63" w14:textId="33EDE0BF" w:rsidR="00F10532" w:rsidRPr="0040434C" w:rsidRDefault="003D5E68" w:rsidP="0040434C">
      <w:pPr>
        <w:spacing w:line="247" w:lineRule="exact"/>
        <w:ind w:firstLine="216"/>
        <w:jc w:val="both"/>
        <w:textAlignment w:val="baseline"/>
        <w:rPr>
          <w:color w:val="000000"/>
          <w:spacing w:val="6"/>
          <w:sz w:val="18"/>
        </w:rPr>
      </w:pPr>
      <w:r>
        <w:rPr>
          <w:rFonts w:eastAsia="Times New Roman"/>
          <w:color w:val="000000"/>
          <w:spacing w:val="6"/>
          <w:sz w:val="18"/>
        </w:rPr>
        <w:t>Fig.11</w:t>
      </w:r>
      <w:r w:rsidRPr="0040434C">
        <w:rPr>
          <w:color w:val="000000"/>
          <w:spacing w:val="6"/>
          <w:sz w:val="18"/>
        </w:rPr>
        <w:t xml:space="preserve"> shows the process flow for executing an mruby program on the RiteVM component with the Bluetooth loader</w:t>
      </w:r>
      <w:r>
        <w:rPr>
          <w:rFonts w:eastAsia="Times New Roman"/>
          <w:color w:val="000000"/>
          <w:spacing w:val="6"/>
          <w:sz w:val="18"/>
        </w:rPr>
        <w:t xml:space="preserve"> for mruby bytecode</w:t>
      </w:r>
      <w:r w:rsidRPr="0040434C">
        <w:rPr>
          <w:color w:val="000000"/>
          <w:spacing w:val="6"/>
          <w:sz w:val="18"/>
        </w:rPr>
        <w:t xml:space="preserve">, such as RiteVMBluetooth1. The main </w:t>
      </w:r>
      <w:r>
        <w:rPr>
          <w:rFonts w:eastAsia="Times New Roman"/>
          <w:color w:val="000000"/>
          <w:spacing w:val="6"/>
          <w:sz w:val="18"/>
        </w:rPr>
        <w:t>tRiteVMBluetooth code</w:t>
      </w:r>
      <w:r w:rsidRPr="0040434C">
        <w:rPr>
          <w:color w:val="000000"/>
          <w:spacing w:val="6"/>
          <w:sz w:val="18"/>
        </w:rPr>
        <w:t xml:space="preserve"> is shown in </w:t>
      </w:r>
      <w:r>
        <w:rPr>
          <w:rFonts w:eastAsia="Times New Roman"/>
          <w:color w:val="000000"/>
          <w:spacing w:val="6"/>
          <w:sz w:val="18"/>
        </w:rPr>
        <w:t>Fig.13</w:t>
      </w:r>
      <w:r w:rsidRPr="0040434C">
        <w:rPr>
          <w:color w:val="000000"/>
          <w:spacing w:val="6"/>
          <w:sz w:val="18"/>
        </w:rPr>
        <w:t>.</w:t>
      </w:r>
    </w:p>
    <w:p w14:paraId="59D02E65" w14:textId="78C907E9" w:rsidR="00F10532" w:rsidRPr="0040434C" w:rsidRDefault="003D5E68" w:rsidP="0040434C">
      <w:pPr>
        <w:spacing w:before="5" w:line="248" w:lineRule="exact"/>
        <w:ind w:firstLine="216"/>
        <w:jc w:val="both"/>
        <w:textAlignment w:val="baseline"/>
        <w:rPr>
          <w:color w:val="000000"/>
          <w:sz w:val="18"/>
        </w:rPr>
      </w:pPr>
      <w:r w:rsidRPr="0040434C">
        <w:rPr>
          <w:color w:val="000000"/>
          <w:sz w:val="18"/>
        </w:rPr>
        <w:t>First, the Bluetooth loader receives the mruby application bytecode from the host (</w:t>
      </w:r>
      <w:r>
        <w:rPr>
          <w:rFonts w:eastAsia="Times New Roman"/>
          <w:color w:val="000000"/>
          <w:sz w:val="18"/>
        </w:rPr>
        <w:t xml:space="preserve">Fig.11(A); </w:t>
      </w:r>
    </w:p>
    <w:p w14:paraId="61D0C937" w14:textId="261783F1" w:rsidR="00F10532" w:rsidRDefault="003D5E68">
      <w:pPr>
        <w:spacing w:before="83" w:line="165" w:lineRule="exact"/>
        <w:ind w:left="288"/>
        <w:textAlignment w:val="baseline"/>
        <w:rPr>
          <w:rFonts w:ascii="Bookman Old Style" w:eastAsia="Bookman Old Style" w:hAnsi="Bookman Old Style"/>
          <w:color w:val="000000"/>
          <w:spacing w:val="10"/>
          <w:sz w:val="12"/>
        </w:rPr>
      </w:pPr>
      <w:r>
        <w:br w:type="column"/>
      </w:r>
      <w:r>
        <w:rPr>
          <w:rFonts w:ascii="Bookman Old Style" w:eastAsia="Bookman Old Style" w:hAnsi="Bookman Old Style"/>
          <w:color w:val="000000"/>
          <w:spacing w:val="10"/>
          <w:sz w:val="12"/>
        </w:rPr>
        <w:t xml:space="preserve">1 </w:t>
      </w:r>
      <w:r>
        <w:rPr>
          <w:rFonts w:eastAsia="Times New Roman"/>
          <w:i/>
          <w:color w:val="000000"/>
          <w:spacing w:val="10"/>
          <w:sz w:val="17"/>
        </w:rPr>
        <w:t>/</w:t>
      </w:r>
      <w:r>
        <w:rPr>
          <w:rFonts w:ascii="Bookman Old Style" w:eastAsia="Bookman Old Style" w:hAnsi="Bookman Old Style"/>
          <w:color w:val="000000"/>
          <w:spacing w:val="10"/>
          <w:sz w:val="20"/>
        </w:rPr>
        <w:t xml:space="preserve">* </w:t>
      </w:r>
      <w:r>
        <w:rPr>
          <w:rFonts w:eastAsia="Times New Roman"/>
          <w:i/>
          <w:color w:val="000000"/>
          <w:spacing w:val="10"/>
          <w:sz w:val="17"/>
        </w:rPr>
        <w:t xml:space="preserve">tRiteVMBluetooth.c </w:t>
      </w:r>
      <w:r>
        <w:rPr>
          <w:rFonts w:ascii="Bookman Old Style" w:eastAsia="Bookman Old Style" w:hAnsi="Bookman Old Style"/>
          <w:color w:val="000000"/>
          <w:spacing w:val="10"/>
          <w:sz w:val="20"/>
        </w:rPr>
        <w:t>*</w:t>
      </w:r>
      <w:r>
        <w:rPr>
          <w:rFonts w:eastAsia="Times New Roman"/>
          <w:i/>
          <w:color w:val="000000"/>
          <w:spacing w:val="10"/>
          <w:sz w:val="17"/>
        </w:rPr>
        <w:t>/</w:t>
      </w:r>
    </w:p>
    <w:p w14:paraId="21C43912" w14:textId="39626C45" w:rsidR="00F10532" w:rsidRPr="0040434C" w:rsidRDefault="0040434C" w:rsidP="0040434C">
      <w:pPr>
        <w:spacing w:line="172" w:lineRule="exact"/>
        <w:ind w:left="288"/>
        <w:textAlignment w:val="baseline"/>
        <w:rPr>
          <w:rFonts w:ascii="Bookman Old Style" w:hAnsi="Bookman Old Style"/>
          <w:color w:val="000000"/>
          <w:spacing w:val="11"/>
          <w:sz w:val="12"/>
        </w:rPr>
      </w:pPr>
      <w:r>
        <w:rPr>
          <w:noProof/>
          <w:lang w:val="en-IN" w:eastAsia="en-IN"/>
        </w:rPr>
        <mc:AlternateContent>
          <mc:Choice Requires="wps">
            <w:drawing>
              <wp:anchor distT="0" distB="0" distL="114300" distR="114300" simplePos="0" relativeHeight="251561984" behindDoc="0" locked="0" layoutInCell="1" allowOverlap="1" wp14:editId="5E77EA3F">
                <wp:simplePos x="0" y="0"/>
                <wp:positionH relativeFrom="page">
                  <wp:posOffset>3542030</wp:posOffset>
                </wp:positionH>
                <wp:positionV relativeFrom="page">
                  <wp:posOffset>895985</wp:posOffset>
                </wp:positionV>
                <wp:extent cx="2312670" cy="0"/>
                <wp:effectExtent l="0" t="0" r="0" b="0"/>
                <wp:wrapNone/>
                <wp:docPr id="12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6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F67CF" id="Line 104"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70.55pt" to="461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a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" strokeweight=".5pt">
                <w10:wrap anchorx="page" anchory="page"/>
              </v:line>
            </w:pict>
          </mc:Fallback>
        </mc:AlternateContent>
      </w:r>
      <w:r w:rsidR="003D5E68">
        <w:rPr>
          <w:rFonts w:ascii="Bookman Old Style" w:eastAsia="Bookman Old Style" w:hAnsi="Bookman Old Style"/>
          <w:color w:val="000000"/>
          <w:spacing w:val="11"/>
          <w:sz w:val="12"/>
        </w:rPr>
        <w:t xml:space="preserve">2 </w:t>
      </w:r>
      <w:r w:rsidR="003D5E68" w:rsidRPr="0040434C">
        <w:rPr>
          <w:color w:val="000000"/>
          <w:spacing w:val="11"/>
          <w:sz w:val="16"/>
        </w:rPr>
        <w:t>void eMrubyBody main( CELLIDX idx )</w:t>
      </w:r>
    </w:p>
    <w:p w14:paraId="7FCE2534" w14:textId="16343BC7" w:rsidR="00F10532" w:rsidRDefault="003D5E68">
      <w:pPr>
        <w:spacing w:line="196" w:lineRule="exact"/>
        <w:ind w:left="288"/>
        <w:textAlignment w:val="baseline"/>
        <w:rPr>
          <w:rFonts w:ascii="Bookman Old Style" w:eastAsia="Bookman Old Style" w:hAnsi="Bookman Old Style"/>
          <w:color w:val="000000"/>
          <w:spacing w:val="20"/>
          <w:sz w:val="12"/>
        </w:rPr>
      </w:pPr>
      <w:r>
        <w:rPr>
          <w:rFonts w:ascii="Bookman Old Style" w:eastAsia="Bookman Old Style" w:hAnsi="Bookman Old Style"/>
          <w:color w:val="000000"/>
          <w:spacing w:val="20"/>
          <w:sz w:val="12"/>
        </w:rPr>
        <w:t xml:space="preserve">3 </w:t>
      </w:r>
      <w:r>
        <w:rPr>
          <w:rFonts w:ascii="Bookman Old Style" w:eastAsia="Bookman Old Style" w:hAnsi="Bookman Old Style"/>
          <w:color w:val="000000"/>
          <w:spacing w:val="20"/>
          <w:sz w:val="20"/>
        </w:rPr>
        <w:t>{</w:t>
      </w:r>
    </w:p>
    <w:p w14:paraId="2276288A" w14:textId="1FF26F68" w:rsidR="00F10532" w:rsidRPr="0040434C" w:rsidRDefault="003D5E68" w:rsidP="0040434C">
      <w:pPr>
        <w:spacing w:line="177" w:lineRule="exact"/>
        <w:ind w:left="288"/>
        <w:textAlignment w:val="baseline"/>
        <w:rPr>
          <w:rFonts w:ascii="Bookman Old Style" w:hAnsi="Bookman Old Style"/>
          <w:color w:val="000000"/>
          <w:spacing w:val="8"/>
          <w:sz w:val="12"/>
        </w:rPr>
      </w:pPr>
      <w:r>
        <w:rPr>
          <w:rFonts w:ascii="Bookman Old Style" w:eastAsia="Bookman Old Style" w:hAnsi="Bookman Old Style"/>
          <w:color w:val="000000"/>
          <w:spacing w:val="8"/>
          <w:sz w:val="12"/>
        </w:rPr>
        <w:t xml:space="preserve">4 </w:t>
      </w:r>
      <w:r>
        <w:rPr>
          <w:rFonts w:eastAsia="Times New Roman"/>
          <w:i/>
          <w:color w:val="000000"/>
          <w:spacing w:val="8"/>
          <w:sz w:val="17"/>
        </w:rPr>
        <w:t>/</w:t>
      </w:r>
      <w:r>
        <w:rPr>
          <w:rFonts w:ascii="Bookman Old Style" w:eastAsia="Bookman Old Style" w:hAnsi="Bookman Old Style"/>
          <w:color w:val="000000"/>
          <w:spacing w:val="8"/>
          <w:sz w:val="20"/>
        </w:rPr>
        <w:t>*</w:t>
      </w:r>
      <w:r w:rsidRPr="0040434C">
        <w:rPr>
          <w:rFonts w:ascii="Bookman Old Style" w:hAnsi="Bookman Old Style"/>
          <w:color w:val="000000"/>
          <w:spacing w:val="8"/>
          <w:sz w:val="20"/>
        </w:rPr>
        <w:t xml:space="preserve"> </w:t>
      </w:r>
      <w:r w:rsidRPr="0040434C">
        <w:rPr>
          <w:i/>
          <w:color w:val="000000"/>
          <w:spacing w:val="8"/>
          <w:sz w:val="17"/>
        </w:rPr>
        <w:t>Omit: start of exclusive process by</w:t>
      </w:r>
    </w:p>
    <w:p w14:paraId="7D5CB6C0" w14:textId="7E761011" w:rsidR="00F10532" w:rsidRDefault="003D5E68">
      <w:pPr>
        <w:spacing w:before="1" w:line="177" w:lineRule="exact"/>
        <w:ind w:left="936"/>
        <w:textAlignment w:val="baseline"/>
        <w:rPr>
          <w:rFonts w:eastAsia="Times New Roman"/>
          <w:i/>
          <w:color w:val="000000"/>
          <w:spacing w:val="7"/>
          <w:sz w:val="17"/>
        </w:rPr>
      </w:pPr>
      <w:r>
        <w:rPr>
          <w:rFonts w:eastAsia="Times New Roman"/>
          <w:i/>
          <w:color w:val="000000"/>
          <w:spacing w:val="7"/>
          <w:sz w:val="17"/>
        </w:rPr>
        <w:t xml:space="preserve">semaphore </w:t>
      </w:r>
      <w:r>
        <w:rPr>
          <w:rFonts w:ascii="Bookman Old Style" w:eastAsia="Bookman Old Style" w:hAnsi="Bookman Old Style"/>
          <w:color w:val="000000"/>
          <w:spacing w:val="7"/>
          <w:sz w:val="20"/>
        </w:rPr>
        <w:t>*</w:t>
      </w:r>
      <w:r>
        <w:rPr>
          <w:rFonts w:eastAsia="Times New Roman"/>
          <w:i/>
          <w:color w:val="000000"/>
          <w:spacing w:val="7"/>
          <w:sz w:val="17"/>
        </w:rPr>
        <w:t>/</w:t>
      </w:r>
    </w:p>
    <w:p w14:paraId="68DBE021" w14:textId="24423905" w:rsidR="00F10532" w:rsidRPr="0040434C" w:rsidRDefault="003D5E68" w:rsidP="0040434C">
      <w:pPr>
        <w:spacing w:line="165" w:lineRule="exact"/>
        <w:jc w:val="center"/>
        <w:textAlignment w:val="baseline"/>
        <w:rPr>
          <w:rFonts w:ascii="Bookman Old Style" w:hAnsi="Bookman Old Style"/>
          <w:color w:val="000000"/>
          <w:spacing w:val="9"/>
          <w:sz w:val="12"/>
        </w:rPr>
      </w:pPr>
      <w:r>
        <w:rPr>
          <w:rFonts w:ascii="Bookman Old Style" w:eastAsia="Bookman Old Style" w:hAnsi="Bookman Old Style"/>
          <w:color w:val="000000"/>
          <w:spacing w:val="9"/>
          <w:sz w:val="12"/>
        </w:rPr>
        <w:t xml:space="preserve">5 </w:t>
      </w:r>
      <w:r>
        <w:rPr>
          <w:rFonts w:eastAsia="Times New Roman"/>
          <w:i/>
          <w:color w:val="000000"/>
          <w:spacing w:val="9"/>
          <w:sz w:val="17"/>
        </w:rPr>
        <w:t>/</w:t>
      </w:r>
      <w:r>
        <w:rPr>
          <w:rFonts w:ascii="Bookman Old Style" w:eastAsia="Bookman Old Style" w:hAnsi="Bookman Old Style"/>
          <w:color w:val="000000"/>
          <w:spacing w:val="9"/>
          <w:sz w:val="20"/>
        </w:rPr>
        <w:t>*</w:t>
      </w:r>
      <w:r w:rsidRPr="0040434C">
        <w:rPr>
          <w:rFonts w:ascii="Bookman Old Style" w:hAnsi="Bookman Old Style"/>
          <w:color w:val="000000"/>
          <w:spacing w:val="9"/>
          <w:sz w:val="20"/>
        </w:rPr>
        <w:t xml:space="preserve"> </w:t>
      </w:r>
      <w:r w:rsidRPr="0040434C">
        <w:rPr>
          <w:i/>
          <w:color w:val="000000"/>
          <w:spacing w:val="9"/>
          <w:sz w:val="17"/>
        </w:rPr>
        <w:t xml:space="preserve">Receive the bytecode via Bluetooth </w:t>
      </w:r>
      <w:r>
        <w:rPr>
          <w:rFonts w:ascii="Bookman Old Style" w:eastAsia="Bookman Old Style" w:hAnsi="Bookman Old Style"/>
          <w:color w:val="000000"/>
          <w:spacing w:val="9"/>
          <w:sz w:val="20"/>
        </w:rPr>
        <w:t>*</w:t>
      </w:r>
      <w:r>
        <w:rPr>
          <w:rFonts w:eastAsia="Times New Roman"/>
          <w:i/>
          <w:color w:val="000000"/>
          <w:spacing w:val="9"/>
          <w:sz w:val="17"/>
        </w:rPr>
        <w:t>/</w:t>
      </w:r>
    </w:p>
    <w:p w14:paraId="56323FE8" w14:textId="77777777" w:rsidR="00F10532" w:rsidRPr="0040434C" w:rsidRDefault="003D5E68" w:rsidP="0040434C">
      <w:pPr>
        <w:spacing w:line="180" w:lineRule="exact"/>
        <w:ind w:left="288"/>
        <w:textAlignment w:val="baseline"/>
        <w:rPr>
          <w:rFonts w:ascii="Bookman Old Style" w:hAnsi="Bookman Old Style"/>
          <w:color w:val="000000"/>
          <w:spacing w:val="13"/>
          <w:sz w:val="12"/>
        </w:rPr>
      </w:pPr>
      <w:r>
        <w:rPr>
          <w:rFonts w:ascii="Bookman Old Style" w:eastAsia="Bookman Old Style" w:hAnsi="Bookman Old Style"/>
          <w:color w:val="000000"/>
          <w:spacing w:val="13"/>
          <w:sz w:val="12"/>
        </w:rPr>
        <w:t xml:space="preserve">6 </w:t>
      </w:r>
      <w:r w:rsidRPr="0040434C">
        <w:rPr>
          <w:color w:val="000000"/>
          <w:spacing w:val="13"/>
          <w:sz w:val="16"/>
        </w:rPr>
        <w:t>bluetooth loader( VAR irepApp );</w:t>
      </w:r>
    </w:p>
    <w:p w14:paraId="60CA9307" w14:textId="0912C813" w:rsidR="00F10532" w:rsidRPr="0040434C" w:rsidRDefault="003D5E68" w:rsidP="0040434C">
      <w:pPr>
        <w:spacing w:before="11" w:line="177" w:lineRule="exact"/>
        <w:ind w:left="936" w:right="864" w:hanging="648"/>
        <w:textAlignment w:val="baseline"/>
        <w:rPr>
          <w:rFonts w:ascii="Bookman Old Style" w:hAnsi="Bookman Old Style"/>
          <w:color w:val="000000"/>
          <w:sz w:val="12"/>
        </w:rPr>
      </w:pPr>
      <w:r>
        <w:rPr>
          <w:rFonts w:ascii="Bookman Old Style" w:eastAsia="Bookman Old Style" w:hAnsi="Bookman Old Style"/>
          <w:color w:val="000000"/>
          <w:sz w:val="12"/>
        </w:rPr>
        <w:t xml:space="preserve">7 </w:t>
      </w:r>
      <w:r>
        <w:rPr>
          <w:rFonts w:eastAsia="Times New Roman"/>
          <w:i/>
          <w:color w:val="000000"/>
          <w:sz w:val="17"/>
        </w:rPr>
        <w:t>/</w:t>
      </w:r>
      <w:r>
        <w:rPr>
          <w:rFonts w:ascii="Bookman Old Style" w:eastAsia="Bookman Old Style" w:hAnsi="Bookman Old Style"/>
          <w:color w:val="000000"/>
          <w:sz w:val="20"/>
        </w:rPr>
        <w:t>*</w:t>
      </w:r>
      <w:r w:rsidRPr="0040434C">
        <w:rPr>
          <w:rFonts w:ascii="Bookman Old Style" w:hAnsi="Bookman Old Style"/>
          <w:color w:val="000000"/>
          <w:sz w:val="20"/>
        </w:rPr>
        <w:t xml:space="preserve"> </w:t>
      </w:r>
      <w:r w:rsidRPr="0040434C">
        <w:rPr>
          <w:i/>
          <w:color w:val="000000"/>
          <w:sz w:val="17"/>
        </w:rPr>
        <w:t xml:space="preserve">Omit: end of exclusive process by semaphore </w:t>
      </w:r>
      <w:r>
        <w:rPr>
          <w:rFonts w:ascii="Bookman Old Style" w:eastAsia="Bookman Old Style" w:hAnsi="Bookman Old Style"/>
          <w:color w:val="000000"/>
          <w:sz w:val="20"/>
        </w:rPr>
        <w:t>*</w:t>
      </w:r>
      <w:r>
        <w:rPr>
          <w:rFonts w:eastAsia="Times New Roman"/>
          <w:i/>
          <w:color w:val="000000"/>
          <w:sz w:val="17"/>
        </w:rPr>
        <w:t>/</w:t>
      </w:r>
    </w:p>
    <w:p w14:paraId="56775506" w14:textId="32AE312F" w:rsidR="00F10532" w:rsidRPr="0040434C" w:rsidRDefault="003D5E68" w:rsidP="0040434C">
      <w:pPr>
        <w:spacing w:before="1" w:line="165" w:lineRule="exact"/>
        <w:ind w:left="288"/>
        <w:textAlignment w:val="baseline"/>
        <w:rPr>
          <w:rFonts w:ascii="Bookman Old Style" w:hAnsi="Bookman Old Style"/>
          <w:color w:val="000000"/>
          <w:spacing w:val="11"/>
          <w:sz w:val="12"/>
        </w:rPr>
      </w:pPr>
      <w:r>
        <w:rPr>
          <w:rFonts w:ascii="Bookman Old Style" w:eastAsia="Bookman Old Style" w:hAnsi="Bookman Old Style"/>
          <w:color w:val="000000"/>
          <w:spacing w:val="11"/>
          <w:sz w:val="12"/>
        </w:rPr>
        <w:t xml:space="preserve">8 </w:t>
      </w:r>
      <w:r>
        <w:rPr>
          <w:rFonts w:eastAsia="Times New Roman"/>
          <w:i/>
          <w:color w:val="000000"/>
          <w:spacing w:val="11"/>
          <w:sz w:val="17"/>
        </w:rPr>
        <w:t>/</w:t>
      </w:r>
      <w:r>
        <w:rPr>
          <w:rFonts w:ascii="Bookman Old Style" w:eastAsia="Bookman Old Style" w:hAnsi="Bookman Old Style"/>
          <w:color w:val="000000"/>
          <w:spacing w:val="11"/>
          <w:sz w:val="20"/>
        </w:rPr>
        <w:t>*</w:t>
      </w:r>
      <w:r w:rsidRPr="0040434C">
        <w:rPr>
          <w:rFonts w:ascii="Bookman Old Style" w:hAnsi="Bookman Old Style"/>
          <w:color w:val="000000"/>
          <w:spacing w:val="11"/>
          <w:sz w:val="20"/>
        </w:rPr>
        <w:t xml:space="preserve"> </w:t>
      </w:r>
      <w:r w:rsidRPr="0040434C">
        <w:rPr>
          <w:i/>
          <w:color w:val="000000"/>
          <w:spacing w:val="11"/>
          <w:sz w:val="17"/>
        </w:rPr>
        <w:t xml:space="preserve">New interpreter instance </w:t>
      </w:r>
      <w:r>
        <w:rPr>
          <w:rFonts w:ascii="Bookman Old Style" w:eastAsia="Bookman Old Style" w:hAnsi="Bookman Old Style"/>
          <w:color w:val="000000"/>
          <w:spacing w:val="11"/>
          <w:sz w:val="20"/>
        </w:rPr>
        <w:t>*</w:t>
      </w:r>
      <w:r>
        <w:rPr>
          <w:rFonts w:eastAsia="Times New Roman"/>
          <w:i/>
          <w:color w:val="000000"/>
          <w:spacing w:val="11"/>
          <w:sz w:val="17"/>
        </w:rPr>
        <w:t>/</w:t>
      </w:r>
    </w:p>
    <w:p w14:paraId="77A6FD88" w14:textId="77777777" w:rsidR="00F10532" w:rsidRPr="0040434C" w:rsidRDefault="003D5E68" w:rsidP="0040434C">
      <w:pPr>
        <w:spacing w:line="180" w:lineRule="exact"/>
        <w:ind w:left="288"/>
        <w:textAlignment w:val="baseline"/>
        <w:rPr>
          <w:rFonts w:ascii="Bookman Old Style" w:hAnsi="Bookman Old Style"/>
          <w:color w:val="000000"/>
          <w:spacing w:val="16"/>
          <w:sz w:val="12"/>
        </w:rPr>
      </w:pPr>
      <w:r>
        <w:rPr>
          <w:rFonts w:ascii="Bookman Old Style" w:eastAsia="Bookman Old Style" w:hAnsi="Bookman Old Style"/>
          <w:color w:val="000000"/>
          <w:spacing w:val="16"/>
          <w:sz w:val="12"/>
        </w:rPr>
        <w:t xml:space="preserve">9 </w:t>
      </w:r>
      <w:r w:rsidRPr="0040434C">
        <w:rPr>
          <w:color w:val="000000"/>
          <w:spacing w:val="16"/>
          <w:sz w:val="16"/>
        </w:rPr>
        <w:t>VAR mrb = mrb open();</w:t>
      </w:r>
    </w:p>
    <w:p w14:paraId="5C5933E7" w14:textId="598D98AD" w:rsidR="00F10532" w:rsidRDefault="003D5E68">
      <w:pPr>
        <w:spacing w:before="10" w:line="177" w:lineRule="exact"/>
        <w:ind w:left="144"/>
        <w:textAlignment w:val="baseline"/>
        <w:rPr>
          <w:rFonts w:ascii="Bookman Old Style" w:eastAsia="Bookman Old Style" w:hAnsi="Bookman Old Style"/>
          <w:color w:val="000000"/>
          <w:spacing w:val="10"/>
          <w:sz w:val="12"/>
        </w:rPr>
      </w:pPr>
      <w:r>
        <w:rPr>
          <w:rFonts w:ascii="Bookman Old Style" w:eastAsia="Bookman Old Style" w:hAnsi="Bookman Old Style"/>
          <w:color w:val="000000"/>
          <w:spacing w:val="10"/>
          <w:sz w:val="12"/>
        </w:rPr>
        <w:t xml:space="preserve">10 </w:t>
      </w:r>
      <w:r>
        <w:rPr>
          <w:rFonts w:eastAsia="Times New Roman"/>
          <w:i/>
          <w:color w:val="000000"/>
          <w:spacing w:val="10"/>
          <w:sz w:val="17"/>
        </w:rPr>
        <w:t>/</w:t>
      </w:r>
      <w:r>
        <w:rPr>
          <w:rFonts w:ascii="Bookman Old Style" w:eastAsia="Bookman Old Style" w:hAnsi="Bookman Old Style"/>
          <w:color w:val="000000"/>
          <w:spacing w:val="10"/>
          <w:sz w:val="20"/>
        </w:rPr>
        <w:t xml:space="preserve">* </w:t>
      </w:r>
      <w:r>
        <w:rPr>
          <w:rFonts w:eastAsia="Times New Roman"/>
          <w:i/>
          <w:color w:val="000000"/>
          <w:spacing w:val="10"/>
          <w:sz w:val="17"/>
        </w:rPr>
        <w:t xml:space="preserve">Omit: error check for mrb state </w:t>
      </w:r>
      <w:r>
        <w:rPr>
          <w:rFonts w:ascii="Bookman Old Style" w:eastAsia="Bookman Old Style" w:hAnsi="Bookman Old Style"/>
          <w:color w:val="000000"/>
          <w:spacing w:val="10"/>
          <w:sz w:val="20"/>
        </w:rPr>
        <w:t>*</w:t>
      </w:r>
      <w:r>
        <w:rPr>
          <w:rFonts w:eastAsia="Times New Roman"/>
          <w:i/>
          <w:color w:val="000000"/>
          <w:spacing w:val="10"/>
          <w:sz w:val="17"/>
        </w:rPr>
        <w:t>/</w:t>
      </w:r>
    </w:p>
    <w:p w14:paraId="65291B87" w14:textId="7D9A99DC" w:rsidR="00F10532" w:rsidRPr="0040434C" w:rsidRDefault="003D5E68" w:rsidP="0040434C">
      <w:pPr>
        <w:spacing w:before="1" w:line="165" w:lineRule="exact"/>
        <w:ind w:left="144"/>
        <w:textAlignment w:val="baseline"/>
        <w:rPr>
          <w:rFonts w:ascii="Bookman Old Style" w:hAnsi="Bookman Old Style"/>
          <w:color w:val="000000"/>
          <w:spacing w:val="13"/>
          <w:sz w:val="12"/>
        </w:rPr>
      </w:pPr>
      <w:r>
        <w:rPr>
          <w:rFonts w:ascii="Bookman Old Style" w:eastAsia="Bookman Old Style" w:hAnsi="Bookman Old Style"/>
          <w:color w:val="000000"/>
          <w:spacing w:val="13"/>
          <w:sz w:val="12"/>
        </w:rPr>
        <w:t xml:space="preserve">11 </w:t>
      </w:r>
      <w:r>
        <w:rPr>
          <w:rFonts w:eastAsia="Times New Roman"/>
          <w:i/>
          <w:color w:val="000000"/>
          <w:spacing w:val="13"/>
          <w:sz w:val="17"/>
        </w:rPr>
        <w:t>/</w:t>
      </w:r>
      <w:r>
        <w:rPr>
          <w:rFonts w:ascii="Bookman Old Style" w:eastAsia="Bookman Old Style" w:hAnsi="Bookman Old Style"/>
          <w:color w:val="000000"/>
          <w:spacing w:val="13"/>
          <w:sz w:val="20"/>
        </w:rPr>
        <w:t>*</w:t>
      </w:r>
      <w:r w:rsidRPr="0040434C">
        <w:rPr>
          <w:rFonts w:ascii="Bookman Old Style" w:hAnsi="Bookman Old Style"/>
          <w:color w:val="000000"/>
          <w:spacing w:val="13"/>
          <w:sz w:val="20"/>
        </w:rPr>
        <w:t xml:space="preserve"> </w:t>
      </w:r>
      <w:r w:rsidRPr="0040434C">
        <w:rPr>
          <w:i/>
          <w:color w:val="000000"/>
          <w:spacing w:val="13"/>
          <w:sz w:val="17"/>
        </w:rPr>
        <w:t xml:space="preserve">New mruby context </w:t>
      </w:r>
      <w:r>
        <w:rPr>
          <w:rFonts w:ascii="Bookman Old Style" w:eastAsia="Bookman Old Style" w:hAnsi="Bookman Old Style"/>
          <w:color w:val="000000"/>
          <w:spacing w:val="13"/>
          <w:sz w:val="20"/>
        </w:rPr>
        <w:t>*</w:t>
      </w:r>
      <w:r>
        <w:rPr>
          <w:rFonts w:eastAsia="Times New Roman"/>
          <w:i/>
          <w:color w:val="000000"/>
          <w:spacing w:val="13"/>
          <w:sz w:val="17"/>
        </w:rPr>
        <w:t>/</w:t>
      </w:r>
    </w:p>
    <w:p w14:paraId="7511F87C" w14:textId="3789C3C0" w:rsidR="00F10532" w:rsidRPr="0040434C" w:rsidRDefault="003D5E68" w:rsidP="0040434C">
      <w:pPr>
        <w:spacing w:line="179" w:lineRule="exact"/>
        <w:ind w:left="144"/>
        <w:textAlignment w:val="baseline"/>
        <w:rPr>
          <w:rFonts w:ascii="Bookman Old Style" w:hAnsi="Bookman Old Style"/>
          <w:color w:val="000000"/>
          <w:spacing w:val="13"/>
          <w:sz w:val="12"/>
        </w:rPr>
      </w:pPr>
      <w:r>
        <w:rPr>
          <w:rFonts w:ascii="Bookman Old Style" w:eastAsia="Bookman Old Style" w:hAnsi="Bookman Old Style"/>
          <w:color w:val="000000"/>
          <w:spacing w:val="13"/>
          <w:sz w:val="12"/>
        </w:rPr>
        <w:t xml:space="preserve">12 </w:t>
      </w:r>
      <w:r w:rsidRPr="0040434C">
        <w:rPr>
          <w:color w:val="000000"/>
          <w:spacing w:val="13"/>
          <w:sz w:val="16"/>
        </w:rPr>
        <w:t>VAR context = mrbc context new(VAR mrb);</w:t>
      </w:r>
    </w:p>
    <w:p w14:paraId="4D76A335" w14:textId="72458450" w:rsidR="00F10532" w:rsidRDefault="003D5E68">
      <w:pPr>
        <w:spacing w:before="11" w:line="177" w:lineRule="exact"/>
        <w:ind w:left="144"/>
        <w:textAlignment w:val="baseline"/>
        <w:rPr>
          <w:rFonts w:ascii="Bookman Old Style" w:eastAsia="Bookman Old Style" w:hAnsi="Bookman Old Style"/>
          <w:color w:val="000000"/>
          <w:spacing w:val="10"/>
          <w:sz w:val="12"/>
        </w:rPr>
      </w:pPr>
      <w:r>
        <w:rPr>
          <w:rFonts w:ascii="Bookman Old Style" w:eastAsia="Bookman Old Style" w:hAnsi="Bookman Old Style"/>
          <w:color w:val="000000"/>
          <w:spacing w:val="10"/>
          <w:sz w:val="12"/>
        </w:rPr>
        <w:t xml:space="preserve">13 </w:t>
      </w:r>
      <w:r>
        <w:rPr>
          <w:rFonts w:eastAsia="Times New Roman"/>
          <w:i/>
          <w:color w:val="000000"/>
          <w:spacing w:val="10"/>
          <w:sz w:val="17"/>
        </w:rPr>
        <w:t>/</w:t>
      </w:r>
      <w:r>
        <w:rPr>
          <w:rFonts w:ascii="Bookman Old Style" w:eastAsia="Bookman Old Style" w:hAnsi="Bookman Old Style"/>
          <w:color w:val="000000"/>
          <w:spacing w:val="10"/>
          <w:sz w:val="20"/>
        </w:rPr>
        <w:t xml:space="preserve">* </w:t>
      </w:r>
      <w:r>
        <w:rPr>
          <w:rFonts w:eastAsia="Times New Roman"/>
          <w:i/>
          <w:color w:val="000000"/>
          <w:spacing w:val="10"/>
          <w:sz w:val="17"/>
        </w:rPr>
        <w:t>Omit: initialize mruby</w:t>
      </w:r>
      <w:r>
        <w:rPr>
          <w:rFonts w:ascii="Bookman Old Style" w:eastAsia="Bookman Old Style" w:hAnsi="Bookman Old Style"/>
          <w:color w:val="000000"/>
          <w:spacing w:val="10"/>
          <w:sz w:val="20"/>
        </w:rPr>
        <w:t>−</w:t>
      </w:r>
      <w:r>
        <w:rPr>
          <w:rFonts w:eastAsia="Times New Roman"/>
          <w:i/>
          <w:color w:val="000000"/>
          <w:spacing w:val="10"/>
          <w:sz w:val="17"/>
        </w:rPr>
        <w:t xml:space="preserve">TECS bridge </w:t>
      </w:r>
      <w:r>
        <w:rPr>
          <w:rFonts w:ascii="Bookman Old Style" w:eastAsia="Bookman Old Style" w:hAnsi="Bookman Old Style"/>
          <w:color w:val="000000"/>
          <w:spacing w:val="10"/>
          <w:sz w:val="20"/>
        </w:rPr>
        <w:t>*</w:t>
      </w:r>
      <w:r>
        <w:rPr>
          <w:rFonts w:eastAsia="Times New Roman"/>
          <w:i/>
          <w:color w:val="000000"/>
          <w:spacing w:val="10"/>
          <w:sz w:val="17"/>
        </w:rPr>
        <w:t>/</w:t>
      </w:r>
    </w:p>
    <w:p w14:paraId="5B601353" w14:textId="6FF1DB29" w:rsidR="00F10532" w:rsidRDefault="003D5E68">
      <w:pPr>
        <w:spacing w:line="177" w:lineRule="exact"/>
        <w:ind w:left="144"/>
        <w:textAlignment w:val="baseline"/>
        <w:rPr>
          <w:rFonts w:ascii="Bookman Old Style" w:eastAsia="Bookman Old Style" w:hAnsi="Bookman Old Style"/>
          <w:color w:val="000000"/>
          <w:spacing w:val="11"/>
          <w:sz w:val="12"/>
        </w:rPr>
      </w:pPr>
      <w:r>
        <w:rPr>
          <w:rFonts w:ascii="Bookman Old Style" w:eastAsia="Bookman Old Style" w:hAnsi="Bookman Old Style"/>
          <w:color w:val="000000"/>
          <w:spacing w:val="11"/>
          <w:sz w:val="12"/>
        </w:rPr>
        <w:t xml:space="preserve">14 </w:t>
      </w:r>
      <w:r>
        <w:rPr>
          <w:rFonts w:eastAsia="Times New Roman"/>
          <w:i/>
          <w:color w:val="000000"/>
          <w:spacing w:val="11"/>
          <w:sz w:val="17"/>
        </w:rPr>
        <w:t>/</w:t>
      </w:r>
      <w:r>
        <w:rPr>
          <w:rFonts w:ascii="Bookman Old Style" w:eastAsia="Bookman Old Style" w:hAnsi="Bookman Old Style"/>
          <w:color w:val="000000"/>
          <w:spacing w:val="11"/>
          <w:sz w:val="20"/>
        </w:rPr>
        <w:t>*</w:t>
      </w:r>
      <w:r w:rsidRPr="0040434C">
        <w:rPr>
          <w:rFonts w:ascii="Bookman Old Style" w:hAnsi="Bookman Old Style"/>
          <w:color w:val="000000"/>
          <w:spacing w:val="11"/>
          <w:sz w:val="20"/>
        </w:rPr>
        <w:t xml:space="preserve"> </w:t>
      </w:r>
      <w:r w:rsidRPr="0040434C">
        <w:rPr>
          <w:i/>
          <w:color w:val="000000"/>
          <w:spacing w:val="11"/>
          <w:sz w:val="17"/>
        </w:rPr>
        <w:t>Omit: synchronization of</w:t>
      </w:r>
    </w:p>
    <w:p w14:paraId="0FD246A6" w14:textId="1C822999" w:rsidR="00F10532" w:rsidRPr="0040434C" w:rsidRDefault="003D5E68" w:rsidP="0040434C">
      <w:pPr>
        <w:tabs>
          <w:tab w:val="left" w:pos="1080"/>
        </w:tabs>
        <w:spacing w:before="1" w:line="177" w:lineRule="exact"/>
        <w:ind w:left="144"/>
        <w:textAlignment w:val="baseline"/>
        <w:rPr>
          <w:rFonts w:ascii="Bookman Old Style" w:hAnsi="Bookman Old Style"/>
          <w:color w:val="000000"/>
          <w:spacing w:val="3"/>
          <w:sz w:val="12"/>
        </w:rPr>
      </w:pPr>
      <w:r>
        <w:rPr>
          <w:rFonts w:ascii="Bookman Old Style" w:eastAsia="Bookman Old Style" w:hAnsi="Bookman Old Style"/>
          <w:color w:val="000000"/>
          <w:spacing w:val="3"/>
          <w:sz w:val="12"/>
        </w:rPr>
        <w:t>15</w:t>
      </w:r>
      <w:r>
        <w:rPr>
          <w:rFonts w:ascii="Bookman Old Style" w:eastAsia="Bookman Old Style" w:hAnsi="Bookman Old Style"/>
          <w:color w:val="000000"/>
          <w:spacing w:val="3"/>
          <w:sz w:val="12"/>
        </w:rPr>
        <w:tab/>
      </w:r>
      <w:r w:rsidRPr="0040434C">
        <w:rPr>
          <w:i/>
          <w:color w:val="000000"/>
          <w:spacing w:val="3"/>
          <w:sz w:val="17"/>
        </w:rPr>
        <w:t xml:space="preserve">initializing mruby application </w:t>
      </w:r>
      <w:r>
        <w:rPr>
          <w:rFonts w:ascii="Bookman Old Style" w:eastAsia="Bookman Old Style" w:hAnsi="Bookman Old Style"/>
          <w:color w:val="000000"/>
          <w:spacing w:val="3"/>
          <w:sz w:val="20"/>
        </w:rPr>
        <w:t>*</w:t>
      </w:r>
      <w:r>
        <w:rPr>
          <w:rFonts w:eastAsia="Times New Roman"/>
          <w:i/>
          <w:color w:val="000000"/>
          <w:spacing w:val="3"/>
          <w:sz w:val="17"/>
        </w:rPr>
        <w:t>/</w:t>
      </w:r>
    </w:p>
    <w:p w14:paraId="10ED0C93" w14:textId="688641B0" w:rsidR="00F10532" w:rsidRPr="0040434C" w:rsidRDefault="003D5E68" w:rsidP="0040434C">
      <w:pPr>
        <w:spacing w:before="1" w:line="165" w:lineRule="exact"/>
        <w:ind w:left="144"/>
        <w:textAlignment w:val="baseline"/>
        <w:rPr>
          <w:rFonts w:ascii="Bookman Old Style" w:hAnsi="Bookman Old Style"/>
          <w:color w:val="000000"/>
          <w:spacing w:val="8"/>
          <w:sz w:val="12"/>
        </w:rPr>
      </w:pPr>
      <w:r>
        <w:rPr>
          <w:rFonts w:ascii="Bookman Old Style" w:eastAsia="Bookman Old Style" w:hAnsi="Bookman Old Style"/>
          <w:color w:val="000000"/>
          <w:spacing w:val="8"/>
          <w:sz w:val="12"/>
        </w:rPr>
        <w:t xml:space="preserve">16 </w:t>
      </w:r>
      <w:r>
        <w:rPr>
          <w:rFonts w:eastAsia="Times New Roman"/>
          <w:i/>
          <w:color w:val="000000"/>
          <w:spacing w:val="8"/>
          <w:sz w:val="17"/>
        </w:rPr>
        <w:t>/</w:t>
      </w:r>
      <w:r>
        <w:rPr>
          <w:rFonts w:ascii="Bookman Old Style" w:eastAsia="Bookman Old Style" w:hAnsi="Bookman Old Style"/>
          <w:color w:val="000000"/>
          <w:spacing w:val="8"/>
          <w:sz w:val="20"/>
        </w:rPr>
        <w:t>*</w:t>
      </w:r>
      <w:r w:rsidRPr="0040434C">
        <w:rPr>
          <w:rFonts w:ascii="Bookman Old Style" w:hAnsi="Bookman Old Style"/>
          <w:color w:val="000000"/>
          <w:spacing w:val="8"/>
          <w:sz w:val="20"/>
        </w:rPr>
        <w:t xml:space="preserve"> </w:t>
      </w:r>
      <w:r w:rsidRPr="0040434C">
        <w:rPr>
          <w:i/>
          <w:color w:val="000000"/>
          <w:spacing w:val="8"/>
          <w:sz w:val="17"/>
        </w:rPr>
        <w:t xml:space="preserve">Load mruby library bytecode </w:t>
      </w:r>
      <w:r>
        <w:rPr>
          <w:rFonts w:ascii="Bookman Old Style" w:eastAsia="Bookman Old Style" w:hAnsi="Bookman Old Style"/>
          <w:color w:val="000000"/>
          <w:spacing w:val="8"/>
          <w:sz w:val="20"/>
        </w:rPr>
        <w:t>*</w:t>
      </w:r>
      <w:r>
        <w:rPr>
          <w:rFonts w:eastAsia="Times New Roman"/>
          <w:i/>
          <w:color w:val="000000"/>
          <w:spacing w:val="8"/>
          <w:sz w:val="17"/>
        </w:rPr>
        <w:t>/</w:t>
      </w:r>
    </w:p>
    <w:p w14:paraId="710814B4" w14:textId="0192F295" w:rsidR="00F10532" w:rsidRDefault="003D5E68">
      <w:pPr>
        <w:spacing w:line="172" w:lineRule="exact"/>
        <w:ind w:left="144"/>
        <w:textAlignment w:val="baseline"/>
        <w:rPr>
          <w:rFonts w:ascii="Bookman Old Style" w:eastAsia="Bookman Old Style" w:hAnsi="Bookman Old Style"/>
          <w:color w:val="000000"/>
          <w:spacing w:val="14"/>
          <w:sz w:val="12"/>
        </w:rPr>
      </w:pPr>
      <w:r>
        <w:rPr>
          <w:rFonts w:ascii="Bookman Old Style" w:eastAsia="Bookman Old Style" w:hAnsi="Bookman Old Style"/>
          <w:color w:val="000000"/>
          <w:spacing w:val="14"/>
          <w:sz w:val="12"/>
        </w:rPr>
        <w:t xml:space="preserve">17 </w:t>
      </w:r>
      <w:r w:rsidRPr="0040434C">
        <w:rPr>
          <w:color w:val="000000"/>
          <w:spacing w:val="14"/>
          <w:sz w:val="16"/>
        </w:rPr>
        <w:t>mrb load irep cxt( VAR mrb,</w:t>
      </w:r>
    </w:p>
    <w:p w14:paraId="5E0F2B29" w14:textId="6A414086" w:rsidR="00F10532" w:rsidRPr="0040434C" w:rsidRDefault="003D5E68" w:rsidP="0040434C">
      <w:pPr>
        <w:tabs>
          <w:tab w:val="left" w:pos="1944"/>
        </w:tabs>
        <w:spacing w:line="178" w:lineRule="exact"/>
        <w:ind w:left="144"/>
        <w:textAlignment w:val="baseline"/>
        <w:rPr>
          <w:rFonts w:ascii="Bookman Old Style" w:hAnsi="Bookman Old Style"/>
          <w:color w:val="000000"/>
          <w:spacing w:val="4"/>
          <w:sz w:val="12"/>
        </w:rPr>
      </w:pPr>
      <w:r>
        <w:rPr>
          <w:rFonts w:ascii="Bookman Old Style" w:eastAsia="Bookman Old Style" w:hAnsi="Bookman Old Style"/>
          <w:color w:val="000000"/>
          <w:spacing w:val="4"/>
          <w:sz w:val="12"/>
        </w:rPr>
        <w:t>18</w:t>
      </w:r>
      <w:r>
        <w:rPr>
          <w:rFonts w:ascii="Bookman Old Style" w:eastAsia="Bookman Old Style" w:hAnsi="Bookman Old Style"/>
          <w:color w:val="000000"/>
          <w:spacing w:val="4"/>
          <w:sz w:val="12"/>
        </w:rPr>
        <w:tab/>
      </w:r>
      <w:r w:rsidRPr="0040434C">
        <w:rPr>
          <w:color w:val="000000"/>
          <w:spacing w:val="4"/>
          <w:sz w:val="16"/>
        </w:rPr>
        <w:t>ATTR irepLib,</w:t>
      </w:r>
    </w:p>
    <w:p w14:paraId="06F7A1C9" w14:textId="355639ED" w:rsidR="00F10532" w:rsidRDefault="003D5E68">
      <w:pPr>
        <w:tabs>
          <w:tab w:val="left" w:pos="1944"/>
        </w:tabs>
        <w:spacing w:line="185" w:lineRule="exact"/>
        <w:ind w:left="144"/>
        <w:textAlignment w:val="baseline"/>
        <w:rPr>
          <w:rFonts w:ascii="Bookman Old Style" w:eastAsia="Bookman Old Style" w:hAnsi="Bookman Old Style"/>
          <w:color w:val="000000"/>
          <w:spacing w:val="3"/>
          <w:sz w:val="12"/>
        </w:rPr>
      </w:pPr>
      <w:r>
        <w:rPr>
          <w:rFonts w:ascii="Bookman Old Style" w:eastAsia="Bookman Old Style" w:hAnsi="Bookman Old Style"/>
          <w:color w:val="000000"/>
          <w:spacing w:val="3"/>
          <w:sz w:val="12"/>
        </w:rPr>
        <w:t>19</w:t>
      </w:r>
      <w:r>
        <w:rPr>
          <w:rFonts w:ascii="Bookman Old Style" w:eastAsia="Bookman Old Style" w:hAnsi="Bookman Old Style"/>
          <w:color w:val="000000"/>
          <w:spacing w:val="3"/>
          <w:sz w:val="12"/>
        </w:rPr>
        <w:tab/>
      </w:r>
      <w:r>
        <w:rPr>
          <w:rFonts w:eastAsia="Times New Roman"/>
          <w:color w:val="000000"/>
          <w:spacing w:val="3"/>
          <w:sz w:val="16"/>
        </w:rPr>
        <w:t>VAR context );</w:t>
      </w:r>
    </w:p>
    <w:p w14:paraId="65063FFC" w14:textId="377E0833" w:rsidR="00F10532" w:rsidRPr="0040434C" w:rsidRDefault="003D5E68" w:rsidP="0040434C">
      <w:pPr>
        <w:spacing w:before="10" w:line="165" w:lineRule="exact"/>
        <w:ind w:left="144"/>
        <w:textAlignment w:val="baseline"/>
        <w:rPr>
          <w:rFonts w:ascii="Bookman Old Style" w:hAnsi="Bookman Old Style"/>
          <w:color w:val="000000"/>
          <w:spacing w:val="7"/>
          <w:sz w:val="12"/>
        </w:rPr>
      </w:pPr>
      <w:r>
        <w:rPr>
          <w:rFonts w:ascii="Bookman Old Style" w:eastAsia="Bookman Old Style" w:hAnsi="Bookman Old Style"/>
          <w:color w:val="000000"/>
          <w:spacing w:val="7"/>
          <w:sz w:val="12"/>
        </w:rPr>
        <w:t xml:space="preserve">20 </w:t>
      </w:r>
      <w:r>
        <w:rPr>
          <w:rFonts w:eastAsia="Times New Roman"/>
          <w:i/>
          <w:color w:val="000000"/>
          <w:spacing w:val="7"/>
          <w:sz w:val="17"/>
        </w:rPr>
        <w:t>/</w:t>
      </w:r>
      <w:r>
        <w:rPr>
          <w:rFonts w:ascii="Bookman Old Style" w:eastAsia="Bookman Old Style" w:hAnsi="Bookman Old Style"/>
          <w:color w:val="000000"/>
          <w:spacing w:val="7"/>
          <w:sz w:val="20"/>
        </w:rPr>
        <w:t>*</w:t>
      </w:r>
      <w:r w:rsidRPr="0040434C">
        <w:rPr>
          <w:rFonts w:ascii="Bookman Old Style" w:hAnsi="Bookman Old Style"/>
          <w:color w:val="000000"/>
          <w:spacing w:val="7"/>
          <w:sz w:val="20"/>
        </w:rPr>
        <w:t xml:space="preserve"> </w:t>
      </w:r>
      <w:r w:rsidRPr="0040434C">
        <w:rPr>
          <w:i/>
          <w:color w:val="000000"/>
          <w:spacing w:val="7"/>
          <w:sz w:val="17"/>
        </w:rPr>
        <w:t xml:space="preserve">Load mruby application bytecode and run </w:t>
      </w:r>
      <w:r>
        <w:rPr>
          <w:rFonts w:ascii="Bookman Old Style" w:eastAsia="Bookman Old Style" w:hAnsi="Bookman Old Style"/>
          <w:color w:val="000000"/>
          <w:spacing w:val="7"/>
          <w:sz w:val="20"/>
        </w:rPr>
        <w:t>*</w:t>
      </w:r>
      <w:r>
        <w:rPr>
          <w:rFonts w:eastAsia="Times New Roman"/>
          <w:i/>
          <w:color w:val="000000"/>
          <w:spacing w:val="7"/>
          <w:sz w:val="17"/>
        </w:rPr>
        <w:t>/</w:t>
      </w:r>
    </w:p>
    <w:p w14:paraId="3BD18794" w14:textId="77777777" w:rsidR="00F10532" w:rsidRDefault="003D5E68">
      <w:pPr>
        <w:spacing w:line="173" w:lineRule="exact"/>
        <w:ind w:left="144"/>
        <w:textAlignment w:val="baseline"/>
        <w:rPr>
          <w:rFonts w:ascii="Bookman Old Style" w:eastAsia="Bookman Old Style" w:hAnsi="Bookman Old Style"/>
          <w:color w:val="000000"/>
          <w:spacing w:val="14"/>
          <w:sz w:val="12"/>
        </w:rPr>
      </w:pPr>
      <w:r>
        <w:rPr>
          <w:rFonts w:ascii="Bookman Old Style" w:eastAsia="Bookman Old Style" w:hAnsi="Bookman Old Style"/>
          <w:color w:val="000000"/>
          <w:spacing w:val="14"/>
          <w:sz w:val="12"/>
        </w:rPr>
        <w:t xml:space="preserve">21 </w:t>
      </w:r>
      <w:r w:rsidRPr="0040434C">
        <w:rPr>
          <w:color w:val="000000"/>
          <w:spacing w:val="14"/>
          <w:sz w:val="16"/>
        </w:rPr>
        <w:t>mrb load irep cxt( VAR mrb,</w:t>
      </w:r>
    </w:p>
    <w:p w14:paraId="704B1B38" w14:textId="77777777" w:rsidR="00F10532" w:rsidRDefault="003D5E68">
      <w:pPr>
        <w:tabs>
          <w:tab w:val="left" w:pos="1944"/>
        </w:tabs>
        <w:spacing w:line="177" w:lineRule="exact"/>
        <w:ind w:left="144"/>
        <w:textAlignment w:val="baseline"/>
        <w:rPr>
          <w:rFonts w:ascii="Bookman Old Style" w:eastAsia="Bookman Old Style" w:hAnsi="Bookman Old Style"/>
          <w:color w:val="000000"/>
          <w:spacing w:val="3"/>
          <w:sz w:val="12"/>
        </w:rPr>
      </w:pPr>
      <w:r>
        <w:rPr>
          <w:rFonts w:ascii="Bookman Old Style" w:eastAsia="Bookman Old Style" w:hAnsi="Bookman Old Style"/>
          <w:color w:val="000000"/>
          <w:spacing w:val="3"/>
          <w:sz w:val="12"/>
        </w:rPr>
        <w:t>22</w:t>
      </w:r>
      <w:r>
        <w:rPr>
          <w:rFonts w:ascii="Bookman Old Style" w:eastAsia="Bookman Old Style" w:hAnsi="Bookman Old Style"/>
          <w:color w:val="000000"/>
          <w:spacing w:val="3"/>
          <w:sz w:val="12"/>
        </w:rPr>
        <w:tab/>
      </w:r>
      <w:r>
        <w:rPr>
          <w:rFonts w:eastAsia="Times New Roman"/>
          <w:color w:val="000000"/>
          <w:spacing w:val="3"/>
          <w:sz w:val="16"/>
        </w:rPr>
        <w:t>VAR irepApp,</w:t>
      </w:r>
    </w:p>
    <w:p w14:paraId="0C60271D" w14:textId="77777777" w:rsidR="00F10532" w:rsidRDefault="003D5E68">
      <w:pPr>
        <w:tabs>
          <w:tab w:val="left" w:pos="1944"/>
        </w:tabs>
        <w:spacing w:line="176" w:lineRule="exact"/>
        <w:ind w:left="144"/>
        <w:textAlignment w:val="baseline"/>
        <w:rPr>
          <w:rFonts w:ascii="Bookman Old Style" w:eastAsia="Bookman Old Style" w:hAnsi="Bookman Old Style"/>
          <w:color w:val="000000"/>
          <w:spacing w:val="4"/>
          <w:sz w:val="12"/>
        </w:rPr>
      </w:pPr>
      <w:r>
        <w:rPr>
          <w:rFonts w:ascii="Bookman Old Style" w:eastAsia="Bookman Old Style" w:hAnsi="Bookman Old Style"/>
          <w:color w:val="000000"/>
          <w:spacing w:val="4"/>
          <w:sz w:val="12"/>
        </w:rPr>
        <w:t>23</w:t>
      </w:r>
      <w:r>
        <w:rPr>
          <w:rFonts w:ascii="Bookman Old Style" w:eastAsia="Bookman Old Style" w:hAnsi="Bookman Old Style"/>
          <w:color w:val="000000"/>
          <w:spacing w:val="4"/>
          <w:sz w:val="12"/>
        </w:rPr>
        <w:tab/>
      </w:r>
      <w:r>
        <w:rPr>
          <w:rFonts w:eastAsia="Times New Roman"/>
          <w:color w:val="000000"/>
          <w:spacing w:val="4"/>
          <w:sz w:val="16"/>
        </w:rPr>
        <w:t>VAR context );</w:t>
      </w:r>
    </w:p>
    <w:p w14:paraId="5FC92913" w14:textId="77777777" w:rsidR="00F10532" w:rsidRDefault="003D5E68">
      <w:pPr>
        <w:spacing w:line="191" w:lineRule="exact"/>
        <w:ind w:left="144"/>
        <w:textAlignment w:val="baseline"/>
        <w:rPr>
          <w:rFonts w:ascii="Bookman Old Style" w:eastAsia="Bookman Old Style" w:hAnsi="Bookman Old Style"/>
          <w:color w:val="000000"/>
          <w:spacing w:val="15"/>
          <w:sz w:val="12"/>
        </w:rPr>
      </w:pPr>
      <w:r>
        <w:rPr>
          <w:rFonts w:ascii="Bookman Old Style" w:eastAsia="Bookman Old Style" w:hAnsi="Bookman Old Style"/>
          <w:color w:val="000000"/>
          <w:spacing w:val="15"/>
          <w:sz w:val="12"/>
        </w:rPr>
        <w:t xml:space="preserve">24 </w:t>
      </w:r>
      <w:r>
        <w:rPr>
          <w:rFonts w:eastAsia="Times New Roman"/>
          <w:color w:val="000000"/>
          <w:spacing w:val="15"/>
          <w:sz w:val="16"/>
        </w:rPr>
        <w:t>if ( mrb</w:t>
      </w:r>
      <w:r>
        <w:rPr>
          <w:rFonts w:ascii="Bookman Old Style" w:eastAsia="Bookman Old Style" w:hAnsi="Bookman Old Style"/>
          <w:color w:val="000000"/>
          <w:spacing w:val="15"/>
          <w:sz w:val="20"/>
        </w:rPr>
        <w:t>−</w:t>
      </w:r>
      <w:r>
        <w:rPr>
          <w:rFonts w:ascii="Courier New" w:eastAsia="Courier New" w:hAnsi="Courier New"/>
          <w:color w:val="000000"/>
          <w:spacing w:val="15"/>
          <w:sz w:val="20"/>
        </w:rPr>
        <w:t>&gt;</w:t>
      </w:r>
      <w:r>
        <w:rPr>
          <w:rFonts w:eastAsia="Times New Roman"/>
          <w:color w:val="000000"/>
          <w:spacing w:val="15"/>
          <w:sz w:val="16"/>
        </w:rPr>
        <w:t xml:space="preserve">exc ) </w:t>
      </w:r>
      <w:r>
        <w:rPr>
          <w:rFonts w:ascii="Bookman Old Style" w:eastAsia="Bookman Old Style" w:hAnsi="Bookman Old Style"/>
          <w:color w:val="000000"/>
          <w:spacing w:val="15"/>
          <w:sz w:val="20"/>
        </w:rPr>
        <w:t>{</w:t>
      </w:r>
    </w:p>
    <w:p w14:paraId="433997D1" w14:textId="77777777" w:rsidR="00F10532" w:rsidRDefault="003D5E68">
      <w:pPr>
        <w:tabs>
          <w:tab w:val="left" w:pos="648"/>
        </w:tabs>
        <w:spacing w:line="171" w:lineRule="exact"/>
        <w:ind w:left="144"/>
        <w:textAlignment w:val="baseline"/>
        <w:rPr>
          <w:rFonts w:ascii="Bookman Old Style" w:eastAsia="Bookman Old Style" w:hAnsi="Bookman Old Style"/>
          <w:color w:val="000000"/>
          <w:spacing w:val="4"/>
          <w:sz w:val="12"/>
        </w:rPr>
      </w:pPr>
      <w:r>
        <w:rPr>
          <w:rFonts w:ascii="Bookman Old Style" w:eastAsia="Bookman Old Style" w:hAnsi="Bookman Old Style"/>
          <w:color w:val="000000"/>
          <w:spacing w:val="4"/>
          <w:sz w:val="12"/>
        </w:rPr>
        <w:t>25</w:t>
      </w:r>
      <w:r>
        <w:rPr>
          <w:rFonts w:ascii="Bookman Old Style" w:eastAsia="Bookman Old Style" w:hAnsi="Bookman Old Style"/>
          <w:color w:val="000000"/>
          <w:spacing w:val="4"/>
          <w:sz w:val="12"/>
        </w:rPr>
        <w:tab/>
      </w:r>
      <w:r>
        <w:rPr>
          <w:rFonts w:eastAsia="Times New Roman"/>
          <w:i/>
          <w:color w:val="000000"/>
          <w:spacing w:val="4"/>
          <w:sz w:val="17"/>
        </w:rPr>
        <w:t>/</w:t>
      </w:r>
      <w:r>
        <w:rPr>
          <w:rFonts w:ascii="Bookman Old Style" w:eastAsia="Bookman Old Style" w:hAnsi="Bookman Old Style"/>
          <w:color w:val="000000"/>
          <w:spacing w:val="4"/>
          <w:sz w:val="20"/>
        </w:rPr>
        <w:t xml:space="preserve">* </w:t>
      </w:r>
      <w:r>
        <w:rPr>
          <w:rFonts w:eastAsia="Times New Roman"/>
          <w:i/>
          <w:color w:val="000000"/>
          <w:spacing w:val="4"/>
          <w:sz w:val="17"/>
        </w:rPr>
        <w:t xml:space="preserve">Failure to execute </w:t>
      </w:r>
      <w:r>
        <w:rPr>
          <w:rFonts w:ascii="Bookman Old Style" w:eastAsia="Bookman Old Style" w:hAnsi="Bookman Old Style"/>
          <w:color w:val="000000"/>
          <w:spacing w:val="4"/>
          <w:sz w:val="20"/>
        </w:rPr>
        <w:t>*</w:t>
      </w:r>
      <w:r>
        <w:rPr>
          <w:rFonts w:eastAsia="Times New Roman"/>
          <w:i/>
          <w:color w:val="000000"/>
          <w:spacing w:val="4"/>
          <w:sz w:val="17"/>
        </w:rPr>
        <w:t>/</w:t>
      </w:r>
    </w:p>
    <w:p w14:paraId="13820592" w14:textId="790D5B59" w:rsidR="00F10532" w:rsidRDefault="003D5E68">
      <w:pPr>
        <w:tabs>
          <w:tab w:val="left" w:pos="648"/>
        </w:tabs>
        <w:spacing w:line="171" w:lineRule="exact"/>
        <w:ind w:left="144"/>
        <w:textAlignment w:val="baseline"/>
        <w:rPr>
          <w:rFonts w:ascii="Bookman Old Style" w:eastAsia="Bookman Old Style" w:hAnsi="Bookman Old Style"/>
          <w:color w:val="000000"/>
          <w:spacing w:val="6"/>
          <w:sz w:val="12"/>
        </w:rPr>
      </w:pPr>
      <w:r>
        <w:rPr>
          <w:rFonts w:ascii="Bookman Old Style" w:eastAsia="Bookman Old Style" w:hAnsi="Bookman Old Style"/>
          <w:color w:val="000000"/>
          <w:spacing w:val="6"/>
          <w:sz w:val="12"/>
        </w:rPr>
        <w:t>26</w:t>
      </w:r>
      <w:r>
        <w:rPr>
          <w:rFonts w:ascii="Bookman Old Style" w:eastAsia="Bookman Old Style" w:hAnsi="Bookman Old Style"/>
          <w:color w:val="000000"/>
          <w:spacing w:val="6"/>
          <w:sz w:val="12"/>
        </w:rPr>
        <w:tab/>
      </w:r>
      <w:r>
        <w:rPr>
          <w:rFonts w:eastAsia="Times New Roman"/>
          <w:color w:val="000000"/>
          <w:spacing w:val="6"/>
          <w:sz w:val="16"/>
        </w:rPr>
        <w:t>mrb p(</w:t>
      </w:r>
      <w:r w:rsidRPr="0040434C">
        <w:rPr>
          <w:color w:val="000000"/>
          <w:spacing w:val="6"/>
          <w:sz w:val="16"/>
        </w:rPr>
        <w:t xml:space="preserve"> VAR </w:t>
      </w:r>
      <w:r>
        <w:rPr>
          <w:rFonts w:eastAsia="Times New Roman"/>
          <w:color w:val="000000"/>
          <w:spacing w:val="6"/>
          <w:sz w:val="16"/>
        </w:rPr>
        <w:t>mrb,</w:t>
      </w:r>
    </w:p>
    <w:p w14:paraId="7E1C60F1" w14:textId="107668D6" w:rsidR="00F10532" w:rsidRPr="0040434C" w:rsidRDefault="003D5E68" w:rsidP="0040434C">
      <w:pPr>
        <w:tabs>
          <w:tab w:val="left" w:pos="1224"/>
        </w:tabs>
        <w:spacing w:line="193" w:lineRule="exact"/>
        <w:ind w:left="144"/>
        <w:textAlignment w:val="baseline"/>
        <w:rPr>
          <w:rFonts w:ascii="Bookman Old Style" w:hAnsi="Bookman Old Style"/>
          <w:color w:val="000000"/>
          <w:spacing w:val="7"/>
          <w:sz w:val="12"/>
        </w:rPr>
      </w:pPr>
      <w:r>
        <w:rPr>
          <w:rFonts w:ascii="Bookman Old Style" w:eastAsia="Bookman Old Style" w:hAnsi="Bookman Old Style"/>
          <w:color w:val="000000"/>
          <w:spacing w:val="7"/>
          <w:sz w:val="12"/>
        </w:rPr>
        <w:t>27</w:t>
      </w:r>
      <w:r>
        <w:rPr>
          <w:rFonts w:ascii="Bookman Old Style" w:eastAsia="Bookman Old Style" w:hAnsi="Bookman Old Style"/>
          <w:color w:val="000000"/>
          <w:spacing w:val="7"/>
          <w:sz w:val="12"/>
        </w:rPr>
        <w:tab/>
      </w:r>
      <w:r>
        <w:rPr>
          <w:rFonts w:eastAsia="Times New Roman"/>
          <w:color w:val="000000"/>
          <w:spacing w:val="7"/>
          <w:sz w:val="16"/>
        </w:rPr>
        <w:t>mrb obj value(</w:t>
      </w:r>
      <w:r w:rsidRPr="0040434C">
        <w:rPr>
          <w:color w:val="000000"/>
          <w:spacing w:val="7"/>
          <w:sz w:val="16"/>
        </w:rPr>
        <w:t xml:space="preserve"> VAR </w:t>
      </w:r>
      <w:r>
        <w:rPr>
          <w:rFonts w:eastAsia="Times New Roman"/>
          <w:color w:val="000000"/>
          <w:spacing w:val="7"/>
          <w:sz w:val="16"/>
        </w:rPr>
        <w:t>mrb</w:t>
      </w:r>
      <w:r>
        <w:rPr>
          <w:rFonts w:ascii="Bookman Old Style" w:eastAsia="Bookman Old Style" w:hAnsi="Bookman Old Style"/>
          <w:color w:val="000000"/>
          <w:spacing w:val="7"/>
          <w:sz w:val="20"/>
        </w:rPr>
        <w:t>−</w:t>
      </w:r>
      <w:r>
        <w:rPr>
          <w:rFonts w:ascii="Courier New" w:eastAsia="Courier New" w:hAnsi="Courier New"/>
          <w:color w:val="000000"/>
          <w:spacing w:val="7"/>
          <w:sz w:val="20"/>
        </w:rPr>
        <w:t>&gt;</w:t>
      </w:r>
      <w:r>
        <w:rPr>
          <w:rFonts w:eastAsia="Times New Roman"/>
          <w:color w:val="000000"/>
          <w:spacing w:val="7"/>
          <w:sz w:val="16"/>
        </w:rPr>
        <w:t>exc )</w:t>
      </w:r>
      <w:r w:rsidRPr="0040434C">
        <w:rPr>
          <w:color w:val="000000"/>
          <w:spacing w:val="7"/>
          <w:sz w:val="16"/>
        </w:rPr>
        <w:t xml:space="preserve"> );</w:t>
      </w:r>
    </w:p>
    <w:p w14:paraId="21BFF284" w14:textId="0E147D81" w:rsidR="00F10532" w:rsidRDefault="003D5E68">
      <w:pPr>
        <w:tabs>
          <w:tab w:val="left" w:pos="648"/>
        </w:tabs>
        <w:spacing w:line="165" w:lineRule="exact"/>
        <w:ind w:left="144"/>
        <w:textAlignment w:val="baseline"/>
        <w:rPr>
          <w:rFonts w:ascii="Bookman Old Style" w:eastAsia="Bookman Old Style" w:hAnsi="Bookman Old Style"/>
          <w:color w:val="000000"/>
          <w:spacing w:val="2"/>
          <w:sz w:val="12"/>
        </w:rPr>
      </w:pPr>
      <w:r>
        <w:rPr>
          <w:rFonts w:ascii="Bookman Old Style" w:eastAsia="Bookman Old Style" w:hAnsi="Bookman Old Style"/>
          <w:color w:val="000000"/>
          <w:spacing w:val="2"/>
          <w:sz w:val="12"/>
        </w:rPr>
        <w:t>28</w:t>
      </w:r>
      <w:r>
        <w:rPr>
          <w:rFonts w:ascii="Bookman Old Style" w:eastAsia="Bookman Old Style" w:hAnsi="Bookman Old Style"/>
          <w:color w:val="000000"/>
          <w:spacing w:val="2"/>
          <w:sz w:val="12"/>
        </w:rPr>
        <w:tab/>
      </w:r>
      <w:r>
        <w:rPr>
          <w:rFonts w:eastAsia="Times New Roman"/>
          <w:color w:val="000000"/>
          <w:spacing w:val="2"/>
          <w:sz w:val="16"/>
        </w:rPr>
        <w:t>exit( 0 );</w:t>
      </w:r>
    </w:p>
    <w:p w14:paraId="5BC77A42" w14:textId="77777777" w:rsidR="00F10532" w:rsidRDefault="003D5E68">
      <w:pPr>
        <w:spacing w:line="198" w:lineRule="exact"/>
        <w:ind w:left="144"/>
        <w:textAlignment w:val="baseline"/>
        <w:rPr>
          <w:rFonts w:ascii="Bookman Old Style" w:eastAsia="Bookman Old Style" w:hAnsi="Bookman Old Style"/>
          <w:color w:val="000000"/>
          <w:spacing w:val="33"/>
          <w:sz w:val="12"/>
        </w:rPr>
      </w:pPr>
      <w:r>
        <w:rPr>
          <w:rFonts w:ascii="Bookman Old Style" w:eastAsia="Bookman Old Style" w:hAnsi="Bookman Old Style"/>
          <w:color w:val="000000"/>
          <w:spacing w:val="33"/>
          <w:sz w:val="12"/>
        </w:rPr>
        <w:t xml:space="preserve">29 </w:t>
      </w:r>
      <w:r>
        <w:rPr>
          <w:rFonts w:ascii="Bookman Old Style" w:eastAsia="Bookman Old Style" w:hAnsi="Bookman Old Style"/>
          <w:color w:val="000000"/>
          <w:spacing w:val="33"/>
          <w:sz w:val="20"/>
        </w:rPr>
        <w:t>}</w:t>
      </w:r>
    </w:p>
    <w:p w14:paraId="0EAA1AAF" w14:textId="431F7217" w:rsidR="00F10532" w:rsidRDefault="003D5E68">
      <w:pPr>
        <w:spacing w:before="1" w:line="177" w:lineRule="exact"/>
        <w:ind w:left="144"/>
        <w:textAlignment w:val="baseline"/>
        <w:rPr>
          <w:rFonts w:ascii="Bookman Old Style" w:eastAsia="Bookman Old Style" w:hAnsi="Bookman Old Style"/>
          <w:color w:val="000000"/>
          <w:spacing w:val="11"/>
          <w:sz w:val="12"/>
        </w:rPr>
      </w:pPr>
      <w:r>
        <w:rPr>
          <w:rFonts w:ascii="Bookman Old Style" w:eastAsia="Bookman Old Style" w:hAnsi="Bookman Old Style"/>
          <w:color w:val="000000"/>
          <w:spacing w:val="11"/>
          <w:sz w:val="12"/>
        </w:rPr>
        <w:t xml:space="preserve">30 </w:t>
      </w:r>
      <w:r>
        <w:rPr>
          <w:rFonts w:eastAsia="Times New Roman"/>
          <w:i/>
          <w:color w:val="000000"/>
          <w:spacing w:val="11"/>
          <w:sz w:val="17"/>
        </w:rPr>
        <w:t>/</w:t>
      </w:r>
      <w:r>
        <w:rPr>
          <w:rFonts w:ascii="Bookman Old Style" w:eastAsia="Bookman Old Style" w:hAnsi="Bookman Old Style"/>
          <w:color w:val="000000"/>
          <w:spacing w:val="11"/>
          <w:sz w:val="20"/>
        </w:rPr>
        <w:t>*</w:t>
      </w:r>
      <w:r w:rsidRPr="0040434C">
        <w:rPr>
          <w:rFonts w:ascii="Bookman Old Style" w:hAnsi="Bookman Old Style"/>
          <w:color w:val="000000"/>
          <w:spacing w:val="11"/>
          <w:sz w:val="20"/>
        </w:rPr>
        <w:t xml:space="preserve"> </w:t>
      </w:r>
      <w:r w:rsidRPr="0040434C">
        <w:rPr>
          <w:i/>
          <w:color w:val="000000"/>
          <w:spacing w:val="11"/>
          <w:sz w:val="17"/>
        </w:rPr>
        <w:t>Omit: synchronization of</w:t>
      </w:r>
    </w:p>
    <w:p w14:paraId="2ECE63D9" w14:textId="51DAE817" w:rsidR="00F10532" w:rsidRPr="0040434C" w:rsidRDefault="003D5E68" w:rsidP="0040434C">
      <w:pPr>
        <w:tabs>
          <w:tab w:val="left" w:pos="1296"/>
        </w:tabs>
        <w:spacing w:line="177" w:lineRule="exact"/>
        <w:ind w:left="144"/>
        <w:textAlignment w:val="baseline"/>
        <w:rPr>
          <w:rFonts w:ascii="Bookman Old Style" w:hAnsi="Bookman Old Style"/>
          <w:color w:val="000000"/>
          <w:spacing w:val="5"/>
          <w:sz w:val="12"/>
        </w:rPr>
      </w:pPr>
      <w:r>
        <w:rPr>
          <w:rFonts w:ascii="Bookman Old Style" w:eastAsia="Bookman Old Style" w:hAnsi="Bookman Old Style"/>
          <w:color w:val="000000"/>
          <w:spacing w:val="5"/>
          <w:sz w:val="12"/>
        </w:rPr>
        <w:t>31</w:t>
      </w:r>
      <w:r>
        <w:rPr>
          <w:rFonts w:ascii="Bookman Old Style" w:eastAsia="Bookman Old Style" w:hAnsi="Bookman Old Style"/>
          <w:color w:val="000000"/>
          <w:spacing w:val="5"/>
          <w:sz w:val="12"/>
        </w:rPr>
        <w:tab/>
      </w:r>
      <w:r w:rsidRPr="0040434C">
        <w:rPr>
          <w:i/>
          <w:color w:val="000000"/>
          <w:spacing w:val="5"/>
          <w:sz w:val="17"/>
        </w:rPr>
        <w:t xml:space="preserve">terminating mruby application </w:t>
      </w:r>
      <w:r>
        <w:rPr>
          <w:rFonts w:ascii="Bookman Old Style" w:eastAsia="Bookman Old Style" w:hAnsi="Bookman Old Style"/>
          <w:color w:val="000000"/>
          <w:spacing w:val="5"/>
          <w:sz w:val="20"/>
        </w:rPr>
        <w:t>*</w:t>
      </w:r>
      <w:r>
        <w:rPr>
          <w:rFonts w:eastAsia="Times New Roman"/>
          <w:i/>
          <w:color w:val="000000"/>
          <w:spacing w:val="5"/>
          <w:sz w:val="17"/>
        </w:rPr>
        <w:t>/</w:t>
      </w:r>
    </w:p>
    <w:p w14:paraId="3ED93F1E" w14:textId="4AFE4B49" w:rsidR="00F10532" w:rsidRPr="0040434C" w:rsidRDefault="003D5E68" w:rsidP="0040434C">
      <w:pPr>
        <w:spacing w:before="1" w:line="165" w:lineRule="exact"/>
        <w:ind w:left="144"/>
        <w:textAlignment w:val="baseline"/>
        <w:rPr>
          <w:rFonts w:ascii="Bookman Old Style" w:hAnsi="Bookman Old Style"/>
          <w:color w:val="000000"/>
          <w:spacing w:val="11"/>
          <w:sz w:val="12"/>
        </w:rPr>
      </w:pPr>
      <w:r>
        <w:rPr>
          <w:rFonts w:ascii="Bookman Old Style" w:eastAsia="Bookman Old Style" w:hAnsi="Bookman Old Style"/>
          <w:color w:val="000000"/>
          <w:spacing w:val="11"/>
          <w:sz w:val="12"/>
        </w:rPr>
        <w:t xml:space="preserve">32 </w:t>
      </w:r>
      <w:r>
        <w:rPr>
          <w:rFonts w:eastAsia="Times New Roman"/>
          <w:i/>
          <w:color w:val="000000"/>
          <w:spacing w:val="11"/>
          <w:sz w:val="17"/>
        </w:rPr>
        <w:t>/</w:t>
      </w:r>
      <w:r>
        <w:rPr>
          <w:rFonts w:ascii="Bookman Old Style" w:eastAsia="Bookman Old Style" w:hAnsi="Bookman Old Style"/>
          <w:color w:val="000000"/>
          <w:spacing w:val="11"/>
          <w:sz w:val="20"/>
        </w:rPr>
        <w:t>*</w:t>
      </w:r>
      <w:r w:rsidRPr="0040434C">
        <w:rPr>
          <w:rFonts w:ascii="Bookman Old Style" w:hAnsi="Bookman Old Style"/>
          <w:color w:val="000000"/>
          <w:spacing w:val="11"/>
          <w:sz w:val="20"/>
        </w:rPr>
        <w:t xml:space="preserve"> </w:t>
      </w:r>
      <w:r w:rsidRPr="0040434C">
        <w:rPr>
          <w:i/>
          <w:color w:val="000000"/>
          <w:spacing w:val="11"/>
          <w:sz w:val="17"/>
        </w:rPr>
        <w:t xml:space="preserve">Free mruby context </w:t>
      </w:r>
      <w:r>
        <w:rPr>
          <w:rFonts w:ascii="Bookman Old Style" w:eastAsia="Bookman Old Style" w:hAnsi="Bookman Old Style"/>
          <w:color w:val="000000"/>
          <w:spacing w:val="11"/>
          <w:sz w:val="20"/>
        </w:rPr>
        <w:t>*</w:t>
      </w:r>
      <w:r>
        <w:rPr>
          <w:rFonts w:eastAsia="Times New Roman"/>
          <w:i/>
          <w:color w:val="000000"/>
          <w:spacing w:val="11"/>
          <w:sz w:val="17"/>
        </w:rPr>
        <w:t>/</w:t>
      </w:r>
    </w:p>
    <w:p w14:paraId="2F574016" w14:textId="77777777" w:rsidR="00F10532" w:rsidRPr="0040434C" w:rsidRDefault="003D5E68" w:rsidP="0040434C">
      <w:pPr>
        <w:spacing w:line="180" w:lineRule="exact"/>
        <w:ind w:left="144"/>
        <w:textAlignment w:val="baseline"/>
        <w:rPr>
          <w:rFonts w:ascii="Bookman Old Style" w:hAnsi="Bookman Old Style"/>
          <w:color w:val="000000"/>
          <w:spacing w:val="12"/>
          <w:sz w:val="12"/>
        </w:rPr>
      </w:pPr>
      <w:r>
        <w:rPr>
          <w:rFonts w:ascii="Bookman Old Style" w:eastAsia="Bookman Old Style" w:hAnsi="Bookman Old Style"/>
          <w:color w:val="000000"/>
          <w:spacing w:val="12"/>
          <w:sz w:val="12"/>
        </w:rPr>
        <w:t xml:space="preserve">33 </w:t>
      </w:r>
      <w:r w:rsidRPr="0040434C">
        <w:rPr>
          <w:color w:val="000000"/>
          <w:spacing w:val="12"/>
          <w:sz w:val="16"/>
        </w:rPr>
        <w:t>mrbc context free( VAR mrb, VAR context );</w:t>
      </w:r>
    </w:p>
    <w:p w14:paraId="41424BD5" w14:textId="2A7FE719" w:rsidR="00F10532" w:rsidRPr="0040434C" w:rsidRDefault="003D5E68" w:rsidP="0040434C">
      <w:pPr>
        <w:spacing w:before="10" w:line="165" w:lineRule="exact"/>
        <w:ind w:left="144"/>
        <w:textAlignment w:val="baseline"/>
        <w:rPr>
          <w:rFonts w:ascii="Bookman Old Style" w:hAnsi="Bookman Old Style"/>
          <w:color w:val="000000"/>
          <w:spacing w:val="10"/>
          <w:sz w:val="12"/>
        </w:rPr>
      </w:pPr>
      <w:r>
        <w:rPr>
          <w:rFonts w:ascii="Bookman Old Style" w:eastAsia="Bookman Old Style" w:hAnsi="Bookman Old Style"/>
          <w:color w:val="000000"/>
          <w:spacing w:val="10"/>
          <w:sz w:val="12"/>
        </w:rPr>
        <w:t xml:space="preserve">34 </w:t>
      </w:r>
      <w:r>
        <w:rPr>
          <w:rFonts w:eastAsia="Times New Roman"/>
          <w:i/>
          <w:color w:val="000000"/>
          <w:spacing w:val="10"/>
          <w:sz w:val="17"/>
        </w:rPr>
        <w:t>/</w:t>
      </w:r>
      <w:r>
        <w:rPr>
          <w:rFonts w:ascii="Bookman Old Style" w:eastAsia="Bookman Old Style" w:hAnsi="Bookman Old Style"/>
          <w:color w:val="000000"/>
          <w:spacing w:val="10"/>
          <w:sz w:val="20"/>
        </w:rPr>
        <w:t>*</w:t>
      </w:r>
      <w:r w:rsidRPr="0040434C">
        <w:rPr>
          <w:rFonts w:ascii="Bookman Old Style" w:hAnsi="Bookman Old Style"/>
          <w:color w:val="000000"/>
          <w:spacing w:val="10"/>
          <w:sz w:val="20"/>
        </w:rPr>
        <w:t xml:space="preserve"> </w:t>
      </w:r>
      <w:r w:rsidRPr="0040434C">
        <w:rPr>
          <w:i/>
          <w:color w:val="000000"/>
          <w:spacing w:val="10"/>
          <w:sz w:val="17"/>
        </w:rPr>
        <w:t xml:space="preserve">Free interpreter instance </w:t>
      </w:r>
      <w:r>
        <w:rPr>
          <w:rFonts w:ascii="Bookman Old Style" w:eastAsia="Bookman Old Style" w:hAnsi="Bookman Old Style"/>
          <w:color w:val="000000"/>
          <w:spacing w:val="10"/>
          <w:sz w:val="20"/>
        </w:rPr>
        <w:t>*</w:t>
      </w:r>
      <w:r>
        <w:rPr>
          <w:rFonts w:eastAsia="Times New Roman"/>
          <w:i/>
          <w:color w:val="000000"/>
          <w:spacing w:val="10"/>
          <w:sz w:val="17"/>
        </w:rPr>
        <w:t>/</w:t>
      </w:r>
    </w:p>
    <w:p w14:paraId="2099B41B" w14:textId="77777777" w:rsidR="00F10532" w:rsidRPr="0040434C" w:rsidRDefault="003D5E68" w:rsidP="0040434C">
      <w:pPr>
        <w:spacing w:line="171" w:lineRule="exact"/>
        <w:ind w:left="144"/>
        <w:textAlignment w:val="baseline"/>
        <w:rPr>
          <w:rFonts w:ascii="Bookman Old Style" w:hAnsi="Bookman Old Style"/>
          <w:color w:val="000000"/>
          <w:spacing w:val="14"/>
          <w:sz w:val="12"/>
        </w:rPr>
      </w:pPr>
      <w:r>
        <w:rPr>
          <w:rFonts w:ascii="Bookman Old Style" w:eastAsia="Bookman Old Style" w:hAnsi="Bookman Old Style"/>
          <w:color w:val="000000"/>
          <w:spacing w:val="14"/>
          <w:sz w:val="12"/>
        </w:rPr>
        <w:t xml:space="preserve">35 </w:t>
      </w:r>
      <w:r w:rsidRPr="0040434C">
        <w:rPr>
          <w:color w:val="000000"/>
          <w:spacing w:val="14"/>
          <w:sz w:val="16"/>
        </w:rPr>
        <w:t>mrb close( VAR mrb );</w:t>
      </w:r>
    </w:p>
    <w:p w14:paraId="4D6F69CB" w14:textId="7C6C9F10" w:rsidR="00F10532" w:rsidRDefault="003D5E68">
      <w:pPr>
        <w:spacing w:after="53" w:line="196" w:lineRule="exact"/>
        <w:ind w:left="144"/>
        <w:textAlignment w:val="baseline"/>
        <w:rPr>
          <w:rFonts w:ascii="Bookman Old Style" w:eastAsia="Bookman Old Style" w:hAnsi="Bookman Old Style"/>
          <w:color w:val="000000"/>
          <w:spacing w:val="18"/>
          <w:sz w:val="12"/>
        </w:rPr>
      </w:pPr>
      <w:r>
        <w:rPr>
          <w:rFonts w:ascii="Bookman Old Style" w:eastAsia="Bookman Old Style" w:hAnsi="Bookman Old Style"/>
          <w:color w:val="000000"/>
          <w:spacing w:val="18"/>
          <w:sz w:val="12"/>
        </w:rPr>
        <w:t xml:space="preserve">36 </w:t>
      </w:r>
      <w:r>
        <w:rPr>
          <w:rFonts w:ascii="Bookman Old Style" w:eastAsia="Bookman Old Style" w:hAnsi="Bookman Old Style"/>
          <w:color w:val="000000"/>
          <w:spacing w:val="18"/>
          <w:sz w:val="20"/>
        </w:rPr>
        <w:t>}</w:t>
      </w:r>
    </w:p>
    <w:p w14:paraId="569B8C31" w14:textId="5FDEFEE4" w:rsidR="00F10532" w:rsidRPr="0040434C" w:rsidRDefault="0040434C" w:rsidP="0040434C">
      <w:pPr>
        <w:spacing w:before="242" w:line="250" w:lineRule="exact"/>
        <w:ind w:left="936" w:hanging="936"/>
        <w:jc w:val="both"/>
        <w:textAlignment w:val="baseline"/>
        <w:rPr>
          <w:rFonts w:ascii="Bookman Old Style" w:hAnsi="Bookman Old Style"/>
          <w:b/>
          <w:color w:val="000000"/>
          <w:sz w:val="15"/>
        </w:rPr>
      </w:pPr>
      <w:r>
        <w:rPr>
          <w:noProof/>
          <w:lang w:val="en-IN" w:eastAsia="en-IN"/>
        </w:rPr>
        <mc:AlternateContent>
          <mc:Choice Requires="wps">
            <w:drawing>
              <wp:anchor distT="0" distB="0" distL="114300" distR="114300" simplePos="0" relativeHeight="251563008" behindDoc="0" locked="0" layoutInCell="1" allowOverlap="1" wp14:editId="1C14AA89">
                <wp:simplePos x="0" y="0"/>
                <wp:positionH relativeFrom="page">
                  <wp:posOffset>3542030</wp:posOffset>
                </wp:positionH>
                <wp:positionV relativeFrom="page">
                  <wp:posOffset>5264150</wp:posOffset>
                </wp:positionV>
                <wp:extent cx="2312670" cy="0"/>
                <wp:effectExtent l="0" t="0" r="0" b="0"/>
                <wp:wrapNone/>
                <wp:docPr id="1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6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FD3C0" id="Line 10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414.5pt" to="461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X4R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" strokeweight=".5pt">
                <w10:wrap anchorx="page" anchory="page"/>
              </v:line>
            </w:pict>
          </mc:Fallback>
        </mc:AlternateContent>
      </w:r>
      <w:r w:rsidR="003D5E68" w:rsidRPr="0040434C">
        <w:rPr>
          <w:rFonts w:ascii="Bookman Old Style" w:hAnsi="Bookman Old Style"/>
          <w:b/>
          <w:color w:val="000000"/>
          <w:sz w:val="15"/>
        </w:rPr>
        <w:t xml:space="preserve">Fig. </w:t>
      </w:r>
      <w:r w:rsidR="003D5E68">
        <w:rPr>
          <w:rFonts w:ascii="Bookman Old Style" w:eastAsia="Bookman Old Style" w:hAnsi="Bookman Old Style"/>
          <w:b/>
          <w:color w:val="000000"/>
          <w:sz w:val="15"/>
        </w:rPr>
        <w:t>13</w:t>
      </w:r>
      <w:r w:rsidR="003D5E68" w:rsidRPr="0040434C">
        <w:rPr>
          <w:rFonts w:ascii="Bookman Old Style" w:hAnsi="Bookman Old Style"/>
          <w:b/>
          <w:color w:val="000000"/>
          <w:sz w:val="15"/>
        </w:rPr>
        <w:t xml:space="preserve"> Main code for RiteVM with Bluetooth loader for </w:t>
      </w:r>
      <w:r w:rsidR="003D5E68">
        <w:rPr>
          <w:rFonts w:ascii="Bookman Old Style" w:eastAsia="Bookman Old Style" w:hAnsi="Bookman Old Style"/>
          <w:b/>
          <w:color w:val="000000"/>
          <w:sz w:val="15"/>
        </w:rPr>
        <w:t>mruby bytecode</w:t>
      </w:r>
    </w:p>
    <w:p w14:paraId="7D55674D" w14:textId="77777777" w:rsidR="00F10532" w:rsidRDefault="003D5E68">
      <w:pPr>
        <w:spacing w:before="258" w:line="248" w:lineRule="exact"/>
        <w:jc w:val="both"/>
        <w:textAlignment w:val="baseline"/>
        <w:rPr>
          <w:rFonts w:eastAsia="Times New Roman"/>
          <w:color w:val="000000"/>
          <w:spacing w:val="6"/>
          <w:sz w:val="18"/>
        </w:rPr>
      </w:pPr>
      <w:r>
        <w:rPr>
          <w:rFonts w:eastAsia="Times New Roman"/>
          <w:color w:val="000000"/>
          <w:spacing w:val="6"/>
          <w:sz w:val="18"/>
        </w:rPr>
        <w:t xml:space="preserve">lines 5-6 in Fig.13). The bytecode is stored in a component variable, such as </w:t>
      </w:r>
      <w:r>
        <w:rPr>
          <w:rFonts w:eastAsia="Times New Roman"/>
          <w:i/>
          <w:color w:val="000000"/>
          <w:spacing w:val="6"/>
          <w:sz w:val="18"/>
        </w:rPr>
        <w:t>VAR irepApp</w:t>
      </w:r>
      <w:r>
        <w:rPr>
          <w:rFonts w:eastAsia="Times New Roman"/>
          <w:color w:val="000000"/>
          <w:spacing w:val="6"/>
          <w:sz w:val="18"/>
        </w:rPr>
        <w:t>, as shown in Fig.12. This process is exclusively carried out by the semaphore to prevent the other loading from interrupting.</w:t>
      </w:r>
    </w:p>
    <w:p w14:paraId="619CDD61" w14:textId="6613048C" w:rsidR="00F10532" w:rsidRPr="0040434C" w:rsidRDefault="003D5E68" w:rsidP="0040434C">
      <w:pPr>
        <w:spacing w:before="5" w:line="248" w:lineRule="exact"/>
        <w:ind w:firstLine="144"/>
        <w:jc w:val="both"/>
        <w:textAlignment w:val="baseline"/>
        <w:rPr>
          <w:color w:val="000000"/>
          <w:spacing w:val="7"/>
          <w:sz w:val="18"/>
        </w:rPr>
      </w:pPr>
      <w:r>
        <w:rPr>
          <w:rFonts w:eastAsia="Times New Roman"/>
          <w:color w:val="000000"/>
          <w:spacing w:val="7"/>
          <w:sz w:val="18"/>
        </w:rPr>
        <w:t xml:space="preserve">Second, </w:t>
      </w:r>
      <w:r w:rsidRPr="0040434C">
        <w:rPr>
          <w:i/>
          <w:color w:val="000000"/>
          <w:spacing w:val="7"/>
          <w:sz w:val="18"/>
        </w:rPr>
        <w:t xml:space="preserve">mrb state </w:t>
      </w:r>
      <w:r>
        <w:rPr>
          <w:rFonts w:eastAsia="Times New Roman"/>
          <w:color w:val="000000"/>
          <w:spacing w:val="7"/>
          <w:sz w:val="18"/>
        </w:rPr>
        <w:t xml:space="preserve">and </w:t>
      </w:r>
      <w:r w:rsidRPr="0040434C">
        <w:rPr>
          <w:i/>
          <w:color w:val="000000"/>
          <w:spacing w:val="7"/>
          <w:sz w:val="18"/>
        </w:rPr>
        <w:t xml:space="preserve">mrbc context </w:t>
      </w:r>
      <w:r>
        <w:rPr>
          <w:rFonts w:eastAsia="Times New Roman"/>
          <w:color w:val="000000"/>
          <w:spacing w:val="7"/>
          <w:sz w:val="18"/>
        </w:rPr>
        <w:t xml:space="preserve">pointers, and mruby-TECS bridges are initialized (Fig.11(B); lines 8-13 in Fig.13). </w:t>
      </w:r>
      <w:r>
        <w:rPr>
          <w:rFonts w:eastAsia="Times New Roman"/>
          <w:i/>
          <w:color w:val="000000"/>
          <w:spacing w:val="7"/>
          <w:sz w:val="18"/>
        </w:rPr>
        <w:t xml:space="preserve">VAR mrb </w:t>
      </w:r>
      <w:r>
        <w:rPr>
          <w:rFonts w:eastAsia="Times New Roman"/>
          <w:color w:val="000000"/>
          <w:spacing w:val="7"/>
          <w:sz w:val="18"/>
        </w:rPr>
        <w:t xml:space="preserve">and </w:t>
      </w:r>
      <w:r w:rsidRPr="0040434C">
        <w:rPr>
          <w:i/>
          <w:color w:val="000000"/>
          <w:spacing w:val="7"/>
          <w:sz w:val="18"/>
        </w:rPr>
        <w:t xml:space="preserve">VAR context </w:t>
      </w:r>
      <w:r w:rsidRPr="0040434C">
        <w:rPr>
          <w:color w:val="000000"/>
          <w:spacing w:val="7"/>
          <w:sz w:val="18"/>
        </w:rPr>
        <w:t xml:space="preserve">show the variables of the </w:t>
      </w:r>
      <w:r w:rsidRPr="0040434C">
        <w:rPr>
          <w:i/>
          <w:color w:val="000000"/>
          <w:spacing w:val="7"/>
          <w:sz w:val="18"/>
        </w:rPr>
        <w:t>cell</w:t>
      </w:r>
      <w:r>
        <w:rPr>
          <w:rFonts w:eastAsia="Times New Roman"/>
          <w:color w:val="000000"/>
          <w:spacing w:val="7"/>
          <w:sz w:val="18"/>
        </w:rPr>
        <w:t xml:space="preserve">. </w:t>
      </w:r>
      <w:r>
        <w:rPr>
          <w:rFonts w:eastAsia="Times New Roman"/>
          <w:i/>
          <w:color w:val="000000"/>
          <w:spacing w:val="7"/>
          <w:sz w:val="18"/>
        </w:rPr>
        <w:t xml:space="preserve">mrb state </w:t>
      </w:r>
      <w:r>
        <w:rPr>
          <w:rFonts w:eastAsia="Times New Roman"/>
          <w:color w:val="000000"/>
          <w:spacing w:val="7"/>
          <w:sz w:val="18"/>
        </w:rPr>
        <w:t>is</w:t>
      </w:r>
      <w:r w:rsidRPr="0040434C">
        <w:rPr>
          <w:color w:val="000000"/>
          <w:spacing w:val="7"/>
          <w:sz w:val="18"/>
        </w:rPr>
        <w:t xml:space="preserve"> a set of states and global variables used in mruby. </w:t>
      </w:r>
      <w:r>
        <w:rPr>
          <w:rFonts w:eastAsia="Times New Roman"/>
          <w:color w:val="000000"/>
          <w:spacing w:val="7"/>
          <w:sz w:val="18"/>
        </w:rPr>
        <w:t>The syn</w:t>
      </w:r>
      <w:r>
        <w:rPr>
          <w:rFonts w:eastAsia="Times New Roman"/>
          <w:color w:val="000000"/>
          <w:spacing w:val="7"/>
          <w:sz w:val="18"/>
        </w:rPr>
        <w:softHyphen/>
        <w:t>chronization</w:t>
      </w:r>
      <w:r w:rsidRPr="0040434C">
        <w:rPr>
          <w:color w:val="000000"/>
          <w:spacing w:val="7"/>
          <w:sz w:val="18"/>
        </w:rPr>
        <w:t xml:space="preserve"> of multiple tasks is performed in this processing phase</w:t>
      </w:r>
      <w:r>
        <w:rPr>
          <w:rFonts w:eastAsia="Times New Roman"/>
          <w:color w:val="000000"/>
          <w:spacing w:val="7"/>
          <w:sz w:val="18"/>
        </w:rPr>
        <w:t>. The RiteVM that finishes execu</w:t>
      </w:r>
      <w:r>
        <w:rPr>
          <w:rFonts w:eastAsia="Times New Roman"/>
          <w:color w:val="000000"/>
          <w:spacing w:val="7"/>
          <w:sz w:val="18"/>
        </w:rPr>
        <w:softHyphen/>
        <w:t>tion at this point waits for the another RiteVM to finish loading and initialization.</w:t>
      </w:r>
    </w:p>
    <w:p w14:paraId="59E5BCC9" w14:textId="03A2059E" w:rsidR="00F10532" w:rsidRDefault="003D5E68">
      <w:pPr>
        <w:spacing w:before="1" w:line="248" w:lineRule="exact"/>
        <w:ind w:firstLine="144"/>
        <w:jc w:val="both"/>
        <w:textAlignment w:val="baseline"/>
        <w:rPr>
          <w:rFonts w:eastAsia="Times New Roman"/>
          <w:color w:val="000000"/>
          <w:sz w:val="18"/>
        </w:rPr>
      </w:pPr>
      <w:r w:rsidRPr="0040434C">
        <w:rPr>
          <w:color w:val="000000"/>
          <w:sz w:val="18"/>
        </w:rPr>
        <w:t>Third, the RiteVM reads the bytecode of mruby libraries (</w:t>
      </w:r>
      <w:r>
        <w:rPr>
          <w:rFonts w:eastAsia="Times New Roman"/>
          <w:color w:val="000000"/>
          <w:sz w:val="18"/>
        </w:rPr>
        <w:t>Fig.11</w:t>
      </w:r>
      <w:r w:rsidRPr="0040434C">
        <w:rPr>
          <w:color w:val="000000"/>
          <w:sz w:val="18"/>
        </w:rPr>
        <w:t xml:space="preserve">(C); </w:t>
      </w:r>
      <w:r>
        <w:rPr>
          <w:rFonts w:eastAsia="Times New Roman"/>
          <w:color w:val="000000"/>
          <w:sz w:val="18"/>
        </w:rPr>
        <w:t>lines 16-19</w:t>
      </w:r>
      <w:r w:rsidRPr="0040434C">
        <w:rPr>
          <w:color w:val="000000"/>
          <w:sz w:val="18"/>
        </w:rPr>
        <w:t xml:space="preserve"> in </w:t>
      </w:r>
      <w:r>
        <w:rPr>
          <w:rFonts w:eastAsia="Times New Roman"/>
          <w:color w:val="000000"/>
          <w:sz w:val="18"/>
        </w:rPr>
        <w:t>Fig.13</w:t>
      </w:r>
      <w:r w:rsidRPr="0040434C">
        <w:rPr>
          <w:color w:val="000000"/>
          <w:sz w:val="18"/>
        </w:rPr>
        <w:t>). The</w:t>
      </w:r>
    </w:p>
    <w:p w14:paraId="5D885019" w14:textId="77777777" w:rsidR="00F10532" w:rsidRDefault="00F10532">
      <w:pPr>
        <w:sectPr w:rsidR="00F10532">
          <w:type w:val="continuous"/>
          <w:pgSz w:w="11909" w:h="16838"/>
          <w:pgMar w:top="920" w:right="2690" w:bottom="3119" w:left="710" w:header="720" w:footer="720" w:gutter="0"/>
          <w:cols w:num="2" w:space="0" w:equalWidth="0">
            <w:col w:w="4100" w:space="309"/>
            <w:col w:w="4100" w:space="0"/>
          </w:cols>
        </w:sectPr>
      </w:pPr>
    </w:p>
    <w:p w14:paraId="5175AA32" w14:textId="77777777" w:rsidR="00F10532" w:rsidRDefault="003D5E68">
      <w:pPr>
        <w:tabs>
          <w:tab w:val="right" w:pos="5184"/>
        </w:tabs>
        <w:spacing w:after="256" w:line="209" w:lineRule="exact"/>
        <w:ind w:left="72"/>
        <w:textAlignment w:val="baseline"/>
        <w:rPr>
          <w:rFonts w:eastAsia="Times New Roman"/>
          <w:color w:val="000000"/>
          <w:sz w:val="18"/>
        </w:rPr>
      </w:pPr>
      <w:r>
        <w:rPr>
          <w:rFonts w:eastAsia="Times New Roman"/>
          <w:color w:val="000000"/>
          <w:sz w:val="18"/>
        </w:rPr>
        <w:t>Vol. 0 No. 0 1983</w:t>
      </w:r>
      <w:r>
        <w:rPr>
          <w:rFonts w:eastAsia="Times New Roman"/>
          <w:color w:val="000000"/>
          <w:sz w:val="18"/>
        </w:rPr>
        <w:tab/>
        <w:t>7</w:t>
      </w:r>
    </w:p>
    <w:p w14:paraId="2A0F1536" w14:textId="77777777" w:rsidR="00F10532" w:rsidRDefault="00F10532">
      <w:pPr>
        <w:spacing w:after="256" w:line="209" w:lineRule="exact"/>
        <w:sectPr w:rsidR="00F10532">
          <w:pgSz w:w="11909" w:h="16838"/>
          <w:pgMar w:top="960" w:right="2626" w:bottom="3147" w:left="4023" w:header="720" w:footer="720" w:gutter="0"/>
          <w:cols w:space="720"/>
        </w:sectPr>
      </w:pPr>
    </w:p>
    <w:p w14:paraId="1FAD7250" w14:textId="3147D018" w:rsidR="00F10532" w:rsidRDefault="0040434C">
      <w:pPr>
        <w:spacing w:before="925" w:line="288" w:lineRule="exact"/>
        <w:textAlignment w:val="baseline"/>
        <w:rPr>
          <w:rFonts w:eastAsia="Times New Roman"/>
          <w:color w:val="000000"/>
          <w:sz w:val="24"/>
        </w:rPr>
      </w:pPr>
      <w:r>
        <w:rPr>
          <w:noProof/>
          <w:lang w:val="en-IN" w:eastAsia="en-IN"/>
        </w:rPr>
        <mc:AlternateContent>
          <mc:Choice Requires="wps">
            <w:drawing>
              <wp:anchor distT="0" distB="0" distL="0" distR="0" simplePos="0" relativeHeight="251698176" behindDoc="1" locked="0" layoutInCell="1" allowOverlap="1" wp14:editId="06316DA4">
                <wp:simplePos x="0" y="0"/>
                <wp:positionH relativeFrom="column">
                  <wp:posOffset>2799715</wp:posOffset>
                </wp:positionH>
                <wp:positionV relativeFrom="paragraph">
                  <wp:posOffset>0</wp:posOffset>
                </wp:positionV>
                <wp:extent cx="2603500" cy="758825"/>
                <wp:effectExtent l="0" t="0" r="0" b="0"/>
                <wp:wrapNone/>
                <wp:docPr id="12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75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6F326"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39" type="#_x0000_t202" style="position:absolute;margin-left:220.45pt;margin-top:0;width:205pt;height:59.75pt;z-index:-2516183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yTsgIAALY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" filled="f" stroked="f">
                <v:textbox inset="0,0,0,0">
                  <w:txbxContent>
                    <w:p w14:paraId="25F6F326" w14:textId="77777777" w:rsidR="00F10532" w:rsidRDefault="00F10532"/>
                  </w:txbxContent>
                </v:textbox>
              </v:shape>
            </w:pict>
          </mc:Fallback>
        </mc:AlternateContent>
      </w:r>
      <w:r>
        <w:rPr>
          <w:noProof/>
          <w:lang w:val="en-IN" w:eastAsia="en-IN"/>
        </w:rPr>
        <mc:AlternateContent>
          <mc:Choice Requires="wps">
            <w:drawing>
              <wp:anchor distT="0" distB="0" distL="0" distR="0" simplePos="0" relativeHeight="251699200" behindDoc="1" locked="0" layoutInCell="1" allowOverlap="1" wp14:editId="4F0DF0E0">
                <wp:simplePos x="0" y="0"/>
                <wp:positionH relativeFrom="column">
                  <wp:posOffset>0</wp:posOffset>
                </wp:positionH>
                <wp:positionV relativeFrom="paragraph">
                  <wp:posOffset>0</wp:posOffset>
                </wp:positionV>
                <wp:extent cx="2603500" cy="128905"/>
                <wp:effectExtent l="0" t="0" r="0" b="0"/>
                <wp:wrapNone/>
                <wp:docPr id="11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2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4A0" w:firstRow="1" w:lastRow="0" w:firstColumn="1" w:lastColumn="0" w:noHBand="0" w:noVBand="1"/>
                            </w:tblPr>
                            <w:tblGrid>
                              <w:gridCol w:w="1093"/>
                              <w:gridCol w:w="3007"/>
                            </w:tblGrid>
                            <w:tr w:rsidR="00F10532" w14:paraId="494B0627" w14:textId="77777777">
                              <w:trPr>
                                <w:trHeight w:hRule="exact" w:val="203"/>
                              </w:trPr>
                              <w:tc>
                                <w:tcPr>
                                  <w:tcW w:w="1093" w:type="dxa"/>
                                  <w:tcBorders>
                                    <w:top w:val="none" w:sz="0" w:space="0" w:color="000000"/>
                                    <w:left w:val="none" w:sz="0" w:space="0" w:color="000000"/>
                                    <w:bottom w:val="none" w:sz="0" w:space="0" w:color="000000"/>
                                    <w:right w:val="none" w:sz="0" w:space="0" w:color="000000"/>
                                  </w:tcBorders>
                                </w:tcPr>
                                <w:p w14:paraId="19E7AE22" w14:textId="77777777" w:rsidR="00F10532" w:rsidRDefault="003D5E68">
                                  <w:pPr>
                                    <w:spacing w:line="88" w:lineRule="exact"/>
                                    <w:ind w:left="288"/>
                                    <w:textAlignment w:val="baseline"/>
                                    <w:rPr>
                                      <w:rFonts w:ascii="Tahoma" w:eastAsia="Tahoma" w:hAnsi="Tahoma"/>
                                      <w:b/>
                                      <w:color w:val="000000"/>
                                      <w:sz w:val="7"/>
                                    </w:rPr>
                                  </w:pPr>
                                  <w:r>
                                    <w:rPr>
                                      <w:rFonts w:ascii="Tahoma" w:eastAsia="Tahoma" w:hAnsi="Tahoma"/>
                                      <w:b/>
                                      <w:color w:val="000000"/>
                                      <w:sz w:val="7"/>
                                    </w:rPr>
                                    <w:t xml:space="preserve">SULRULW\ </w:t>
                                  </w:r>
                                </w:p>
                                <w:p w14:paraId="680FFF34" w14:textId="77777777" w:rsidR="00F10532" w:rsidRDefault="003D5E68">
                                  <w:pPr>
                                    <w:spacing w:before="3" w:after="9" w:line="89" w:lineRule="exact"/>
                                    <w:ind w:left="288"/>
                                    <w:textAlignment w:val="baseline"/>
                                    <w:rPr>
                                      <w:rFonts w:ascii="Tahoma" w:eastAsia="Tahoma" w:hAnsi="Tahoma"/>
                                      <w:b/>
                                      <w:color w:val="000000"/>
                                      <w:spacing w:val="-6"/>
                                      <w:sz w:val="7"/>
                                    </w:rPr>
                                  </w:pPr>
                                  <w:r>
                                    <w:rPr>
                                      <w:rFonts w:ascii="Tahoma" w:eastAsia="Tahoma" w:hAnsi="Tahoma"/>
                                      <w:b/>
                                      <w:color w:val="000000"/>
                                      <w:spacing w:val="-6"/>
                                      <w:sz w:val="7"/>
                                    </w:rPr>
                                    <w:t>6&lt;67(0</w:t>
                                  </w:r>
                                  <w:r>
                                    <w:rPr>
                                      <w:rFonts w:ascii="Tahoma" w:eastAsia="Tahoma" w:hAnsi="Tahoma"/>
                                      <w:b/>
                                      <w:color w:val="000000"/>
                                      <w:spacing w:val="-6"/>
                                      <w:sz w:val="7"/>
                                      <w:vertAlign w:val="subscript"/>
                                    </w:rPr>
                                    <w:t>B</w:t>
                                  </w:r>
                                  <w:r>
                                    <w:rPr>
                                      <w:rFonts w:ascii="Tahoma" w:eastAsia="Tahoma" w:hAnsi="Tahoma"/>
                                      <w:b/>
                                      <w:color w:val="000000"/>
                                      <w:spacing w:val="-6"/>
                                      <w:sz w:val="7"/>
                                    </w:rPr>
                                    <w:t>35,25,7&lt; +,*+</w:t>
                                  </w:r>
                                </w:p>
                              </w:tc>
                              <w:tc>
                                <w:tcPr>
                                  <w:tcW w:w="3007" w:type="dxa"/>
                                  <w:tcBorders>
                                    <w:top w:val="none" w:sz="0" w:space="0" w:color="000000"/>
                                    <w:left w:val="none" w:sz="0" w:space="0" w:color="000000"/>
                                    <w:bottom w:val="none" w:sz="0" w:space="0" w:color="000000"/>
                                    <w:right w:val="none" w:sz="0" w:space="0" w:color="000000"/>
                                  </w:tcBorders>
                                </w:tcPr>
                                <w:p w14:paraId="48BE5837" w14:textId="77777777" w:rsidR="00F10532" w:rsidRDefault="003D5E68">
                                  <w:pPr>
                                    <w:spacing w:after="62" w:line="121" w:lineRule="exact"/>
                                    <w:ind w:right="991"/>
                                    <w:jc w:val="right"/>
                                    <w:textAlignment w:val="baseline"/>
                                    <w:rPr>
                                      <w:rFonts w:ascii="Verdana" w:eastAsia="Verdana" w:hAnsi="Verdana"/>
                                      <w:b/>
                                      <w:color w:val="000000"/>
                                      <w:spacing w:val="-8"/>
                                      <w:sz w:val="10"/>
                                    </w:rPr>
                                  </w:pPr>
                                  <w:r>
                                    <w:rPr>
                                      <w:rFonts w:ascii="Verdana" w:eastAsia="Verdana" w:hAnsi="Verdana"/>
                                      <w:b/>
                                      <w:color w:val="000000"/>
                                      <w:spacing w:val="-8"/>
                                      <w:sz w:val="10"/>
                                    </w:rPr>
                                    <w:t>rotateReadyQueue(RITEVM_PRIORTY)</w:t>
                                  </w:r>
                                </w:p>
                              </w:tc>
                            </w:tr>
                          </w:tbl>
                          <w:p w14:paraId="5E37EDA4" w14:textId="77777777" w:rsidR="00D45CA4" w:rsidRDefault="00D45C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140" type="#_x0000_t202" style="position:absolute;margin-left:0;margin-top:0;width:205pt;height:10.15pt;z-index:-251617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093"/>
                        <w:gridCol w:w="3007"/>
                      </w:tblGrid>
                      <w:tr w:rsidR="00F10532" w14:paraId="494B0627" w14:textId="77777777">
                        <w:trPr>
                          <w:trHeight w:hRule="exact" w:val="203"/>
                        </w:trPr>
                        <w:tc>
                          <w:tcPr>
                            <w:tcW w:w="1093" w:type="dxa"/>
                            <w:tcBorders>
                              <w:top w:val="none" w:sz="0" w:space="0" w:color="000000"/>
                              <w:left w:val="none" w:sz="0" w:space="0" w:color="000000"/>
                              <w:bottom w:val="none" w:sz="0" w:space="0" w:color="000000"/>
                              <w:right w:val="none" w:sz="0" w:space="0" w:color="000000"/>
                            </w:tcBorders>
                          </w:tcPr>
                          <w:p w14:paraId="19E7AE22" w14:textId="77777777" w:rsidR="00F10532" w:rsidRDefault="003D5E68">
                            <w:pPr>
                              <w:spacing w:line="88" w:lineRule="exact"/>
                              <w:ind w:left="288"/>
                              <w:textAlignment w:val="baseline"/>
                              <w:rPr>
                                <w:rFonts w:ascii="Tahoma" w:eastAsia="Tahoma" w:hAnsi="Tahoma"/>
                                <w:b/>
                                <w:color w:val="000000"/>
                                <w:sz w:val="7"/>
                              </w:rPr>
                            </w:pPr>
                            <w:r>
                              <w:rPr>
                                <w:rFonts w:ascii="Tahoma" w:eastAsia="Tahoma" w:hAnsi="Tahoma"/>
                                <w:b/>
                                <w:color w:val="000000"/>
                                <w:sz w:val="7"/>
                              </w:rPr>
                              <w:t xml:space="preserve">SULRULW\ </w:t>
                            </w:r>
                          </w:p>
                          <w:p w14:paraId="680FFF34" w14:textId="77777777" w:rsidR="00F10532" w:rsidRDefault="003D5E68">
                            <w:pPr>
                              <w:spacing w:before="3" w:after="9" w:line="89" w:lineRule="exact"/>
                              <w:ind w:left="288"/>
                              <w:textAlignment w:val="baseline"/>
                              <w:rPr>
                                <w:rFonts w:ascii="Tahoma" w:eastAsia="Tahoma" w:hAnsi="Tahoma"/>
                                <w:b/>
                                <w:color w:val="000000"/>
                                <w:spacing w:val="-6"/>
                                <w:sz w:val="7"/>
                              </w:rPr>
                            </w:pPr>
                            <w:r>
                              <w:rPr>
                                <w:rFonts w:ascii="Tahoma" w:eastAsia="Tahoma" w:hAnsi="Tahoma"/>
                                <w:b/>
                                <w:color w:val="000000"/>
                                <w:spacing w:val="-6"/>
                                <w:sz w:val="7"/>
                              </w:rPr>
                              <w:t>6&lt;67(0</w:t>
                            </w:r>
                            <w:r>
                              <w:rPr>
                                <w:rFonts w:ascii="Tahoma" w:eastAsia="Tahoma" w:hAnsi="Tahoma"/>
                                <w:b/>
                                <w:color w:val="000000"/>
                                <w:spacing w:val="-6"/>
                                <w:sz w:val="7"/>
                                <w:vertAlign w:val="subscript"/>
                              </w:rPr>
                              <w:t>B</w:t>
                            </w:r>
                            <w:r>
                              <w:rPr>
                                <w:rFonts w:ascii="Tahoma" w:eastAsia="Tahoma" w:hAnsi="Tahoma"/>
                                <w:b/>
                                <w:color w:val="000000"/>
                                <w:spacing w:val="-6"/>
                                <w:sz w:val="7"/>
                              </w:rPr>
                              <w:t>35,25,7&lt; +,*+</w:t>
                            </w:r>
                          </w:p>
                        </w:tc>
                        <w:tc>
                          <w:tcPr>
                            <w:tcW w:w="3007" w:type="dxa"/>
                            <w:tcBorders>
                              <w:top w:val="none" w:sz="0" w:space="0" w:color="000000"/>
                              <w:left w:val="none" w:sz="0" w:space="0" w:color="000000"/>
                              <w:bottom w:val="none" w:sz="0" w:space="0" w:color="000000"/>
                              <w:right w:val="none" w:sz="0" w:space="0" w:color="000000"/>
                            </w:tcBorders>
                          </w:tcPr>
                          <w:p w14:paraId="48BE5837" w14:textId="77777777" w:rsidR="00F10532" w:rsidRDefault="003D5E68">
                            <w:pPr>
                              <w:spacing w:after="62" w:line="121" w:lineRule="exact"/>
                              <w:ind w:right="991"/>
                              <w:jc w:val="right"/>
                              <w:textAlignment w:val="baseline"/>
                              <w:rPr>
                                <w:rFonts w:ascii="Verdana" w:eastAsia="Verdana" w:hAnsi="Verdana"/>
                                <w:b/>
                                <w:color w:val="000000"/>
                                <w:spacing w:val="-8"/>
                                <w:sz w:val="10"/>
                              </w:rPr>
                            </w:pPr>
                            <w:r>
                              <w:rPr>
                                <w:rFonts w:ascii="Verdana" w:eastAsia="Verdana" w:hAnsi="Verdana"/>
                                <w:b/>
                                <w:color w:val="000000"/>
                                <w:spacing w:val="-8"/>
                                <w:sz w:val="10"/>
                              </w:rPr>
                              <w:t>rotateReadyQueue(RITEVM_PRIORTY)</w:t>
                            </w:r>
                          </w:p>
                        </w:tc>
                      </w:tr>
                    </w:tbl>
                    <w:p w14:paraId="5E37EDA4" w14:textId="77777777" w:rsidR="00D45CA4" w:rsidRDefault="00D45CA4"/>
                  </w:txbxContent>
                </v:textbox>
              </v:shape>
            </w:pict>
          </mc:Fallback>
        </mc:AlternateContent>
      </w:r>
      <w:r>
        <w:rPr>
          <w:noProof/>
          <w:lang w:val="en-IN" w:eastAsia="en-IN"/>
        </w:rPr>
        <mc:AlternateContent>
          <mc:Choice Requires="wps">
            <w:drawing>
              <wp:anchor distT="0" distB="0" distL="0" distR="0" simplePos="0" relativeHeight="251700224" behindDoc="1" locked="0" layoutInCell="1" allowOverlap="1" wp14:editId="223635BE">
                <wp:simplePos x="0" y="0"/>
                <wp:positionH relativeFrom="column">
                  <wp:posOffset>426720</wp:posOffset>
                </wp:positionH>
                <wp:positionV relativeFrom="paragraph">
                  <wp:posOffset>181610</wp:posOffset>
                </wp:positionV>
                <wp:extent cx="406400" cy="59690"/>
                <wp:effectExtent l="0" t="0" r="0" b="0"/>
                <wp:wrapNone/>
                <wp:docPr id="11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2308C" w14:textId="77777777" w:rsidR="00F10532" w:rsidRDefault="003D5E68">
                            <w:pPr>
                              <w:spacing w:before="1" w:line="79" w:lineRule="exact"/>
                              <w:textAlignment w:val="baseline"/>
                              <w:rPr>
                                <w:rFonts w:ascii="Tahoma" w:eastAsia="Tahoma" w:hAnsi="Tahoma"/>
                                <w:b/>
                                <w:color w:val="000000"/>
                                <w:spacing w:val="2"/>
                                <w:sz w:val="7"/>
                              </w:rPr>
                            </w:pPr>
                            <w:r>
                              <w:rPr>
                                <w:rFonts w:ascii="Tahoma" w:eastAsia="Tahoma" w:hAnsi="Tahoma"/>
                                <w:b/>
                                <w:color w:val="000000"/>
                                <w:spacing w:val="2"/>
                                <w:sz w:val="7"/>
                              </w:rPr>
                              <w:t>6\VWHP7DVN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141" type="#_x0000_t202" style="position:absolute;margin-left:33.6pt;margin-top:14.3pt;width:32pt;height:4.7pt;z-index:-2516162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" filled="f" stroked="f">
                <v:textbox inset="0,0,0,0">
                  <w:txbxContent>
                    <w:p w14:paraId="21A2308C" w14:textId="77777777" w:rsidR="00F10532" w:rsidRDefault="003D5E68">
                      <w:pPr>
                        <w:spacing w:before="1" w:line="79" w:lineRule="exact"/>
                        <w:textAlignment w:val="baseline"/>
                        <w:rPr>
                          <w:rFonts w:ascii="Tahoma" w:eastAsia="Tahoma" w:hAnsi="Tahoma"/>
                          <w:b/>
                          <w:color w:val="000000"/>
                          <w:spacing w:val="2"/>
                          <w:sz w:val="7"/>
                        </w:rPr>
                      </w:pPr>
                      <w:r>
                        <w:rPr>
                          <w:rFonts w:ascii="Tahoma" w:eastAsia="Tahoma" w:hAnsi="Tahoma"/>
                          <w:b/>
                          <w:color w:val="000000"/>
                          <w:spacing w:val="2"/>
                          <w:sz w:val="7"/>
                        </w:rPr>
                        <w:t>6\VWHP7DVN</w:t>
                      </w:r>
                    </w:p>
                  </w:txbxContent>
                </v:textbox>
              </v:shape>
            </w:pict>
          </mc:Fallback>
        </mc:AlternateContent>
      </w:r>
      <w:r>
        <w:rPr>
          <w:noProof/>
          <w:lang w:val="en-IN" w:eastAsia="en-IN"/>
        </w:rPr>
        <mc:AlternateContent>
          <mc:Choice Requires="wps">
            <w:drawing>
              <wp:anchor distT="0" distB="0" distL="0" distR="0" simplePos="0" relativeHeight="251701248" behindDoc="1" locked="0" layoutInCell="1" allowOverlap="1" wp14:editId="2CF21D5D">
                <wp:simplePos x="0" y="0"/>
                <wp:positionH relativeFrom="column">
                  <wp:posOffset>1435735</wp:posOffset>
                </wp:positionH>
                <wp:positionV relativeFrom="paragraph">
                  <wp:posOffset>180975</wp:posOffset>
                </wp:positionV>
                <wp:extent cx="406400" cy="60325"/>
                <wp:effectExtent l="0" t="0" r="0" b="0"/>
                <wp:wrapNone/>
                <wp:docPr id="1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C1B7C" w14:textId="77777777" w:rsidR="00F10532" w:rsidRDefault="003D5E68">
                            <w:pPr>
                              <w:spacing w:line="81" w:lineRule="exact"/>
                              <w:textAlignment w:val="baseline"/>
                              <w:rPr>
                                <w:rFonts w:ascii="Tahoma" w:eastAsia="Tahoma" w:hAnsi="Tahoma"/>
                                <w:b/>
                                <w:color w:val="000000"/>
                                <w:spacing w:val="2"/>
                                <w:sz w:val="7"/>
                              </w:rPr>
                            </w:pPr>
                            <w:r>
                              <w:rPr>
                                <w:rFonts w:ascii="Tahoma" w:eastAsia="Tahoma" w:hAnsi="Tahoma"/>
                                <w:b/>
                                <w:color w:val="000000"/>
                                <w:spacing w:val="2"/>
                                <w:sz w:val="7"/>
                              </w:rPr>
                              <w:t>6\VWHP7DVN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42" type="#_x0000_t202" style="position:absolute;margin-left:113.05pt;margin-top:14.25pt;width:32pt;height:4.75pt;z-index:-251615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I5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" filled="f" stroked="f">
                <v:textbox inset="0,0,0,0">
                  <w:txbxContent>
                    <w:p w14:paraId="6EAC1B7C" w14:textId="77777777" w:rsidR="00F10532" w:rsidRDefault="003D5E68">
                      <w:pPr>
                        <w:spacing w:line="81" w:lineRule="exact"/>
                        <w:textAlignment w:val="baseline"/>
                        <w:rPr>
                          <w:rFonts w:ascii="Tahoma" w:eastAsia="Tahoma" w:hAnsi="Tahoma"/>
                          <w:b/>
                          <w:color w:val="000000"/>
                          <w:spacing w:val="2"/>
                          <w:sz w:val="7"/>
                        </w:rPr>
                      </w:pPr>
                      <w:r>
                        <w:rPr>
                          <w:rFonts w:ascii="Tahoma" w:eastAsia="Tahoma" w:hAnsi="Tahoma"/>
                          <w:b/>
                          <w:color w:val="000000"/>
                          <w:spacing w:val="2"/>
                          <w:sz w:val="7"/>
                        </w:rPr>
                        <w:t>6\VWHP7DVN</w:t>
                      </w:r>
                    </w:p>
                  </w:txbxContent>
                </v:textbox>
              </v:shape>
            </w:pict>
          </mc:Fallback>
        </mc:AlternateContent>
      </w:r>
      <w:r>
        <w:rPr>
          <w:noProof/>
          <w:lang w:val="en-IN" w:eastAsia="en-IN"/>
        </w:rPr>
        <mc:AlternateContent>
          <mc:Choice Requires="wps">
            <w:drawing>
              <wp:anchor distT="0" distB="0" distL="0" distR="0" simplePos="0" relativeHeight="251702272" behindDoc="1" locked="0" layoutInCell="1" allowOverlap="1" wp14:editId="7C3E6446">
                <wp:simplePos x="0" y="0"/>
                <wp:positionH relativeFrom="column">
                  <wp:posOffset>1474470</wp:posOffset>
                </wp:positionH>
                <wp:positionV relativeFrom="paragraph">
                  <wp:posOffset>313055</wp:posOffset>
                </wp:positionV>
                <wp:extent cx="457200" cy="53340"/>
                <wp:effectExtent l="0" t="0" r="0" b="0"/>
                <wp:wrapNone/>
                <wp:docPr id="1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4248D" w14:textId="77777777" w:rsidR="00F10532" w:rsidRDefault="003D5E68">
                            <w:pPr>
                              <w:tabs>
                                <w:tab w:val="right" w:pos="720"/>
                              </w:tabs>
                              <w:spacing w:before="1" w:line="73" w:lineRule="exact"/>
                              <w:textAlignment w:val="baseline"/>
                              <w:rPr>
                                <w:rFonts w:ascii="Tahoma" w:eastAsia="Tahoma" w:hAnsi="Tahoma"/>
                                <w:b/>
                                <w:color w:val="000000"/>
                                <w:sz w:val="7"/>
                              </w:rPr>
                            </w:pPr>
                            <w:r>
                              <w:rPr>
                                <w:rFonts w:ascii="Tahoma" w:eastAsia="Tahoma" w:hAnsi="Tahoma"/>
                                <w:b/>
                                <w:color w:val="000000"/>
                                <w:sz w:val="7"/>
                              </w:rPr>
                              <w:t xml:space="preserve">7DVN </w:t>
                            </w:r>
                            <w:r>
                              <w:rPr>
                                <w:rFonts w:ascii="Tahoma" w:eastAsia="Tahoma" w:hAnsi="Tahoma"/>
                                <w:b/>
                                <w:color w:val="000000"/>
                                <w:sz w:val="7"/>
                              </w:rPr>
                              <w:tab/>
                              <w:t xml:space="preserve">7DVN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143" type="#_x0000_t202" style="position:absolute;margin-left:116.1pt;margin-top:24.65pt;width:36pt;height:4.2pt;z-index:-251614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" filled="f" stroked="f">
                <v:textbox inset="0,0,0,0">
                  <w:txbxContent>
                    <w:p w14:paraId="3F14248D" w14:textId="77777777" w:rsidR="00F10532" w:rsidRDefault="003D5E68">
                      <w:pPr>
                        <w:tabs>
                          <w:tab w:val="right" w:pos="720"/>
                        </w:tabs>
                        <w:spacing w:before="1" w:line="73" w:lineRule="exact"/>
                        <w:textAlignment w:val="baseline"/>
                        <w:rPr>
                          <w:rFonts w:ascii="Tahoma" w:eastAsia="Tahoma" w:hAnsi="Tahoma"/>
                          <w:b/>
                          <w:color w:val="000000"/>
                          <w:sz w:val="7"/>
                        </w:rPr>
                      </w:pPr>
                      <w:r>
                        <w:rPr>
                          <w:rFonts w:ascii="Tahoma" w:eastAsia="Tahoma" w:hAnsi="Tahoma"/>
                          <w:b/>
                          <w:color w:val="000000"/>
                          <w:sz w:val="7"/>
                        </w:rPr>
                        <w:t xml:space="preserve">7DVN </w:t>
                      </w:r>
                      <w:r>
                        <w:rPr>
                          <w:rFonts w:ascii="Tahoma" w:eastAsia="Tahoma" w:hAnsi="Tahoma"/>
                          <w:b/>
                          <w:color w:val="000000"/>
                          <w:sz w:val="7"/>
                        </w:rPr>
                        <w:tab/>
                        <w:t xml:space="preserve">7DVN </w:t>
                      </w:r>
                    </w:p>
                  </w:txbxContent>
                </v:textbox>
              </v:shape>
            </w:pict>
          </mc:Fallback>
        </mc:AlternateContent>
      </w:r>
      <w:r>
        <w:rPr>
          <w:noProof/>
          <w:lang w:val="en-IN" w:eastAsia="en-IN"/>
        </w:rPr>
        <mc:AlternateContent>
          <mc:Choice Requires="wps">
            <w:drawing>
              <wp:anchor distT="0" distB="0" distL="0" distR="0" simplePos="0" relativeHeight="251703296" behindDoc="1" locked="0" layoutInCell="1" allowOverlap="1" wp14:editId="10888BA5">
                <wp:simplePos x="0" y="0"/>
                <wp:positionH relativeFrom="column">
                  <wp:posOffset>169545</wp:posOffset>
                </wp:positionH>
                <wp:positionV relativeFrom="paragraph">
                  <wp:posOffset>376555</wp:posOffset>
                </wp:positionV>
                <wp:extent cx="497205" cy="114935"/>
                <wp:effectExtent l="0" t="0" r="0" b="0"/>
                <wp:wrapNone/>
                <wp:docPr id="11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DB4E3" w14:textId="77777777" w:rsidR="00F10532" w:rsidRDefault="003D5E68">
                            <w:pPr>
                              <w:spacing w:line="90" w:lineRule="exact"/>
                              <w:textAlignment w:val="baseline"/>
                              <w:rPr>
                                <w:rFonts w:ascii="Tahoma" w:eastAsia="Tahoma" w:hAnsi="Tahoma"/>
                                <w:b/>
                                <w:color w:val="000000"/>
                                <w:spacing w:val="-9"/>
                                <w:sz w:val="7"/>
                              </w:rPr>
                            </w:pPr>
                            <w:r>
                              <w:rPr>
                                <w:rFonts w:ascii="Tahoma" w:eastAsia="Tahoma" w:hAnsi="Tahoma"/>
                                <w:b/>
                                <w:color w:val="000000"/>
                                <w:spacing w:val="-9"/>
                                <w:sz w:val="7"/>
                              </w:rPr>
                              <w:t xml:space="preserve">SULRULW\ </w:t>
                            </w:r>
                          </w:p>
                          <w:p w14:paraId="6E41442D" w14:textId="77777777" w:rsidR="00F10532" w:rsidRDefault="003D5E68">
                            <w:pPr>
                              <w:spacing w:before="2" w:after="9" w:line="75" w:lineRule="exact"/>
                              <w:textAlignment w:val="baseline"/>
                              <w:rPr>
                                <w:rFonts w:ascii="Tahoma" w:eastAsia="Tahoma" w:hAnsi="Tahoma"/>
                                <w:b/>
                                <w:color w:val="000000"/>
                                <w:spacing w:val="-3"/>
                                <w:sz w:val="7"/>
                              </w:rPr>
                            </w:pPr>
                            <w:r>
                              <w:rPr>
                                <w:rFonts w:ascii="Tahoma" w:eastAsia="Tahoma" w:hAnsi="Tahoma"/>
                                <w:b/>
                                <w:color w:val="000000"/>
                                <w:spacing w:val="-3"/>
                                <w:sz w:val="7"/>
                              </w:rPr>
                              <w:t>5,7(90</w:t>
                            </w:r>
                            <w:r>
                              <w:rPr>
                                <w:rFonts w:ascii="Tahoma" w:eastAsia="Tahoma" w:hAnsi="Tahoma"/>
                                <w:b/>
                                <w:color w:val="000000"/>
                                <w:spacing w:val="-3"/>
                                <w:sz w:val="7"/>
                                <w:vertAlign w:val="subscript"/>
                              </w:rPr>
                              <w:t>B</w:t>
                            </w:r>
                            <w:r>
                              <w:rPr>
                                <w:rFonts w:ascii="Tahoma" w:eastAsia="Tahoma" w:hAnsi="Tahoma"/>
                                <w:b/>
                                <w:color w:val="000000"/>
                                <w:spacing w:val="-3"/>
                                <w:sz w:val="7"/>
                              </w:rPr>
                              <w:t>35,25,7&lt;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44" type="#_x0000_t202" style="position:absolute;margin-left:13.35pt;margin-top:29.65pt;width:39.15pt;height:9.05pt;z-index:-251613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q7sQIAALQ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" filled="f" stroked="f">
                <v:textbox inset="0,0,0,0">
                  <w:txbxContent>
                    <w:p w14:paraId="44EDB4E3" w14:textId="77777777" w:rsidR="00F10532" w:rsidRDefault="003D5E68">
                      <w:pPr>
                        <w:spacing w:line="90" w:lineRule="exact"/>
                        <w:textAlignment w:val="baseline"/>
                        <w:rPr>
                          <w:rFonts w:ascii="Tahoma" w:eastAsia="Tahoma" w:hAnsi="Tahoma"/>
                          <w:b/>
                          <w:color w:val="000000"/>
                          <w:spacing w:val="-9"/>
                          <w:sz w:val="7"/>
                        </w:rPr>
                      </w:pPr>
                      <w:r>
                        <w:rPr>
                          <w:rFonts w:ascii="Tahoma" w:eastAsia="Tahoma" w:hAnsi="Tahoma"/>
                          <w:b/>
                          <w:color w:val="000000"/>
                          <w:spacing w:val="-9"/>
                          <w:sz w:val="7"/>
                        </w:rPr>
                        <w:t xml:space="preserve">SULRULW\ </w:t>
                      </w:r>
                    </w:p>
                    <w:p w14:paraId="6E41442D" w14:textId="77777777" w:rsidR="00F10532" w:rsidRDefault="003D5E68">
                      <w:pPr>
                        <w:spacing w:before="2" w:after="9" w:line="75" w:lineRule="exact"/>
                        <w:textAlignment w:val="baseline"/>
                        <w:rPr>
                          <w:rFonts w:ascii="Tahoma" w:eastAsia="Tahoma" w:hAnsi="Tahoma"/>
                          <w:b/>
                          <w:color w:val="000000"/>
                          <w:spacing w:val="-3"/>
                          <w:sz w:val="7"/>
                        </w:rPr>
                      </w:pPr>
                      <w:r>
                        <w:rPr>
                          <w:rFonts w:ascii="Tahoma" w:eastAsia="Tahoma" w:hAnsi="Tahoma"/>
                          <w:b/>
                          <w:color w:val="000000"/>
                          <w:spacing w:val="-3"/>
                          <w:sz w:val="7"/>
                        </w:rPr>
                        <w:t>5,7(90</w:t>
                      </w:r>
                      <w:r>
                        <w:rPr>
                          <w:rFonts w:ascii="Tahoma" w:eastAsia="Tahoma" w:hAnsi="Tahoma"/>
                          <w:b/>
                          <w:color w:val="000000"/>
                          <w:spacing w:val="-3"/>
                          <w:sz w:val="7"/>
                          <w:vertAlign w:val="subscript"/>
                        </w:rPr>
                        <w:t>B</w:t>
                      </w:r>
                      <w:r>
                        <w:rPr>
                          <w:rFonts w:ascii="Tahoma" w:eastAsia="Tahoma" w:hAnsi="Tahoma"/>
                          <w:b/>
                          <w:color w:val="000000"/>
                          <w:spacing w:val="-3"/>
                          <w:sz w:val="7"/>
                        </w:rPr>
                        <w:t>35,25,7&lt; /2:</w:t>
                      </w:r>
                    </w:p>
                  </w:txbxContent>
                </v:textbox>
              </v:shape>
            </w:pict>
          </mc:Fallback>
        </mc:AlternateContent>
      </w:r>
      <w:r>
        <w:rPr>
          <w:noProof/>
          <w:lang w:val="en-IN" w:eastAsia="en-IN"/>
        </w:rPr>
        <mc:AlternateContent>
          <mc:Choice Requires="wps">
            <w:drawing>
              <wp:anchor distT="0" distB="0" distL="0" distR="0" simplePos="0" relativeHeight="251704320" behindDoc="1" locked="0" layoutInCell="1" allowOverlap="1" wp14:editId="64074929">
                <wp:simplePos x="0" y="0"/>
                <wp:positionH relativeFrom="column">
                  <wp:posOffset>722630</wp:posOffset>
                </wp:positionH>
                <wp:positionV relativeFrom="paragraph">
                  <wp:posOffset>312420</wp:posOffset>
                </wp:positionV>
                <wp:extent cx="278130" cy="53975"/>
                <wp:effectExtent l="0" t="0" r="0" b="0"/>
                <wp:wrapNone/>
                <wp:docPr id="11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5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A01D4" w14:textId="77777777" w:rsidR="00F10532" w:rsidRDefault="003D5E68">
                            <w:pPr>
                              <w:tabs>
                                <w:tab w:val="right" w:leader="underscore" w:pos="432"/>
                              </w:tabs>
                              <w:spacing w:line="75" w:lineRule="exact"/>
                              <w:textAlignment w:val="baseline"/>
                              <w:rPr>
                                <w:rFonts w:ascii="Tahoma" w:eastAsia="Tahoma" w:hAnsi="Tahoma"/>
                                <w:b/>
                                <w:color w:val="000000"/>
                                <w:sz w:val="7"/>
                                <w:u w:val="single"/>
                              </w:rPr>
                            </w:pPr>
                            <w:r>
                              <w:rPr>
                                <w:rFonts w:ascii="Tahoma" w:eastAsia="Tahoma" w:hAnsi="Tahoma"/>
                                <w:b/>
                                <w:color w:val="000000"/>
                                <w:sz w:val="7"/>
                                <w:u w:val="single"/>
                              </w:rPr>
                              <w:t>7DVN</w:t>
                            </w:r>
                            <w:r>
                              <w:rPr>
                                <w:rFonts w:ascii="Tahoma" w:eastAsia="Tahoma" w:hAnsi="Tahoma"/>
                                <w:b/>
                                <w:color w:val="000000"/>
                                <w:sz w:val="7"/>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145" type="#_x0000_t202" style="position:absolute;margin-left:56.9pt;margin-top:24.6pt;width:21.9pt;height:4.25pt;z-index:-251612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9VTsA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" filled="f" stroked="f">
                <v:textbox inset="0,0,0,0">
                  <w:txbxContent>
                    <w:p w14:paraId="5B8A01D4" w14:textId="77777777" w:rsidR="00F10532" w:rsidRDefault="003D5E68">
                      <w:pPr>
                        <w:tabs>
                          <w:tab w:val="right" w:leader="underscore" w:pos="432"/>
                        </w:tabs>
                        <w:spacing w:line="75" w:lineRule="exact"/>
                        <w:textAlignment w:val="baseline"/>
                        <w:rPr>
                          <w:rFonts w:ascii="Tahoma" w:eastAsia="Tahoma" w:hAnsi="Tahoma"/>
                          <w:b/>
                          <w:color w:val="000000"/>
                          <w:sz w:val="7"/>
                          <w:u w:val="single"/>
                        </w:rPr>
                      </w:pPr>
                      <w:r>
                        <w:rPr>
                          <w:rFonts w:ascii="Tahoma" w:eastAsia="Tahoma" w:hAnsi="Tahoma"/>
                          <w:b/>
                          <w:color w:val="000000"/>
                          <w:sz w:val="7"/>
                          <w:u w:val="single"/>
                        </w:rPr>
                        <w:t>7DVN</w:t>
                      </w:r>
                      <w:r>
                        <w:rPr>
                          <w:rFonts w:ascii="Tahoma" w:eastAsia="Tahoma" w:hAnsi="Tahoma"/>
                          <w:b/>
                          <w:color w:val="000000"/>
                          <w:sz w:val="7"/>
                          <w:u w:val="single"/>
                        </w:rPr>
                        <w:tab/>
                      </w:r>
                    </w:p>
                  </w:txbxContent>
                </v:textbox>
              </v:shape>
            </w:pict>
          </mc:Fallback>
        </mc:AlternateContent>
      </w:r>
      <w:r>
        <w:rPr>
          <w:noProof/>
          <w:lang w:val="en-IN" w:eastAsia="en-IN"/>
        </w:rPr>
        <mc:AlternateContent>
          <mc:Choice Requires="wps">
            <w:drawing>
              <wp:anchor distT="0" distB="0" distL="0" distR="0" simplePos="0" relativeHeight="251705344" behindDoc="1" locked="0" layoutInCell="1" allowOverlap="1" wp14:editId="230C213D">
                <wp:simplePos x="0" y="0"/>
                <wp:positionH relativeFrom="column">
                  <wp:posOffset>1364615</wp:posOffset>
                </wp:positionH>
                <wp:positionV relativeFrom="paragraph">
                  <wp:posOffset>480695</wp:posOffset>
                </wp:positionV>
                <wp:extent cx="1021080" cy="128270"/>
                <wp:effectExtent l="0" t="0" r="0" b="0"/>
                <wp:wrapNone/>
                <wp:docPr id="113"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EDCA3" w14:textId="77777777" w:rsidR="00F10532" w:rsidRDefault="003D5E68">
                            <w:pPr>
                              <w:spacing w:before="1" w:line="88" w:lineRule="exact"/>
                              <w:textAlignment w:val="baseline"/>
                              <w:rPr>
                                <w:rFonts w:ascii="Tahoma" w:eastAsia="Tahoma" w:hAnsi="Tahoma"/>
                                <w:b/>
                                <w:color w:val="000000"/>
                                <w:spacing w:val="-8"/>
                                <w:sz w:val="7"/>
                              </w:rPr>
                            </w:pPr>
                            <w:r>
                              <w:rPr>
                                <w:rFonts w:ascii="Tahoma" w:eastAsia="Tahoma" w:hAnsi="Tahoma"/>
                                <w:b/>
                                <w:color w:val="000000"/>
                                <w:spacing w:val="-8"/>
                                <w:sz w:val="7"/>
                              </w:rPr>
                              <w:t>&amp;\FOLF +DQGOHU ^</w:t>
                            </w:r>
                          </w:p>
                          <w:p w14:paraId="46F30E90" w14:textId="77777777" w:rsidR="00F10532" w:rsidRDefault="003D5E68">
                            <w:pPr>
                              <w:spacing w:before="13" w:after="9" w:line="88" w:lineRule="exact"/>
                              <w:jc w:val="right"/>
                              <w:textAlignment w:val="baseline"/>
                              <w:rPr>
                                <w:rFonts w:ascii="Tahoma" w:eastAsia="Tahoma" w:hAnsi="Tahoma"/>
                                <w:b/>
                                <w:color w:val="000000"/>
                                <w:sz w:val="7"/>
                              </w:rPr>
                            </w:pPr>
                            <w:r>
                              <w:rPr>
                                <w:rFonts w:ascii="Tahoma" w:eastAsia="Tahoma" w:hAnsi="Tahoma"/>
                                <w:b/>
                                <w:color w:val="000000"/>
                                <w:sz w:val="7"/>
                              </w:rPr>
                              <w:t>URWDWH5HDG\4XHXH5,7(90</w:t>
                            </w:r>
                            <w:r>
                              <w:rPr>
                                <w:rFonts w:ascii="Tahoma" w:eastAsia="Tahoma" w:hAnsi="Tahoma"/>
                                <w:b/>
                                <w:color w:val="000000"/>
                                <w:sz w:val="7"/>
                                <w:vertAlign w:val="subscript"/>
                              </w:rPr>
                              <w:t>B</w:t>
                            </w:r>
                            <w:r>
                              <w:rPr>
                                <w:rFonts w:ascii="Tahoma" w:eastAsia="Tahoma" w:hAnsi="Tahoma"/>
                                <w:b/>
                                <w:color w:val="000000"/>
                                <w:sz w:val="7"/>
                              </w:rPr>
                              <w:t>35,25,7&lt;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46" type="#_x0000_t202" style="position:absolute;margin-left:107.45pt;margin-top:37.85pt;width:80.4pt;height:10.1pt;z-index:-251611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zL8swIAALU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" filled="f" stroked="f">
                <v:textbox inset="0,0,0,0">
                  <w:txbxContent>
                    <w:p w14:paraId="1CCEDCA3" w14:textId="77777777" w:rsidR="00F10532" w:rsidRDefault="003D5E68">
                      <w:pPr>
                        <w:spacing w:before="1" w:line="88" w:lineRule="exact"/>
                        <w:textAlignment w:val="baseline"/>
                        <w:rPr>
                          <w:rFonts w:ascii="Tahoma" w:eastAsia="Tahoma" w:hAnsi="Tahoma"/>
                          <w:b/>
                          <w:color w:val="000000"/>
                          <w:spacing w:val="-8"/>
                          <w:sz w:val="7"/>
                        </w:rPr>
                      </w:pPr>
                      <w:r>
                        <w:rPr>
                          <w:rFonts w:ascii="Tahoma" w:eastAsia="Tahoma" w:hAnsi="Tahoma"/>
                          <w:b/>
                          <w:color w:val="000000"/>
                          <w:spacing w:val="-8"/>
                          <w:sz w:val="7"/>
                        </w:rPr>
                        <w:t>&amp;\FOLF +DQGOHU ^</w:t>
                      </w:r>
                    </w:p>
                    <w:p w14:paraId="46F30E90" w14:textId="77777777" w:rsidR="00F10532" w:rsidRDefault="003D5E68">
                      <w:pPr>
                        <w:spacing w:before="13" w:after="9" w:line="88" w:lineRule="exact"/>
                        <w:jc w:val="right"/>
                        <w:textAlignment w:val="baseline"/>
                        <w:rPr>
                          <w:rFonts w:ascii="Tahoma" w:eastAsia="Tahoma" w:hAnsi="Tahoma"/>
                          <w:b/>
                          <w:color w:val="000000"/>
                          <w:sz w:val="7"/>
                        </w:rPr>
                      </w:pPr>
                      <w:r>
                        <w:rPr>
                          <w:rFonts w:ascii="Tahoma" w:eastAsia="Tahoma" w:hAnsi="Tahoma"/>
                          <w:b/>
                          <w:color w:val="000000"/>
                          <w:sz w:val="7"/>
                        </w:rPr>
                        <w:t>URWDWH5HDG\4XHXH5,7(90</w:t>
                      </w:r>
                      <w:r>
                        <w:rPr>
                          <w:rFonts w:ascii="Tahoma" w:eastAsia="Tahoma" w:hAnsi="Tahoma"/>
                          <w:b/>
                          <w:color w:val="000000"/>
                          <w:sz w:val="7"/>
                          <w:vertAlign w:val="subscript"/>
                        </w:rPr>
                        <w:t>B</w:t>
                      </w:r>
                      <w:r>
                        <w:rPr>
                          <w:rFonts w:ascii="Tahoma" w:eastAsia="Tahoma" w:hAnsi="Tahoma"/>
                          <w:b/>
                          <w:color w:val="000000"/>
                          <w:sz w:val="7"/>
                        </w:rPr>
                        <w:t>35,25,7&lt;</w:t>
                      </w:r>
                    </w:p>
                  </w:txbxContent>
                </v:textbox>
              </v:shape>
            </w:pict>
          </mc:Fallback>
        </mc:AlternateContent>
      </w:r>
      <w:r>
        <w:rPr>
          <w:noProof/>
          <w:lang w:val="en-IN" w:eastAsia="en-IN"/>
        </w:rPr>
        <mc:AlternateContent>
          <mc:Choice Requires="wps">
            <w:drawing>
              <wp:anchor distT="0" distB="0" distL="0" distR="0" simplePos="0" relativeHeight="251706368" behindDoc="1" locked="0" layoutInCell="1" allowOverlap="1" wp14:editId="3E3842A7">
                <wp:simplePos x="0" y="0"/>
                <wp:positionH relativeFrom="column">
                  <wp:posOffset>1348740</wp:posOffset>
                </wp:positionH>
                <wp:positionV relativeFrom="paragraph">
                  <wp:posOffset>608965</wp:posOffset>
                </wp:positionV>
                <wp:extent cx="62230" cy="59055"/>
                <wp:effectExtent l="0" t="0" r="0" b="0"/>
                <wp:wrapNone/>
                <wp:docPr id="11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5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7881D" w14:textId="77777777" w:rsidR="00F10532" w:rsidRDefault="003D5E68">
                            <w:pPr>
                              <w:spacing w:line="83" w:lineRule="exact"/>
                              <w:textAlignment w:val="baseline"/>
                              <w:rPr>
                                <w:rFonts w:ascii="Tahoma" w:eastAsia="Tahoma" w:hAnsi="Tahoma"/>
                                <w:b/>
                                <w:color w:val="000000"/>
                                <w:sz w:val="7"/>
                              </w:rPr>
                            </w:pPr>
                            <w:r>
                              <w:rPr>
                                <w:rFonts w:ascii="Tahoma" w:eastAsia="Tahoma" w:hAnsi="Tahoma"/>
                                <w:b/>
                                <w:color w:val="000000"/>
                                <w:sz w:val="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147" type="#_x0000_t202" style="position:absolute;margin-left:106.2pt;margin-top:47.95pt;width:4.9pt;height:4.65pt;z-index:-251610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d4sAIAALI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" filled="f" stroked="f">
                <v:textbox inset="0,0,0,0">
                  <w:txbxContent>
                    <w:p w14:paraId="2CF7881D" w14:textId="77777777" w:rsidR="00F10532" w:rsidRDefault="003D5E68">
                      <w:pPr>
                        <w:spacing w:line="83" w:lineRule="exact"/>
                        <w:textAlignment w:val="baseline"/>
                        <w:rPr>
                          <w:rFonts w:ascii="Tahoma" w:eastAsia="Tahoma" w:hAnsi="Tahoma"/>
                          <w:b/>
                          <w:color w:val="000000"/>
                          <w:sz w:val="7"/>
                        </w:rPr>
                      </w:pPr>
                      <w:r>
                        <w:rPr>
                          <w:rFonts w:ascii="Tahoma" w:eastAsia="Tahoma" w:hAnsi="Tahoma"/>
                          <w:b/>
                          <w:color w:val="000000"/>
                          <w:sz w:val="7"/>
                        </w:rPr>
                        <w:t>`</w:t>
                      </w:r>
                    </w:p>
                  </w:txbxContent>
                </v:textbox>
              </v:shape>
            </w:pict>
          </mc:Fallback>
        </mc:AlternateContent>
      </w:r>
      <w:r>
        <w:rPr>
          <w:noProof/>
          <w:lang w:val="en-IN" w:eastAsia="en-IN"/>
        </w:rPr>
        <mc:AlternateContent>
          <mc:Choice Requires="wps">
            <w:drawing>
              <wp:anchor distT="0" distB="0" distL="0" distR="0" simplePos="0" relativeHeight="251707392" behindDoc="1" locked="0" layoutInCell="1" allowOverlap="1" wp14:editId="5F60DD1F">
                <wp:simplePos x="0" y="0"/>
                <wp:positionH relativeFrom="column">
                  <wp:posOffset>414655</wp:posOffset>
                </wp:positionH>
                <wp:positionV relativeFrom="paragraph">
                  <wp:posOffset>313055</wp:posOffset>
                </wp:positionV>
                <wp:extent cx="274955" cy="53340"/>
                <wp:effectExtent l="0" t="0" r="0" b="0"/>
                <wp:wrapNone/>
                <wp:docPr id="11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7AA2C" w14:textId="77777777" w:rsidR="00F10532" w:rsidRDefault="003D5E68">
                            <w:pPr>
                              <w:spacing w:before="1" w:line="73" w:lineRule="exact"/>
                              <w:textAlignment w:val="baseline"/>
                              <w:rPr>
                                <w:rFonts w:ascii="Tahoma" w:eastAsia="Tahoma" w:hAnsi="Tahoma"/>
                                <w:b/>
                                <w:color w:val="000000"/>
                                <w:spacing w:val="14"/>
                                <w:sz w:val="7"/>
                              </w:rPr>
                            </w:pPr>
                            <w:r>
                              <w:rPr>
                                <w:rFonts w:ascii="Tahoma" w:eastAsia="Tahoma" w:hAnsi="Tahoma"/>
                                <w:b/>
                                <w:color w:val="000000"/>
                                <w:spacing w:val="14"/>
                                <w:sz w:val="7"/>
                              </w:rPr>
                              <w:t xml:space="preserve">7DVN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48" type="#_x0000_t202" style="position:absolute;margin-left:32.65pt;margin-top:24.65pt;width:21.65pt;height:4.2pt;z-index:-251609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" filled="f" stroked="f">
                <v:textbox inset="0,0,0,0">
                  <w:txbxContent>
                    <w:p w14:paraId="0337AA2C" w14:textId="77777777" w:rsidR="00F10532" w:rsidRDefault="003D5E68">
                      <w:pPr>
                        <w:spacing w:before="1" w:line="73" w:lineRule="exact"/>
                        <w:textAlignment w:val="baseline"/>
                        <w:rPr>
                          <w:rFonts w:ascii="Tahoma" w:eastAsia="Tahoma" w:hAnsi="Tahoma"/>
                          <w:b/>
                          <w:color w:val="000000"/>
                          <w:spacing w:val="14"/>
                          <w:sz w:val="7"/>
                        </w:rPr>
                      </w:pPr>
                      <w:r>
                        <w:rPr>
                          <w:rFonts w:ascii="Tahoma" w:eastAsia="Tahoma" w:hAnsi="Tahoma"/>
                          <w:b/>
                          <w:color w:val="000000"/>
                          <w:spacing w:val="14"/>
                          <w:sz w:val="7"/>
                        </w:rPr>
                        <w:t xml:space="preserve">7DVN </w:t>
                      </w:r>
                    </w:p>
                  </w:txbxContent>
                </v:textbox>
              </v:shape>
            </w:pict>
          </mc:Fallback>
        </mc:AlternateContent>
      </w:r>
      <w:r>
        <w:rPr>
          <w:noProof/>
          <w:lang w:val="en-IN" w:eastAsia="en-IN"/>
        </w:rPr>
        <mc:AlternateContent>
          <mc:Choice Requires="wps">
            <w:drawing>
              <wp:anchor distT="0" distB="0" distL="0" distR="0" simplePos="0" relativeHeight="251708416" behindDoc="1" locked="0" layoutInCell="1" allowOverlap="1" wp14:editId="10CF1151">
                <wp:simplePos x="0" y="0"/>
                <wp:positionH relativeFrom="column">
                  <wp:posOffset>2937510</wp:posOffset>
                </wp:positionH>
                <wp:positionV relativeFrom="paragraph">
                  <wp:posOffset>19050</wp:posOffset>
                </wp:positionV>
                <wp:extent cx="2306955" cy="567055"/>
                <wp:effectExtent l="0" t="0" r="0" b="0"/>
                <wp:wrapNone/>
                <wp:docPr id="11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79CD" w14:textId="77777777" w:rsidR="00F10532" w:rsidRDefault="003D5E68">
                            <w:pPr>
                              <w:textAlignment w:val="baseline"/>
                            </w:pPr>
                            <w:r>
                              <w:rPr>
                                <w:noProof/>
                                <w:lang w:val="en-IN" w:eastAsia="en-IN"/>
                              </w:rPr>
                              <w:drawing>
                                <wp:inline distT="0" distB="0" distL="0" distR="0">
                                  <wp:extent cx="2306955" cy="56705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20" name="test1"/>
                                          <pic:cNvPicPr preferRelativeResize="0"/>
                                        </pic:nvPicPr>
                                        <pic:blipFill>
                                          <a:blip r:embed="rId25"/>
                                          <a:stretch>
                                            <a:fillRect/>
                                          </a:stretch>
                                        </pic:blipFill>
                                        <pic:spPr>
                                          <a:xfrm>
                                            <a:off x="0" y="0"/>
                                            <a:ext cx="2306955" cy="56705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49" type="#_x0000_t202" style="position:absolute;margin-left:231.3pt;margin-top:1.5pt;width:181.65pt;height:44.65pt;z-index:-251608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vXsAIAALU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" filled="f" stroked="f">
                <v:textbox inset="0,0,0,0">
                  <w:txbxContent>
                    <w:p w14:paraId="437379CD" w14:textId="77777777" w:rsidR="00F10532" w:rsidRDefault="003D5E68">
                      <w:pPr>
                        <w:textAlignment w:val="baseline"/>
                      </w:pPr>
                      <w:r>
                        <w:rPr>
                          <w:noProof/>
                          <w:lang w:val="en-IN" w:eastAsia="en-IN"/>
                        </w:rPr>
                        <w:drawing>
                          <wp:inline distT="0" distB="0" distL="0" distR="0">
                            <wp:extent cx="2306955" cy="56705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20" name="test1"/>
                                    <pic:cNvPicPr preferRelativeResize="0"/>
                                  </pic:nvPicPr>
                                  <pic:blipFill>
                                    <a:blip r:embed="rId25"/>
                                    <a:stretch>
                                      <a:fillRect/>
                                    </a:stretch>
                                  </pic:blipFill>
                                  <pic:spPr>
                                    <a:xfrm>
                                      <a:off x="0" y="0"/>
                                      <a:ext cx="2306955" cy="567055"/>
                                    </a:xfrm>
                                    <a:prstGeom prst="rect">
                                      <a:avLst/>
                                    </a:prstGeom>
                                  </pic:spPr>
                                </pic:pic>
                              </a:graphicData>
                            </a:graphic>
                          </wp:inline>
                        </w:drawing>
                      </w:r>
                    </w:p>
                  </w:txbxContent>
                </v:textbox>
              </v:shape>
            </w:pict>
          </mc:Fallback>
        </mc:AlternateContent>
      </w:r>
      <w:r>
        <w:rPr>
          <w:noProof/>
          <w:lang w:val="en-IN" w:eastAsia="en-IN"/>
        </w:rPr>
        <mc:AlternateContent>
          <mc:Choice Requires="wps">
            <w:drawing>
              <wp:anchor distT="0" distB="0" distL="0" distR="0" simplePos="0" relativeHeight="251709440" behindDoc="1" locked="0" layoutInCell="1" allowOverlap="1" wp14:editId="43D07158">
                <wp:simplePos x="0" y="0"/>
                <wp:positionH relativeFrom="column">
                  <wp:posOffset>2946400</wp:posOffset>
                </wp:positionH>
                <wp:positionV relativeFrom="paragraph">
                  <wp:posOffset>22225</wp:posOffset>
                </wp:positionV>
                <wp:extent cx="914400" cy="191770"/>
                <wp:effectExtent l="0" t="0" r="0" b="0"/>
                <wp:wrapNone/>
                <wp:docPr id="10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52AC8" w14:textId="77777777" w:rsidR="00F10532" w:rsidRDefault="003D5E68">
                            <w:pPr>
                              <w:spacing w:line="123" w:lineRule="exact"/>
                              <w:jc w:val="center"/>
                              <w:textAlignment w:val="baseline"/>
                              <w:rPr>
                                <w:rFonts w:ascii="Verdana" w:eastAsia="Verdana" w:hAnsi="Verdana"/>
                                <w:color w:val="000000"/>
                                <w:spacing w:val="-6"/>
                                <w:sz w:val="13"/>
                              </w:rPr>
                            </w:pPr>
                            <w:r>
                              <w:rPr>
                                <w:rFonts w:ascii="Verdana" w:eastAsia="Verdana" w:hAnsi="Verdana"/>
                                <w:color w:val="000000"/>
                                <w:spacing w:val="-6"/>
                                <w:sz w:val="13"/>
                              </w:rPr>
                              <w:t>tRiteVMScheduler</w:t>
                            </w:r>
                          </w:p>
                          <w:p w14:paraId="42F7328B" w14:textId="77777777" w:rsidR="00F10532" w:rsidRDefault="003D5E68">
                            <w:pPr>
                              <w:spacing w:before="40" w:line="124" w:lineRule="exact"/>
                              <w:jc w:val="center"/>
                              <w:textAlignment w:val="baseline"/>
                              <w:rPr>
                                <w:rFonts w:ascii="Verdana" w:eastAsia="Verdana" w:hAnsi="Verdana"/>
                                <w:color w:val="000000"/>
                                <w:spacing w:val="-3"/>
                                <w:sz w:val="16"/>
                              </w:rPr>
                            </w:pPr>
                            <w:r>
                              <w:rPr>
                                <w:rFonts w:ascii="Verdana" w:eastAsia="Verdana" w:hAnsi="Verdana"/>
                                <w:color w:val="000000"/>
                                <w:spacing w:val="-3"/>
                                <w:sz w:val="16"/>
                              </w:rPr>
                              <w:t>RiteVMScheduler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50" type="#_x0000_t202" style="position:absolute;margin-left:232pt;margin-top:1.75pt;width:1in;height:15.1pt;z-index:-251607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" filled="f" stroked="f">
                <v:textbox inset="0,0,0,0">
                  <w:txbxContent>
                    <w:p w14:paraId="6D752AC8" w14:textId="77777777" w:rsidR="00F10532" w:rsidRDefault="003D5E68">
                      <w:pPr>
                        <w:spacing w:line="123" w:lineRule="exact"/>
                        <w:jc w:val="center"/>
                        <w:textAlignment w:val="baseline"/>
                        <w:rPr>
                          <w:rFonts w:ascii="Verdana" w:eastAsia="Verdana" w:hAnsi="Verdana"/>
                          <w:color w:val="000000"/>
                          <w:spacing w:val="-6"/>
                          <w:sz w:val="13"/>
                        </w:rPr>
                      </w:pPr>
                      <w:r>
                        <w:rPr>
                          <w:rFonts w:ascii="Verdana" w:eastAsia="Verdana" w:hAnsi="Verdana"/>
                          <w:color w:val="000000"/>
                          <w:spacing w:val="-6"/>
                          <w:sz w:val="13"/>
                        </w:rPr>
                        <w:t>tRiteVMScheduler</w:t>
                      </w:r>
                    </w:p>
                    <w:p w14:paraId="42F7328B" w14:textId="77777777" w:rsidR="00F10532" w:rsidRDefault="003D5E68">
                      <w:pPr>
                        <w:spacing w:before="40" w:line="124" w:lineRule="exact"/>
                        <w:jc w:val="center"/>
                        <w:textAlignment w:val="baseline"/>
                        <w:rPr>
                          <w:rFonts w:ascii="Verdana" w:eastAsia="Verdana" w:hAnsi="Verdana"/>
                          <w:color w:val="000000"/>
                          <w:spacing w:val="-3"/>
                          <w:sz w:val="16"/>
                        </w:rPr>
                      </w:pPr>
                      <w:r>
                        <w:rPr>
                          <w:rFonts w:ascii="Verdana" w:eastAsia="Verdana" w:hAnsi="Verdana"/>
                          <w:color w:val="000000"/>
                          <w:spacing w:val="-3"/>
                          <w:sz w:val="16"/>
                        </w:rPr>
                        <w:t>RiteVMScheduler</w:t>
                      </w:r>
                    </w:p>
                  </w:txbxContent>
                </v:textbox>
              </v:shape>
            </w:pict>
          </mc:Fallback>
        </mc:AlternateContent>
      </w:r>
      <w:r>
        <w:rPr>
          <w:noProof/>
          <w:lang w:val="en-IN" w:eastAsia="en-IN"/>
        </w:rPr>
        <mc:AlternateContent>
          <mc:Choice Requires="wps">
            <w:drawing>
              <wp:anchor distT="0" distB="0" distL="0" distR="0" simplePos="0" relativeHeight="251710464" behindDoc="1" locked="0" layoutInCell="1" allowOverlap="1" wp14:editId="60A240CC">
                <wp:simplePos x="0" y="0"/>
                <wp:positionH relativeFrom="column">
                  <wp:posOffset>3004185</wp:posOffset>
                </wp:positionH>
                <wp:positionV relativeFrom="paragraph">
                  <wp:posOffset>250825</wp:posOffset>
                </wp:positionV>
                <wp:extent cx="713105" cy="170815"/>
                <wp:effectExtent l="0" t="0" r="0" b="0"/>
                <wp:wrapNone/>
                <wp:docPr id="10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245BE" w14:textId="77777777" w:rsidR="00F10532" w:rsidRDefault="003D5E68">
                            <w:pPr>
                              <w:spacing w:line="98" w:lineRule="exact"/>
                              <w:jc w:val="center"/>
                              <w:textAlignment w:val="baseline"/>
                              <w:rPr>
                                <w:rFonts w:ascii="Verdana" w:eastAsia="Verdana" w:hAnsi="Verdana"/>
                                <w:color w:val="000000"/>
                                <w:spacing w:val="-4"/>
                                <w:sz w:val="10"/>
                              </w:rPr>
                            </w:pPr>
                            <w:r>
                              <w:rPr>
                                <w:rFonts w:ascii="Verdana" w:eastAsia="Verdana" w:hAnsi="Verdana"/>
                                <w:color w:val="000000"/>
                                <w:spacing w:val="-4"/>
                                <w:sz w:val="10"/>
                              </w:rPr>
                              <w:t>tCyclicHandler</w:t>
                            </w:r>
                          </w:p>
                          <w:p w14:paraId="303A7B64" w14:textId="77777777" w:rsidR="00F10532" w:rsidRDefault="003D5E68">
                            <w:pPr>
                              <w:spacing w:before="29" w:line="132" w:lineRule="exact"/>
                              <w:jc w:val="center"/>
                              <w:textAlignment w:val="baseline"/>
                              <w:rPr>
                                <w:rFonts w:ascii="Verdana" w:eastAsia="Verdana" w:hAnsi="Verdana"/>
                                <w:color w:val="000000"/>
                                <w:sz w:val="13"/>
                              </w:rPr>
                            </w:pPr>
                            <w:r>
                              <w:rPr>
                                <w:rFonts w:ascii="Verdana" w:eastAsia="Verdana" w:hAnsi="Verdana"/>
                                <w:color w:val="000000"/>
                                <w:sz w:val="13"/>
                              </w:rPr>
                              <w:t>CyclicHandler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51" type="#_x0000_t202" style="position:absolute;margin-left:236.55pt;margin-top:19.75pt;width:56.15pt;height:13.45pt;z-index:-251606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" filled="f" stroked="f">
                <v:textbox inset="0,0,0,0">
                  <w:txbxContent>
                    <w:p w14:paraId="560245BE" w14:textId="77777777" w:rsidR="00F10532" w:rsidRDefault="003D5E68">
                      <w:pPr>
                        <w:spacing w:line="98" w:lineRule="exact"/>
                        <w:jc w:val="center"/>
                        <w:textAlignment w:val="baseline"/>
                        <w:rPr>
                          <w:rFonts w:ascii="Verdana" w:eastAsia="Verdana" w:hAnsi="Verdana"/>
                          <w:color w:val="000000"/>
                          <w:spacing w:val="-4"/>
                          <w:sz w:val="10"/>
                        </w:rPr>
                      </w:pPr>
                      <w:r>
                        <w:rPr>
                          <w:rFonts w:ascii="Verdana" w:eastAsia="Verdana" w:hAnsi="Verdana"/>
                          <w:color w:val="000000"/>
                          <w:spacing w:val="-4"/>
                          <w:sz w:val="10"/>
                        </w:rPr>
                        <w:t>tCyclicHandler</w:t>
                      </w:r>
                    </w:p>
                    <w:p w14:paraId="303A7B64" w14:textId="77777777" w:rsidR="00F10532" w:rsidRDefault="003D5E68">
                      <w:pPr>
                        <w:spacing w:before="29" w:line="132" w:lineRule="exact"/>
                        <w:jc w:val="center"/>
                        <w:textAlignment w:val="baseline"/>
                        <w:rPr>
                          <w:rFonts w:ascii="Verdana" w:eastAsia="Verdana" w:hAnsi="Verdana"/>
                          <w:color w:val="000000"/>
                          <w:sz w:val="13"/>
                        </w:rPr>
                      </w:pPr>
                      <w:r>
                        <w:rPr>
                          <w:rFonts w:ascii="Verdana" w:eastAsia="Verdana" w:hAnsi="Verdana"/>
                          <w:color w:val="000000"/>
                          <w:sz w:val="13"/>
                        </w:rPr>
                        <w:t>CyclicHandler</w:t>
                      </w:r>
                    </w:p>
                  </w:txbxContent>
                </v:textbox>
              </v:shape>
            </w:pict>
          </mc:Fallback>
        </mc:AlternateContent>
      </w:r>
      <w:r>
        <w:rPr>
          <w:noProof/>
          <w:lang w:val="en-IN" w:eastAsia="en-IN"/>
        </w:rPr>
        <mc:AlternateContent>
          <mc:Choice Requires="wps">
            <w:drawing>
              <wp:anchor distT="0" distB="0" distL="0" distR="0" simplePos="0" relativeHeight="251711488" behindDoc="1" locked="0" layoutInCell="1" allowOverlap="1" wp14:editId="4DCECE91">
                <wp:simplePos x="0" y="0"/>
                <wp:positionH relativeFrom="column">
                  <wp:posOffset>4126230</wp:posOffset>
                </wp:positionH>
                <wp:positionV relativeFrom="paragraph">
                  <wp:posOffset>250825</wp:posOffset>
                </wp:positionV>
                <wp:extent cx="975360" cy="155575"/>
                <wp:effectExtent l="0" t="0" r="0" b="0"/>
                <wp:wrapNone/>
                <wp:docPr id="10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8000F" w14:textId="77777777" w:rsidR="00F10532" w:rsidRDefault="003D5E68">
                            <w:pPr>
                              <w:spacing w:line="98" w:lineRule="exact"/>
                              <w:textAlignment w:val="baseline"/>
                              <w:rPr>
                                <w:rFonts w:ascii="Verdana" w:eastAsia="Verdana" w:hAnsi="Verdana"/>
                                <w:color w:val="000000"/>
                                <w:spacing w:val="-5"/>
                                <w:sz w:val="10"/>
                              </w:rPr>
                            </w:pPr>
                            <w:r>
                              <w:rPr>
                                <w:rFonts w:ascii="Verdana" w:eastAsia="Verdana" w:hAnsi="Verdana"/>
                                <w:color w:val="000000"/>
                                <w:spacing w:val="-5"/>
                                <w:sz w:val="10"/>
                              </w:rPr>
                              <w:t>tRiteVMSchedulerMain</w:t>
                            </w:r>
                          </w:p>
                          <w:p w14:paraId="1C173696" w14:textId="77777777" w:rsidR="00F10532" w:rsidRDefault="003D5E68">
                            <w:pPr>
                              <w:spacing w:before="29" w:line="117" w:lineRule="exact"/>
                              <w:jc w:val="right"/>
                              <w:textAlignment w:val="baseline"/>
                              <w:rPr>
                                <w:rFonts w:ascii="Verdana" w:eastAsia="Verdana" w:hAnsi="Verdana"/>
                                <w:color w:val="000000"/>
                                <w:spacing w:val="-1"/>
                                <w:sz w:val="13"/>
                              </w:rPr>
                            </w:pPr>
                            <w:r>
                              <w:rPr>
                                <w:rFonts w:ascii="Verdana" w:eastAsia="Verdana" w:hAnsi="Verdana"/>
                                <w:color w:val="000000"/>
                                <w:spacing w:val="-1"/>
                                <w:sz w:val="13"/>
                              </w:rPr>
                              <w:t>RiteVMSchedulerMain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152" type="#_x0000_t202" style="position:absolute;margin-left:324.9pt;margin-top:19.75pt;width:76.8pt;height:12.25pt;z-index:-251604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" filled="f" stroked="f">
                <v:textbox inset="0,0,0,0">
                  <w:txbxContent>
                    <w:p w14:paraId="64A8000F" w14:textId="77777777" w:rsidR="00F10532" w:rsidRDefault="003D5E68">
                      <w:pPr>
                        <w:spacing w:line="98" w:lineRule="exact"/>
                        <w:textAlignment w:val="baseline"/>
                        <w:rPr>
                          <w:rFonts w:ascii="Verdana" w:eastAsia="Verdana" w:hAnsi="Verdana"/>
                          <w:color w:val="000000"/>
                          <w:spacing w:val="-5"/>
                          <w:sz w:val="10"/>
                        </w:rPr>
                      </w:pPr>
                      <w:r>
                        <w:rPr>
                          <w:rFonts w:ascii="Verdana" w:eastAsia="Verdana" w:hAnsi="Verdana"/>
                          <w:color w:val="000000"/>
                          <w:spacing w:val="-5"/>
                          <w:sz w:val="10"/>
                        </w:rPr>
                        <w:t>tRiteVMSchedulerMain</w:t>
                      </w:r>
                    </w:p>
                    <w:p w14:paraId="1C173696" w14:textId="77777777" w:rsidR="00F10532" w:rsidRDefault="003D5E68">
                      <w:pPr>
                        <w:spacing w:before="29" w:line="117" w:lineRule="exact"/>
                        <w:jc w:val="right"/>
                        <w:textAlignment w:val="baseline"/>
                        <w:rPr>
                          <w:rFonts w:ascii="Verdana" w:eastAsia="Verdana" w:hAnsi="Verdana"/>
                          <w:color w:val="000000"/>
                          <w:spacing w:val="-1"/>
                          <w:sz w:val="13"/>
                        </w:rPr>
                      </w:pPr>
                      <w:r>
                        <w:rPr>
                          <w:rFonts w:ascii="Verdana" w:eastAsia="Verdana" w:hAnsi="Verdana"/>
                          <w:color w:val="000000"/>
                          <w:spacing w:val="-1"/>
                          <w:sz w:val="13"/>
                        </w:rPr>
                        <w:t>RiteVMSchedulerMain</w:t>
                      </w:r>
                    </w:p>
                  </w:txbxContent>
                </v:textbox>
              </v:shape>
            </w:pict>
          </mc:Fallback>
        </mc:AlternateContent>
      </w:r>
    </w:p>
    <w:p w14:paraId="5C073BA8" w14:textId="77777777" w:rsidR="00F10532" w:rsidRDefault="00F10532">
      <w:pPr>
        <w:sectPr w:rsidR="00F10532">
          <w:type w:val="continuous"/>
          <w:pgSz w:w="11909" w:h="16838"/>
          <w:pgMar w:top="960" w:right="2626" w:bottom="3147" w:left="712" w:header="720" w:footer="720" w:gutter="0"/>
          <w:cols w:space="720"/>
        </w:sectPr>
      </w:pPr>
    </w:p>
    <w:p w14:paraId="1C8878A5" w14:textId="5D4C4EEC" w:rsidR="00F10532" w:rsidRDefault="0040434C">
      <w:pPr>
        <w:spacing w:before="4" w:line="177" w:lineRule="exact"/>
        <w:jc w:val="center"/>
        <w:textAlignment w:val="baseline"/>
        <w:rPr>
          <w:rFonts w:ascii="Bookman Old Style" w:eastAsia="Bookman Old Style" w:hAnsi="Bookman Old Style"/>
          <w:b/>
          <w:color w:val="000000"/>
          <w:spacing w:val="11"/>
          <w:sz w:val="15"/>
        </w:rPr>
      </w:pPr>
      <w:r>
        <w:rPr>
          <w:noProof/>
          <w:lang w:val="en-IN" w:eastAsia="en-IN"/>
        </w:rPr>
        <mc:AlternateContent>
          <mc:Choice Requires="wps">
            <w:drawing>
              <wp:anchor distT="0" distB="0" distL="0" distR="0" simplePos="0" relativeHeight="251712512" behindDoc="1" locked="0" layoutInCell="1" allowOverlap="1" wp14:editId="2CDAB486">
                <wp:simplePos x="0" y="0"/>
                <wp:positionH relativeFrom="page">
                  <wp:posOffset>452120</wp:posOffset>
                </wp:positionH>
                <wp:positionV relativeFrom="page">
                  <wp:posOffset>910590</wp:posOffset>
                </wp:positionV>
                <wp:extent cx="2603500" cy="1090930"/>
                <wp:effectExtent l="0" t="0" r="0" b="0"/>
                <wp:wrapSquare wrapText="bothSides"/>
                <wp:docPr id="10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090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4C53A"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153" type="#_x0000_t202" style="position:absolute;left:0;text-align:left;margin-left:35.6pt;margin-top:71.7pt;width:205pt;height:85.9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" filled="f" stroked="f">
                <v:textbox inset="0,0,0,0">
                  <w:txbxContent>
                    <w:p w14:paraId="2F64C53A"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713536" behindDoc="1" locked="0" layoutInCell="1" allowOverlap="1" wp14:editId="625C9438">
                <wp:simplePos x="0" y="0"/>
                <wp:positionH relativeFrom="page">
                  <wp:posOffset>621665</wp:posOffset>
                </wp:positionH>
                <wp:positionV relativeFrom="page">
                  <wp:posOffset>1039495</wp:posOffset>
                </wp:positionV>
                <wp:extent cx="2273935" cy="789305"/>
                <wp:effectExtent l="0" t="0" r="0" b="0"/>
                <wp:wrapNone/>
                <wp:docPr id="10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78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AB64" w14:textId="77777777" w:rsidR="00F10532" w:rsidRDefault="003D5E68">
                            <w:pPr>
                              <w:textAlignment w:val="baseline"/>
                            </w:pPr>
                            <w:r>
                              <w:rPr>
                                <w:noProof/>
                                <w:lang w:val="en-IN" w:eastAsia="en-IN"/>
                              </w:rPr>
                              <w:drawing>
                                <wp:inline distT="0" distB="0" distL="0" distR="0">
                                  <wp:extent cx="2273935" cy="78930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test1"/>
                                          <pic:cNvPicPr preferRelativeResize="0"/>
                                        </pic:nvPicPr>
                                        <pic:blipFill>
                                          <a:blip r:embed="rId26"/>
                                          <a:stretch>
                                            <a:fillRect/>
                                          </a:stretch>
                                        </pic:blipFill>
                                        <pic:spPr>
                                          <a:xfrm>
                                            <a:off x="0" y="0"/>
                                            <a:ext cx="2273935" cy="78930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54" type="#_x0000_t202" style="position:absolute;left:0;text-align:left;margin-left:48.95pt;margin-top:81.85pt;width:179.05pt;height:62.1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asgIAALU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" filled="f" stroked="f">
                <v:textbox inset="0,0,0,0">
                  <w:txbxContent>
                    <w:p w14:paraId="3845AB64" w14:textId="77777777" w:rsidR="00F10532" w:rsidRDefault="003D5E68">
                      <w:pPr>
                        <w:textAlignment w:val="baseline"/>
                      </w:pPr>
                      <w:r>
                        <w:rPr>
                          <w:noProof/>
                          <w:lang w:val="en-IN" w:eastAsia="en-IN"/>
                        </w:rPr>
                        <w:drawing>
                          <wp:inline distT="0" distB="0" distL="0" distR="0">
                            <wp:extent cx="2273935" cy="78930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test1"/>
                                    <pic:cNvPicPr preferRelativeResize="0"/>
                                  </pic:nvPicPr>
                                  <pic:blipFill>
                                    <a:blip r:embed="rId26"/>
                                    <a:stretch>
                                      <a:fillRect/>
                                    </a:stretch>
                                  </pic:blipFill>
                                  <pic:spPr>
                                    <a:xfrm>
                                      <a:off x="0" y="0"/>
                                      <a:ext cx="2273935" cy="789305"/>
                                    </a:xfrm>
                                    <a:prstGeom prst="rect">
                                      <a:avLst/>
                                    </a:prstGeom>
                                  </pic:spPr>
                                </pic:pic>
                              </a:graphicData>
                            </a:graphic>
                          </wp:inline>
                        </w:drawing>
                      </w:r>
                    </w:p>
                  </w:txbxContent>
                </v:textbox>
                <w10:wrap anchorx="page" anchory="page"/>
              </v:shape>
            </w:pict>
          </mc:Fallback>
        </mc:AlternateContent>
      </w:r>
      <w:r>
        <w:rPr>
          <w:noProof/>
          <w:lang w:val="en-IN" w:eastAsia="en-IN"/>
        </w:rPr>
        <mc:AlternateContent>
          <mc:Choice Requires="wps">
            <w:drawing>
              <wp:anchor distT="0" distB="0" distL="0" distR="0" simplePos="0" relativeHeight="251714560" behindDoc="1" locked="0" layoutInCell="1" allowOverlap="1" wp14:editId="7E9853E8">
                <wp:simplePos x="0" y="0"/>
                <wp:positionH relativeFrom="page">
                  <wp:posOffset>1023620</wp:posOffset>
                </wp:positionH>
                <wp:positionV relativeFrom="page">
                  <wp:posOffset>1680210</wp:posOffset>
                </wp:positionV>
                <wp:extent cx="80010" cy="66040"/>
                <wp:effectExtent l="0" t="0" r="0" b="0"/>
                <wp:wrapSquare wrapText="bothSides"/>
                <wp:docPr id="10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41CDD"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55" type="#_x0000_t202" style="position:absolute;left:0;text-align:left;margin-left:80.6pt;margin-top:132.3pt;width:6.3pt;height:5.2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" filled="f" stroked="f">
                <v:textbox inset="0,0,0,0">
                  <w:txbxContent>
                    <w:p w14:paraId="46C41CDD"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15584" behindDoc="1" locked="0" layoutInCell="1" allowOverlap="1" wp14:editId="2CC717E5">
                <wp:simplePos x="0" y="0"/>
                <wp:positionH relativeFrom="page">
                  <wp:posOffset>1205865</wp:posOffset>
                </wp:positionH>
                <wp:positionV relativeFrom="page">
                  <wp:posOffset>1680210</wp:posOffset>
                </wp:positionV>
                <wp:extent cx="93980" cy="66040"/>
                <wp:effectExtent l="0" t="0" r="0" b="0"/>
                <wp:wrapSquare wrapText="bothSides"/>
                <wp:docPr id="10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516EB"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156" type="#_x0000_t202" style="position:absolute;left:0;text-align:left;margin-left:94.95pt;margin-top:132.3pt;width:7.4pt;height:5.2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Elsg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" filled="f" stroked="f">
                <v:textbox inset="0,0,0,0">
                  <w:txbxContent>
                    <w:p w14:paraId="0C8516EB"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16608" behindDoc="1" locked="0" layoutInCell="1" allowOverlap="1" wp14:editId="7BDF3EC0">
                <wp:simplePos x="0" y="0"/>
                <wp:positionH relativeFrom="page">
                  <wp:posOffset>1401445</wp:posOffset>
                </wp:positionH>
                <wp:positionV relativeFrom="page">
                  <wp:posOffset>1680210</wp:posOffset>
                </wp:positionV>
                <wp:extent cx="80010" cy="66040"/>
                <wp:effectExtent l="0" t="0" r="0" b="0"/>
                <wp:wrapSquare wrapText="bothSides"/>
                <wp:docPr id="10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09955"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57" type="#_x0000_t202" style="position:absolute;left:0;text-align:left;margin-left:110.35pt;margin-top:132.3pt;width:6.3pt;height:5.2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kOsg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" filled="f" stroked="f">
                <v:textbox inset="0,0,0,0">
                  <w:txbxContent>
                    <w:p w14:paraId="18809955"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17632" behindDoc="1" locked="0" layoutInCell="1" allowOverlap="1" wp14:editId="183B83C8">
                <wp:simplePos x="0" y="0"/>
                <wp:positionH relativeFrom="page">
                  <wp:posOffset>1583690</wp:posOffset>
                </wp:positionH>
                <wp:positionV relativeFrom="page">
                  <wp:posOffset>1680210</wp:posOffset>
                </wp:positionV>
                <wp:extent cx="93980" cy="66040"/>
                <wp:effectExtent l="0" t="0" r="0" b="0"/>
                <wp:wrapSquare wrapText="bothSides"/>
                <wp:docPr id="1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ED7F4"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58" type="#_x0000_t202" style="position:absolute;left:0;text-align:left;margin-left:124.7pt;margin-top:132.3pt;width:7.4pt;height:5.2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" filled="f" stroked="f">
                <v:textbox inset="0,0,0,0">
                  <w:txbxContent>
                    <w:p w14:paraId="12DED7F4"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18656" behindDoc="1" locked="0" layoutInCell="1" allowOverlap="1" wp14:editId="70B946A1">
                <wp:simplePos x="0" y="0"/>
                <wp:positionH relativeFrom="page">
                  <wp:posOffset>1779905</wp:posOffset>
                </wp:positionH>
                <wp:positionV relativeFrom="page">
                  <wp:posOffset>1680210</wp:posOffset>
                </wp:positionV>
                <wp:extent cx="80010" cy="66040"/>
                <wp:effectExtent l="0" t="0" r="0" b="0"/>
                <wp:wrapSquare wrapText="bothSides"/>
                <wp:docPr id="10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75629"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59" type="#_x0000_t202" style="position:absolute;left:0;text-align:left;margin-left:140.15pt;margin-top:132.3pt;width:6.3pt;height:5.2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WBsgIAALI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" filled="f" stroked="f">
                <v:textbox inset="0,0,0,0">
                  <w:txbxContent>
                    <w:p w14:paraId="0A875629"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19680" behindDoc="1" locked="0" layoutInCell="1" allowOverlap="1" wp14:editId="6BFAB34D">
                <wp:simplePos x="0" y="0"/>
                <wp:positionH relativeFrom="page">
                  <wp:posOffset>1961515</wp:posOffset>
                </wp:positionH>
                <wp:positionV relativeFrom="page">
                  <wp:posOffset>1680210</wp:posOffset>
                </wp:positionV>
                <wp:extent cx="93980" cy="66040"/>
                <wp:effectExtent l="0" t="0" r="0" b="0"/>
                <wp:wrapSquare wrapText="bothSides"/>
                <wp:docPr id="9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D4322"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60" type="#_x0000_t202" style="position:absolute;left:0;text-align:left;margin-left:154.45pt;margin-top:132.3pt;width:7.4pt;height:5.2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" filled="f" stroked="f">
                <v:textbox inset="0,0,0,0">
                  <w:txbxContent>
                    <w:p w14:paraId="168D4322"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0704" behindDoc="1" locked="0" layoutInCell="1" allowOverlap="1" wp14:editId="63C3B4B2">
                <wp:simplePos x="0" y="0"/>
                <wp:positionH relativeFrom="page">
                  <wp:posOffset>2157730</wp:posOffset>
                </wp:positionH>
                <wp:positionV relativeFrom="page">
                  <wp:posOffset>1680210</wp:posOffset>
                </wp:positionV>
                <wp:extent cx="80010" cy="66040"/>
                <wp:effectExtent l="0" t="0" r="0" b="0"/>
                <wp:wrapSquare wrapText="bothSides"/>
                <wp:docPr id="9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7D1A7"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61" type="#_x0000_t202" style="position:absolute;left:0;text-align:left;margin-left:169.9pt;margin-top:132.3pt;width:6.3pt;height:5.2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" filled="f" stroked="f">
                <v:textbox inset="0,0,0,0">
                  <w:txbxContent>
                    <w:p w14:paraId="13D7D1A7"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1728" behindDoc="1" locked="0" layoutInCell="1" allowOverlap="1" wp14:editId="6D2A1379">
                <wp:simplePos x="0" y="0"/>
                <wp:positionH relativeFrom="page">
                  <wp:posOffset>2336800</wp:posOffset>
                </wp:positionH>
                <wp:positionV relativeFrom="page">
                  <wp:posOffset>1680210</wp:posOffset>
                </wp:positionV>
                <wp:extent cx="93345" cy="66040"/>
                <wp:effectExtent l="0" t="0" r="0" b="0"/>
                <wp:wrapSquare wrapText="bothSides"/>
                <wp:docPr id="9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3BA67" w14:textId="77777777" w:rsidR="00F10532" w:rsidRDefault="00F10532">
                            <w:pPr>
                              <w:spacing w:line="90" w:lineRule="exact"/>
                              <w:textAlignment w:val="baseline"/>
                              <w:rPr>
                                <w:rFonts w:ascii="Tahoma" w:eastAsia="Tahoma" w:hAnsi="Tahoma"/>
                                <w:b/>
                                <w:color w:val="000000"/>
                                <w:sz w:val="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162" type="#_x0000_t202" style="position:absolute;left:0;text-align:left;margin-left:184pt;margin-top:132.3pt;width:7.35pt;height:5.2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" filled="f" stroked="f">
                <v:textbox inset="0,0,0,0">
                  <w:txbxContent>
                    <w:p w14:paraId="6B53BA67" w14:textId="77777777" w:rsidR="00F10532" w:rsidRDefault="00F10532">
                      <w:pPr>
                        <w:spacing w:line="90" w:lineRule="exact"/>
                        <w:textAlignment w:val="baseline"/>
                        <w:rPr>
                          <w:rFonts w:ascii="Tahoma" w:eastAsia="Tahoma" w:hAnsi="Tahoma"/>
                          <w:b/>
                          <w:color w:val="000000"/>
                          <w:sz w:val="7"/>
                        </w:rPr>
                      </w:pPr>
                    </w:p>
                  </w:txbxContent>
                </v:textbox>
                <w10:wrap type="square" anchorx="page" anchory="page"/>
              </v:shape>
            </w:pict>
          </mc:Fallback>
        </mc:AlternateContent>
      </w:r>
      <w:r w:rsidR="003D5E68">
        <w:rPr>
          <w:rFonts w:ascii="Bookman Old Style" w:eastAsia="Bookman Old Style" w:hAnsi="Bookman Old Style"/>
          <w:b/>
          <w:color w:val="000000"/>
          <w:spacing w:val="11"/>
          <w:sz w:val="15"/>
        </w:rPr>
        <w:t>Fig. 14 RiteVM scheduler design</w:t>
      </w:r>
    </w:p>
    <w:p w14:paraId="3A8918E6" w14:textId="0DAA3F41" w:rsidR="00F10532" w:rsidRPr="0040434C" w:rsidRDefault="003D5E68" w:rsidP="0040434C">
      <w:pPr>
        <w:spacing w:before="247" w:line="248" w:lineRule="exact"/>
        <w:jc w:val="both"/>
        <w:textAlignment w:val="baseline"/>
        <w:rPr>
          <w:color w:val="000000"/>
          <w:spacing w:val="6"/>
          <w:sz w:val="18"/>
        </w:rPr>
      </w:pPr>
      <w:r w:rsidRPr="0040434C">
        <w:rPr>
          <w:color w:val="000000"/>
          <w:spacing w:val="6"/>
          <w:sz w:val="18"/>
        </w:rPr>
        <w:t xml:space="preserve">mruby libraries are a set of Ruby classes, such as the motor and sensor classes. For example, the </w:t>
      </w:r>
      <w:r>
        <w:rPr>
          <w:rFonts w:eastAsia="Times New Roman"/>
          <w:color w:val="000000"/>
          <w:spacing w:val="6"/>
          <w:sz w:val="18"/>
        </w:rPr>
        <w:t>mo</w:t>
      </w:r>
      <w:r>
        <w:rPr>
          <w:rFonts w:eastAsia="Times New Roman"/>
          <w:color w:val="000000"/>
          <w:spacing w:val="6"/>
          <w:sz w:val="18"/>
        </w:rPr>
        <w:softHyphen/>
        <w:t>tor</w:t>
      </w:r>
      <w:r w:rsidRPr="0040434C">
        <w:rPr>
          <w:color w:val="000000"/>
          <w:spacing w:val="6"/>
          <w:sz w:val="18"/>
        </w:rPr>
        <w:t xml:space="preserve"> class defines methods to rotate and stop a </w:t>
      </w:r>
      <w:r>
        <w:rPr>
          <w:rFonts w:eastAsia="Times New Roman"/>
          <w:color w:val="000000"/>
          <w:spacing w:val="6"/>
          <w:sz w:val="18"/>
        </w:rPr>
        <w:t>mo</w:t>
      </w:r>
      <w:r>
        <w:rPr>
          <w:rFonts w:eastAsia="Times New Roman"/>
          <w:color w:val="000000"/>
          <w:spacing w:val="6"/>
          <w:sz w:val="18"/>
        </w:rPr>
        <w:softHyphen/>
        <w:t>tor</w:t>
      </w:r>
      <w:r w:rsidRPr="0040434C">
        <w:rPr>
          <w:color w:val="000000"/>
          <w:spacing w:val="6"/>
          <w:sz w:val="18"/>
        </w:rPr>
        <w:t xml:space="preserve">. The tRiteVMBluetooth </w:t>
      </w:r>
      <w:r w:rsidRPr="0040434C">
        <w:rPr>
          <w:i/>
          <w:color w:val="000000"/>
          <w:spacing w:val="6"/>
          <w:sz w:val="18"/>
        </w:rPr>
        <w:t xml:space="preserve">cell </w:t>
      </w:r>
      <w:r w:rsidRPr="0040434C">
        <w:rPr>
          <w:color w:val="000000"/>
          <w:spacing w:val="6"/>
          <w:sz w:val="18"/>
        </w:rPr>
        <w:t xml:space="preserve">has the attributes shown in </w:t>
      </w:r>
      <w:r>
        <w:rPr>
          <w:rFonts w:eastAsia="Times New Roman"/>
          <w:color w:val="000000"/>
          <w:spacing w:val="6"/>
          <w:sz w:val="18"/>
        </w:rPr>
        <w:t>Fig.12</w:t>
      </w:r>
      <w:r w:rsidRPr="0040434C">
        <w:rPr>
          <w:color w:val="000000"/>
          <w:spacing w:val="6"/>
          <w:sz w:val="18"/>
        </w:rPr>
        <w:t xml:space="preserve">. </w:t>
      </w:r>
      <w:r w:rsidRPr="0040434C">
        <w:rPr>
          <w:i/>
          <w:color w:val="000000"/>
          <w:spacing w:val="6"/>
          <w:sz w:val="18"/>
        </w:rPr>
        <w:t xml:space="preserve">ATTR </w:t>
      </w:r>
      <w:r w:rsidRPr="0040434C">
        <w:rPr>
          <w:color w:val="000000"/>
          <w:spacing w:val="6"/>
          <w:sz w:val="18"/>
        </w:rPr>
        <w:t xml:space="preserve">indicates an attribute which is a fixed value that cannot be rewritten, </w:t>
      </w:r>
      <w:r>
        <w:rPr>
          <w:rFonts w:eastAsia="Times New Roman"/>
          <w:color w:val="000000"/>
          <w:spacing w:val="6"/>
          <w:sz w:val="18"/>
        </w:rPr>
        <w:t>un</w:t>
      </w:r>
      <w:r>
        <w:rPr>
          <w:rFonts w:eastAsia="Times New Roman"/>
          <w:color w:val="000000"/>
          <w:spacing w:val="6"/>
          <w:sz w:val="18"/>
        </w:rPr>
        <w:softHyphen/>
        <w:t>like</w:t>
      </w:r>
      <w:r w:rsidRPr="0040434C">
        <w:rPr>
          <w:color w:val="000000"/>
          <w:spacing w:val="6"/>
          <w:sz w:val="18"/>
        </w:rPr>
        <w:t xml:space="preserve"> </w:t>
      </w:r>
      <w:r w:rsidRPr="0040434C">
        <w:rPr>
          <w:i/>
          <w:color w:val="000000"/>
          <w:spacing w:val="6"/>
          <w:sz w:val="18"/>
        </w:rPr>
        <w:t>VAR</w:t>
      </w:r>
      <w:r w:rsidRPr="0040434C">
        <w:rPr>
          <w:color w:val="000000"/>
          <w:spacing w:val="6"/>
          <w:sz w:val="18"/>
        </w:rPr>
        <w:t xml:space="preserve">. The </w:t>
      </w:r>
      <w:r w:rsidRPr="0040434C">
        <w:rPr>
          <w:i/>
          <w:color w:val="000000"/>
          <w:spacing w:val="6"/>
          <w:sz w:val="18"/>
        </w:rPr>
        <w:t xml:space="preserve">mrubyLib </w:t>
      </w:r>
      <w:r w:rsidRPr="0040434C">
        <w:rPr>
          <w:color w:val="000000"/>
          <w:spacing w:val="6"/>
          <w:sz w:val="18"/>
        </w:rPr>
        <w:t xml:space="preserve">indicates the program files of the mruby libraries, and is an attribute because mruby libraries are not modified in the proposed development process. Here, </w:t>
      </w:r>
      <w:r w:rsidRPr="0040434C">
        <w:rPr>
          <w:i/>
          <w:color w:val="000000"/>
          <w:spacing w:val="6"/>
          <w:sz w:val="18"/>
        </w:rPr>
        <w:t xml:space="preserve">[omit] </w:t>
      </w:r>
      <w:r w:rsidRPr="0040434C">
        <w:rPr>
          <w:color w:val="000000"/>
          <w:spacing w:val="6"/>
          <w:sz w:val="18"/>
        </w:rPr>
        <w:t xml:space="preserve">is only used for the TECS generator; thus, the attribute </w:t>
      </w:r>
      <w:r w:rsidRPr="0040434C">
        <w:rPr>
          <w:i/>
          <w:color w:val="000000"/>
          <w:spacing w:val="6"/>
          <w:sz w:val="18"/>
        </w:rPr>
        <w:t xml:space="preserve">mrubyLib </w:t>
      </w:r>
      <w:r w:rsidRPr="0040434C">
        <w:rPr>
          <w:color w:val="000000"/>
          <w:spacing w:val="6"/>
          <w:sz w:val="18"/>
        </w:rPr>
        <w:t xml:space="preserve">does not consume memory. </w:t>
      </w:r>
      <w:r w:rsidRPr="0040434C">
        <w:rPr>
          <w:i/>
          <w:color w:val="000000"/>
          <w:spacing w:val="6"/>
          <w:sz w:val="18"/>
        </w:rPr>
        <w:t xml:space="preserve">irepLib </w:t>
      </w:r>
      <w:r w:rsidRPr="0040434C">
        <w:rPr>
          <w:color w:val="000000"/>
          <w:spacing w:val="6"/>
          <w:sz w:val="18"/>
        </w:rPr>
        <w:t>is the pointer of the array in which the bytecode of mruby libraries is stored. To summarize, the bytecode of mruby libraries is stored as an attribute of the component during the first compilation.</w:t>
      </w:r>
    </w:p>
    <w:p w14:paraId="388D09EB" w14:textId="1A1D4184" w:rsidR="00F10532" w:rsidRPr="0040434C" w:rsidRDefault="003D5E68" w:rsidP="0040434C">
      <w:pPr>
        <w:spacing w:before="2" w:line="248" w:lineRule="exact"/>
        <w:ind w:firstLine="144"/>
        <w:jc w:val="both"/>
        <w:textAlignment w:val="baseline"/>
        <w:rPr>
          <w:color w:val="000000"/>
          <w:spacing w:val="8"/>
          <w:sz w:val="18"/>
        </w:rPr>
      </w:pPr>
      <w:r w:rsidRPr="0040434C">
        <w:rPr>
          <w:color w:val="000000"/>
          <w:spacing w:val="8"/>
          <w:sz w:val="18"/>
        </w:rPr>
        <w:t>Fourth, the RiteVM reads the bytecode of the mruby application transferred via Bluetooth (</w:t>
      </w:r>
      <w:r>
        <w:rPr>
          <w:rFonts w:eastAsia="Times New Roman"/>
          <w:color w:val="000000"/>
          <w:spacing w:val="8"/>
          <w:sz w:val="18"/>
        </w:rPr>
        <w:t>Fig.11</w:t>
      </w:r>
      <w:r w:rsidRPr="0040434C">
        <w:rPr>
          <w:color w:val="000000"/>
          <w:spacing w:val="8"/>
          <w:sz w:val="18"/>
        </w:rPr>
        <w:t xml:space="preserve">(D); </w:t>
      </w:r>
      <w:r>
        <w:rPr>
          <w:rFonts w:eastAsia="Times New Roman"/>
          <w:color w:val="000000"/>
          <w:spacing w:val="8"/>
          <w:sz w:val="18"/>
        </w:rPr>
        <w:t>lines 20-23</w:t>
      </w:r>
      <w:r w:rsidRPr="0040434C">
        <w:rPr>
          <w:color w:val="000000"/>
          <w:spacing w:val="8"/>
          <w:sz w:val="18"/>
        </w:rPr>
        <w:t xml:space="preserve"> in </w:t>
      </w:r>
      <w:r>
        <w:rPr>
          <w:rFonts w:eastAsia="Times New Roman"/>
          <w:color w:val="000000"/>
          <w:spacing w:val="8"/>
          <w:sz w:val="18"/>
        </w:rPr>
        <w:t>Fig.13</w:t>
      </w:r>
      <w:r w:rsidRPr="0040434C">
        <w:rPr>
          <w:color w:val="000000"/>
          <w:spacing w:val="8"/>
          <w:sz w:val="18"/>
        </w:rPr>
        <w:t xml:space="preserve">). The mruby </w:t>
      </w:r>
      <w:r>
        <w:rPr>
          <w:rFonts w:eastAsia="Times New Roman"/>
          <w:color w:val="000000"/>
          <w:spacing w:val="8"/>
          <w:sz w:val="18"/>
        </w:rPr>
        <w:t>ap</w:t>
      </w:r>
      <w:r>
        <w:rPr>
          <w:rFonts w:eastAsia="Times New Roman"/>
          <w:color w:val="000000"/>
          <w:spacing w:val="8"/>
          <w:sz w:val="18"/>
        </w:rPr>
        <w:softHyphen/>
        <w:t>plication</w:t>
      </w:r>
      <w:r w:rsidRPr="0040434C">
        <w:rPr>
          <w:color w:val="000000"/>
          <w:spacing w:val="8"/>
          <w:sz w:val="18"/>
        </w:rPr>
        <w:t xml:space="preserve"> bytecode is stored in an array of </w:t>
      </w:r>
      <w:r w:rsidRPr="0040434C">
        <w:rPr>
          <w:i/>
          <w:color w:val="000000"/>
          <w:spacing w:val="8"/>
          <w:sz w:val="18"/>
        </w:rPr>
        <w:t>irepApp</w:t>
      </w:r>
      <w:r>
        <w:rPr>
          <w:rFonts w:eastAsia="Times New Roman"/>
          <w:color w:val="000000"/>
          <w:spacing w:val="8"/>
          <w:sz w:val="18"/>
        </w:rPr>
        <w:t>, which differs from</w:t>
      </w:r>
      <w:r w:rsidRPr="0040434C">
        <w:rPr>
          <w:color w:val="000000"/>
          <w:spacing w:val="8"/>
          <w:sz w:val="18"/>
        </w:rPr>
        <w:t xml:space="preserve"> the array</w:t>
      </w:r>
      <w:r>
        <w:rPr>
          <w:rFonts w:eastAsia="Times New Roman"/>
          <w:color w:val="000000"/>
          <w:spacing w:val="8"/>
          <w:sz w:val="18"/>
        </w:rPr>
        <w:t xml:space="preserve"> that holds the mruby library bytecode.</w:t>
      </w:r>
      <w:r w:rsidRPr="0040434C">
        <w:rPr>
          <w:color w:val="000000"/>
          <w:spacing w:val="8"/>
          <w:sz w:val="18"/>
        </w:rPr>
        <w:t xml:space="preserve"> Note</w:t>
      </w:r>
      <w:r>
        <w:rPr>
          <w:rFonts w:eastAsia="Times New Roman"/>
          <w:color w:val="000000"/>
          <w:spacing w:val="8"/>
          <w:sz w:val="18"/>
        </w:rPr>
        <w:t xml:space="preserve"> that two bytecodes are read separately in the RiteVM.</w:t>
      </w:r>
    </w:p>
    <w:p w14:paraId="15C25876" w14:textId="3ED29C5F" w:rsidR="00F10532" w:rsidRPr="0040434C" w:rsidRDefault="003D5E68" w:rsidP="0040434C">
      <w:pPr>
        <w:spacing w:line="248" w:lineRule="exact"/>
        <w:ind w:firstLine="144"/>
        <w:jc w:val="both"/>
        <w:textAlignment w:val="baseline"/>
        <w:rPr>
          <w:color w:val="000000"/>
          <w:spacing w:val="7"/>
          <w:sz w:val="18"/>
        </w:rPr>
      </w:pPr>
      <w:r w:rsidRPr="0040434C">
        <w:rPr>
          <w:color w:val="000000"/>
          <w:spacing w:val="7"/>
          <w:sz w:val="18"/>
        </w:rPr>
        <w:t xml:space="preserve">Finally, the </w:t>
      </w:r>
      <w:r>
        <w:rPr>
          <w:rFonts w:eastAsia="Times New Roman"/>
          <w:color w:val="000000"/>
          <w:spacing w:val="7"/>
          <w:sz w:val="18"/>
        </w:rPr>
        <w:t>mruby task</w:t>
      </w:r>
      <w:r w:rsidRPr="0040434C">
        <w:rPr>
          <w:color w:val="000000"/>
          <w:spacing w:val="7"/>
          <w:sz w:val="18"/>
        </w:rPr>
        <w:t xml:space="preserve"> runs (</w:t>
      </w:r>
      <w:r>
        <w:rPr>
          <w:rFonts w:eastAsia="Times New Roman"/>
          <w:color w:val="000000"/>
          <w:spacing w:val="7"/>
          <w:sz w:val="18"/>
        </w:rPr>
        <w:t>Fig.11</w:t>
      </w:r>
      <w:r w:rsidRPr="0040434C">
        <w:rPr>
          <w:color w:val="000000"/>
          <w:spacing w:val="7"/>
          <w:sz w:val="18"/>
        </w:rPr>
        <w:t xml:space="preserve">(E); </w:t>
      </w:r>
      <w:r>
        <w:rPr>
          <w:rFonts w:eastAsia="Times New Roman"/>
          <w:color w:val="000000"/>
          <w:spacing w:val="7"/>
          <w:sz w:val="18"/>
        </w:rPr>
        <w:t>lines 20</w:t>
      </w:r>
      <w:r>
        <w:rPr>
          <w:rFonts w:eastAsia="Times New Roman"/>
          <w:color w:val="000000"/>
          <w:spacing w:val="7"/>
          <w:sz w:val="18"/>
        </w:rPr>
        <w:softHyphen/>
        <w:t>23</w:t>
      </w:r>
      <w:r w:rsidRPr="0040434C">
        <w:rPr>
          <w:color w:val="000000"/>
          <w:spacing w:val="7"/>
          <w:sz w:val="18"/>
        </w:rPr>
        <w:t xml:space="preserve"> in </w:t>
      </w:r>
      <w:r>
        <w:rPr>
          <w:rFonts w:eastAsia="Times New Roman"/>
          <w:color w:val="000000"/>
          <w:spacing w:val="7"/>
          <w:sz w:val="18"/>
        </w:rPr>
        <w:t>Fig.13</w:t>
      </w:r>
      <w:r w:rsidRPr="0040434C">
        <w:rPr>
          <w:color w:val="000000"/>
          <w:spacing w:val="7"/>
          <w:sz w:val="18"/>
        </w:rPr>
        <w:t xml:space="preserve">). When an mruby application is </w:t>
      </w:r>
      <w:r>
        <w:rPr>
          <w:rFonts w:eastAsia="Times New Roman"/>
          <w:color w:val="000000"/>
          <w:spacing w:val="7"/>
          <w:sz w:val="18"/>
        </w:rPr>
        <w:t>mod</w:t>
      </w:r>
      <w:r>
        <w:rPr>
          <w:rFonts w:eastAsia="Times New Roman"/>
          <w:color w:val="000000"/>
          <w:spacing w:val="7"/>
          <w:sz w:val="18"/>
        </w:rPr>
        <w:softHyphen/>
        <w:t>ified</w:t>
      </w:r>
      <w:r w:rsidRPr="0040434C">
        <w:rPr>
          <w:color w:val="000000"/>
          <w:spacing w:val="7"/>
          <w:sz w:val="18"/>
        </w:rPr>
        <w:t>, only the bytecode of the</w:t>
      </w:r>
      <w:r>
        <w:rPr>
          <w:rFonts w:eastAsia="Times New Roman"/>
          <w:color w:val="000000"/>
          <w:spacing w:val="7"/>
          <w:sz w:val="18"/>
        </w:rPr>
        <w:t xml:space="preserve"> modified</w:t>
      </w:r>
      <w:r w:rsidRPr="0040434C">
        <w:rPr>
          <w:color w:val="000000"/>
          <w:spacing w:val="7"/>
          <w:sz w:val="18"/>
        </w:rPr>
        <w:t xml:space="preserve"> application should be transferred; the mruby libraries do not need to be touched because they typically do not change.</w:t>
      </w:r>
    </w:p>
    <w:p w14:paraId="5BC86368" w14:textId="77777777" w:rsidR="00F10532" w:rsidRDefault="003D5E68">
      <w:pPr>
        <w:spacing w:line="246" w:lineRule="exact"/>
        <w:ind w:firstLine="144"/>
        <w:jc w:val="both"/>
        <w:textAlignment w:val="baseline"/>
        <w:rPr>
          <w:rFonts w:eastAsia="Times New Roman"/>
          <w:color w:val="000000"/>
          <w:spacing w:val="7"/>
          <w:sz w:val="18"/>
        </w:rPr>
      </w:pPr>
      <w:r>
        <w:rPr>
          <w:rFonts w:eastAsia="Times New Roman"/>
          <w:color w:val="000000"/>
          <w:spacing w:val="7"/>
          <w:sz w:val="18"/>
        </w:rPr>
        <w:t>The process shown in Fig.13 (lines 24-29) is car</w:t>
      </w:r>
      <w:r>
        <w:rPr>
          <w:rFonts w:eastAsia="Times New Roman"/>
          <w:color w:val="000000"/>
          <w:spacing w:val="7"/>
          <w:sz w:val="18"/>
        </w:rPr>
        <w:softHyphen/>
        <w:t>ried out when an exception occurs. When all mruby applications are completed, mrb state and mrbc context are freed (lines of 32-35 in Fig.13). The proposed framework supports continuous load</w:t>
      </w:r>
      <w:r>
        <w:rPr>
          <w:rFonts w:eastAsia="Times New Roman"/>
          <w:color w:val="000000"/>
          <w:spacing w:val="7"/>
          <w:sz w:val="18"/>
        </w:rPr>
        <w:softHyphen/>
        <w:t>ing; thus, this process loops. After the variables are freed, the RiteVM waits for the next mruby appli</w:t>
      </w:r>
      <w:r>
        <w:rPr>
          <w:rFonts w:eastAsia="Times New Roman"/>
          <w:color w:val="000000"/>
          <w:spacing w:val="7"/>
          <w:sz w:val="18"/>
        </w:rPr>
        <w:softHyphen/>
        <w:t>cation bytecode.</w:t>
      </w:r>
    </w:p>
    <w:p w14:paraId="319A83FE" w14:textId="77777777" w:rsidR="00F10532" w:rsidRDefault="003D5E68">
      <w:pPr>
        <w:spacing w:line="215" w:lineRule="exact"/>
        <w:jc w:val="center"/>
        <w:textAlignment w:val="baseline"/>
        <w:rPr>
          <w:rFonts w:ascii="Bookman Old Style" w:eastAsia="Bookman Old Style" w:hAnsi="Bookman Old Style"/>
          <w:b/>
          <w:color w:val="000000"/>
          <w:sz w:val="15"/>
        </w:rPr>
      </w:pPr>
      <w:r>
        <w:br w:type="column"/>
      </w:r>
      <w:r>
        <w:rPr>
          <w:rFonts w:ascii="Bookman Old Style" w:eastAsia="Bookman Old Style" w:hAnsi="Bookman Old Style"/>
          <w:b/>
          <w:color w:val="000000"/>
          <w:sz w:val="15"/>
        </w:rPr>
        <w:t xml:space="preserve">Fig. 15 Component diagram of RiteVM </w:t>
      </w:r>
      <w:r>
        <w:rPr>
          <w:rFonts w:ascii="Bookman Old Style" w:eastAsia="Bookman Old Style" w:hAnsi="Bookman Old Style"/>
          <w:b/>
          <w:color w:val="000000"/>
          <w:sz w:val="15"/>
        </w:rPr>
        <w:br/>
        <w:t>scheduler</w:t>
      </w:r>
    </w:p>
    <w:p w14:paraId="0FC680BE" w14:textId="77777777" w:rsidR="00F10532" w:rsidRPr="0040434C" w:rsidRDefault="003D5E68" w:rsidP="0040434C">
      <w:pPr>
        <w:spacing w:before="317" w:line="208" w:lineRule="exact"/>
        <w:ind w:left="144"/>
        <w:jc w:val="both"/>
        <w:textAlignment w:val="baseline"/>
        <w:rPr>
          <w:b/>
          <w:color w:val="000000"/>
          <w:spacing w:val="19"/>
          <w:sz w:val="19"/>
        </w:rPr>
      </w:pPr>
      <w:r>
        <w:rPr>
          <w:rFonts w:eastAsia="Times New Roman"/>
          <w:b/>
          <w:color w:val="000000"/>
          <w:spacing w:val="19"/>
          <w:sz w:val="19"/>
        </w:rPr>
        <w:t xml:space="preserve">3.2 </w:t>
      </w:r>
      <w:r w:rsidRPr="0040434C">
        <w:rPr>
          <w:b/>
          <w:color w:val="000000"/>
          <w:spacing w:val="19"/>
          <w:sz w:val="19"/>
        </w:rPr>
        <w:t>RiteVM Scheduler</w:t>
      </w:r>
    </w:p>
    <w:p w14:paraId="4D45A7DA" w14:textId="77777777" w:rsidR="00F10532" w:rsidRPr="0040434C" w:rsidRDefault="003D5E68" w:rsidP="0040434C">
      <w:pPr>
        <w:spacing w:before="2" w:line="248" w:lineRule="exact"/>
        <w:ind w:firstLine="144"/>
        <w:jc w:val="both"/>
        <w:textAlignment w:val="baseline"/>
        <w:rPr>
          <w:color w:val="000000"/>
          <w:spacing w:val="8"/>
          <w:sz w:val="18"/>
        </w:rPr>
      </w:pPr>
      <w:r w:rsidRPr="0040434C">
        <w:rPr>
          <w:color w:val="000000"/>
          <w:spacing w:val="8"/>
          <w:sz w:val="18"/>
        </w:rPr>
        <w:t>This section describes the implementation of the RiteVM scheduler in the proposed framework. mruby on TECS supports multitasking; however, multitask processing in mruby on TECS requires the developers to have knowledge about the RTOS (TOPPERS/HRP2).</w:t>
      </w:r>
    </w:p>
    <w:p w14:paraId="04454432" w14:textId="2C7EB6B9" w:rsidR="00F10532" w:rsidRPr="0040434C" w:rsidRDefault="003D5E68" w:rsidP="0040434C">
      <w:pPr>
        <w:spacing w:line="247" w:lineRule="exact"/>
        <w:ind w:firstLine="144"/>
        <w:jc w:val="both"/>
        <w:textAlignment w:val="baseline"/>
        <w:rPr>
          <w:color w:val="000000"/>
          <w:spacing w:val="6"/>
          <w:sz w:val="18"/>
        </w:rPr>
      </w:pPr>
      <w:r w:rsidRPr="0040434C">
        <w:rPr>
          <w:color w:val="000000"/>
          <w:spacing w:val="6"/>
          <w:sz w:val="18"/>
        </w:rPr>
        <w:t xml:space="preserve">One approach for multitasking is a co-routine, which is a cooperative thread scheduled by </w:t>
      </w:r>
      <w:r>
        <w:rPr>
          <w:rFonts w:eastAsia="Times New Roman"/>
          <w:color w:val="000000"/>
          <w:spacing w:val="6"/>
          <w:sz w:val="18"/>
        </w:rPr>
        <w:t>devel</w:t>
      </w:r>
      <w:r>
        <w:rPr>
          <w:rFonts w:eastAsia="Times New Roman"/>
          <w:color w:val="000000"/>
          <w:spacing w:val="6"/>
          <w:sz w:val="18"/>
        </w:rPr>
        <w:softHyphen/>
        <w:t>opers</w:t>
      </w:r>
      <w:r w:rsidRPr="0040434C">
        <w:rPr>
          <w:color w:val="000000"/>
          <w:spacing w:val="6"/>
          <w:sz w:val="18"/>
        </w:rPr>
        <w:t xml:space="preserve"> with functions such as </w:t>
      </w:r>
      <w:r w:rsidRPr="0040434C">
        <w:rPr>
          <w:i/>
          <w:color w:val="000000"/>
          <w:spacing w:val="6"/>
          <w:sz w:val="18"/>
        </w:rPr>
        <w:t xml:space="preserve">resume </w:t>
      </w:r>
      <w:r w:rsidRPr="0040434C">
        <w:rPr>
          <w:color w:val="000000"/>
          <w:spacing w:val="6"/>
          <w:sz w:val="18"/>
        </w:rPr>
        <w:t xml:space="preserve">and </w:t>
      </w:r>
      <w:r w:rsidRPr="0040434C">
        <w:rPr>
          <w:i/>
          <w:color w:val="000000"/>
          <w:spacing w:val="6"/>
          <w:sz w:val="18"/>
        </w:rPr>
        <w:t xml:space="preserve">yield </w:t>
      </w:r>
      <w:r w:rsidRPr="0040434C">
        <w:rPr>
          <w:color w:val="000000"/>
          <w:spacing w:val="6"/>
          <w:sz w:val="18"/>
        </w:rPr>
        <w:t>(the Ruby co-routine is defined in the Fiber class [</w:t>
      </w:r>
      <w:r>
        <w:rPr>
          <w:rFonts w:eastAsia="Times New Roman"/>
          <w:color w:val="000000"/>
          <w:spacing w:val="6"/>
          <w:sz w:val="18"/>
        </w:rPr>
        <w:t>3</w:t>
      </w:r>
      <w:r w:rsidRPr="0040434C">
        <w:rPr>
          <w:color w:val="000000"/>
          <w:spacing w:val="6"/>
          <w:sz w:val="18"/>
        </w:rPr>
        <w:t>]). A co-routine is non-preemptive multitasking, which does not receive OS support because developers must switch tasks manually.</w:t>
      </w:r>
      <w:r>
        <w:rPr>
          <w:rFonts w:eastAsia="Times New Roman"/>
          <w:color w:val="000000"/>
          <w:spacing w:val="6"/>
          <w:sz w:val="18"/>
        </w:rPr>
        <w:t xml:space="preserve"> A co-routine cannot take advantage of multicore processing.</w:t>
      </w:r>
    </w:p>
    <w:p w14:paraId="28522D88" w14:textId="0354CF0F" w:rsidR="00F10532" w:rsidRPr="0040434C" w:rsidRDefault="003D5E68" w:rsidP="0040434C">
      <w:pPr>
        <w:spacing w:before="2" w:line="248" w:lineRule="exact"/>
        <w:ind w:firstLine="144"/>
        <w:jc w:val="both"/>
        <w:textAlignment w:val="baseline"/>
        <w:rPr>
          <w:color w:val="000000"/>
          <w:spacing w:val="6"/>
          <w:sz w:val="18"/>
        </w:rPr>
      </w:pPr>
      <w:r w:rsidRPr="0040434C">
        <w:rPr>
          <w:rFonts w:eastAsia="Times New Roman" w:cstheme="minorBidi"/>
          <w:color w:val="000000"/>
          <w:spacing w:val="6"/>
          <w:sz w:val="18"/>
          <w:szCs w:val="20"/>
        </w:rPr>
        <w:t xml:space="preserve">As another method, </w:t>
      </w:r>
      <w:r w:rsidRPr="0040434C">
        <w:rPr>
          <w:rFonts w:eastAsia="Times New Roman" w:cstheme="minorBidi"/>
          <w:i/>
          <w:color w:val="000000"/>
          <w:spacing w:val="6"/>
          <w:sz w:val="18"/>
          <w:szCs w:val="20"/>
        </w:rPr>
        <w:t>delay()</w:t>
      </w:r>
      <w:r w:rsidRPr="0040434C">
        <w:rPr>
          <w:rFonts w:eastAsia="Times New Roman" w:cstheme="minorBidi"/>
          <w:color w:val="000000"/>
          <w:spacing w:val="6"/>
          <w:sz w:val="18"/>
          <w:szCs w:val="20"/>
        </w:rPr>
        <w:t>, which is a service call of</w:t>
      </w:r>
      <w:r>
        <w:rPr>
          <w:rFonts w:eastAsia="Times New Roman"/>
          <w:color w:val="000000"/>
          <w:spacing w:val="6"/>
          <w:sz w:val="18"/>
        </w:rPr>
        <w:t xml:space="preserve"> </w:t>
      </w:r>
      <w:r w:rsidRPr="0040434C">
        <w:rPr>
          <w:color w:val="000000"/>
          <w:spacing w:val="6"/>
          <w:sz w:val="19"/>
        </w:rPr>
        <w:t>µ</w:t>
      </w:r>
      <w:r w:rsidRPr="0040434C">
        <w:rPr>
          <w:color w:val="000000"/>
          <w:spacing w:val="6"/>
          <w:sz w:val="18"/>
        </w:rPr>
        <w:t xml:space="preserve">ITRON, can be used for multitasking. This service call delays the execution of its own task for the time of the argument. </w:t>
      </w:r>
      <w:r w:rsidRPr="0040434C">
        <w:rPr>
          <w:i/>
          <w:color w:val="000000"/>
          <w:spacing w:val="6"/>
          <w:sz w:val="18"/>
        </w:rPr>
        <w:t xml:space="preserve">delay() </w:t>
      </w:r>
      <w:r w:rsidRPr="0040434C">
        <w:rPr>
          <w:color w:val="000000"/>
          <w:spacing w:val="6"/>
          <w:sz w:val="18"/>
        </w:rPr>
        <w:t xml:space="preserve">is needed when scheduling fixed-priority tasks. However, the </w:t>
      </w:r>
      <w:r>
        <w:rPr>
          <w:rFonts w:eastAsia="Times New Roman"/>
          <w:color w:val="000000"/>
          <w:spacing w:val="6"/>
          <w:sz w:val="18"/>
        </w:rPr>
        <w:t>pro</w:t>
      </w:r>
      <w:r>
        <w:rPr>
          <w:rFonts w:eastAsia="Times New Roman"/>
          <w:color w:val="000000"/>
          <w:spacing w:val="6"/>
          <w:sz w:val="18"/>
        </w:rPr>
        <w:softHyphen/>
        <w:t>gramming</w:t>
      </w:r>
      <w:r w:rsidRPr="0040434C">
        <w:rPr>
          <w:color w:val="000000"/>
          <w:spacing w:val="6"/>
          <w:sz w:val="18"/>
        </w:rPr>
        <w:t xml:space="preserve"> applied to </w:t>
      </w:r>
      <w:r w:rsidRPr="0040434C">
        <w:rPr>
          <w:i/>
          <w:color w:val="000000"/>
          <w:spacing w:val="6"/>
          <w:sz w:val="18"/>
        </w:rPr>
        <w:t xml:space="preserve">delay() </w:t>
      </w:r>
      <w:r w:rsidRPr="0040434C">
        <w:rPr>
          <w:color w:val="000000"/>
          <w:spacing w:val="6"/>
          <w:sz w:val="18"/>
        </w:rPr>
        <w:t>is difficult to use with fair scheduling.</w:t>
      </w:r>
    </w:p>
    <w:p w14:paraId="73A97A78" w14:textId="55D35D89" w:rsidR="00F10532" w:rsidRPr="0040434C" w:rsidRDefault="003D5E68" w:rsidP="0040434C">
      <w:pPr>
        <w:spacing w:line="248" w:lineRule="exact"/>
        <w:ind w:firstLine="144"/>
        <w:jc w:val="both"/>
        <w:textAlignment w:val="baseline"/>
        <w:rPr>
          <w:color w:val="000000"/>
          <w:spacing w:val="4"/>
          <w:sz w:val="18"/>
        </w:rPr>
      </w:pPr>
      <w:r w:rsidRPr="0040434C">
        <w:rPr>
          <w:color w:val="000000"/>
          <w:spacing w:val="4"/>
          <w:sz w:val="18"/>
        </w:rPr>
        <w:t xml:space="preserve">For multitask processing, the proposed </w:t>
      </w:r>
      <w:r>
        <w:rPr>
          <w:rFonts w:eastAsia="Times New Roman"/>
          <w:color w:val="000000"/>
          <w:spacing w:val="4"/>
          <w:sz w:val="18"/>
        </w:rPr>
        <w:t>frame</w:t>
      </w:r>
      <w:r>
        <w:rPr>
          <w:rFonts w:eastAsia="Times New Roman"/>
          <w:color w:val="000000"/>
          <w:spacing w:val="4"/>
          <w:sz w:val="18"/>
        </w:rPr>
        <w:softHyphen/>
        <w:t>work</w:t>
      </w:r>
      <w:r w:rsidRPr="0040434C">
        <w:rPr>
          <w:color w:val="000000"/>
          <w:spacing w:val="4"/>
          <w:sz w:val="18"/>
        </w:rPr>
        <w:t xml:space="preserve"> provides the RiteVM scheduler, which is a fair scheduler that runs multiple tasks equally. Note that the RiteVM scheduler is utilized only when application tasks have equal priority. mruby </w:t>
      </w:r>
      <w:r>
        <w:rPr>
          <w:rFonts w:eastAsia="Times New Roman"/>
          <w:color w:val="000000"/>
          <w:spacing w:val="4"/>
          <w:sz w:val="18"/>
        </w:rPr>
        <w:t>appli</w:t>
      </w:r>
      <w:r>
        <w:rPr>
          <w:rFonts w:eastAsia="Times New Roman"/>
          <w:color w:val="000000"/>
          <w:spacing w:val="4"/>
          <w:sz w:val="18"/>
        </w:rPr>
        <w:softHyphen/>
        <w:t>cations</w:t>
      </w:r>
      <w:r w:rsidRPr="0040434C">
        <w:rPr>
          <w:color w:val="000000"/>
          <w:spacing w:val="4"/>
          <w:sz w:val="18"/>
        </w:rPr>
        <w:t xml:space="preserve"> can run concurrently without calling an OS function. </w:t>
      </w:r>
      <w:r>
        <w:rPr>
          <w:rFonts w:eastAsia="Times New Roman"/>
          <w:color w:val="000000"/>
          <w:spacing w:val="4"/>
          <w:sz w:val="18"/>
        </w:rPr>
        <w:t>The application programs</w:t>
      </w:r>
      <w:r w:rsidRPr="0040434C">
        <w:rPr>
          <w:color w:val="000000"/>
          <w:spacing w:val="4"/>
          <w:sz w:val="18"/>
        </w:rPr>
        <w:t xml:space="preserve"> can </w:t>
      </w:r>
      <w:r>
        <w:rPr>
          <w:rFonts w:eastAsia="Times New Roman"/>
          <w:color w:val="000000"/>
          <w:spacing w:val="4"/>
          <w:sz w:val="18"/>
        </w:rPr>
        <w:t>also utilize existing programs because their structures do not change</w:t>
      </w:r>
      <w:r w:rsidRPr="0040434C">
        <w:rPr>
          <w:color w:val="000000"/>
          <w:spacing w:val="4"/>
          <w:sz w:val="18"/>
        </w:rPr>
        <w:t>.</w:t>
      </w:r>
    </w:p>
    <w:p w14:paraId="2F58ADC7" w14:textId="190EF4F5" w:rsidR="00F10532" w:rsidRDefault="003D5E68">
      <w:pPr>
        <w:spacing w:line="247" w:lineRule="exact"/>
        <w:ind w:firstLine="144"/>
        <w:jc w:val="both"/>
        <w:textAlignment w:val="baseline"/>
        <w:rPr>
          <w:rFonts w:eastAsia="Times New Roman"/>
          <w:color w:val="000000"/>
          <w:spacing w:val="7"/>
          <w:sz w:val="18"/>
        </w:rPr>
      </w:pPr>
      <w:r>
        <w:rPr>
          <w:rFonts w:eastAsia="Times New Roman"/>
          <w:color w:val="000000"/>
          <w:spacing w:val="7"/>
          <w:sz w:val="18"/>
        </w:rPr>
        <w:t>The RiteVM scheduler is a fair scheduler that is implemented as a TECS component in the pro</w:t>
      </w:r>
      <w:r>
        <w:rPr>
          <w:rFonts w:eastAsia="Times New Roman"/>
          <w:color w:val="000000"/>
          <w:spacing w:val="7"/>
          <w:sz w:val="18"/>
        </w:rPr>
        <w:softHyphen/>
        <w:t>posed framework. Therefore, when developers cre</w:t>
      </w:r>
      <w:r>
        <w:rPr>
          <w:rFonts w:eastAsia="Times New Roman"/>
          <w:color w:val="000000"/>
          <w:spacing w:val="7"/>
          <w:sz w:val="18"/>
        </w:rPr>
        <w:softHyphen/>
        <w:t>ate software with priority-based scheduling, the RiteVM scheduler can be removed easily.</w:t>
      </w:r>
    </w:p>
    <w:p w14:paraId="780F752B" w14:textId="77777777" w:rsidR="00F10532" w:rsidRDefault="003D5E68">
      <w:pPr>
        <w:spacing w:before="42" w:line="208" w:lineRule="exact"/>
        <w:ind w:left="144"/>
        <w:jc w:val="both"/>
        <w:textAlignment w:val="baseline"/>
        <w:rPr>
          <w:rFonts w:eastAsia="Times New Roman"/>
          <w:b/>
          <w:color w:val="000000"/>
          <w:spacing w:val="18"/>
          <w:sz w:val="19"/>
        </w:rPr>
      </w:pPr>
      <w:r>
        <w:rPr>
          <w:rFonts w:eastAsia="Times New Roman"/>
          <w:b/>
          <w:color w:val="000000"/>
          <w:spacing w:val="18"/>
          <w:sz w:val="19"/>
        </w:rPr>
        <w:t>3.2.1 RiteVM Scheduler Design</w:t>
      </w:r>
    </w:p>
    <w:p w14:paraId="040EF693" w14:textId="19B9BF37" w:rsidR="00F10532" w:rsidRPr="0040434C" w:rsidRDefault="003D5E68" w:rsidP="0040434C">
      <w:pPr>
        <w:spacing w:before="5" w:line="248" w:lineRule="exact"/>
        <w:ind w:firstLine="144"/>
        <w:jc w:val="both"/>
        <w:textAlignment w:val="baseline"/>
        <w:rPr>
          <w:color w:val="000000"/>
          <w:spacing w:val="15"/>
          <w:sz w:val="18"/>
        </w:rPr>
      </w:pPr>
      <w:r w:rsidRPr="0040434C">
        <w:rPr>
          <w:color w:val="000000"/>
          <w:spacing w:val="15"/>
          <w:sz w:val="18"/>
        </w:rPr>
        <w:t xml:space="preserve">A RiteVM scheduler is a periodic handler, and </w:t>
      </w:r>
      <w:r w:rsidRPr="0040434C">
        <w:rPr>
          <w:i/>
          <w:color w:val="000000"/>
          <w:spacing w:val="15"/>
          <w:sz w:val="18"/>
        </w:rPr>
        <w:t>rotateReadyQueue</w:t>
      </w:r>
      <w:r w:rsidRPr="0040434C">
        <w:rPr>
          <w:color w:val="000000"/>
          <w:spacing w:val="15"/>
          <w:sz w:val="18"/>
        </w:rPr>
        <w:t xml:space="preserve">, which is a service call of </w:t>
      </w:r>
      <w:r w:rsidRPr="0040434C">
        <w:rPr>
          <w:color w:val="000000"/>
          <w:spacing w:val="15"/>
          <w:sz w:val="19"/>
        </w:rPr>
        <w:t>µ</w:t>
      </w:r>
      <w:r w:rsidRPr="0040434C">
        <w:rPr>
          <w:color w:val="000000"/>
          <w:spacing w:val="15"/>
          <w:sz w:val="18"/>
        </w:rPr>
        <w:t xml:space="preserve">ITRON to switch tasks with equal </w:t>
      </w:r>
      <w:r>
        <w:rPr>
          <w:rFonts w:eastAsia="Times New Roman"/>
          <w:color w:val="000000"/>
          <w:spacing w:val="15"/>
          <w:sz w:val="18"/>
        </w:rPr>
        <w:t>prior-</w:t>
      </w:r>
      <w:r>
        <w:rPr>
          <w:rFonts w:eastAsia="Times New Roman"/>
          <w:color w:val="000000"/>
          <w:sz w:val="24"/>
        </w:rPr>
        <w:t xml:space="preserve"> </w:t>
      </w:r>
    </w:p>
    <w:p w14:paraId="4D1613EF" w14:textId="77777777" w:rsidR="00F10532" w:rsidRDefault="00F10532">
      <w:pPr>
        <w:sectPr w:rsidR="00F10532">
          <w:type w:val="continuous"/>
          <w:pgSz w:w="11909" w:h="16838"/>
          <w:pgMar w:top="960" w:right="2688" w:bottom="3147" w:left="712" w:header="720" w:footer="720" w:gutter="0"/>
          <w:cols w:num="2" w:space="0" w:equalWidth="0">
            <w:col w:w="4100" w:space="309"/>
            <w:col w:w="4100" w:space="0"/>
          </w:cols>
        </w:sectPr>
      </w:pPr>
    </w:p>
    <w:p w14:paraId="630789F2" w14:textId="77777777" w:rsidR="00F10532" w:rsidRDefault="003D5E68">
      <w:pPr>
        <w:tabs>
          <w:tab w:val="right" w:pos="5256"/>
        </w:tabs>
        <w:spacing w:before="26" w:after="92" w:line="223" w:lineRule="exact"/>
        <w:textAlignment w:val="baseline"/>
        <w:rPr>
          <w:rFonts w:eastAsia="Times New Roman"/>
          <w:color w:val="000000"/>
          <w:sz w:val="18"/>
          <w:lang w:eastAsia="ja-JP"/>
        </w:rPr>
      </w:pPr>
      <w:r>
        <w:rPr>
          <w:rFonts w:eastAsia="Times New Roman"/>
          <w:color w:val="000000"/>
          <w:sz w:val="18"/>
          <w:lang w:eastAsia="ja-JP"/>
        </w:rPr>
        <w:t>8</w:t>
      </w:r>
      <w:r>
        <w:rPr>
          <w:rFonts w:eastAsia="Times New Roman"/>
          <w:color w:val="000000"/>
          <w:sz w:val="18"/>
          <w:lang w:eastAsia="ja-JP"/>
        </w:rPr>
        <w:tab/>
      </w:r>
      <w:r>
        <w:rPr>
          <w:rFonts w:ascii="MS Mincho" w:eastAsia="MS Mincho" w:hAnsi="MS Mincho"/>
          <w:color w:val="000000"/>
          <w:sz w:val="17"/>
          <w:lang w:eastAsia="ja-JP"/>
        </w:rPr>
        <w:t>コンピュータソフトウェア</w:t>
      </w:r>
    </w:p>
    <w:p w14:paraId="3343E5C0" w14:textId="77777777" w:rsidR="00F10532" w:rsidRDefault="00F10532">
      <w:pPr>
        <w:spacing w:before="26" w:after="92" w:line="223" w:lineRule="exact"/>
        <w:rPr>
          <w:lang w:eastAsia="ja-JP"/>
        </w:rPr>
        <w:sectPr w:rsidR="00F10532">
          <w:pgSz w:w="11909" w:h="16838"/>
          <w:pgMar w:top="940" w:right="5926" w:bottom="3128" w:left="723" w:header="720" w:footer="720" w:gutter="0"/>
          <w:cols w:space="720"/>
        </w:sectPr>
      </w:pPr>
    </w:p>
    <w:p w14:paraId="4ED1D29D" w14:textId="77777777" w:rsidR="00F10532" w:rsidRDefault="003D5E68">
      <w:pPr>
        <w:spacing w:before="1" w:line="248" w:lineRule="exact"/>
        <w:jc w:val="both"/>
        <w:textAlignment w:val="baseline"/>
        <w:rPr>
          <w:rFonts w:eastAsia="Times New Roman"/>
          <w:color w:val="000000"/>
          <w:spacing w:val="6"/>
          <w:sz w:val="18"/>
        </w:rPr>
      </w:pPr>
      <w:r>
        <w:rPr>
          <w:rFonts w:eastAsia="Times New Roman"/>
          <w:color w:val="000000"/>
          <w:spacing w:val="6"/>
          <w:sz w:val="18"/>
        </w:rPr>
        <w:t xml:space="preserve">ity, is implemented as the main process of the handler. In other words, the RiteVM scheduler calls </w:t>
      </w:r>
      <w:r>
        <w:rPr>
          <w:rFonts w:eastAsia="Times New Roman"/>
          <w:i/>
          <w:color w:val="000000"/>
          <w:spacing w:val="6"/>
          <w:sz w:val="18"/>
        </w:rPr>
        <w:t xml:space="preserve">rotateReadyQueue </w:t>
      </w:r>
      <w:r>
        <w:rPr>
          <w:rFonts w:eastAsia="Times New Roman"/>
          <w:color w:val="000000"/>
          <w:spacing w:val="6"/>
          <w:sz w:val="18"/>
        </w:rPr>
        <w:t xml:space="preserve">cyclically. The design of the RiteVM scheduler is shown in Fig.14. </w:t>
      </w:r>
      <w:r>
        <w:rPr>
          <w:rFonts w:eastAsia="Times New Roman"/>
          <w:i/>
          <w:color w:val="000000"/>
          <w:spacing w:val="6"/>
          <w:sz w:val="18"/>
        </w:rPr>
        <w:t xml:space="preserve">ro-tateReadyQueue </w:t>
      </w:r>
      <w:r>
        <w:rPr>
          <w:rFonts w:eastAsia="Times New Roman"/>
          <w:color w:val="000000"/>
          <w:spacing w:val="6"/>
          <w:sz w:val="18"/>
        </w:rPr>
        <w:t>is described as follows.</w:t>
      </w:r>
    </w:p>
    <w:p w14:paraId="62899F09" w14:textId="77777777" w:rsidR="00F10532" w:rsidRDefault="003D5E68">
      <w:pPr>
        <w:spacing w:before="2" w:line="248" w:lineRule="exact"/>
        <w:ind w:firstLine="144"/>
        <w:jc w:val="both"/>
        <w:textAlignment w:val="baseline"/>
        <w:rPr>
          <w:rFonts w:eastAsia="Times New Roman"/>
          <w:color w:val="000000"/>
          <w:spacing w:val="7"/>
          <w:sz w:val="18"/>
        </w:rPr>
      </w:pPr>
      <w:r>
        <w:rPr>
          <w:rFonts w:eastAsia="Times New Roman"/>
          <w:color w:val="000000"/>
          <w:spacing w:val="7"/>
          <w:sz w:val="18"/>
        </w:rPr>
        <w:t>Here, assumed that two tasks with equal priority are in an infinite loop. In the current system, when one task is executed first, the other task would not be executed because the first task runs in the loop.</w:t>
      </w:r>
    </w:p>
    <w:p w14:paraId="54A6F97B" w14:textId="77777777" w:rsidR="00F10532" w:rsidRDefault="003D5E68">
      <w:pPr>
        <w:spacing w:line="247" w:lineRule="exact"/>
        <w:ind w:firstLine="144"/>
        <w:jc w:val="both"/>
        <w:textAlignment w:val="baseline"/>
        <w:rPr>
          <w:rFonts w:eastAsia="Times New Roman"/>
          <w:color w:val="000000"/>
          <w:spacing w:val="6"/>
          <w:sz w:val="18"/>
        </w:rPr>
      </w:pPr>
      <w:r>
        <w:rPr>
          <w:rFonts w:eastAsia="Times New Roman"/>
          <w:color w:val="000000"/>
          <w:spacing w:val="6"/>
          <w:sz w:val="18"/>
        </w:rPr>
        <w:t xml:space="preserve">When </w:t>
      </w:r>
      <w:r>
        <w:rPr>
          <w:rFonts w:eastAsia="Times New Roman"/>
          <w:i/>
          <w:color w:val="000000"/>
          <w:spacing w:val="6"/>
          <w:sz w:val="18"/>
        </w:rPr>
        <w:t xml:space="preserve">rotateReadyQueue </w:t>
      </w:r>
      <w:r>
        <w:rPr>
          <w:rFonts w:eastAsia="Times New Roman"/>
          <w:color w:val="000000"/>
          <w:spacing w:val="6"/>
          <w:sz w:val="18"/>
        </w:rPr>
        <w:t xml:space="preserve">is called, tasks with equal priority are switched as shown in Fig.14. Note that the argument of </w:t>
      </w:r>
      <w:r>
        <w:rPr>
          <w:rFonts w:eastAsia="Times New Roman"/>
          <w:i/>
          <w:color w:val="000000"/>
          <w:spacing w:val="6"/>
          <w:sz w:val="18"/>
        </w:rPr>
        <w:t xml:space="preserve">rotateReadyQueue </w:t>
      </w:r>
      <w:r>
        <w:rPr>
          <w:rFonts w:eastAsia="Times New Roman"/>
          <w:color w:val="000000"/>
          <w:spacing w:val="6"/>
          <w:sz w:val="18"/>
        </w:rPr>
        <w:t>is the priority.</w:t>
      </w:r>
    </w:p>
    <w:p w14:paraId="24BDBC07" w14:textId="77777777" w:rsidR="00F10532" w:rsidRDefault="003D5E68">
      <w:pPr>
        <w:spacing w:before="3" w:line="248" w:lineRule="exact"/>
        <w:ind w:firstLine="144"/>
        <w:jc w:val="both"/>
        <w:textAlignment w:val="baseline"/>
        <w:rPr>
          <w:rFonts w:eastAsia="Times New Roman"/>
          <w:color w:val="000000"/>
          <w:spacing w:val="7"/>
          <w:sz w:val="18"/>
        </w:rPr>
      </w:pPr>
      <w:r w:rsidRPr="0040434C">
        <w:rPr>
          <w:color w:val="000000"/>
          <w:spacing w:val="7"/>
          <w:sz w:val="18"/>
        </w:rPr>
        <w:t xml:space="preserve">In addition, </w:t>
      </w:r>
      <w:r w:rsidRPr="0040434C">
        <w:rPr>
          <w:i/>
          <w:color w:val="000000"/>
          <w:spacing w:val="7"/>
          <w:sz w:val="18"/>
        </w:rPr>
        <w:t xml:space="preserve">rotateReadyQueue </w:t>
      </w:r>
      <w:r w:rsidRPr="0040434C">
        <w:rPr>
          <w:color w:val="000000"/>
          <w:spacing w:val="7"/>
          <w:sz w:val="18"/>
        </w:rPr>
        <w:t xml:space="preserve">can be performed if the number of tasks is more than two. </w:t>
      </w:r>
      <w:r>
        <w:rPr>
          <w:rFonts w:eastAsia="Times New Roman"/>
          <w:color w:val="000000"/>
          <w:spacing w:val="7"/>
          <w:sz w:val="18"/>
        </w:rPr>
        <w:t>For exam</w:t>
      </w:r>
      <w:r>
        <w:rPr>
          <w:rFonts w:eastAsia="Times New Roman"/>
          <w:color w:val="000000"/>
          <w:spacing w:val="7"/>
          <w:sz w:val="18"/>
        </w:rPr>
        <w:softHyphen/>
        <w:t xml:space="preserve">ple, three tasks are in the order task1, task2, and task3. In this case, the order is rotated to task2, task3, and task1 when </w:t>
      </w:r>
      <w:r>
        <w:rPr>
          <w:rFonts w:eastAsia="Times New Roman"/>
          <w:i/>
          <w:color w:val="000000"/>
          <w:spacing w:val="7"/>
          <w:sz w:val="18"/>
        </w:rPr>
        <w:t xml:space="preserve">rotateReadyQueue </w:t>
      </w:r>
      <w:r>
        <w:rPr>
          <w:rFonts w:eastAsia="Times New Roman"/>
          <w:color w:val="000000"/>
          <w:spacing w:val="7"/>
          <w:sz w:val="18"/>
        </w:rPr>
        <w:t>is called.</w:t>
      </w:r>
    </w:p>
    <w:p w14:paraId="1DE311F1" w14:textId="755DE0F1" w:rsidR="00F10532" w:rsidRDefault="003D5E68">
      <w:pPr>
        <w:spacing w:before="42" w:line="208" w:lineRule="exact"/>
        <w:ind w:left="144"/>
        <w:jc w:val="both"/>
        <w:textAlignment w:val="baseline"/>
        <w:rPr>
          <w:rFonts w:eastAsia="Times New Roman"/>
          <w:b/>
          <w:color w:val="000000"/>
          <w:spacing w:val="14"/>
          <w:sz w:val="19"/>
        </w:rPr>
      </w:pPr>
      <w:r>
        <w:rPr>
          <w:rFonts w:eastAsia="Times New Roman"/>
          <w:b/>
          <w:color w:val="000000"/>
          <w:spacing w:val="14"/>
          <w:sz w:val="19"/>
        </w:rPr>
        <w:t xml:space="preserve">3. 2. 2 </w:t>
      </w:r>
      <w:r w:rsidRPr="0040434C">
        <w:rPr>
          <w:b/>
          <w:color w:val="000000"/>
          <w:spacing w:val="14"/>
          <w:sz w:val="19"/>
        </w:rPr>
        <w:t>Component of RiteVM Scheduler</w:t>
      </w:r>
    </w:p>
    <w:p w14:paraId="2B340346" w14:textId="4FF35771" w:rsidR="00F10532" w:rsidRPr="0040434C" w:rsidRDefault="003D5E68" w:rsidP="0040434C">
      <w:pPr>
        <w:spacing w:line="247" w:lineRule="exact"/>
        <w:ind w:firstLine="144"/>
        <w:jc w:val="both"/>
        <w:textAlignment w:val="baseline"/>
        <w:rPr>
          <w:color w:val="000000"/>
          <w:spacing w:val="6"/>
          <w:sz w:val="18"/>
        </w:rPr>
      </w:pPr>
      <w:r>
        <w:rPr>
          <w:rFonts w:eastAsia="Times New Roman"/>
          <w:color w:val="000000"/>
          <w:spacing w:val="6"/>
          <w:sz w:val="18"/>
        </w:rPr>
        <w:t>Fig.15</w:t>
      </w:r>
      <w:r w:rsidRPr="0040434C">
        <w:rPr>
          <w:color w:val="000000"/>
          <w:spacing w:val="6"/>
          <w:sz w:val="18"/>
        </w:rPr>
        <w:t xml:space="preserve"> shows a component diagram of the RiteVM scheduler. The RiteVM scheduler is a </w:t>
      </w:r>
      <w:r w:rsidRPr="0040434C">
        <w:rPr>
          <w:i/>
          <w:color w:val="000000"/>
          <w:spacing w:val="6"/>
          <w:sz w:val="18"/>
        </w:rPr>
        <w:t xml:space="preserve">composite cell </w:t>
      </w:r>
      <w:r w:rsidRPr="0040434C">
        <w:rPr>
          <w:color w:val="000000"/>
          <w:spacing w:val="6"/>
          <w:sz w:val="18"/>
        </w:rPr>
        <w:t xml:space="preserve">which consists of CyclicHandler and RiteVMSchedulerMain. The CyclicHandler </w:t>
      </w:r>
      <w:r w:rsidRPr="0040434C">
        <w:rPr>
          <w:i/>
          <w:color w:val="000000"/>
          <w:spacing w:val="6"/>
          <w:sz w:val="18"/>
        </w:rPr>
        <w:t xml:space="preserve">cell </w:t>
      </w:r>
      <w:r w:rsidRPr="0040434C">
        <w:rPr>
          <w:color w:val="000000"/>
          <w:spacing w:val="6"/>
          <w:sz w:val="18"/>
        </w:rPr>
        <w:t xml:space="preserve">configures the periodic handler based on </w:t>
      </w:r>
      <w:r w:rsidRPr="0040434C">
        <w:rPr>
          <w:color w:val="000000"/>
          <w:spacing w:val="6"/>
          <w:sz w:val="20"/>
        </w:rPr>
        <w:t>µ</w:t>
      </w:r>
      <w:r w:rsidRPr="0040434C">
        <w:rPr>
          <w:color w:val="000000"/>
          <w:spacing w:val="6"/>
          <w:sz w:val="18"/>
        </w:rPr>
        <w:t xml:space="preserve">ITRON. Cyclic handlers based on </w:t>
      </w:r>
      <w:r w:rsidRPr="0040434C">
        <w:rPr>
          <w:color w:val="000000"/>
          <w:spacing w:val="6"/>
          <w:sz w:val="20"/>
        </w:rPr>
        <w:t>µ</w:t>
      </w:r>
      <w:r w:rsidRPr="0040434C">
        <w:rPr>
          <w:color w:val="000000"/>
          <w:spacing w:val="6"/>
          <w:sz w:val="18"/>
        </w:rPr>
        <w:t>ITRON are described in the literature [</w:t>
      </w:r>
      <w:r>
        <w:rPr>
          <w:rFonts w:eastAsia="Times New Roman"/>
          <w:color w:val="000000"/>
          <w:spacing w:val="6"/>
          <w:sz w:val="18"/>
        </w:rPr>
        <w:t>26</w:t>
      </w:r>
      <w:r w:rsidRPr="0040434C">
        <w:rPr>
          <w:color w:val="000000"/>
          <w:spacing w:val="6"/>
          <w:sz w:val="18"/>
        </w:rPr>
        <w:t xml:space="preserve">]. The CyclicHandler </w:t>
      </w:r>
      <w:r w:rsidRPr="0040434C">
        <w:rPr>
          <w:i/>
          <w:color w:val="000000"/>
          <w:spacing w:val="6"/>
          <w:sz w:val="18"/>
        </w:rPr>
        <w:t xml:space="preserve">cell </w:t>
      </w:r>
      <w:r w:rsidRPr="0040434C">
        <w:rPr>
          <w:color w:val="000000"/>
          <w:spacing w:val="6"/>
          <w:sz w:val="18"/>
        </w:rPr>
        <w:t xml:space="preserve">has the attributes of the </w:t>
      </w:r>
      <w:r w:rsidRPr="0040434C">
        <w:rPr>
          <w:i/>
          <w:color w:val="000000"/>
          <w:spacing w:val="6"/>
          <w:sz w:val="18"/>
        </w:rPr>
        <w:t>cell</w:t>
      </w:r>
      <w:r w:rsidRPr="0040434C">
        <w:rPr>
          <w:color w:val="000000"/>
          <w:spacing w:val="6"/>
          <w:sz w:val="18"/>
        </w:rPr>
        <w:t xml:space="preserve">. The </w:t>
      </w:r>
      <w:r>
        <w:rPr>
          <w:rFonts w:eastAsia="Times New Roman"/>
          <w:color w:val="000000"/>
          <w:spacing w:val="6"/>
          <w:sz w:val="18"/>
        </w:rPr>
        <w:t>RiteVMSchedulerMain</w:t>
      </w:r>
      <w:r w:rsidRPr="0040434C">
        <w:rPr>
          <w:color w:val="000000"/>
          <w:spacing w:val="6"/>
          <w:sz w:val="18"/>
        </w:rPr>
        <w:t xml:space="preserve"> </w:t>
      </w:r>
      <w:r w:rsidRPr="0040434C">
        <w:rPr>
          <w:i/>
          <w:color w:val="000000"/>
          <w:spacing w:val="6"/>
          <w:sz w:val="18"/>
        </w:rPr>
        <w:t xml:space="preserve">cell </w:t>
      </w:r>
      <w:r w:rsidRPr="0040434C">
        <w:rPr>
          <w:color w:val="000000"/>
          <w:spacing w:val="6"/>
          <w:sz w:val="18"/>
        </w:rPr>
        <w:t xml:space="preserve">processes the body of a periodic handler. Note that </w:t>
      </w:r>
      <w:r w:rsidRPr="0040434C">
        <w:rPr>
          <w:i/>
          <w:color w:val="000000"/>
          <w:spacing w:val="6"/>
          <w:sz w:val="18"/>
        </w:rPr>
        <w:t xml:space="preserve">rotateReadyQueue </w:t>
      </w:r>
      <w:r w:rsidRPr="0040434C">
        <w:rPr>
          <w:color w:val="000000"/>
          <w:spacing w:val="6"/>
          <w:sz w:val="18"/>
        </w:rPr>
        <w:t>is implemented as the body.</w:t>
      </w:r>
      <w:r>
        <w:rPr>
          <w:rFonts w:eastAsia="Times New Roman"/>
          <w:color w:val="000000"/>
          <w:spacing w:val="6"/>
          <w:sz w:val="18"/>
        </w:rPr>
        <w:t xml:space="preserve"> Fig.16 shows tRiteVMScheduler </w:t>
      </w:r>
      <w:r>
        <w:rPr>
          <w:rFonts w:eastAsia="Times New Roman"/>
          <w:i/>
          <w:color w:val="000000"/>
          <w:spacing w:val="6"/>
          <w:sz w:val="18"/>
        </w:rPr>
        <w:t>celltype</w:t>
      </w:r>
      <w:r>
        <w:rPr>
          <w:rFonts w:eastAsia="Times New Roman"/>
          <w:color w:val="000000"/>
          <w:spacing w:val="6"/>
          <w:sz w:val="18"/>
        </w:rPr>
        <w:t xml:space="preserve">, which is a </w:t>
      </w:r>
      <w:r>
        <w:rPr>
          <w:rFonts w:eastAsia="Times New Roman"/>
          <w:i/>
          <w:color w:val="000000"/>
          <w:spacing w:val="6"/>
          <w:sz w:val="18"/>
        </w:rPr>
        <w:t xml:space="preserve">composite cell </w:t>
      </w:r>
      <w:r>
        <w:rPr>
          <w:rFonts w:eastAsia="Times New Roman"/>
          <w:color w:val="000000"/>
          <w:spacing w:val="6"/>
          <w:sz w:val="18"/>
        </w:rPr>
        <w:t xml:space="preserve">consisting of two </w:t>
      </w:r>
      <w:r>
        <w:rPr>
          <w:rFonts w:eastAsia="Times New Roman"/>
          <w:i/>
          <w:color w:val="000000"/>
          <w:spacing w:val="6"/>
          <w:sz w:val="18"/>
        </w:rPr>
        <w:t>cell</w:t>
      </w:r>
      <w:r>
        <w:rPr>
          <w:rFonts w:eastAsia="Times New Roman"/>
          <w:color w:val="000000"/>
          <w:spacing w:val="6"/>
          <w:sz w:val="18"/>
        </w:rPr>
        <w:t xml:space="preserve">s. The </w:t>
      </w:r>
      <w:r>
        <w:rPr>
          <w:rFonts w:eastAsia="Times New Roman"/>
          <w:i/>
          <w:color w:val="000000"/>
          <w:spacing w:val="6"/>
          <w:sz w:val="18"/>
        </w:rPr>
        <w:t xml:space="preserve">call </w:t>
      </w:r>
      <w:r>
        <w:rPr>
          <w:rFonts w:eastAsia="Times New Roman"/>
          <w:color w:val="000000"/>
          <w:spacing w:val="6"/>
          <w:sz w:val="18"/>
        </w:rPr>
        <w:t xml:space="preserve">port of RiteVMSchedulerMain is connected to the </w:t>
      </w:r>
      <w:r>
        <w:rPr>
          <w:rFonts w:eastAsia="Times New Roman"/>
          <w:i/>
          <w:color w:val="000000"/>
          <w:spacing w:val="6"/>
          <w:sz w:val="18"/>
        </w:rPr>
        <w:t xml:space="preserve">entry </w:t>
      </w:r>
      <w:r>
        <w:rPr>
          <w:rFonts w:eastAsia="Times New Roman"/>
          <w:color w:val="000000"/>
          <w:spacing w:val="6"/>
          <w:sz w:val="18"/>
        </w:rPr>
        <w:t xml:space="preserve">port of the Kernel </w:t>
      </w:r>
      <w:r>
        <w:rPr>
          <w:rFonts w:eastAsia="Times New Roman"/>
          <w:i/>
          <w:color w:val="000000"/>
          <w:spacing w:val="6"/>
          <w:sz w:val="18"/>
        </w:rPr>
        <w:t xml:space="preserve">cell </w:t>
      </w:r>
      <w:r>
        <w:rPr>
          <w:rFonts w:eastAsia="Times New Roman"/>
          <w:color w:val="000000"/>
          <w:spacing w:val="6"/>
          <w:sz w:val="18"/>
        </w:rPr>
        <w:t>(</w:t>
      </w:r>
      <w:r>
        <w:rPr>
          <w:rFonts w:eastAsia="Times New Roman"/>
          <w:i/>
          <w:color w:val="000000"/>
          <w:spacing w:val="6"/>
          <w:sz w:val="18"/>
        </w:rPr>
        <w:t>tKernel.eiKernel</w:t>
      </w:r>
      <w:r>
        <w:rPr>
          <w:rFonts w:eastAsia="Times New Roman"/>
          <w:color w:val="000000"/>
          <w:spacing w:val="6"/>
          <w:sz w:val="18"/>
        </w:rPr>
        <w:t xml:space="preserve">) to call kernel functions. The attribute is used as the </w:t>
      </w:r>
      <w:r>
        <w:rPr>
          <w:rFonts w:eastAsia="Times New Roman"/>
          <w:i/>
          <w:color w:val="000000"/>
          <w:spacing w:val="6"/>
          <w:sz w:val="18"/>
        </w:rPr>
        <w:t xml:space="preserve">rotateReadyQueue </w:t>
      </w:r>
      <w:r>
        <w:rPr>
          <w:rFonts w:eastAsia="Times New Roman"/>
          <w:color w:val="000000"/>
          <w:spacing w:val="6"/>
          <w:sz w:val="18"/>
        </w:rPr>
        <w:t>arguments.</w:t>
      </w:r>
    </w:p>
    <w:p w14:paraId="056E5B2A" w14:textId="6E7D768B" w:rsidR="00F10532" w:rsidRPr="0040434C" w:rsidRDefault="003D5E68" w:rsidP="0040434C">
      <w:pPr>
        <w:spacing w:before="2" w:line="248" w:lineRule="exact"/>
        <w:ind w:firstLine="144"/>
        <w:jc w:val="both"/>
        <w:textAlignment w:val="baseline"/>
        <w:rPr>
          <w:color w:val="000000"/>
          <w:spacing w:val="8"/>
          <w:sz w:val="18"/>
        </w:rPr>
      </w:pPr>
      <w:r>
        <w:rPr>
          <w:rFonts w:eastAsia="Times New Roman"/>
          <w:color w:val="000000"/>
          <w:spacing w:val="8"/>
          <w:sz w:val="18"/>
        </w:rPr>
        <w:t>Fig.17</w:t>
      </w:r>
      <w:r w:rsidRPr="0040434C">
        <w:rPr>
          <w:color w:val="000000"/>
          <w:spacing w:val="8"/>
          <w:sz w:val="18"/>
        </w:rPr>
        <w:t xml:space="preserve"> shows the build description of the RiteVM scheduler. The RiteVMScheduler </w:t>
      </w:r>
      <w:r w:rsidRPr="0040434C">
        <w:rPr>
          <w:i/>
          <w:color w:val="000000"/>
          <w:spacing w:val="8"/>
          <w:sz w:val="18"/>
        </w:rPr>
        <w:t xml:space="preserve">cell </w:t>
      </w:r>
      <w:r w:rsidRPr="0040434C">
        <w:rPr>
          <w:color w:val="000000"/>
          <w:spacing w:val="8"/>
          <w:sz w:val="18"/>
        </w:rPr>
        <w:t xml:space="preserve">has </w:t>
      </w:r>
      <w:r>
        <w:rPr>
          <w:rFonts w:eastAsia="Times New Roman"/>
          <w:color w:val="000000"/>
          <w:spacing w:val="8"/>
          <w:sz w:val="18"/>
        </w:rPr>
        <w:t>at</w:t>
      </w:r>
      <w:r>
        <w:rPr>
          <w:rFonts w:eastAsia="Times New Roman"/>
          <w:color w:val="000000"/>
          <w:spacing w:val="8"/>
          <w:sz w:val="18"/>
        </w:rPr>
        <w:softHyphen/>
        <w:t>tributes</w:t>
      </w:r>
      <w:r w:rsidRPr="0040434C">
        <w:rPr>
          <w:color w:val="000000"/>
          <w:spacing w:val="8"/>
          <w:sz w:val="18"/>
        </w:rPr>
        <w:t xml:space="preserve"> to configure the scheduler such as </w:t>
      </w:r>
      <w:r>
        <w:rPr>
          <w:rFonts w:eastAsia="Times New Roman"/>
          <w:color w:val="000000"/>
          <w:spacing w:val="8"/>
          <w:sz w:val="18"/>
        </w:rPr>
        <w:t>at</w:t>
      </w:r>
      <w:r>
        <w:rPr>
          <w:rFonts w:eastAsia="Times New Roman"/>
          <w:color w:val="000000"/>
          <w:spacing w:val="8"/>
          <w:sz w:val="18"/>
        </w:rPr>
        <w:softHyphen/>
        <w:t>tribute</w:t>
      </w:r>
      <w:r w:rsidRPr="0040434C">
        <w:rPr>
          <w:color w:val="000000"/>
          <w:spacing w:val="8"/>
          <w:sz w:val="18"/>
        </w:rPr>
        <w:t xml:space="preserve">, cyclicTime, cyclicPhase, and priority. In this case, the RiteVM scheduler is executed when it is generated, because the attribute is </w:t>
      </w:r>
      <w:r w:rsidRPr="0040434C">
        <w:rPr>
          <w:i/>
          <w:color w:val="000000"/>
          <w:spacing w:val="8"/>
          <w:sz w:val="18"/>
        </w:rPr>
        <w:t>TA STA</w:t>
      </w:r>
      <w:r w:rsidRPr="0040434C">
        <w:rPr>
          <w:color w:val="000000"/>
          <w:spacing w:val="8"/>
          <w:sz w:val="18"/>
        </w:rPr>
        <w:t xml:space="preserve">, which </w:t>
      </w:r>
      <w:r>
        <w:rPr>
          <w:rFonts w:eastAsia="Times New Roman"/>
          <w:color w:val="000000"/>
          <w:spacing w:val="8"/>
          <w:sz w:val="18"/>
        </w:rPr>
        <w:t>indicates</w:t>
      </w:r>
      <w:r w:rsidRPr="0040434C">
        <w:rPr>
          <w:color w:val="000000"/>
          <w:spacing w:val="8"/>
          <w:sz w:val="18"/>
        </w:rPr>
        <w:t xml:space="preserve"> that the periodic </w:t>
      </w:r>
      <w:r>
        <w:rPr>
          <w:rFonts w:eastAsia="Times New Roman"/>
          <w:color w:val="000000"/>
          <w:spacing w:val="8"/>
          <w:sz w:val="18"/>
        </w:rPr>
        <w:t>han</w:t>
      </w:r>
      <w:r>
        <w:rPr>
          <w:rFonts w:eastAsia="Times New Roman"/>
          <w:color w:val="000000"/>
          <w:spacing w:val="8"/>
          <w:sz w:val="18"/>
        </w:rPr>
        <w:softHyphen/>
        <w:t>dler</w:t>
      </w:r>
      <w:r w:rsidRPr="0040434C">
        <w:rPr>
          <w:color w:val="000000"/>
          <w:spacing w:val="8"/>
          <w:sz w:val="18"/>
        </w:rPr>
        <w:t xml:space="preserve"> is in an operational state after creation. Note that the scheduler executes every 1 </w:t>
      </w:r>
      <w:r>
        <w:rPr>
          <w:rFonts w:eastAsia="Times New Roman"/>
          <w:color w:val="000000"/>
          <w:spacing w:val="8"/>
          <w:sz w:val="18"/>
        </w:rPr>
        <w:t>msec</w:t>
      </w:r>
      <w:r w:rsidRPr="0040434C">
        <w:rPr>
          <w:color w:val="000000"/>
          <w:spacing w:val="8"/>
          <w:sz w:val="18"/>
        </w:rPr>
        <w:t xml:space="preserve">. RITEVM PRIORITY defines the priority of mruby tasks. In the function of RiteVMSchedulerMain, </w:t>
      </w:r>
      <w:r w:rsidRPr="0040434C">
        <w:rPr>
          <w:i/>
          <w:color w:val="000000"/>
          <w:spacing w:val="8"/>
          <w:sz w:val="18"/>
        </w:rPr>
        <w:t xml:space="preserve">rotateReadyQueue </w:t>
      </w:r>
      <w:r w:rsidRPr="0040434C">
        <w:rPr>
          <w:color w:val="000000"/>
          <w:spacing w:val="8"/>
          <w:sz w:val="18"/>
        </w:rPr>
        <w:t>is implemented and the priority is passed as the argument.</w:t>
      </w:r>
    </w:p>
    <w:p w14:paraId="75AC1FB7" w14:textId="77777777" w:rsidR="00F10532" w:rsidRDefault="003D5E68">
      <w:pPr>
        <w:spacing w:before="204" w:line="177" w:lineRule="exact"/>
        <w:ind w:left="144"/>
        <w:textAlignment w:val="baseline"/>
        <w:rPr>
          <w:rFonts w:ascii="Symbol" w:eastAsia="Symbol" w:hAnsi="Symbol"/>
          <w:color w:val="000000"/>
          <w:spacing w:val="7"/>
          <w:sz w:val="14"/>
        </w:rPr>
      </w:pPr>
      <w:r>
        <w:br w:type="column"/>
      </w:r>
      <w:r>
        <w:rPr>
          <w:rFonts w:ascii="Symbol" w:eastAsia="Symbol" w:hAnsi="Symbol"/>
          <w:color w:val="000000"/>
          <w:spacing w:val="7"/>
          <w:sz w:val="14"/>
        </w:rPr>
        <w:t></w:t>
      </w:r>
      <w:r>
        <w:rPr>
          <w:rFonts w:eastAsia="Times New Roman"/>
          <w:i/>
          <w:color w:val="000000"/>
          <w:spacing w:val="7"/>
          <w:sz w:val="18"/>
        </w:rPr>
        <w:t xml:space="preserve"> /</w:t>
      </w:r>
      <w:r>
        <w:rPr>
          <w:rFonts w:ascii="Tahoma" w:eastAsia="Tahoma" w:hAnsi="Tahoma"/>
          <w:color w:val="000000"/>
          <w:spacing w:val="7"/>
          <w:sz w:val="15"/>
        </w:rPr>
        <w:t xml:space="preserve">* </w:t>
      </w:r>
      <w:r>
        <w:rPr>
          <w:rFonts w:eastAsia="Times New Roman"/>
          <w:i/>
          <w:color w:val="000000"/>
          <w:spacing w:val="7"/>
          <w:sz w:val="18"/>
        </w:rPr>
        <w:t xml:space="preserve">tRiteVMScheduler.cdl </w:t>
      </w:r>
      <w:r>
        <w:rPr>
          <w:rFonts w:ascii="Tahoma" w:eastAsia="Tahoma" w:hAnsi="Tahoma"/>
          <w:color w:val="000000"/>
          <w:spacing w:val="7"/>
          <w:sz w:val="15"/>
        </w:rPr>
        <w:t>*</w:t>
      </w:r>
      <w:r>
        <w:rPr>
          <w:rFonts w:eastAsia="Times New Roman"/>
          <w:i/>
          <w:color w:val="000000"/>
          <w:spacing w:val="7"/>
          <w:sz w:val="18"/>
        </w:rPr>
        <w:t>/</w:t>
      </w:r>
    </w:p>
    <w:p w14:paraId="674997EE" w14:textId="566053ED" w:rsidR="00F10532" w:rsidRDefault="0040434C">
      <w:pPr>
        <w:spacing w:line="202" w:lineRule="exact"/>
        <w:ind w:left="144"/>
        <w:textAlignment w:val="baseline"/>
        <w:rPr>
          <w:rFonts w:ascii="Symbol" w:eastAsia="Symbol" w:hAnsi="Symbol"/>
          <w:color w:val="000000"/>
          <w:spacing w:val="9"/>
          <w:sz w:val="14"/>
        </w:rPr>
      </w:pPr>
      <w:r>
        <w:rPr>
          <w:noProof/>
          <w:lang w:val="en-IN" w:eastAsia="en-IN"/>
        </w:rPr>
        <mc:AlternateContent>
          <mc:Choice Requires="wps">
            <w:drawing>
              <wp:anchor distT="0" distB="0" distL="114300" distR="114300" simplePos="0" relativeHeight="251564032" behindDoc="0" locked="0" layoutInCell="1" allowOverlap="1" wp14:editId="6C7EC534">
                <wp:simplePos x="0" y="0"/>
                <wp:positionH relativeFrom="page">
                  <wp:posOffset>3542030</wp:posOffset>
                </wp:positionH>
                <wp:positionV relativeFrom="page">
                  <wp:posOffset>926465</wp:posOffset>
                </wp:positionV>
                <wp:extent cx="2315210" cy="0"/>
                <wp:effectExtent l="0" t="0" r="0" b="0"/>
                <wp:wrapNone/>
                <wp:docPr id="9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AE956" id="Line 78"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72.95pt" to="461.2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j7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" strokeweight=".5pt">
                <w10:wrap anchorx="page" anchory="page"/>
              </v:line>
            </w:pict>
          </mc:Fallback>
        </mc:AlternateContent>
      </w:r>
      <w:r w:rsidR="003D5E68">
        <w:rPr>
          <w:rFonts w:ascii="Symbol" w:eastAsia="Symbol" w:hAnsi="Symbol"/>
          <w:color w:val="000000"/>
          <w:spacing w:val="9"/>
          <w:sz w:val="14"/>
        </w:rPr>
        <w:t></w:t>
      </w:r>
      <w:r w:rsidR="003D5E68">
        <w:rPr>
          <w:rFonts w:eastAsia="Times New Roman"/>
          <w:color w:val="000000"/>
          <w:spacing w:val="9"/>
          <w:sz w:val="16"/>
        </w:rPr>
        <w:t xml:space="preserve"> celltype tCyclicHandler </w:t>
      </w:r>
      <w:r w:rsidR="003D5E68">
        <w:rPr>
          <w:rFonts w:ascii="Symbol" w:eastAsia="Symbol" w:hAnsi="Symbol"/>
          <w:color w:val="000000"/>
          <w:spacing w:val="9"/>
          <w:sz w:val="20"/>
        </w:rPr>
        <w:t></w:t>
      </w:r>
    </w:p>
    <w:p w14:paraId="0D566765" w14:textId="77777777" w:rsidR="00F10532" w:rsidRDefault="003D5E68">
      <w:pPr>
        <w:tabs>
          <w:tab w:val="right" w:pos="360"/>
          <w:tab w:val="left" w:pos="720"/>
        </w:tabs>
        <w:spacing w:line="171"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[inline] entry sCyclic eCyclic;</w:t>
      </w:r>
    </w:p>
    <w:p w14:paraId="46C950AD" w14:textId="77777777" w:rsidR="00F10532" w:rsidRDefault="003D5E68">
      <w:pPr>
        <w:tabs>
          <w:tab w:val="right" w:pos="360"/>
          <w:tab w:val="left" w:pos="720"/>
        </w:tabs>
        <w:spacing w:line="175"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call siHandlerBody ciBody;</w:t>
      </w:r>
    </w:p>
    <w:p w14:paraId="3428E586" w14:textId="77777777" w:rsidR="00F10532" w:rsidRDefault="003D5E68">
      <w:pPr>
        <w:tabs>
          <w:tab w:val="right" w:pos="360"/>
          <w:tab w:val="left" w:pos="720"/>
        </w:tabs>
        <w:spacing w:before="9"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 xml:space="preserve">attr </w:t>
      </w:r>
      <w:r>
        <w:rPr>
          <w:rFonts w:ascii="Symbol" w:eastAsia="Symbol" w:hAnsi="Symbol"/>
          <w:color w:val="000000"/>
          <w:sz w:val="20"/>
        </w:rPr>
        <w:t></w:t>
      </w:r>
    </w:p>
    <w:p w14:paraId="1FFA1601" w14:textId="77777777" w:rsidR="00F10532" w:rsidRDefault="003D5E68">
      <w:pPr>
        <w:tabs>
          <w:tab w:val="right" w:pos="360"/>
          <w:tab w:val="left" w:pos="1080"/>
        </w:tabs>
        <w:spacing w:line="171"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[omit] ATR attribute =</w:t>
      </w:r>
    </w:p>
    <w:p w14:paraId="582AF369" w14:textId="77777777" w:rsidR="00F10532" w:rsidRDefault="003D5E68">
      <w:pPr>
        <w:tabs>
          <w:tab w:val="right" w:pos="360"/>
          <w:tab w:val="right" w:pos="4032"/>
        </w:tabs>
        <w:spacing w:before="8"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C EXP(</w:t>
      </w:r>
      <w:r>
        <w:rPr>
          <w:rFonts w:eastAsia="Times New Roman"/>
          <w:i/>
          <w:color w:val="000000"/>
          <w:sz w:val="18"/>
        </w:rPr>
        <w:t>”TA NULL</w:t>
      </w:r>
    </w:p>
    <w:p w14:paraId="02C8F530" w14:textId="77777777" w:rsidR="00F10532" w:rsidRDefault="003D5E68">
      <w:pPr>
        <w:spacing w:line="166" w:lineRule="exact"/>
        <w:ind w:left="3024"/>
        <w:textAlignment w:val="baseline"/>
        <w:rPr>
          <w:rFonts w:eastAsia="Times New Roman"/>
          <w:i/>
          <w:color w:val="000000"/>
          <w:spacing w:val="-11"/>
          <w:sz w:val="18"/>
        </w:rPr>
      </w:pPr>
      <w:r>
        <w:rPr>
          <w:rFonts w:eastAsia="Times New Roman"/>
          <w:i/>
          <w:color w:val="000000"/>
          <w:spacing w:val="-11"/>
          <w:sz w:val="18"/>
        </w:rPr>
        <w:t>”</w:t>
      </w:r>
      <w:r>
        <w:rPr>
          <w:rFonts w:eastAsia="Times New Roman"/>
          <w:color w:val="000000"/>
          <w:spacing w:val="-11"/>
          <w:sz w:val="16"/>
        </w:rPr>
        <w:t>);</w:t>
      </w:r>
    </w:p>
    <w:p w14:paraId="7272F772" w14:textId="77777777" w:rsidR="00F10532" w:rsidRDefault="003D5E68">
      <w:pPr>
        <w:tabs>
          <w:tab w:val="right" w:pos="360"/>
          <w:tab w:val="left" w:pos="1080"/>
        </w:tabs>
        <w:spacing w:line="180"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[omit] RELTIM cyclicTime;</w:t>
      </w:r>
    </w:p>
    <w:p w14:paraId="3F8BB56C" w14:textId="77777777" w:rsidR="00F10532" w:rsidRDefault="003D5E68">
      <w:pPr>
        <w:tabs>
          <w:tab w:val="right" w:pos="360"/>
          <w:tab w:val="left" w:pos="1080"/>
        </w:tabs>
        <w:spacing w:before="5"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eastAsia="Times New Roman"/>
          <w:color w:val="000000"/>
          <w:sz w:val="16"/>
        </w:rPr>
        <w:tab/>
        <w:t>[omit] RELTIM cyclicPhase;</w:t>
      </w:r>
    </w:p>
    <w:p w14:paraId="6DBBB517" w14:textId="77777777" w:rsidR="00F10532" w:rsidRDefault="003D5E68">
      <w:pPr>
        <w:tabs>
          <w:tab w:val="right" w:pos="360"/>
          <w:tab w:val="left" w:pos="720"/>
        </w:tabs>
        <w:spacing w:before="6"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ascii="Symbol" w:eastAsia="Symbol" w:hAnsi="Symbol"/>
          <w:color w:val="000000"/>
          <w:sz w:val="14"/>
        </w:rPr>
        <w:tab/>
      </w:r>
      <w:r>
        <w:rPr>
          <w:rFonts w:ascii="Symbol" w:eastAsia="Symbol" w:hAnsi="Symbol"/>
          <w:color w:val="000000"/>
          <w:sz w:val="20"/>
        </w:rPr>
        <w:t></w:t>
      </w:r>
      <w:r>
        <w:rPr>
          <w:rFonts w:eastAsia="Times New Roman"/>
          <w:color w:val="000000"/>
          <w:sz w:val="16"/>
        </w:rPr>
        <w:t>;</w:t>
      </w:r>
    </w:p>
    <w:p w14:paraId="551F30C9" w14:textId="77777777" w:rsidR="00F10532" w:rsidRDefault="003D5E68">
      <w:pPr>
        <w:spacing w:line="152" w:lineRule="exact"/>
        <w:ind w:left="144"/>
        <w:textAlignment w:val="baseline"/>
        <w:rPr>
          <w:rFonts w:ascii="Symbol" w:eastAsia="Symbol" w:hAnsi="Symbol"/>
          <w:color w:val="000000"/>
          <w:spacing w:val="7"/>
          <w:sz w:val="14"/>
        </w:rPr>
      </w:pPr>
      <w:r>
        <w:rPr>
          <w:rFonts w:ascii="Symbol" w:eastAsia="Symbol" w:hAnsi="Symbol"/>
          <w:color w:val="000000"/>
          <w:spacing w:val="7"/>
          <w:sz w:val="14"/>
        </w:rPr>
        <w:t></w:t>
      </w:r>
      <w:r>
        <w:rPr>
          <w:rFonts w:ascii="Symbol" w:eastAsia="Symbol" w:hAnsi="Symbol"/>
          <w:color w:val="000000"/>
          <w:spacing w:val="7"/>
          <w:sz w:val="14"/>
        </w:rPr>
        <w:t></w:t>
      </w:r>
      <w:r>
        <w:rPr>
          <w:rFonts w:ascii="Symbol" w:eastAsia="Symbol" w:hAnsi="Symbol"/>
          <w:color w:val="000000"/>
          <w:spacing w:val="7"/>
          <w:sz w:val="14"/>
        </w:rPr>
        <w:t></w:t>
      </w:r>
      <w:r>
        <w:rPr>
          <w:rFonts w:ascii="Symbol" w:eastAsia="Symbol" w:hAnsi="Symbol"/>
          <w:color w:val="000000"/>
          <w:spacing w:val="7"/>
          <w:sz w:val="20"/>
        </w:rPr>
        <w:t></w:t>
      </w:r>
      <w:r>
        <w:rPr>
          <w:rFonts w:eastAsia="Times New Roman"/>
          <w:color w:val="000000"/>
          <w:spacing w:val="7"/>
          <w:sz w:val="16"/>
        </w:rPr>
        <w:t>;</w:t>
      </w:r>
    </w:p>
    <w:p w14:paraId="289F6B8F" w14:textId="77777777" w:rsidR="00F10532" w:rsidRDefault="003D5E68">
      <w:pPr>
        <w:spacing w:line="203" w:lineRule="exact"/>
        <w:ind w:left="144"/>
        <w:textAlignment w:val="baseline"/>
        <w:rPr>
          <w:rFonts w:ascii="Symbol" w:eastAsia="Symbol" w:hAnsi="Symbol"/>
          <w:color w:val="000000"/>
          <w:spacing w:val="10"/>
          <w:sz w:val="14"/>
        </w:rPr>
      </w:pPr>
      <w:r>
        <w:rPr>
          <w:rFonts w:ascii="Symbol" w:eastAsia="Symbol" w:hAnsi="Symbol"/>
          <w:color w:val="000000"/>
          <w:spacing w:val="10"/>
          <w:sz w:val="14"/>
        </w:rPr>
        <w:t></w:t>
      </w:r>
      <w:r>
        <w:rPr>
          <w:rFonts w:ascii="Symbol" w:eastAsia="Symbol" w:hAnsi="Symbol"/>
          <w:color w:val="000000"/>
          <w:spacing w:val="10"/>
          <w:sz w:val="14"/>
        </w:rPr>
        <w:t></w:t>
      </w:r>
      <w:r>
        <w:rPr>
          <w:rFonts w:eastAsia="Times New Roman"/>
          <w:color w:val="000000"/>
          <w:spacing w:val="10"/>
          <w:sz w:val="16"/>
        </w:rPr>
        <w:t xml:space="preserve"> celltype tRiteVMSchedulerMain </w:t>
      </w:r>
      <w:r>
        <w:rPr>
          <w:rFonts w:ascii="Symbol" w:eastAsia="Symbol" w:hAnsi="Symbol"/>
          <w:color w:val="000000"/>
          <w:spacing w:val="10"/>
          <w:sz w:val="20"/>
        </w:rPr>
        <w:t></w:t>
      </w:r>
    </w:p>
    <w:p w14:paraId="06EE0CF1" w14:textId="77777777" w:rsidR="00F10532" w:rsidRDefault="003D5E68">
      <w:pPr>
        <w:tabs>
          <w:tab w:val="right" w:pos="360"/>
          <w:tab w:val="left" w:pos="720"/>
        </w:tabs>
        <w:spacing w:line="169"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require tKernel.eiKernel;</w:t>
      </w:r>
    </w:p>
    <w:p w14:paraId="757331AB" w14:textId="77777777" w:rsidR="00F10532" w:rsidRDefault="003D5E68">
      <w:pPr>
        <w:tabs>
          <w:tab w:val="right" w:pos="360"/>
          <w:tab w:val="left" w:pos="72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entry siHandlerBody eiBody;</w:t>
      </w:r>
    </w:p>
    <w:p w14:paraId="5F456F32" w14:textId="77777777" w:rsidR="00F10532" w:rsidRDefault="003D5E68">
      <w:pPr>
        <w:tabs>
          <w:tab w:val="right" w:pos="360"/>
          <w:tab w:val="left" w:pos="720"/>
        </w:tabs>
        <w:spacing w:before="8"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 xml:space="preserve">attr </w:t>
      </w:r>
      <w:r>
        <w:rPr>
          <w:rFonts w:ascii="Symbol" w:eastAsia="Symbol" w:hAnsi="Symbol"/>
          <w:color w:val="000000"/>
          <w:sz w:val="20"/>
        </w:rPr>
        <w:t></w:t>
      </w:r>
    </w:p>
    <w:p w14:paraId="05C7B798" w14:textId="77777777" w:rsidR="00F10532" w:rsidRDefault="003D5E68">
      <w:pPr>
        <w:tabs>
          <w:tab w:val="right" w:pos="360"/>
          <w:tab w:val="left" w:pos="1080"/>
        </w:tabs>
        <w:spacing w:line="169"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PRI priority;</w:t>
      </w:r>
    </w:p>
    <w:p w14:paraId="59DB014F" w14:textId="77777777" w:rsidR="00F10532" w:rsidRDefault="003D5E68">
      <w:pPr>
        <w:tabs>
          <w:tab w:val="right" w:pos="360"/>
          <w:tab w:val="left" w:pos="720"/>
        </w:tabs>
        <w:spacing w:before="8"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ascii="Symbol" w:eastAsia="Symbol" w:hAnsi="Symbol"/>
          <w:color w:val="000000"/>
          <w:sz w:val="14"/>
        </w:rPr>
        <w:tab/>
      </w:r>
      <w:r>
        <w:rPr>
          <w:rFonts w:ascii="Symbol" w:eastAsia="Symbol" w:hAnsi="Symbol"/>
          <w:color w:val="000000"/>
          <w:sz w:val="20"/>
        </w:rPr>
        <w:t></w:t>
      </w:r>
      <w:r>
        <w:rPr>
          <w:rFonts w:eastAsia="Times New Roman"/>
          <w:color w:val="000000"/>
          <w:sz w:val="16"/>
        </w:rPr>
        <w:t>;</w:t>
      </w:r>
    </w:p>
    <w:p w14:paraId="41CE0B4A" w14:textId="77777777" w:rsidR="00F10532" w:rsidRDefault="003D5E68">
      <w:pPr>
        <w:spacing w:line="177" w:lineRule="exact"/>
        <w:ind w:left="144"/>
        <w:textAlignment w:val="baseline"/>
        <w:rPr>
          <w:rFonts w:ascii="Symbol" w:eastAsia="Symbol" w:hAnsi="Symbol"/>
          <w:color w:val="000000"/>
          <w:spacing w:val="7"/>
          <w:sz w:val="14"/>
        </w:rPr>
      </w:pPr>
      <w:r>
        <w:rPr>
          <w:rFonts w:ascii="Symbol" w:eastAsia="Symbol" w:hAnsi="Symbol"/>
          <w:color w:val="000000"/>
          <w:spacing w:val="7"/>
          <w:sz w:val="14"/>
        </w:rPr>
        <w:t></w:t>
      </w:r>
      <w:r>
        <w:rPr>
          <w:rFonts w:ascii="Symbol" w:eastAsia="Symbol" w:hAnsi="Symbol"/>
          <w:color w:val="000000"/>
          <w:spacing w:val="7"/>
          <w:sz w:val="14"/>
        </w:rPr>
        <w:t></w:t>
      </w:r>
      <w:r>
        <w:rPr>
          <w:rFonts w:ascii="Symbol" w:eastAsia="Symbol" w:hAnsi="Symbol"/>
          <w:color w:val="000000"/>
          <w:spacing w:val="7"/>
          <w:sz w:val="14"/>
        </w:rPr>
        <w:t></w:t>
      </w:r>
      <w:r>
        <w:rPr>
          <w:rFonts w:ascii="Symbol" w:eastAsia="Symbol" w:hAnsi="Symbol"/>
          <w:color w:val="000000"/>
          <w:spacing w:val="7"/>
          <w:sz w:val="20"/>
        </w:rPr>
        <w:t></w:t>
      </w:r>
      <w:r>
        <w:rPr>
          <w:rFonts w:eastAsia="Times New Roman"/>
          <w:color w:val="000000"/>
          <w:spacing w:val="7"/>
          <w:sz w:val="16"/>
        </w:rPr>
        <w:t>;</w:t>
      </w:r>
    </w:p>
    <w:p w14:paraId="1893FCB0" w14:textId="77777777" w:rsidR="00F10532" w:rsidRDefault="003D5E68">
      <w:pPr>
        <w:spacing w:line="160" w:lineRule="exact"/>
        <w:ind w:left="144"/>
        <w:textAlignment w:val="baseline"/>
        <w:rPr>
          <w:rFonts w:ascii="Symbol" w:eastAsia="Symbol" w:hAnsi="Symbol"/>
          <w:color w:val="000000"/>
          <w:spacing w:val="-4"/>
          <w:sz w:val="14"/>
        </w:rPr>
      </w:pPr>
      <w:r>
        <w:rPr>
          <w:rFonts w:ascii="Symbol" w:eastAsia="Symbol" w:hAnsi="Symbol"/>
          <w:color w:val="000000"/>
          <w:spacing w:val="-4"/>
          <w:sz w:val="14"/>
        </w:rPr>
        <w:t></w:t>
      </w:r>
      <w:r>
        <w:rPr>
          <w:rFonts w:ascii="Symbol" w:eastAsia="Symbol" w:hAnsi="Symbol"/>
          <w:color w:val="000000"/>
          <w:spacing w:val="-4"/>
          <w:sz w:val="14"/>
        </w:rPr>
        <w:t></w:t>
      </w:r>
    </w:p>
    <w:p w14:paraId="0051A782" w14:textId="77777777" w:rsidR="00F10532" w:rsidRDefault="003D5E68">
      <w:pPr>
        <w:spacing w:before="18" w:line="178" w:lineRule="exact"/>
        <w:ind w:left="144"/>
        <w:textAlignment w:val="baseline"/>
        <w:rPr>
          <w:rFonts w:ascii="Symbol" w:eastAsia="Symbol" w:hAnsi="Symbol"/>
          <w:color w:val="000000"/>
          <w:spacing w:val="10"/>
          <w:sz w:val="14"/>
        </w:rPr>
      </w:pPr>
      <w:r>
        <w:rPr>
          <w:rFonts w:ascii="Symbol" w:eastAsia="Symbol" w:hAnsi="Symbol"/>
          <w:color w:val="000000"/>
          <w:spacing w:val="10"/>
          <w:sz w:val="14"/>
        </w:rPr>
        <w:t></w:t>
      </w:r>
      <w:r>
        <w:rPr>
          <w:rFonts w:ascii="Symbol" w:eastAsia="Symbol" w:hAnsi="Symbol"/>
          <w:color w:val="000000"/>
          <w:spacing w:val="10"/>
          <w:sz w:val="14"/>
        </w:rPr>
        <w:t></w:t>
      </w:r>
      <w:r>
        <w:rPr>
          <w:rFonts w:eastAsia="Times New Roman"/>
          <w:color w:val="000000"/>
          <w:spacing w:val="10"/>
          <w:sz w:val="16"/>
        </w:rPr>
        <w:t xml:space="preserve"> composite tRiteVMScheduler </w:t>
      </w:r>
      <w:r>
        <w:rPr>
          <w:rFonts w:ascii="Symbol" w:eastAsia="Symbol" w:hAnsi="Symbol"/>
          <w:color w:val="000000"/>
          <w:spacing w:val="10"/>
          <w:sz w:val="20"/>
        </w:rPr>
        <w:t></w:t>
      </w:r>
    </w:p>
    <w:p w14:paraId="5793E936" w14:textId="77777777" w:rsidR="00F10532" w:rsidRDefault="003D5E68">
      <w:pPr>
        <w:tabs>
          <w:tab w:val="right" w:pos="360"/>
          <w:tab w:val="left" w:pos="72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 xml:space="preserve">attr </w:t>
      </w:r>
      <w:r>
        <w:rPr>
          <w:rFonts w:ascii="Symbol" w:eastAsia="Symbol" w:hAnsi="Symbol"/>
          <w:color w:val="000000"/>
          <w:sz w:val="20"/>
        </w:rPr>
        <w:t></w:t>
      </w:r>
    </w:p>
    <w:p w14:paraId="6066A54B" w14:textId="77777777" w:rsidR="00F10532" w:rsidRDefault="003D5E68">
      <w:pPr>
        <w:tabs>
          <w:tab w:val="right" w:pos="360"/>
          <w:tab w:val="left" w:pos="1080"/>
        </w:tabs>
        <w:spacing w:before="1"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ATR attribute = C EXP(</w:t>
      </w:r>
      <w:r>
        <w:rPr>
          <w:rFonts w:eastAsia="Times New Roman"/>
          <w:i/>
          <w:color w:val="000000"/>
          <w:sz w:val="18"/>
        </w:rPr>
        <w:t>”TA NULL”</w:t>
      </w:r>
      <w:r>
        <w:rPr>
          <w:rFonts w:eastAsia="Times New Roman"/>
          <w:color w:val="000000"/>
          <w:sz w:val="16"/>
        </w:rPr>
        <w:t>);</w:t>
      </w:r>
    </w:p>
    <w:p w14:paraId="5CE00CF4" w14:textId="77777777" w:rsidR="00F10532" w:rsidRDefault="003D5E68">
      <w:pPr>
        <w:tabs>
          <w:tab w:val="right" w:pos="360"/>
          <w:tab w:val="left" w:pos="1080"/>
        </w:tabs>
        <w:spacing w:line="167"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RELTIM cyclicTime = 1;</w:t>
      </w:r>
    </w:p>
    <w:p w14:paraId="1A5DDD43" w14:textId="77777777" w:rsidR="00F10532" w:rsidRDefault="003D5E68">
      <w:pPr>
        <w:tabs>
          <w:tab w:val="right" w:pos="360"/>
          <w:tab w:val="left" w:pos="108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RELTIM cyclicPhase = 1;</w:t>
      </w:r>
    </w:p>
    <w:p w14:paraId="1DFE070B" w14:textId="77777777" w:rsidR="00F10532" w:rsidRDefault="003D5E68">
      <w:pPr>
        <w:tabs>
          <w:tab w:val="right" w:pos="360"/>
          <w:tab w:val="left" w:pos="1080"/>
        </w:tabs>
        <w:spacing w:line="177"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PRI priority;</w:t>
      </w:r>
    </w:p>
    <w:p w14:paraId="3560F136" w14:textId="77777777" w:rsidR="00F10532" w:rsidRDefault="003D5E68">
      <w:pPr>
        <w:tabs>
          <w:tab w:val="right" w:pos="360"/>
          <w:tab w:val="left" w:pos="720"/>
        </w:tabs>
        <w:spacing w:before="9"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ascii="Symbol" w:eastAsia="Symbol" w:hAnsi="Symbol"/>
          <w:color w:val="000000"/>
          <w:sz w:val="14"/>
        </w:rPr>
        <w:tab/>
      </w:r>
      <w:r>
        <w:rPr>
          <w:rFonts w:ascii="Symbol" w:eastAsia="Symbol" w:hAnsi="Symbol"/>
          <w:color w:val="000000"/>
          <w:sz w:val="20"/>
        </w:rPr>
        <w:t></w:t>
      </w:r>
      <w:r>
        <w:rPr>
          <w:rFonts w:eastAsia="Times New Roman"/>
          <w:color w:val="000000"/>
          <w:sz w:val="16"/>
        </w:rPr>
        <w:t>;</w:t>
      </w:r>
    </w:p>
    <w:p w14:paraId="631271A4" w14:textId="77777777" w:rsidR="00F10532" w:rsidRDefault="003D5E68">
      <w:pPr>
        <w:tabs>
          <w:tab w:val="right" w:pos="360"/>
          <w:tab w:val="left" w:pos="720"/>
        </w:tabs>
        <w:spacing w:line="16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cell tRiteVMSchedulerMain</w:t>
      </w:r>
    </w:p>
    <w:p w14:paraId="559E964A" w14:textId="77777777" w:rsidR="00F10532" w:rsidRDefault="003D5E68">
      <w:pPr>
        <w:spacing w:before="9" w:line="178" w:lineRule="exact"/>
        <w:jc w:val="center"/>
        <w:textAlignment w:val="baseline"/>
        <w:rPr>
          <w:rFonts w:eastAsia="Times New Roman"/>
          <w:color w:val="000000"/>
          <w:spacing w:val="8"/>
          <w:sz w:val="16"/>
        </w:rPr>
      </w:pPr>
      <w:r>
        <w:rPr>
          <w:rFonts w:eastAsia="Times New Roman"/>
          <w:color w:val="000000"/>
          <w:spacing w:val="8"/>
          <w:sz w:val="16"/>
        </w:rPr>
        <w:t xml:space="preserve">RiteVMSchedulerMain </w:t>
      </w:r>
      <w:r>
        <w:rPr>
          <w:rFonts w:ascii="Symbol" w:eastAsia="Symbol" w:hAnsi="Symbol"/>
          <w:color w:val="000000"/>
          <w:spacing w:val="8"/>
          <w:sz w:val="20"/>
        </w:rPr>
        <w:t></w:t>
      </w:r>
    </w:p>
    <w:p w14:paraId="3FF87C6F" w14:textId="77777777" w:rsidR="00F10532" w:rsidRDefault="003D5E68">
      <w:pPr>
        <w:tabs>
          <w:tab w:val="right" w:pos="360"/>
          <w:tab w:val="left" w:pos="1080"/>
        </w:tabs>
        <w:spacing w:line="169"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priority = composite.priority;</w:t>
      </w:r>
    </w:p>
    <w:p w14:paraId="3ACA8936" w14:textId="77777777" w:rsidR="00F10532" w:rsidRDefault="003D5E68">
      <w:pPr>
        <w:tabs>
          <w:tab w:val="right" w:pos="360"/>
          <w:tab w:val="left" w:pos="720"/>
        </w:tabs>
        <w:spacing w:before="8"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ascii="Symbol" w:eastAsia="Symbol" w:hAnsi="Symbol"/>
          <w:color w:val="000000"/>
          <w:sz w:val="14"/>
        </w:rPr>
        <w:tab/>
      </w:r>
      <w:r>
        <w:rPr>
          <w:rFonts w:ascii="Symbol" w:eastAsia="Symbol" w:hAnsi="Symbol"/>
          <w:color w:val="000000"/>
          <w:sz w:val="20"/>
        </w:rPr>
        <w:t></w:t>
      </w:r>
      <w:r>
        <w:rPr>
          <w:rFonts w:eastAsia="Times New Roman"/>
          <w:color w:val="000000"/>
          <w:sz w:val="16"/>
        </w:rPr>
        <w:t>;</w:t>
      </w:r>
    </w:p>
    <w:p w14:paraId="06FEC31F" w14:textId="77777777" w:rsidR="00F10532" w:rsidRDefault="003D5E68">
      <w:pPr>
        <w:tabs>
          <w:tab w:val="right" w:pos="360"/>
          <w:tab w:val="left" w:pos="72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 xml:space="preserve">cell tCyclicHandler CyclicHandler </w:t>
      </w:r>
      <w:r>
        <w:rPr>
          <w:rFonts w:ascii="Symbol" w:eastAsia="Symbol" w:hAnsi="Symbol"/>
          <w:color w:val="000000"/>
          <w:sz w:val="20"/>
        </w:rPr>
        <w:t></w:t>
      </w:r>
    </w:p>
    <w:p w14:paraId="76904251" w14:textId="77777777" w:rsidR="00F10532" w:rsidRDefault="003D5E68">
      <w:pPr>
        <w:tabs>
          <w:tab w:val="right" w:pos="360"/>
          <w:tab w:val="left" w:pos="1080"/>
        </w:tabs>
        <w:spacing w:line="173" w:lineRule="exact"/>
        <w:ind w:left="1440" w:hanging="1296"/>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 xml:space="preserve">ciBody = RiteVMSchedulerMain. </w:t>
      </w:r>
      <w:r>
        <w:rPr>
          <w:rFonts w:eastAsia="Times New Roman"/>
          <w:color w:val="000000"/>
          <w:sz w:val="16"/>
        </w:rPr>
        <w:br/>
        <w:t>eiBody;</w:t>
      </w:r>
    </w:p>
    <w:p w14:paraId="174D1743" w14:textId="77777777" w:rsidR="00F10532" w:rsidRDefault="003D5E68">
      <w:pPr>
        <w:tabs>
          <w:tab w:val="right" w:pos="360"/>
          <w:tab w:val="left" w:pos="108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attribute = composite.attribute;</w:t>
      </w:r>
    </w:p>
    <w:p w14:paraId="0382264F" w14:textId="77777777" w:rsidR="00F10532" w:rsidRDefault="003D5E68">
      <w:pPr>
        <w:tabs>
          <w:tab w:val="right" w:pos="360"/>
          <w:tab w:val="left" w:pos="1080"/>
        </w:tabs>
        <w:spacing w:line="177"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cyclicTime = composite.cyclicTime;</w:t>
      </w:r>
    </w:p>
    <w:p w14:paraId="33044452" w14:textId="77777777" w:rsidR="00F10532" w:rsidRDefault="003D5E68">
      <w:pPr>
        <w:tabs>
          <w:tab w:val="right" w:pos="360"/>
          <w:tab w:val="left" w:pos="1080"/>
        </w:tabs>
        <w:spacing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eastAsia="Times New Roman"/>
          <w:color w:val="000000"/>
          <w:sz w:val="16"/>
        </w:rPr>
        <w:tab/>
        <w:t>cyclicPhase = composite.cyclicPhase;</w:t>
      </w:r>
    </w:p>
    <w:p w14:paraId="45BDCA4A" w14:textId="77777777" w:rsidR="00F10532" w:rsidRDefault="003D5E68">
      <w:pPr>
        <w:tabs>
          <w:tab w:val="right" w:pos="360"/>
          <w:tab w:val="left" w:pos="720"/>
        </w:tabs>
        <w:spacing w:before="2" w:line="178" w:lineRule="exact"/>
        <w:ind w:left="144"/>
        <w:textAlignment w:val="baseline"/>
        <w:rPr>
          <w:rFonts w:ascii="Symbol" w:eastAsia="Symbol" w:hAnsi="Symbol"/>
          <w:color w:val="000000"/>
          <w:sz w:val="14"/>
        </w:rPr>
      </w:pPr>
      <w:r>
        <w:rPr>
          <w:rFonts w:ascii="Symbol" w:eastAsia="Symbol" w:hAnsi="Symbol"/>
          <w:color w:val="000000"/>
          <w:sz w:val="14"/>
        </w:rPr>
        <w:tab/>
      </w:r>
      <w:r>
        <w:rPr>
          <w:rFonts w:ascii="Symbol" w:eastAsia="Symbol" w:hAnsi="Symbol"/>
          <w:color w:val="000000"/>
          <w:sz w:val="14"/>
        </w:rPr>
        <w:t></w:t>
      </w:r>
      <w:r>
        <w:rPr>
          <w:rFonts w:ascii="Symbol" w:eastAsia="Symbol" w:hAnsi="Symbol"/>
          <w:color w:val="000000"/>
          <w:sz w:val="14"/>
        </w:rPr>
        <w:t></w:t>
      </w:r>
      <w:r>
        <w:rPr>
          <w:rFonts w:ascii="Symbol" w:eastAsia="Symbol" w:hAnsi="Symbol"/>
          <w:color w:val="000000"/>
          <w:sz w:val="14"/>
        </w:rPr>
        <w:tab/>
      </w:r>
      <w:r>
        <w:rPr>
          <w:rFonts w:ascii="Symbol" w:eastAsia="Symbol" w:hAnsi="Symbol"/>
          <w:color w:val="000000"/>
          <w:sz w:val="20"/>
        </w:rPr>
        <w:t></w:t>
      </w:r>
      <w:r>
        <w:rPr>
          <w:rFonts w:eastAsia="Times New Roman"/>
          <w:color w:val="000000"/>
          <w:sz w:val="16"/>
        </w:rPr>
        <w:t>;</w:t>
      </w:r>
    </w:p>
    <w:p w14:paraId="1D06642F" w14:textId="77777777" w:rsidR="00F10532" w:rsidRDefault="003D5E68">
      <w:pPr>
        <w:spacing w:before="6" w:after="60" w:line="178" w:lineRule="exact"/>
        <w:ind w:left="144"/>
        <w:textAlignment w:val="baseline"/>
        <w:rPr>
          <w:rFonts w:ascii="Symbol" w:eastAsia="Symbol" w:hAnsi="Symbol"/>
          <w:color w:val="000000"/>
          <w:spacing w:val="9"/>
          <w:sz w:val="14"/>
        </w:rPr>
      </w:pPr>
      <w:r>
        <w:rPr>
          <w:rFonts w:ascii="Symbol" w:eastAsia="Symbol" w:hAnsi="Symbol"/>
          <w:color w:val="000000"/>
          <w:spacing w:val="9"/>
          <w:sz w:val="14"/>
        </w:rPr>
        <w:t></w:t>
      </w:r>
      <w:r>
        <w:rPr>
          <w:rFonts w:ascii="Symbol" w:eastAsia="Symbol" w:hAnsi="Symbol"/>
          <w:color w:val="000000"/>
          <w:spacing w:val="9"/>
          <w:sz w:val="14"/>
        </w:rPr>
        <w:t></w:t>
      </w:r>
      <w:r>
        <w:rPr>
          <w:rFonts w:ascii="Symbol" w:eastAsia="Symbol" w:hAnsi="Symbol"/>
          <w:color w:val="000000"/>
          <w:spacing w:val="9"/>
          <w:sz w:val="14"/>
        </w:rPr>
        <w:t></w:t>
      </w:r>
      <w:r>
        <w:rPr>
          <w:rFonts w:ascii="Symbol" w:eastAsia="Symbol" w:hAnsi="Symbol"/>
          <w:color w:val="000000"/>
          <w:spacing w:val="9"/>
          <w:sz w:val="20"/>
        </w:rPr>
        <w:t></w:t>
      </w:r>
      <w:r>
        <w:rPr>
          <w:rFonts w:eastAsia="Times New Roman"/>
          <w:color w:val="000000"/>
          <w:spacing w:val="9"/>
          <w:sz w:val="16"/>
        </w:rPr>
        <w:t>;</w:t>
      </w:r>
    </w:p>
    <w:p w14:paraId="193E16C0" w14:textId="1F4C4EF0" w:rsidR="00F10532" w:rsidRDefault="0040434C">
      <w:pPr>
        <w:spacing w:before="239" w:after="411" w:line="249" w:lineRule="exact"/>
        <w:jc w:val="center"/>
        <w:textAlignment w:val="baseline"/>
        <w:rPr>
          <w:rFonts w:ascii="Bookman Old Style" w:eastAsia="Bookman Old Style" w:hAnsi="Bookman Old Style"/>
          <w:b/>
          <w:color w:val="000000"/>
          <w:sz w:val="15"/>
        </w:rPr>
      </w:pPr>
      <w:r>
        <w:rPr>
          <w:noProof/>
          <w:lang w:val="en-IN" w:eastAsia="en-IN"/>
        </w:rPr>
        <mc:AlternateContent>
          <mc:Choice Requires="wps">
            <w:drawing>
              <wp:anchor distT="0" distB="0" distL="114300" distR="114300" simplePos="0" relativeHeight="251565056" behindDoc="0" locked="0" layoutInCell="1" allowOverlap="1" wp14:editId="45D88AA9">
                <wp:simplePos x="0" y="0"/>
                <wp:positionH relativeFrom="page">
                  <wp:posOffset>3542030</wp:posOffset>
                </wp:positionH>
                <wp:positionV relativeFrom="page">
                  <wp:posOffset>5410200</wp:posOffset>
                </wp:positionV>
                <wp:extent cx="2315210" cy="0"/>
                <wp:effectExtent l="0" t="0" r="0" b="0"/>
                <wp:wrapNone/>
                <wp:docPr id="9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D2011" id="Line 77"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426pt" to="461.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V9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" strokeweight=".5pt">
                <w10:wrap anchorx="page" anchory="page"/>
              </v:line>
            </w:pict>
          </mc:Fallback>
        </mc:AlternateContent>
      </w:r>
      <w:r w:rsidR="003D5E68">
        <w:rPr>
          <w:rFonts w:ascii="Bookman Old Style" w:eastAsia="Bookman Old Style" w:hAnsi="Bookman Old Style"/>
          <w:b/>
          <w:color w:val="000000"/>
          <w:sz w:val="15"/>
        </w:rPr>
        <w:t xml:space="preserve">Fig. 16 Celltype description of RiteVM </w:t>
      </w:r>
      <w:r w:rsidR="003D5E68">
        <w:rPr>
          <w:rFonts w:ascii="Bookman Old Style" w:eastAsia="Bookman Old Style" w:hAnsi="Bookman Old Style"/>
          <w:b/>
          <w:color w:val="000000"/>
          <w:sz w:val="15"/>
        </w:rPr>
        <w:br/>
        <w:t>scheduler</w:t>
      </w:r>
    </w:p>
    <w:p w14:paraId="7DFB75A6" w14:textId="4DA26ED3" w:rsidR="00F10532" w:rsidRDefault="0040434C">
      <w:pPr>
        <w:spacing w:before="65" w:line="178" w:lineRule="exact"/>
        <w:ind w:left="144"/>
        <w:textAlignment w:val="baseline"/>
        <w:rPr>
          <w:rFonts w:ascii="Symbol" w:eastAsia="Symbol" w:hAnsi="Symbol"/>
          <w:color w:val="000000"/>
          <w:spacing w:val="9"/>
          <w:sz w:val="14"/>
        </w:rPr>
      </w:pPr>
      <w:r>
        <w:rPr>
          <w:noProof/>
          <w:lang w:val="en-IN" w:eastAsia="en-IN"/>
        </w:rPr>
        <mc:AlternateContent>
          <mc:Choice Requires="wps">
            <w:drawing>
              <wp:anchor distT="0" distB="0" distL="114300" distR="114300" simplePos="0" relativeHeight="251566080" behindDoc="0" locked="0" layoutInCell="1" allowOverlap="1" wp14:editId="65677939">
                <wp:simplePos x="0" y="0"/>
                <wp:positionH relativeFrom="page">
                  <wp:posOffset>3542030</wp:posOffset>
                </wp:positionH>
                <wp:positionV relativeFrom="page">
                  <wp:posOffset>6144895</wp:posOffset>
                </wp:positionV>
                <wp:extent cx="2315210" cy="0"/>
                <wp:effectExtent l="0" t="0" r="0" b="0"/>
                <wp:wrapNone/>
                <wp:docPr id="9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23E07" id="Line 76"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483.85pt" to="461.2pt,4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OVH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" strokeweight=".5pt">
                <w10:wrap anchorx="page" anchory="page"/>
              </v:line>
            </w:pict>
          </mc:Fallback>
        </mc:AlternateContent>
      </w:r>
      <w:r w:rsidR="003D5E68">
        <w:rPr>
          <w:rFonts w:ascii="Symbol" w:eastAsia="Symbol" w:hAnsi="Symbol"/>
          <w:color w:val="000000"/>
          <w:spacing w:val="9"/>
          <w:sz w:val="14"/>
        </w:rPr>
        <w:t></w:t>
      </w:r>
      <w:r w:rsidR="003D5E68">
        <w:rPr>
          <w:rFonts w:eastAsia="Times New Roman"/>
          <w:color w:val="000000"/>
          <w:spacing w:val="9"/>
          <w:sz w:val="16"/>
        </w:rPr>
        <w:t xml:space="preserve"> cell tRiteVMScheduler RiteVMScheduler </w:t>
      </w:r>
      <w:r w:rsidR="003D5E68">
        <w:rPr>
          <w:rFonts w:ascii="Symbol" w:eastAsia="Symbol" w:hAnsi="Symbol"/>
          <w:color w:val="000000"/>
          <w:spacing w:val="9"/>
          <w:sz w:val="20"/>
        </w:rPr>
        <w:t></w:t>
      </w:r>
    </w:p>
    <w:p w14:paraId="32DD6076" w14:textId="77777777" w:rsidR="00F10532" w:rsidRDefault="003D5E68">
      <w:pPr>
        <w:tabs>
          <w:tab w:val="left" w:pos="720"/>
        </w:tabs>
        <w:spacing w:before="2" w:line="166" w:lineRule="exact"/>
        <w:ind w:left="144"/>
        <w:textAlignment w:val="baseline"/>
        <w:rPr>
          <w:rFonts w:ascii="Symbol" w:eastAsia="Symbol" w:hAnsi="Symbol"/>
          <w:color w:val="000000"/>
          <w:spacing w:val="7"/>
          <w:sz w:val="14"/>
        </w:rPr>
      </w:pPr>
      <w:r>
        <w:rPr>
          <w:rFonts w:ascii="Symbol" w:eastAsia="Symbol" w:hAnsi="Symbol"/>
          <w:color w:val="000000"/>
          <w:spacing w:val="7"/>
          <w:sz w:val="14"/>
        </w:rPr>
        <w:t></w:t>
      </w:r>
      <w:r>
        <w:rPr>
          <w:rFonts w:eastAsia="Times New Roman"/>
          <w:color w:val="000000"/>
          <w:spacing w:val="7"/>
          <w:sz w:val="16"/>
        </w:rPr>
        <w:tab/>
        <w:t>attribute = C EXP(</w:t>
      </w:r>
      <w:r>
        <w:rPr>
          <w:rFonts w:eastAsia="Times New Roman"/>
          <w:i/>
          <w:color w:val="000000"/>
          <w:spacing w:val="7"/>
          <w:sz w:val="18"/>
        </w:rPr>
        <w:t>”TA STA”</w:t>
      </w:r>
      <w:r>
        <w:rPr>
          <w:rFonts w:eastAsia="Times New Roman"/>
          <w:color w:val="000000"/>
          <w:spacing w:val="7"/>
          <w:sz w:val="16"/>
        </w:rPr>
        <w:t>);</w:t>
      </w:r>
    </w:p>
    <w:p w14:paraId="71CA4BC8" w14:textId="77777777" w:rsidR="00F10532" w:rsidRDefault="003D5E68">
      <w:pPr>
        <w:tabs>
          <w:tab w:val="left" w:pos="720"/>
        </w:tabs>
        <w:spacing w:line="178" w:lineRule="exact"/>
        <w:ind w:left="144"/>
        <w:textAlignment w:val="baseline"/>
        <w:rPr>
          <w:rFonts w:ascii="Symbol" w:eastAsia="Symbol" w:hAnsi="Symbol"/>
          <w:color w:val="000000"/>
          <w:spacing w:val="1"/>
          <w:sz w:val="14"/>
        </w:rPr>
      </w:pPr>
      <w:r>
        <w:rPr>
          <w:rFonts w:ascii="Symbol" w:eastAsia="Symbol" w:hAnsi="Symbol"/>
          <w:color w:val="000000"/>
          <w:spacing w:val="1"/>
          <w:sz w:val="14"/>
        </w:rPr>
        <w:t></w:t>
      </w:r>
      <w:r>
        <w:rPr>
          <w:rFonts w:eastAsia="Times New Roman"/>
          <w:color w:val="000000"/>
          <w:spacing w:val="1"/>
          <w:sz w:val="16"/>
        </w:rPr>
        <w:tab/>
        <w:t>cyclicTime = 1;</w:t>
      </w:r>
    </w:p>
    <w:p w14:paraId="78CA2B58" w14:textId="77777777" w:rsidR="00F10532" w:rsidRDefault="003D5E68">
      <w:pPr>
        <w:tabs>
          <w:tab w:val="left" w:pos="720"/>
        </w:tabs>
        <w:spacing w:line="178" w:lineRule="exact"/>
        <w:ind w:left="144"/>
        <w:textAlignment w:val="baseline"/>
        <w:rPr>
          <w:rFonts w:ascii="Symbol" w:eastAsia="Symbol" w:hAnsi="Symbol"/>
          <w:color w:val="000000"/>
          <w:spacing w:val="1"/>
          <w:sz w:val="14"/>
        </w:rPr>
      </w:pPr>
      <w:r>
        <w:rPr>
          <w:rFonts w:ascii="Symbol" w:eastAsia="Symbol" w:hAnsi="Symbol"/>
          <w:color w:val="000000"/>
          <w:spacing w:val="1"/>
          <w:sz w:val="14"/>
        </w:rPr>
        <w:t></w:t>
      </w:r>
      <w:r>
        <w:rPr>
          <w:rFonts w:eastAsia="Times New Roman"/>
          <w:color w:val="000000"/>
          <w:spacing w:val="1"/>
          <w:sz w:val="16"/>
        </w:rPr>
        <w:tab/>
        <w:t>cyclicPhase = 1;</w:t>
      </w:r>
    </w:p>
    <w:p w14:paraId="7EEDBA30" w14:textId="77777777" w:rsidR="00F10532" w:rsidRDefault="003D5E68">
      <w:pPr>
        <w:tabs>
          <w:tab w:val="left" w:pos="720"/>
        </w:tabs>
        <w:spacing w:line="177" w:lineRule="exact"/>
        <w:ind w:left="144"/>
        <w:textAlignment w:val="baseline"/>
        <w:rPr>
          <w:rFonts w:ascii="Symbol" w:eastAsia="Symbol" w:hAnsi="Symbol"/>
          <w:color w:val="000000"/>
          <w:sz w:val="14"/>
        </w:rPr>
      </w:pPr>
      <w:r>
        <w:rPr>
          <w:rFonts w:ascii="Symbol" w:eastAsia="Symbol" w:hAnsi="Symbol"/>
          <w:color w:val="000000"/>
          <w:sz w:val="14"/>
        </w:rPr>
        <w:t></w:t>
      </w:r>
      <w:r>
        <w:rPr>
          <w:rFonts w:eastAsia="Times New Roman"/>
          <w:color w:val="000000"/>
          <w:sz w:val="16"/>
        </w:rPr>
        <w:tab/>
        <w:t>priority =</w:t>
      </w:r>
    </w:p>
    <w:p w14:paraId="010CC0F2" w14:textId="77777777" w:rsidR="00F10532" w:rsidRDefault="003D5E68">
      <w:pPr>
        <w:tabs>
          <w:tab w:val="left" w:pos="1008"/>
        </w:tabs>
        <w:spacing w:before="11" w:line="152" w:lineRule="exact"/>
        <w:ind w:left="144"/>
        <w:textAlignment w:val="baseline"/>
        <w:rPr>
          <w:rFonts w:ascii="Symbol" w:eastAsia="Symbol" w:hAnsi="Symbol"/>
          <w:color w:val="000000"/>
          <w:spacing w:val="5"/>
          <w:sz w:val="14"/>
        </w:rPr>
      </w:pPr>
      <w:r>
        <w:rPr>
          <w:rFonts w:ascii="Symbol" w:eastAsia="Symbol" w:hAnsi="Symbol"/>
          <w:color w:val="000000"/>
          <w:spacing w:val="5"/>
          <w:sz w:val="14"/>
        </w:rPr>
        <w:t></w:t>
      </w:r>
      <w:r>
        <w:rPr>
          <w:rFonts w:eastAsia="Times New Roman"/>
          <w:color w:val="000000"/>
          <w:spacing w:val="5"/>
          <w:sz w:val="16"/>
        </w:rPr>
        <w:tab/>
        <w:t>C EXP(</w:t>
      </w:r>
      <w:r>
        <w:rPr>
          <w:rFonts w:eastAsia="Times New Roman"/>
          <w:i/>
          <w:color w:val="000000"/>
          <w:spacing w:val="5"/>
          <w:sz w:val="18"/>
        </w:rPr>
        <w:t>”RITEVM PRIORITY”</w:t>
      </w:r>
      <w:r>
        <w:rPr>
          <w:rFonts w:eastAsia="Times New Roman"/>
          <w:color w:val="000000"/>
          <w:spacing w:val="5"/>
          <w:sz w:val="16"/>
        </w:rPr>
        <w:t>);</w:t>
      </w:r>
    </w:p>
    <w:p w14:paraId="6152C0FB" w14:textId="77777777" w:rsidR="00F10532" w:rsidRDefault="003D5E68">
      <w:pPr>
        <w:spacing w:after="50" w:line="202" w:lineRule="exact"/>
        <w:ind w:left="144"/>
        <w:textAlignment w:val="baseline"/>
        <w:rPr>
          <w:rFonts w:ascii="Symbol" w:eastAsia="Symbol" w:hAnsi="Symbol"/>
          <w:color w:val="000000"/>
          <w:spacing w:val="10"/>
          <w:sz w:val="14"/>
        </w:rPr>
      </w:pPr>
      <w:r>
        <w:rPr>
          <w:rFonts w:ascii="Symbol" w:eastAsia="Symbol" w:hAnsi="Symbol"/>
          <w:color w:val="000000"/>
          <w:spacing w:val="10"/>
          <w:sz w:val="14"/>
        </w:rPr>
        <w:t></w:t>
      </w:r>
      <w:r>
        <w:rPr>
          <w:rFonts w:ascii="Symbol" w:eastAsia="Symbol" w:hAnsi="Symbol"/>
          <w:color w:val="000000"/>
          <w:spacing w:val="10"/>
          <w:sz w:val="14"/>
        </w:rPr>
        <w:t></w:t>
      </w:r>
      <w:r>
        <w:rPr>
          <w:rFonts w:ascii="Symbol" w:eastAsia="Symbol" w:hAnsi="Symbol"/>
          <w:color w:val="000000"/>
          <w:spacing w:val="10"/>
          <w:sz w:val="20"/>
        </w:rPr>
        <w:t></w:t>
      </w:r>
      <w:r>
        <w:rPr>
          <w:rFonts w:eastAsia="Times New Roman"/>
          <w:color w:val="000000"/>
          <w:spacing w:val="10"/>
          <w:sz w:val="16"/>
        </w:rPr>
        <w:t>;</w:t>
      </w:r>
    </w:p>
    <w:p w14:paraId="3EC23873" w14:textId="161F1386" w:rsidR="00F10532" w:rsidRDefault="0040434C">
      <w:pPr>
        <w:spacing w:before="315" w:line="177" w:lineRule="exact"/>
        <w:textAlignment w:val="baseline"/>
        <w:rPr>
          <w:rFonts w:ascii="Bookman Old Style" w:eastAsia="Bookman Old Style" w:hAnsi="Bookman Old Style"/>
          <w:b/>
          <w:color w:val="000000"/>
          <w:spacing w:val="8"/>
          <w:sz w:val="15"/>
        </w:rPr>
      </w:pPr>
      <w:r>
        <w:rPr>
          <w:noProof/>
          <w:lang w:val="en-IN" w:eastAsia="en-IN"/>
        </w:rPr>
        <mc:AlternateContent>
          <mc:Choice Requires="wps">
            <w:drawing>
              <wp:anchor distT="0" distB="0" distL="114300" distR="114300" simplePos="0" relativeHeight="251567104" behindDoc="0" locked="0" layoutInCell="1" allowOverlap="1" wp14:editId="2F70D16D">
                <wp:simplePos x="0" y="0"/>
                <wp:positionH relativeFrom="page">
                  <wp:posOffset>3542030</wp:posOffset>
                </wp:positionH>
                <wp:positionV relativeFrom="page">
                  <wp:posOffset>7016750</wp:posOffset>
                </wp:positionV>
                <wp:extent cx="2315210" cy="0"/>
                <wp:effectExtent l="0" t="0" r="0" b="0"/>
                <wp:wrapNone/>
                <wp:docPr id="9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61C1D" id="Line 75"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8.9pt,552.5pt" to="461.2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Gn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" strokeweight=".5pt">
                <w10:wrap anchorx="page" anchory="page"/>
              </v:line>
            </w:pict>
          </mc:Fallback>
        </mc:AlternateContent>
      </w:r>
      <w:r w:rsidR="003D5E68">
        <w:rPr>
          <w:rFonts w:ascii="Bookman Old Style" w:eastAsia="Bookman Old Style" w:hAnsi="Bookman Old Style"/>
          <w:b/>
          <w:color w:val="000000"/>
          <w:spacing w:val="8"/>
          <w:sz w:val="15"/>
        </w:rPr>
        <w:t>Fig. 17 Build description of RiteVM scheduler</w:t>
      </w:r>
    </w:p>
    <w:p w14:paraId="3BFC5BDC" w14:textId="77777777" w:rsidR="00F10532" w:rsidRPr="0040434C" w:rsidRDefault="003D5E68" w:rsidP="0040434C">
      <w:pPr>
        <w:spacing w:before="284" w:line="250" w:lineRule="exact"/>
        <w:ind w:left="648" w:hanging="504"/>
        <w:jc w:val="both"/>
        <w:textAlignment w:val="baseline"/>
        <w:rPr>
          <w:b/>
          <w:color w:val="000000"/>
          <w:spacing w:val="6"/>
          <w:sz w:val="19"/>
        </w:rPr>
      </w:pPr>
      <w:r>
        <w:rPr>
          <w:rFonts w:eastAsia="Times New Roman"/>
          <w:b/>
          <w:color w:val="000000"/>
          <w:spacing w:val="6"/>
          <w:sz w:val="19"/>
        </w:rPr>
        <w:t xml:space="preserve">3. 3 </w:t>
      </w:r>
      <w:r w:rsidRPr="0040434C">
        <w:rPr>
          <w:b/>
          <w:color w:val="000000"/>
          <w:spacing w:val="6"/>
          <w:sz w:val="19"/>
        </w:rPr>
        <w:t>Synchronization of Multiple RiteVM Tasks</w:t>
      </w:r>
    </w:p>
    <w:p w14:paraId="5B5CD6B8" w14:textId="5E399E77" w:rsidR="00F10532" w:rsidRDefault="003D5E68">
      <w:pPr>
        <w:spacing w:before="1" w:line="246" w:lineRule="exact"/>
        <w:ind w:firstLine="144"/>
        <w:jc w:val="both"/>
        <w:textAlignment w:val="baseline"/>
        <w:rPr>
          <w:rFonts w:eastAsia="Times New Roman"/>
          <w:color w:val="000000"/>
          <w:spacing w:val="7"/>
          <w:sz w:val="18"/>
        </w:rPr>
      </w:pPr>
      <w:r w:rsidRPr="0040434C">
        <w:rPr>
          <w:color w:val="000000"/>
          <w:spacing w:val="7"/>
          <w:sz w:val="18"/>
        </w:rPr>
        <w:t>In the proposed framework, RiteVMs read mruby bytecodes and then execute applications. Eventflag is applied to synchronize the initiation of multiple mruby applications. Each task sets a flag pattern,</w:t>
      </w:r>
    </w:p>
    <w:p w14:paraId="13A63BD8" w14:textId="77777777" w:rsidR="00F10532" w:rsidRDefault="00F10532">
      <w:pPr>
        <w:sectPr w:rsidR="00F10532">
          <w:type w:val="continuous"/>
          <w:pgSz w:w="11909" w:h="16838"/>
          <w:pgMar w:top="940" w:right="2686" w:bottom="3128" w:left="714" w:header="720" w:footer="720" w:gutter="0"/>
          <w:cols w:num="2" w:space="0" w:equalWidth="0">
            <w:col w:w="4100" w:space="309"/>
            <w:col w:w="4100" w:space="0"/>
          </w:cols>
        </w:sectPr>
      </w:pPr>
    </w:p>
    <w:p w14:paraId="6B528FA1" w14:textId="77777777" w:rsidR="00F10532" w:rsidRDefault="003D5E68">
      <w:pPr>
        <w:tabs>
          <w:tab w:val="right" w:pos="5184"/>
        </w:tabs>
        <w:spacing w:after="271" w:line="209" w:lineRule="exact"/>
        <w:ind w:left="72"/>
        <w:textAlignment w:val="baseline"/>
        <w:rPr>
          <w:rFonts w:eastAsia="Times New Roman"/>
          <w:color w:val="000000"/>
          <w:sz w:val="18"/>
        </w:rPr>
      </w:pPr>
      <w:r>
        <w:rPr>
          <w:rFonts w:eastAsia="Times New Roman"/>
          <w:color w:val="000000"/>
          <w:sz w:val="18"/>
        </w:rPr>
        <w:t>Vol. 0 No. 0 1983</w:t>
      </w:r>
      <w:r>
        <w:rPr>
          <w:rFonts w:eastAsia="Times New Roman"/>
          <w:color w:val="000000"/>
          <w:sz w:val="18"/>
        </w:rPr>
        <w:tab/>
        <w:t>9</w:t>
      </w:r>
    </w:p>
    <w:p w14:paraId="595CFC3D" w14:textId="77777777" w:rsidR="00F10532" w:rsidRDefault="00F10532">
      <w:pPr>
        <w:spacing w:after="271" w:line="209" w:lineRule="exact"/>
        <w:sectPr w:rsidR="00F10532">
          <w:pgSz w:w="11909" w:h="16838"/>
          <w:pgMar w:top="960" w:right="2628" w:bottom="3079" w:left="4021" w:header="720" w:footer="720" w:gutter="0"/>
          <w:cols w:space="720"/>
        </w:sectPr>
      </w:pPr>
    </w:p>
    <w:p w14:paraId="5F45879A" w14:textId="25214D12" w:rsidR="00F10532" w:rsidRDefault="0040434C">
      <w:pPr>
        <w:spacing w:before="2" w:line="247" w:lineRule="exact"/>
        <w:ind w:left="1080" w:hanging="1080"/>
        <w:jc w:val="both"/>
        <w:textAlignment w:val="baseline"/>
        <w:rPr>
          <w:rFonts w:ascii="Garamond" w:eastAsia="Garamond" w:hAnsi="Garamond"/>
          <w:b/>
          <w:color w:val="000000"/>
          <w:sz w:val="18"/>
        </w:rPr>
      </w:pPr>
      <w:r>
        <w:rPr>
          <w:noProof/>
          <w:lang w:val="en-IN" w:eastAsia="en-IN"/>
        </w:rPr>
        <mc:AlternateContent>
          <mc:Choice Requires="wps">
            <w:drawing>
              <wp:anchor distT="0" distB="0" distL="0" distR="0" simplePos="0" relativeHeight="251722752" behindDoc="1" locked="0" layoutInCell="1" allowOverlap="1" wp14:editId="218FCFBD">
                <wp:simplePos x="0" y="0"/>
                <wp:positionH relativeFrom="page">
                  <wp:posOffset>452120</wp:posOffset>
                </wp:positionH>
                <wp:positionV relativeFrom="page">
                  <wp:posOffset>923290</wp:posOffset>
                </wp:positionV>
                <wp:extent cx="2603500" cy="1776095"/>
                <wp:effectExtent l="0" t="0" r="0" b="0"/>
                <wp:wrapSquare wrapText="bothSides"/>
                <wp:docPr id="9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77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BB751"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163" type="#_x0000_t202" style="position:absolute;left:0;text-align:left;margin-left:35.6pt;margin-top:72.7pt;width:205pt;height:139.85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" filled="f" stroked="f">
                <v:textbox inset="0,0,0,0">
                  <w:txbxContent>
                    <w:p w14:paraId="2DEBB751"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723776" behindDoc="1" locked="0" layoutInCell="1" allowOverlap="1" wp14:editId="36BCC813">
                <wp:simplePos x="0" y="0"/>
                <wp:positionH relativeFrom="page">
                  <wp:posOffset>452120</wp:posOffset>
                </wp:positionH>
                <wp:positionV relativeFrom="page">
                  <wp:posOffset>929640</wp:posOffset>
                </wp:positionV>
                <wp:extent cx="2467610" cy="1642745"/>
                <wp:effectExtent l="0" t="0" r="0" b="0"/>
                <wp:wrapSquare wrapText="bothSides"/>
                <wp:docPr id="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7610" cy="164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8C7F4" w14:textId="77777777" w:rsidR="00F10532" w:rsidRDefault="003D5E68">
                            <w:pPr>
                              <w:ind w:left="200"/>
                              <w:textAlignment w:val="baseline"/>
                            </w:pPr>
                            <w:r>
                              <w:rPr>
                                <w:noProof/>
                                <w:lang w:val="en-IN" w:eastAsia="en-IN"/>
                              </w:rPr>
                              <w:drawing>
                                <wp:inline distT="0" distB="0" distL="0" distR="0">
                                  <wp:extent cx="2340610" cy="164274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test1"/>
                                          <pic:cNvPicPr preferRelativeResize="0"/>
                                        </pic:nvPicPr>
                                        <pic:blipFill>
                                          <a:blip r:embed="rId27"/>
                                          <a:stretch>
                                            <a:fillRect/>
                                          </a:stretch>
                                        </pic:blipFill>
                                        <pic:spPr>
                                          <a:xfrm>
                                            <a:off x="0" y="0"/>
                                            <a:ext cx="2340610" cy="164274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164" type="#_x0000_t202" style="position:absolute;left:0;text-align:left;margin-left:35.6pt;margin-top:73.2pt;width:194.3pt;height:129.35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huswIAALU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" filled="f" stroked="f">
                <v:textbox inset="0,0,0,0">
                  <w:txbxContent>
                    <w:p w14:paraId="44B8C7F4" w14:textId="77777777" w:rsidR="00F10532" w:rsidRDefault="003D5E68">
                      <w:pPr>
                        <w:ind w:left="200"/>
                        <w:textAlignment w:val="baseline"/>
                      </w:pPr>
                      <w:r>
                        <w:rPr>
                          <w:noProof/>
                          <w:lang w:val="en-IN" w:eastAsia="en-IN"/>
                        </w:rPr>
                        <w:drawing>
                          <wp:inline distT="0" distB="0" distL="0" distR="0">
                            <wp:extent cx="2340610" cy="164274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test1"/>
                                    <pic:cNvPicPr preferRelativeResize="0"/>
                                  </pic:nvPicPr>
                                  <pic:blipFill>
                                    <a:blip r:embed="rId27"/>
                                    <a:stretch>
                                      <a:fillRect/>
                                    </a:stretch>
                                  </pic:blipFill>
                                  <pic:spPr>
                                    <a:xfrm>
                                      <a:off x="0" y="0"/>
                                      <a:ext cx="2340610" cy="1642745"/>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4800" behindDoc="1" locked="0" layoutInCell="1" allowOverlap="1" wp14:editId="13E231BC">
                <wp:simplePos x="0" y="0"/>
                <wp:positionH relativeFrom="page">
                  <wp:posOffset>648970</wp:posOffset>
                </wp:positionH>
                <wp:positionV relativeFrom="page">
                  <wp:posOffset>2290445</wp:posOffset>
                </wp:positionV>
                <wp:extent cx="942340" cy="177165"/>
                <wp:effectExtent l="0" t="0" r="0" b="0"/>
                <wp:wrapSquare wrapText="bothSides"/>
                <wp:docPr id="9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7CFA4" w14:textId="77777777" w:rsidR="00F10532" w:rsidRDefault="003D5E68">
                            <w:pPr>
                              <w:spacing w:before="11" w:line="82"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 xml:space="preserve">  W5LWH90F  </w:t>
                            </w:r>
                          </w:p>
                          <w:p w14:paraId="3FC5848B" w14:textId="77777777" w:rsidR="00F10532" w:rsidRDefault="003D5E68">
                            <w:pPr>
                              <w:spacing w:before="4" w:line="82" w:lineRule="exac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F(YHQWIODJ</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VHW $775</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 xml:space="preserve">VHW3DWWHUQ </w:t>
                            </w:r>
                          </w:p>
                          <w:p w14:paraId="177AAAA8" w14:textId="77777777" w:rsidR="00F10532" w:rsidRDefault="003D5E68">
                            <w:pPr>
                              <w:spacing w:before="4" w:after="1" w:line="82"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F(YHQWIODJ</w:t>
                            </w:r>
                            <w:r>
                              <w:rPr>
                                <w:rFonts w:ascii="Arial Narrow" w:eastAsia="Arial Narrow" w:hAnsi="Arial Narrow"/>
                                <w:b/>
                                <w:color w:val="000000"/>
                                <w:spacing w:val="-6"/>
                                <w:sz w:val="8"/>
                                <w:vertAlign w:val="subscript"/>
                              </w:rPr>
                              <w:t>B</w:t>
                            </w:r>
                            <w:r>
                              <w:rPr>
                                <w:rFonts w:ascii="Arial Narrow" w:eastAsia="Arial Narrow" w:hAnsi="Arial Narrow"/>
                                <w:b/>
                                <w:color w:val="000000"/>
                                <w:spacing w:val="-6"/>
                                <w:sz w:val="8"/>
                              </w:rPr>
                              <w:t xml:space="preserve">ZDLW ZDLW3DWWHUQ $1'  IOJSWQ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165" type="#_x0000_t202" style="position:absolute;left:0;text-align:left;margin-left:51.1pt;margin-top:180.35pt;width:74.2pt;height:13.9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UNsQ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" filled="f" stroked="f">
                <v:textbox inset="0,0,0,0">
                  <w:txbxContent>
                    <w:p w14:paraId="2C57CFA4" w14:textId="77777777" w:rsidR="00F10532" w:rsidRDefault="003D5E68">
                      <w:pPr>
                        <w:spacing w:before="11" w:line="82"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 xml:space="preserve">  W5LWH90F  </w:t>
                      </w:r>
                    </w:p>
                    <w:p w14:paraId="3FC5848B" w14:textId="77777777" w:rsidR="00F10532" w:rsidRDefault="003D5E68">
                      <w:pPr>
                        <w:spacing w:before="4" w:line="82" w:lineRule="exac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F(YHQWIODJ</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VHW $775</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 xml:space="preserve">VHW3DWWHUQ </w:t>
                      </w:r>
                    </w:p>
                    <w:p w14:paraId="177AAAA8" w14:textId="77777777" w:rsidR="00F10532" w:rsidRDefault="003D5E68">
                      <w:pPr>
                        <w:spacing w:before="4" w:after="1" w:line="82"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F(YHQWIODJ</w:t>
                      </w:r>
                      <w:r>
                        <w:rPr>
                          <w:rFonts w:ascii="Arial Narrow" w:eastAsia="Arial Narrow" w:hAnsi="Arial Narrow"/>
                          <w:b/>
                          <w:color w:val="000000"/>
                          <w:spacing w:val="-6"/>
                          <w:sz w:val="8"/>
                          <w:vertAlign w:val="subscript"/>
                        </w:rPr>
                        <w:t>B</w:t>
                      </w:r>
                      <w:r>
                        <w:rPr>
                          <w:rFonts w:ascii="Arial Narrow" w:eastAsia="Arial Narrow" w:hAnsi="Arial Narrow"/>
                          <w:b/>
                          <w:color w:val="000000"/>
                          <w:spacing w:val="-6"/>
                          <w:sz w:val="8"/>
                        </w:rPr>
                        <w:t xml:space="preserve">ZDLW ZDLW3DWWHUQ $1'  IOJSWQ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5824" behindDoc="1" locked="0" layoutInCell="1" allowOverlap="1" wp14:editId="42F5CEB6">
                <wp:simplePos x="0" y="0"/>
                <wp:positionH relativeFrom="page">
                  <wp:posOffset>589280</wp:posOffset>
                </wp:positionH>
                <wp:positionV relativeFrom="page">
                  <wp:posOffset>933450</wp:posOffset>
                </wp:positionV>
                <wp:extent cx="494665" cy="83820"/>
                <wp:effectExtent l="0" t="0" r="0" b="0"/>
                <wp:wrapSquare wrapText="bothSides"/>
                <wp:docPr id="8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96A42" w14:textId="77777777" w:rsidR="00F10532" w:rsidRDefault="003D5E68">
                            <w:pPr>
                              <w:spacing w:before="40" w:after="6" w:line="82"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 xml:space="preserve">  W5LWH90</w:t>
                            </w:r>
                            <w:r>
                              <w:rPr>
                                <w:rFonts w:ascii="Arial Narrow" w:eastAsia="Arial Narrow" w:hAnsi="Arial Narrow"/>
                                <w:b/>
                                <w:color w:val="000000"/>
                                <w:spacing w:val="11"/>
                                <w:sz w:val="8"/>
                                <w:vertAlign w:val="subscript"/>
                              </w:rPr>
                              <w:t>B</w:t>
                            </w:r>
                            <w:r>
                              <w:rPr>
                                <w:rFonts w:ascii="Arial Narrow" w:eastAsia="Arial Narrow" w:hAnsi="Arial Narrow"/>
                                <w:b/>
                                <w:color w:val="000000"/>
                                <w:spacing w:val="11"/>
                                <w:sz w:val="8"/>
                              </w:rPr>
                              <w:t xml:space="preserve">F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166" type="#_x0000_t202" style="position:absolute;left:0;text-align:left;margin-left:46.4pt;margin-top:73.5pt;width:38.95pt;height:6.6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" filled="f" stroked="f">
                <v:textbox inset="0,0,0,0">
                  <w:txbxContent>
                    <w:p w14:paraId="6BA96A42" w14:textId="77777777" w:rsidR="00F10532" w:rsidRDefault="003D5E68">
                      <w:pPr>
                        <w:spacing w:before="40" w:after="6" w:line="82"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 xml:space="preserve">  W5LWH90</w:t>
                      </w:r>
                      <w:r>
                        <w:rPr>
                          <w:rFonts w:ascii="Arial Narrow" w:eastAsia="Arial Narrow" w:hAnsi="Arial Narrow"/>
                          <w:b/>
                          <w:color w:val="000000"/>
                          <w:spacing w:val="11"/>
                          <w:sz w:val="8"/>
                          <w:vertAlign w:val="subscript"/>
                        </w:rPr>
                        <w:t>B</w:t>
                      </w:r>
                      <w:r>
                        <w:rPr>
                          <w:rFonts w:ascii="Arial Narrow" w:eastAsia="Arial Narrow" w:hAnsi="Arial Narrow"/>
                          <w:b/>
                          <w:color w:val="000000"/>
                          <w:spacing w:val="11"/>
                          <w:sz w:val="8"/>
                        </w:rPr>
                        <w:t xml:space="preserve">F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6848" behindDoc="1" locked="0" layoutInCell="1" allowOverlap="1" wp14:editId="6EE87308">
                <wp:simplePos x="0" y="0"/>
                <wp:positionH relativeFrom="page">
                  <wp:posOffset>592455</wp:posOffset>
                </wp:positionH>
                <wp:positionV relativeFrom="page">
                  <wp:posOffset>1231265</wp:posOffset>
                </wp:positionV>
                <wp:extent cx="217170" cy="64135"/>
                <wp:effectExtent l="0" t="0" r="0" b="0"/>
                <wp:wrapSquare wrapText="bothSides"/>
                <wp:docPr id="8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D2F2" w14:textId="77777777" w:rsidR="00F10532" w:rsidRDefault="003D5E68">
                            <w:pPr>
                              <w:spacing w:before="5" w:line="86" w:lineRule="exac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HOVH`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167" type="#_x0000_t202" style="position:absolute;left:0;text-align:left;margin-left:46.65pt;margin-top:96.95pt;width:17.1pt;height:5.0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lhsQIAALI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" filled="f" stroked="f">
                <v:textbox inset="0,0,0,0">
                  <w:txbxContent>
                    <w:p w14:paraId="0840D2F2" w14:textId="77777777" w:rsidR="00F10532" w:rsidRDefault="003D5E68">
                      <w:pPr>
                        <w:spacing w:before="5" w:line="86" w:lineRule="exac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HOVH`</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7872" behindDoc="1" locked="0" layoutInCell="1" allowOverlap="1" wp14:editId="3BD62101">
                <wp:simplePos x="0" y="0"/>
                <wp:positionH relativeFrom="page">
                  <wp:posOffset>658495</wp:posOffset>
                </wp:positionH>
                <wp:positionV relativeFrom="page">
                  <wp:posOffset>1017270</wp:posOffset>
                </wp:positionV>
                <wp:extent cx="432435" cy="60960"/>
                <wp:effectExtent l="0" t="0" r="0" b="0"/>
                <wp:wrapSquare wrapText="bothSides"/>
                <wp:docPr id="8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7DAE" w14:textId="77777777" w:rsidR="00F10532" w:rsidRDefault="003D5E68">
                            <w:pPr>
                              <w:spacing w:line="40" w:lineRule="exact"/>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LI   90W5LWH90</w:t>
                            </w:r>
                            <w:r>
                              <w:rPr>
                                <w:rFonts w:ascii="Arial Narrow" w:eastAsia="Arial Narrow" w:hAnsi="Arial Narrow"/>
                                <w:b/>
                                <w:color w:val="000000"/>
                                <w:spacing w:val="-1"/>
                                <w:sz w:val="8"/>
                                <w:vertAlign w:val="subscript"/>
                              </w:rPr>
                              <w:t>B</w:t>
                            </w:r>
                            <w:r>
                              <w:rPr>
                                <w:rFonts w:ascii="Arial Narrow" w:eastAsia="Arial Narrow" w:hAnsi="Arial Narrow"/>
                                <w:b/>
                                <w:color w:val="000000"/>
                                <w:spacing w:val="-1"/>
                                <w:sz w:val="8"/>
                              </w:rPr>
                              <w:t>F</w:t>
                            </w:r>
                          </w:p>
                          <w:p w14:paraId="1F305321" w14:textId="77777777" w:rsidR="00F10532" w:rsidRDefault="003D5E68">
                            <w:pPr>
                              <w:spacing w:line="42" w:lineRule="exact"/>
                              <w:jc w:val="right"/>
                              <w:textAlignment w:val="baseline"/>
                              <w:rPr>
                                <w:rFonts w:ascii="Arial Narrow" w:eastAsia="Arial Narrow" w:hAnsi="Arial Narrow"/>
                                <w:b/>
                                <w:color w:val="000000"/>
                                <w:spacing w:val="23"/>
                                <w:sz w:val="8"/>
                              </w:rPr>
                            </w:pPr>
                            <w:r>
                              <w:rPr>
                                <w:rFonts w:ascii="Arial Narrow" w:eastAsia="Arial Narrow" w:hAnsi="Arial Narrow"/>
                                <w:b/>
                                <w:color w:val="000000"/>
                                <w:spacing w:val="23"/>
                                <w:sz w:val="8"/>
                              </w:rPr>
                              <w:t xml:space="preserve">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68" type="#_x0000_t202" style="position:absolute;left:0;text-align:left;margin-left:51.85pt;margin-top:80.1pt;width:34.05pt;height:4.8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VttQIAALIFAAAOAAAAZHJzL2Uyb0RvYy54bWysVG1vmzAQ/j5p/8Hyd8pLCQk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" filled="f" stroked="f">
                <v:textbox inset="0,0,0,0">
                  <w:txbxContent>
                    <w:p w14:paraId="45A67DAE" w14:textId="77777777" w:rsidR="00F10532" w:rsidRDefault="003D5E68">
                      <w:pPr>
                        <w:spacing w:line="40" w:lineRule="exact"/>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LI   90W5LWH90</w:t>
                      </w:r>
                      <w:r>
                        <w:rPr>
                          <w:rFonts w:ascii="Arial Narrow" w:eastAsia="Arial Narrow" w:hAnsi="Arial Narrow"/>
                          <w:b/>
                          <w:color w:val="000000"/>
                          <w:spacing w:val="-1"/>
                          <w:sz w:val="8"/>
                          <w:vertAlign w:val="subscript"/>
                        </w:rPr>
                        <w:t>B</w:t>
                      </w:r>
                      <w:r>
                        <w:rPr>
                          <w:rFonts w:ascii="Arial Narrow" w:eastAsia="Arial Narrow" w:hAnsi="Arial Narrow"/>
                          <w:b/>
                          <w:color w:val="000000"/>
                          <w:spacing w:val="-1"/>
                          <w:sz w:val="8"/>
                        </w:rPr>
                        <w:t>F</w:t>
                      </w:r>
                    </w:p>
                    <w:p w14:paraId="1F305321" w14:textId="77777777" w:rsidR="00F10532" w:rsidRDefault="003D5E68">
                      <w:pPr>
                        <w:spacing w:line="42" w:lineRule="exact"/>
                        <w:jc w:val="right"/>
                        <w:textAlignment w:val="baseline"/>
                        <w:rPr>
                          <w:rFonts w:ascii="Arial Narrow" w:eastAsia="Arial Narrow" w:hAnsi="Arial Narrow"/>
                          <w:b/>
                          <w:color w:val="000000"/>
                          <w:spacing w:val="23"/>
                          <w:sz w:val="8"/>
                        </w:rPr>
                      </w:pPr>
                      <w:r>
                        <w:rPr>
                          <w:rFonts w:ascii="Arial Narrow" w:eastAsia="Arial Narrow" w:hAnsi="Arial Narrow"/>
                          <w:b/>
                          <w:color w:val="000000"/>
                          <w:spacing w:val="23"/>
                          <w:sz w:val="8"/>
                        </w:rPr>
                        <w:t xml:space="preserve">  ^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8896" behindDoc="1" locked="0" layoutInCell="1" allowOverlap="1" wp14:editId="066B1BD4">
                <wp:simplePos x="0" y="0"/>
                <wp:positionH relativeFrom="page">
                  <wp:posOffset>658495</wp:posOffset>
                </wp:positionH>
                <wp:positionV relativeFrom="page">
                  <wp:posOffset>1078230</wp:posOffset>
                </wp:positionV>
                <wp:extent cx="584835" cy="110490"/>
                <wp:effectExtent l="0" t="0" r="0" b="0"/>
                <wp:wrapSquare wrapText="bothSides"/>
                <wp:docPr id="8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89459" w14:textId="77777777" w:rsidR="00F10532" w:rsidRDefault="003D5E68">
                            <w:pPr>
                              <w:spacing w:line="34" w:lineRule="exact"/>
                              <w:ind w:left="72"/>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LIF(YHQWIODJ</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VHW</w:t>
                            </w:r>
                          </w:p>
                          <w:p w14:paraId="3D6FD9F2" w14:textId="77777777" w:rsidR="00F10532" w:rsidRDefault="003D5E68">
                            <w:pPr>
                              <w:spacing w:line="5"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90W5LWH90</w:t>
                            </w:r>
                            <w:r>
                              <w:rPr>
                                <w:rFonts w:ascii="Arial Narrow" w:eastAsia="Arial Narrow" w:hAnsi="Arial Narrow"/>
                                <w:b/>
                                <w:color w:val="000000"/>
                                <w:sz w:val="8"/>
                                <w:vertAlign w:val="subscript"/>
                              </w:rPr>
                              <w:t>B</w:t>
                            </w:r>
                            <w:r>
                              <w:rPr>
                                <w:rFonts w:ascii="Arial Narrow" w:eastAsia="Arial Narrow" w:hAnsi="Arial Narrow"/>
                                <w:b/>
                                <w:color w:val="000000"/>
                                <w:sz w:val="8"/>
                              </w:rPr>
                              <w:t>F   ^ [</w:t>
                            </w:r>
                          </w:p>
                          <w:p w14:paraId="0708FAED" w14:textId="77777777" w:rsidR="00F10532" w:rsidRDefault="003D5E68">
                            <w:pPr>
                              <w:spacing w:line="21" w:lineRule="exact"/>
                              <w:ind w:left="216" w:firstLine="504"/>
                              <w:textAlignment w:val="baseline"/>
                              <w:rPr>
                                <w:rFonts w:ascii="Arial Narrow" w:eastAsia="Arial Narrow" w:hAnsi="Arial Narrow"/>
                                <w:b/>
                                <w:color w:val="000000"/>
                                <w:sz w:val="8"/>
                              </w:rPr>
                            </w:pPr>
                            <w:r>
                              <w:rPr>
                                <w:rFonts w:ascii="Arial Narrow" w:eastAsia="Arial Narrow" w:hAnsi="Arial Narrow"/>
                                <w:b/>
                                <w:color w:val="000000"/>
                                <w:sz w:val="8"/>
                              </w:rPr>
                              <w:t xml:space="preserve">  LIF(YHQWIODJ</w:t>
                            </w:r>
                            <w:r>
                              <w:rPr>
                                <w:rFonts w:ascii="Arial Narrow" w:eastAsia="Arial Narrow" w:hAnsi="Arial Narrow"/>
                                <w:b/>
                                <w:color w:val="000000"/>
                                <w:sz w:val="8"/>
                                <w:vertAlign w:val="subscript"/>
                              </w:rPr>
                              <w:t>B</w:t>
                            </w:r>
                            <w:r>
                              <w:rPr>
                                <w:rFonts w:ascii="Arial Narrow" w:eastAsia="Arial Narrow" w:hAnsi="Arial Narrow"/>
                                <w:b/>
                                <w:color w:val="000000"/>
                                <w:sz w:val="8"/>
                              </w:rPr>
                              <w:t>VHW HQWIODJ</w:t>
                            </w:r>
                            <w:r>
                              <w:rPr>
                                <w:rFonts w:ascii="Arial Narrow" w:eastAsia="Arial Narrow" w:hAnsi="Arial Narrow"/>
                                <w:b/>
                                <w:color w:val="000000"/>
                                <w:sz w:val="8"/>
                                <w:vertAlign w:val="subscript"/>
                              </w:rPr>
                              <w:t>B</w:t>
                            </w:r>
                            <w:r>
                              <w:rPr>
                                <w:rFonts w:ascii="Arial Narrow" w:eastAsia="Arial Narrow" w:hAnsi="Arial Narrow"/>
                                <w:b/>
                                <w:color w:val="000000"/>
                                <w:sz w:val="8"/>
                              </w:rPr>
                              <w:t>ZDLW $775B,' [I</w:t>
                            </w:r>
                          </w:p>
                          <w:p w14:paraId="7E8EF9AF" w14:textId="77777777" w:rsidR="00F10532" w:rsidRDefault="003D5E68">
                            <w:pPr>
                              <w:ind w:left="720"/>
                              <w:textAlignment w:val="baseline"/>
                              <w:rPr>
                                <w:rFonts w:ascii="Arial Narrow" w:eastAsia="Arial Narrow" w:hAnsi="Arial Narrow"/>
                                <w:b/>
                                <w:color w:val="000000"/>
                                <w:spacing w:val="14"/>
                                <w:sz w:val="8"/>
                              </w:rPr>
                            </w:pPr>
                            <w:r>
                              <w:rPr>
                                <w:rFonts w:ascii="Arial Narrow" w:eastAsia="Arial Narrow" w:hAnsi="Arial Narrow"/>
                                <w:b/>
                                <w:color w:val="000000"/>
                                <w:spacing w:val="14"/>
                                <w:sz w:val="8"/>
                              </w:rPr>
                              <w:t>[</w:t>
                            </w:r>
                          </w:p>
                          <w:p w14:paraId="4E0DB97E" w14:textId="77777777" w:rsidR="00F10532" w:rsidRDefault="003D5E68">
                            <w:pPr>
                              <w:spacing w:line="40" w:lineRule="exact"/>
                              <w:ind w:left="720"/>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 xml:space="preserve"> $</w:t>
                            </w:r>
                            <w:r>
                              <w:rPr>
                                <w:rFonts w:ascii="Arial Narrow" w:eastAsia="Arial Narrow" w:hAnsi="Arial Narrow"/>
                                <w:b/>
                                <w:color w:val="000000"/>
                                <w:spacing w:val="-5"/>
                                <w:sz w:val="8"/>
                                <w:vertAlign w:val="superscript"/>
                              </w:rPr>
                              <w:t>1</w:t>
                            </w:r>
                            <w:r>
                              <w:rPr>
                                <w:rFonts w:ascii="Arial Narrow" w:eastAsia="Arial Narrow" w:hAnsi="Arial Narrow"/>
                                <w:b/>
                                <w:color w:val="000000"/>
                                <w:spacing w:val="-5"/>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69" type="#_x0000_t202" style="position:absolute;left:0;text-align:left;margin-left:51.85pt;margin-top:84.9pt;width:46.05pt;height:8.7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CutQ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" filled="f" stroked="f">
                <v:textbox inset="0,0,0,0">
                  <w:txbxContent>
                    <w:p w14:paraId="2A489459" w14:textId="77777777" w:rsidR="00F10532" w:rsidRDefault="003D5E68">
                      <w:pPr>
                        <w:spacing w:line="34" w:lineRule="exact"/>
                        <w:ind w:left="72"/>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LIF(YHQWIODJ</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VHW</w:t>
                      </w:r>
                    </w:p>
                    <w:p w14:paraId="3D6FD9F2" w14:textId="77777777" w:rsidR="00F10532" w:rsidRDefault="003D5E68">
                      <w:pPr>
                        <w:spacing w:line="5"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90W5LWH90</w:t>
                      </w:r>
                      <w:r>
                        <w:rPr>
                          <w:rFonts w:ascii="Arial Narrow" w:eastAsia="Arial Narrow" w:hAnsi="Arial Narrow"/>
                          <w:b/>
                          <w:color w:val="000000"/>
                          <w:sz w:val="8"/>
                          <w:vertAlign w:val="subscript"/>
                        </w:rPr>
                        <w:t>B</w:t>
                      </w:r>
                      <w:r>
                        <w:rPr>
                          <w:rFonts w:ascii="Arial Narrow" w:eastAsia="Arial Narrow" w:hAnsi="Arial Narrow"/>
                          <w:b/>
                          <w:color w:val="000000"/>
                          <w:sz w:val="8"/>
                        </w:rPr>
                        <w:t>F   ^ [</w:t>
                      </w:r>
                    </w:p>
                    <w:p w14:paraId="0708FAED" w14:textId="77777777" w:rsidR="00F10532" w:rsidRDefault="003D5E68">
                      <w:pPr>
                        <w:spacing w:line="21" w:lineRule="exact"/>
                        <w:ind w:left="216" w:firstLine="504"/>
                        <w:textAlignment w:val="baseline"/>
                        <w:rPr>
                          <w:rFonts w:ascii="Arial Narrow" w:eastAsia="Arial Narrow" w:hAnsi="Arial Narrow"/>
                          <w:b/>
                          <w:color w:val="000000"/>
                          <w:sz w:val="8"/>
                        </w:rPr>
                      </w:pPr>
                      <w:r>
                        <w:rPr>
                          <w:rFonts w:ascii="Arial Narrow" w:eastAsia="Arial Narrow" w:hAnsi="Arial Narrow"/>
                          <w:b/>
                          <w:color w:val="000000"/>
                          <w:sz w:val="8"/>
                        </w:rPr>
                        <w:t xml:space="preserve">  LIF(YHQWIODJ</w:t>
                      </w:r>
                      <w:r>
                        <w:rPr>
                          <w:rFonts w:ascii="Arial Narrow" w:eastAsia="Arial Narrow" w:hAnsi="Arial Narrow"/>
                          <w:b/>
                          <w:color w:val="000000"/>
                          <w:sz w:val="8"/>
                          <w:vertAlign w:val="subscript"/>
                        </w:rPr>
                        <w:t>B</w:t>
                      </w:r>
                      <w:r>
                        <w:rPr>
                          <w:rFonts w:ascii="Arial Narrow" w:eastAsia="Arial Narrow" w:hAnsi="Arial Narrow"/>
                          <w:b/>
                          <w:color w:val="000000"/>
                          <w:sz w:val="8"/>
                        </w:rPr>
                        <w:t>VHW HQWIODJ</w:t>
                      </w:r>
                      <w:r>
                        <w:rPr>
                          <w:rFonts w:ascii="Arial Narrow" w:eastAsia="Arial Narrow" w:hAnsi="Arial Narrow"/>
                          <w:b/>
                          <w:color w:val="000000"/>
                          <w:sz w:val="8"/>
                          <w:vertAlign w:val="subscript"/>
                        </w:rPr>
                        <w:t>B</w:t>
                      </w:r>
                      <w:r>
                        <w:rPr>
                          <w:rFonts w:ascii="Arial Narrow" w:eastAsia="Arial Narrow" w:hAnsi="Arial Narrow"/>
                          <w:b/>
                          <w:color w:val="000000"/>
                          <w:sz w:val="8"/>
                        </w:rPr>
                        <w:t>ZDLW $775B,' [I</w:t>
                      </w:r>
                    </w:p>
                    <w:p w14:paraId="7E8EF9AF" w14:textId="77777777" w:rsidR="00F10532" w:rsidRDefault="003D5E68">
                      <w:pPr>
                        <w:ind w:left="720"/>
                        <w:textAlignment w:val="baseline"/>
                        <w:rPr>
                          <w:rFonts w:ascii="Arial Narrow" w:eastAsia="Arial Narrow" w:hAnsi="Arial Narrow"/>
                          <w:b/>
                          <w:color w:val="000000"/>
                          <w:spacing w:val="14"/>
                          <w:sz w:val="8"/>
                        </w:rPr>
                      </w:pPr>
                      <w:r>
                        <w:rPr>
                          <w:rFonts w:ascii="Arial Narrow" w:eastAsia="Arial Narrow" w:hAnsi="Arial Narrow"/>
                          <w:b/>
                          <w:color w:val="000000"/>
                          <w:spacing w:val="14"/>
                          <w:sz w:val="8"/>
                        </w:rPr>
                        <w:t>[</w:t>
                      </w:r>
                    </w:p>
                    <w:p w14:paraId="4E0DB97E" w14:textId="77777777" w:rsidR="00F10532" w:rsidRDefault="003D5E68">
                      <w:pPr>
                        <w:spacing w:line="40" w:lineRule="exact"/>
                        <w:ind w:left="720"/>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 xml:space="preserve"> $</w:t>
                      </w:r>
                      <w:r>
                        <w:rPr>
                          <w:rFonts w:ascii="Arial Narrow" w:eastAsia="Arial Narrow" w:hAnsi="Arial Narrow"/>
                          <w:b/>
                          <w:color w:val="000000"/>
                          <w:spacing w:val="-5"/>
                          <w:sz w:val="8"/>
                          <w:vertAlign w:val="superscript"/>
                        </w:rPr>
                        <w:t>1</w:t>
                      </w:r>
                      <w:r>
                        <w:rPr>
                          <w:rFonts w:ascii="Arial Narrow" w:eastAsia="Arial Narrow" w:hAnsi="Arial Narrow"/>
                          <w:b/>
                          <w:color w:val="000000"/>
                          <w:spacing w:val="-5"/>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29920" behindDoc="1" locked="0" layoutInCell="1" allowOverlap="1" wp14:editId="6C30477A">
                <wp:simplePos x="0" y="0"/>
                <wp:positionH relativeFrom="page">
                  <wp:posOffset>658495</wp:posOffset>
                </wp:positionH>
                <wp:positionV relativeFrom="page">
                  <wp:posOffset>1188720</wp:posOffset>
                </wp:positionV>
                <wp:extent cx="24130" cy="42545"/>
                <wp:effectExtent l="0" t="0" r="0" b="0"/>
                <wp:wrapSquare wrapText="bothSides"/>
                <wp:docPr id="8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F983B" w14:textId="77777777" w:rsidR="00F10532" w:rsidRDefault="003D5E68">
                            <w:pPr>
                              <w:spacing w:line="68"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70" type="#_x0000_t202" style="position:absolute;left:0;text-align:left;margin-left:51.85pt;margin-top:93.6pt;width:1.9pt;height:3.35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XQsAIAALE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" filled="f" stroked="f">
                <v:textbox inset="0,0,0,0">
                  <w:txbxContent>
                    <w:p w14:paraId="1B6F983B" w14:textId="77777777" w:rsidR="00F10532" w:rsidRDefault="003D5E68">
                      <w:pPr>
                        <w:spacing w:line="68"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0944" behindDoc="1" locked="0" layoutInCell="1" allowOverlap="1" wp14:editId="754D3C05">
                <wp:simplePos x="0" y="0"/>
                <wp:positionH relativeFrom="page">
                  <wp:posOffset>641350</wp:posOffset>
                </wp:positionH>
                <wp:positionV relativeFrom="page">
                  <wp:posOffset>1393825</wp:posOffset>
                </wp:positionV>
                <wp:extent cx="55245" cy="60325"/>
                <wp:effectExtent l="0" t="0" r="0" b="0"/>
                <wp:wrapSquare wrapText="bothSides"/>
                <wp:docPr id="8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8BE13" w14:textId="77777777" w:rsidR="00F10532" w:rsidRDefault="003D5E68">
                            <w:pPr>
                              <w:spacing w:before="11" w:after="1"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71" type="#_x0000_t202" style="position:absolute;left:0;text-align:left;margin-left:50.5pt;margin-top:109.75pt;width:4.35pt;height:4.75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7L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" filled="f" stroked="f">
                <v:textbox inset="0,0,0,0">
                  <w:txbxContent>
                    <w:p w14:paraId="79A8BE13" w14:textId="77777777" w:rsidR="00F10532" w:rsidRDefault="003D5E68">
                      <w:pPr>
                        <w:spacing w:before="11" w:after="1"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1968" behindDoc="1" locked="0" layoutInCell="1" allowOverlap="1" wp14:editId="676CE561">
                <wp:simplePos x="0" y="0"/>
                <wp:positionH relativeFrom="page">
                  <wp:posOffset>722630</wp:posOffset>
                </wp:positionH>
                <wp:positionV relativeFrom="page">
                  <wp:posOffset>1301750</wp:posOffset>
                </wp:positionV>
                <wp:extent cx="420370" cy="103505"/>
                <wp:effectExtent l="0" t="0" r="0" b="0"/>
                <wp:wrapSquare wrapText="bothSides"/>
                <wp:docPr id="8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A4610" w14:textId="77777777" w:rsidR="00F10532" w:rsidRDefault="003D5E68">
                            <w:pPr>
                              <w:spacing w:line="29" w:lineRule="exact"/>
                              <w:jc w:val="righ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LI  $775</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w:t>
                            </w:r>
                          </w:p>
                          <w:p w14:paraId="2DAE93A7" w14:textId="77777777" w:rsidR="00F10532" w:rsidRDefault="003D5E68">
                            <w:pPr>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HOVH</w:t>
                            </w:r>
                          </w:p>
                          <w:p w14:paraId="1D633E38" w14:textId="77777777" w:rsidR="00F10532" w:rsidRDefault="003D5E68">
                            <w:pPr>
                              <w:spacing w:line="38" w:lineRule="exact"/>
                              <w:textAlignment w:val="baseline"/>
                              <w:rPr>
                                <w:rFonts w:ascii="Arial Narrow" w:eastAsia="Arial Narrow" w:hAnsi="Arial Narrow"/>
                                <w:b/>
                                <w:color w:val="000000"/>
                                <w:sz w:val="8"/>
                              </w:rPr>
                            </w:pPr>
                            <w:r>
                              <w:rPr>
                                <w:rFonts w:ascii="Arial Narrow" w:eastAsia="Arial Narrow" w:hAnsi="Arial Narrow"/>
                                <w:b/>
                                <w:color w:val="000000"/>
                                <w:sz w:val="8"/>
                              </w:rPr>
                              <w:t>F(YH` YQWIDJ</w:t>
                            </w:r>
                            <w:r>
                              <w:rPr>
                                <w:rFonts w:ascii="Arial Narrow" w:eastAsia="Arial Narrow" w:hAnsi="Arial Narrow"/>
                                <w:b/>
                                <w:color w:val="000000"/>
                                <w:sz w:val="8"/>
                                <w:vertAlign w:val="subscript"/>
                              </w:rPr>
                              <w:t>B</w:t>
                            </w:r>
                            <w:r>
                              <w:rPr>
                                <w:rFonts w:ascii="Arial Narrow" w:eastAsia="Arial Narrow" w:hAnsi="Arial Narrow"/>
                                <w:b/>
                                <w:color w:val="000000"/>
                                <w:sz w:val="8"/>
                              </w:rPr>
                              <w:t>ZDLW</w:t>
                            </w:r>
                          </w:p>
                          <w:p w14:paraId="0356A7F0" w14:textId="77777777" w:rsidR="00F10532" w:rsidRDefault="003D5E68">
                            <w:pPr>
                              <w:spacing w:before="6" w:line="43" w:lineRule="exact"/>
                              <w:textAlignment w:val="baseline"/>
                              <w:rPr>
                                <w:rFonts w:ascii="Arial Narrow" w:eastAsia="Arial Narrow" w:hAnsi="Arial Narrow"/>
                                <w:b/>
                                <w:color w:val="000000"/>
                                <w:spacing w:val="-13"/>
                                <w:sz w:val="8"/>
                              </w:rPr>
                            </w:pPr>
                            <w:r>
                              <w:rPr>
                                <w:rFonts w:ascii="Arial Narrow" w:eastAsia="Arial Narrow" w:hAnsi="Arial Narrow"/>
                                <w:b/>
                                <w:color w:val="000000"/>
                                <w:spacing w:val="-13"/>
                                <w:sz w:val="8"/>
                              </w:rPr>
                              <w:t>HOVHF(YHQWIODJ</w:t>
                            </w:r>
                            <w:r>
                              <w:rPr>
                                <w:rFonts w:ascii="Arial Narrow" w:eastAsia="Arial Narrow" w:hAnsi="Arial Narrow"/>
                                <w:b/>
                                <w:color w:val="000000"/>
                                <w:spacing w:val="-13"/>
                                <w:sz w:val="8"/>
                                <w:vertAlign w:val="subscript"/>
                              </w:rPr>
                              <w:t>B</w:t>
                            </w:r>
                            <w:r>
                              <w:rPr>
                                <w:rFonts w:ascii="Arial Narrow" w:eastAsia="Arial Narrow" w:hAnsi="Arial Narrow"/>
                                <w:b/>
                                <w:color w:val="000000"/>
                                <w:spacing w:val="-13"/>
                                <w:sz w:val="8"/>
                              </w:rPr>
                              <w:t>VHW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172" type="#_x0000_t202" style="position:absolute;left:0;text-align:left;margin-left:56.9pt;margin-top:102.5pt;width:33.1pt;height:8.15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" filled="f" stroked="f">
                <v:textbox inset="0,0,0,0">
                  <w:txbxContent>
                    <w:p w14:paraId="228A4610" w14:textId="77777777" w:rsidR="00F10532" w:rsidRDefault="003D5E68">
                      <w:pPr>
                        <w:spacing w:line="29" w:lineRule="exact"/>
                        <w:jc w:val="righ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LI  $775</w:t>
                      </w:r>
                      <w:r>
                        <w:rPr>
                          <w:rFonts w:ascii="Arial Narrow" w:eastAsia="Arial Narrow" w:hAnsi="Arial Narrow"/>
                          <w:b/>
                          <w:color w:val="000000"/>
                          <w:spacing w:val="5"/>
                          <w:sz w:val="8"/>
                          <w:vertAlign w:val="subscript"/>
                        </w:rPr>
                        <w:t>B</w:t>
                      </w:r>
                      <w:r>
                        <w:rPr>
                          <w:rFonts w:ascii="Arial Narrow" w:eastAsia="Arial Narrow" w:hAnsi="Arial Narrow"/>
                          <w:b/>
                          <w:color w:val="000000"/>
                          <w:spacing w:val="5"/>
                          <w:sz w:val="8"/>
                        </w:rPr>
                        <w:t>,'</w:t>
                      </w:r>
                    </w:p>
                    <w:p w14:paraId="2DAE93A7" w14:textId="77777777" w:rsidR="00F10532" w:rsidRDefault="003D5E68">
                      <w:pPr>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HOVH</w:t>
                      </w:r>
                    </w:p>
                    <w:p w14:paraId="1D633E38" w14:textId="77777777" w:rsidR="00F10532" w:rsidRDefault="003D5E68">
                      <w:pPr>
                        <w:spacing w:line="38" w:lineRule="exact"/>
                        <w:textAlignment w:val="baseline"/>
                        <w:rPr>
                          <w:rFonts w:ascii="Arial Narrow" w:eastAsia="Arial Narrow" w:hAnsi="Arial Narrow"/>
                          <w:b/>
                          <w:color w:val="000000"/>
                          <w:sz w:val="8"/>
                        </w:rPr>
                      </w:pPr>
                      <w:r>
                        <w:rPr>
                          <w:rFonts w:ascii="Arial Narrow" w:eastAsia="Arial Narrow" w:hAnsi="Arial Narrow"/>
                          <w:b/>
                          <w:color w:val="000000"/>
                          <w:sz w:val="8"/>
                        </w:rPr>
                        <w:t>F(YH` YQWIDJ</w:t>
                      </w:r>
                      <w:r>
                        <w:rPr>
                          <w:rFonts w:ascii="Arial Narrow" w:eastAsia="Arial Narrow" w:hAnsi="Arial Narrow"/>
                          <w:b/>
                          <w:color w:val="000000"/>
                          <w:sz w:val="8"/>
                          <w:vertAlign w:val="subscript"/>
                        </w:rPr>
                        <w:t>B</w:t>
                      </w:r>
                      <w:r>
                        <w:rPr>
                          <w:rFonts w:ascii="Arial Narrow" w:eastAsia="Arial Narrow" w:hAnsi="Arial Narrow"/>
                          <w:b/>
                          <w:color w:val="000000"/>
                          <w:sz w:val="8"/>
                        </w:rPr>
                        <w:t>ZDLW</w:t>
                      </w:r>
                    </w:p>
                    <w:p w14:paraId="0356A7F0" w14:textId="77777777" w:rsidR="00F10532" w:rsidRDefault="003D5E68">
                      <w:pPr>
                        <w:spacing w:before="6" w:line="43" w:lineRule="exact"/>
                        <w:textAlignment w:val="baseline"/>
                        <w:rPr>
                          <w:rFonts w:ascii="Arial Narrow" w:eastAsia="Arial Narrow" w:hAnsi="Arial Narrow"/>
                          <w:b/>
                          <w:color w:val="000000"/>
                          <w:spacing w:val="-13"/>
                          <w:sz w:val="8"/>
                        </w:rPr>
                      </w:pPr>
                      <w:r>
                        <w:rPr>
                          <w:rFonts w:ascii="Arial Narrow" w:eastAsia="Arial Narrow" w:hAnsi="Arial Narrow"/>
                          <w:b/>
                          <w:color w:val="000000"/>
                          <w:spacing w:val="-13"/>
                          <w:sz w:val="8"/>
                        </w:rPr>
                        <w:t>HOVHF(YHQWIODJ</w:t>
                      </w:r>
                      <w:r>
                        <w:rPr>
                          <w:rFonts w:ascii="Arial Narrow" w:eastAsia="Arial Narrow" w:hAnsi="Arial Narrow"/>
                          <w:b/>
                          <w:color w:val="000000"/>
                          <w:spacing w:val="-13"/>
                          <w:sz w:val="8"/>
                          <w:vertAlign w:val="subscript"/>
                        </w:rPr>
                        <w:t>B</w:t>
                      </w:r>
                      <w:r>
                        <w:rPr>
                          <w:rFonts w:ascii="Arial Narrow" w:eastAsia="Arial Narrow" w:hAnsi="Arial Narrow"/>
                          <w:b/>
                          <w:color w:val="000000"/>
                          <w:spacing w:val="-13"/>
                          <w:sz w:val="8"/>
                        </w:rPr>
                        <w:t>VHW</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2992" behindDoc="1" locked="0" layoutInCell="1" allowOverlap="1" wp14:editId="5C0DE706">
                <wp:simplePos x="0" y="0"/>
                <wp:positionH relativeFrom="page">
                  <wp:posOffset>722630</wp:posOffset>
                </wp:positionH>
                <wp:positionV relativeFrom="page">
                  <wp:posOffset>1469390</wp:posOffset>
                </wp:positionV>
                <wp:extent cx="408305" cy="158115"/>
                <wp:effectExtent l="0" t="0" r="0" b="0"/>
                <wp:wrapSquare wrapText="bothSides"/>
                <wp:docPr id="8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57FE" w14:textId="77777777" w:rsidR="00F10532" w:rsidRDefault="003D5E68">
                            <w:pPr>
                              <w:spacing w:line="25" w:lineRule="exact"/>
                              <w:jc w:val="righ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LI$775</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 [   ^</w:t>
                            </w:r>
                          </w:p>
                          <w:p w14:paraId="3B7EAC13" w14:textId="77777777" w:rsidR="00F10532" w:rsidRDefault="003D5E68">
                            <w:pPr>
                              <w:spacing w:line="70"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p w14:paraId="059C37F6" w14:textId="77777777" w:rsidR="00F10532" w:rsidRDefault="003D5E68">
                            <w:pPr>
                              <w:spacing w:before="5" w:line="67"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HOVH` HOVHF(YHQWIODJ</w:t>
                            </w:r>
                            <w:r>
                              <w:rPr>
                                <w:rFonts w:ascii="Arial Narrow" w:eastAsia="Arial Narrow" w:hAnsi="Arial Narrow"/>
                                <w:b/>
                                <w:color w:val="000000"/>
                                <w:spacing w:val="-10"/>
                                <w:sz w:val="8"/>
                                <w:vertAlign w:val="subscript"/>
                              </w:rPr>
                              <w:t>B</w:t>
                            </w:r>
                            <w:r>
                              <w:rPr>
                                <w:rFonts w:ascii="Arial Narrow" w:eastAsia="Arial Narrow" w:hAnsi="Arial Narrow"/>
                                <w:b/>
                                <w:color w:val="000000"/>
                                <w:spacing w:val="-10"/>
                                <w:sz w:val="8"/>
                              </w:rPr>
                              <w:t>VHW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73" type="#_x0000_t202" style="position:absolute;left:0;text-align:left;margin-left:56.9pt;margin-top:115.7pt;width:32.15pt;height:12.45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gO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" filled="f" stroked="f">
                <v:textbox inset="0,0,0,0">
                  <w:txbxContent>
                    <w:p w14:paraId="682A57FE" w14:textId="77777777" w:rsidR="00F10532" w:rsidRDefault="003D5E68">
                      <w:pPr>
                        <w:spacing w:line="25" w:lineRule="exact"/>
                        <w:jc w:val="righ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LI$775</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 [   ^</w:t>
                      </w:r>
                    </w:p>
                    <w:p w14:paraId="3B7EAC13" w14:textId="77777777" w:rsidR="00F10532" w:rsidRDefault="003D5E68">
                      <w:pPr>
                        <w:spacing w:line="70"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p w14:paraId="059C37F6" w14:textId="77777777" w:rsidR="00F10532" w:rsidRDefault="003D5E68">
                      <w:pPr>
                        <w:spacing w:before="5" w:line="67"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HOVH` HOVHF(YHQWIODJ</w:t>
                      </w:r>
                      <w:r>
                        <w:rPr>
                          <w:rFonts w:ascii="Arial Narrow" w:eastAsia="Arial Narrow" w:hAnsi="Arial Narrow"/>
                          <w:b/>
                          <w:color w:val="000000"/>
                          <w:spacing w:val="-10"/>
                          <w:sz w:val="8"/>
                          <w:vertAlign w:val="subscript"/>
                        </w:rPr>
                        <w:t>B</w:t>
                      </w:r>
                      <w:r>
                        <w:rPr>
                          <w:rFonts w:ascii="Arial Narrow" w:eastAsia="Arial Narrow" w:hAnsi="Arial Narrow"/>
                          <w:b/>
                          <w:color w:val="000000"/>
                          <w:spacing w:val="-10"/>
                          <w:sz w:val="8"/>
                        </w:rPr>
                        <w:t>VHW</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4016" behindDoc="1" locked="0" layoutInCell="1" allowOverlap="1" wp14:editId="1CDF4521">
                <wp:simplePos x="0" y="0"/>
                <wp:positionH relativeFrom="page">
                  <wp:posOffset>708025</wp:posOffset>
                </wp:positionH>
                <wp:positionV relativeFrom="page">
                  <wp:posOffset>1677670</wp:posOffset>
                </wp:positionV>
                <wp:extent cx="55880" cy="59690"/>
                <wp:effectExtent l="0" t="0" r="0" b="0"/>
                <wp:wrapSquare wrapText="bothSides"/>
                <wp:docPr id="8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E669C" w14:textId="77777777" w:rsidR="00F10532" w:rsidRDefault="003D5E68">
                            <w:pPr>
                              <w:spacing w:before="11" w:after="1"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174" type="#_x0000_t202" style="position:absolute;left:0;text-align:left;margin-left:55.75pt;margin-top:132.1pt;width:4.4pt;height:4.7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0OsgIAALE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" filled="f" stroked="f">
                <v:textbox inset="0,0,0,0">
                  <w:txbxContent>
                    <w:p w14:paraId="1D8E669C" w14:textId="77777777" w:rsidR="00F10532" w:rsidRDefault="003D5E68">
                      <w:pPr>
                        <w:spacing w:before="11" w:after="1"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5040" behindDoc="1" locked="0" layoutInCell="1" allowOverlap="1" wp14:editId="78188918">
                <wp:simplePos x="0" y="0"/>
                <wp:positionH relativeFrom="page">
                  <wp:posOffset>792480</wp:posOffset>
                </wp:positionH>
                <wp:positionV relativeFrom="page">
                  <wp:posOffset>1740535</wp:posOffset>
                </wp:positionV>
                <wp:extent cx="877570" cy="229870"/>
                <wp:effectExtent l="0" t="0" r="0" b="0"/>
                <wp:wrapSquare wrapText="bothSides"/>
                <wp:docPr id="8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6434" w14:textId="77777777" w:rsidR="00F10532" w:rsidRDefault="003D5E68">
                            <w:pPr>
                              <w:spacing w:before="3"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p w14:paraId="0D8CE88C" w14:textId="77777777" w:rsidR="00F10532" w:rsidRDefault="003D5E68">
                            <w:pPr>
                              <w:tabs>
                                <w:tab w:val="left" w:pos="648"/>
                              </w:tabs>
                              <w:spacing w:before="6" w:after="6" w:line="86"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HOVH LI  $775</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w:t>
                            </w:r>
                            <w:r>
                              <w:rPr>
                                <w:rFonts w:ascii="Arial Narrow" w:eastAsia="Arial Narrow" w:hAnsi="Arial Narrow"/>
                                <w:b/>
                                <w:color w:val="000000"/>
                                <w:spacing w:val="2"/>
                                <w:sz w:val="8"/>
                              </w:rPr>
                              <w:tab/>
                              <w:t xml:space="preserve">  ^ F(YHQWIODJ</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VHW [  F(YHQWIODJ</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 xml:space="preserve">ZDLW [I $1'  IOJSWQ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175" type="#_x0000_t202" style="position:absolute;left:0;text-align:left;margin-left:62.4pt;margin-top:137.05pt;width:69.1pt;height:18.1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JF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" filled="f" stroked="f">
                <v:textbox inset="0,0,0,0">
                  <w:txbxContent>
                    <w:p w14:paraId="41AC6434" w14:textId="77777777" w:rsidR="00F10532" w:rsidRDefault="003D5E68">
                      <w:pPr>
                        <w:spacing w:before="3" w:line="82"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p w14:paraId="0D8CE88C" w14:textId="77777777" w:rsidR="00F10532" w:rsidRDefault="003D5E68">
                      <w:pPr>
                        <w:tabs>
                          <w:tab w:val="left" w:pos="648"/>
                        </w:tabs>
                        <w:spacing w:before="6" w:after="6" w:line="86"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HOVH LI  $775</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w:t>
                      </w:r>
                      <w:r>
                        <w:rPr>
                          <w:rFonts w:ascii="Arial Narrow" w:eastAsia="Arial Narrow" w:hAnsi="Arial Narrow"/>
                          <w:b/>
                          <w:color w:val="000000"/>
                          <w:spacing w:val="2"/>
                          <w:sz w:val="8"/>
                        </w:rPr>
                        <w:tab/>
                        <w:t xml:space="preserve">  ^ F(YHQWIODJ</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VHW [  F(YHQWIODJ</w:t>
                      </w:r>
                      <w:r>
                        <w:rPr>
                          <w:rFonts w:ascii="Arial Narrow" w:eastAsia="Arial Narrow" w:hAnsi="Arial Narrow"/>
                          <w:b/>
                          <w:color w:val="000000"/>
                          <w:spacing w:val="2"/>
                          <w:sz w:val="8"/>
                          <w:vertAlign w:val="subscript"/>
                        </w:rPr>
                        <w:t>B</w:t>
                      </w:r>
                      <w:r>
                        <w:rPr>
                          <w:rFonts w:ascii="Arial Narrow" w:eastAsia="Arial Narrow" w:hAnsi="Arial Narrow"/>
                          <w:b/>
                          <w:color w:val="000000"/>
                          <w:spacing w:val="2"/>
                          <w:sz w:val="8"/>
                        </w:rPr>
                        <w:t xml:space="preserve">ZDLW [I $1'  IOJSWQ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6064" behindDoc="1" locked="0" layoutInCell="1" allowOverlap="1" wp14:editId="5C96768C">
                <wp:simplePos x="0" y="0"/>
                <wp:positionH relativeFrom="page">
                  <wp:posOffset>778510</wp:posOffset>
                </wp:positionH>
                <wp:positionV relativeFrom="page">
                  <wp:posOffset>1970405</wp:posOffset>
                </wp:positionV>
                <wp:extent cx="55245" cy="47625"/>
                <wp:effectExtent l="0" t="0" r="0" b="0"/>
                <wp:wrapSquare wrapText="bothSides"/>
                <wp:docPr id="7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8E51" w14:textId="77777777" w:rsidR="00F10532" w:rsidRDefault="003D5E68">
                            <w:pPr>
                              <w:spacing w:line="65"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76" type="#_x0000_t202" style="position:absolute;left:0;text-align:left;margin-left:61.3pt;margin-top:155.15pt;width:4.35pt;height:3.75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" filled="f" stroked="f">
                <v:textbox inset="0,0,0,0">
                  <w:txbxContent>
                    <w:p w14:paraId="3C418E51" w14:textId="77777777" w:rsidR="00F10532" w:rsidRDefault="003D5E68">
                      <w:pPr>
                        <w:spacing w:line="65" w:lineRule="exact"/>
                        <w:textAlignment w:val="baseline"/>
                        <w:rPr>
                          <w:rFonts w:ascii="Arial Narrow" w:eastAsia="Arial Narrow" w:hAnsi="Arial Narrow"/>
                          <w:b/>
                          <w:color w:val="000000"/>
                          <w:sz w:val="8"/>
                        </w:rPr>
                      </w:pPr>
                      <w:r>
                        <w:rPr>
                          <w:rFonts w:ascii="Arial Narrow" w:eastAsia="Arial Narrow" w:hAnsi="Arial Narrow"/>
                          <w:b/>
                          <w:color w:val="000000"/>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7088" behindDoc="1" locked="0" layoutInCell="1" allowOverlap="1" wp14:editId="016884B8">
                <wp:simplePos x="0" y="0"/>
                <wp:positionH relativeFrom="page">
                  <wp:posOffset>859790</wp:posOffset>
                </wp:positionH>
                <wp:positionV relativeFrom="page">
                  <wp:posOffset>1188720</wp:posOffset>
                </wp:positionV>
                <wp:extent cx="487680" cy="60325"/>
                <wp:effectExtent l="0" t="0" r="0" b="0"/>
                <wp:wrapSquare wrapText="bothSides"/>
                <wp:docPr id="7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6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C488" w14:textId="77777777" w:rsidR="00F10532" w:rsidRDefault="003D5E68">
                            <w:pPr>
                              <w:spacing w:after="4" w:line="82" w:lineRule="exact"/>
                              <w:textAlignment w:val="baseline"/>
                              <w:rPr>
                                <w:rFonts w:ascii="Arial Narrow" w:eastAsia="Arial Narrow" w:hAnsi="Arial Narrow"/>
                                <w:b/>
                                <w:color w:val="000000"/>
                                <w:spacing w:val="-16"/>
                                <w:sz w:val="8"/>
                              </w:rPr>
                            </w:pPr>
                            <w:r>
                              <w:rPr>
                                <w:rFonts w:ascii="Arial Narrow" w:eastAsia="Arial Narrow" w:hAnsi="Arial Narrow"/>
                                <w:b/>
                                <w:color w:val="000000"/>
                                <w:spacing w:val="-16"/>
                                <w:sz w:val="8"/>
                              </w:rPr>
                              <w:t>YHQWIODJBZDLWF(YHQWIODJ</w:t>
                            </w:r>
                            <w:r>
                              <w:rPr>
                                <w:rFonts w:ascii="Arial Narrow" w:eastAsia="Arial Narrow" w:hAnsi="Arial Narrow"/>
                                <w:b/>
                                <w:color w:val="000000"/>
                                <w:spacing w:val="-16"/>
                                <w:sz w:val="8"/>
                                <w:vertAlign w:val="subscript"/>
                              </w:rPr>
                              <w:t>B</w:t>
                            </w:r>
                            <w:r>
                              <w:rPr>
                                <w:rFonts w:ascii="Arial Narrow" w:eastAsia="Arial Narrow" w:hAnsi="Arial Narrow"/>
                                <w:b/>
                                <w:color w:val="000000"/>
                                <w:spacing w:val="-16"/>
                                <w:sz w:val="8"/>
                              </w:rPr>
                              <w:t>VHW[I[$1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177" type="#_x0000_t202" style="position:absolute;left:0;text-align:left;margin-left:67.7pt;margin-top:93.6pt;width:38.4pt;height:4.75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" filled="f" stroked="f">
                <v:textbox inset="0,0,0,0">
                  <w:txbxContent>
                    <w:p w14:paraId="4DABC488" w14:textId="77777777" w:rsidR="00F10532" w:rsidRDefault="003D5E68">
                      <w:pPr>
                        <w:spacing w:after="4" w:line="82" w:lineRule="exact"/>
                        <w:textAlignment w:val="baseline"/>
                        <w:rPr>
                          <w:rFonts w:ascii="Arial Narrow" w:eastAsia="Arial Narrow" w:hAnsi="Arial Narrow"/>
                          <w:b/>
                          <w:color w:val="000000"/>
                          <w:spacing w:val="-16"/>
                          <w:sz w:val="8"/>
                        </w:rPr>
                      </w:pPr>
                      <w:r>
                        <w:rPr>
                          <w:rFonts w:ascii="Arial Narrow" w:eastAsia="Arial Narrow" w:hAnsi="Arial Narrow"/>
                          <w:b/>
                          <w:color w:val="000000"/>
                          <w:spacing w:val="-16"/>
                          <w:sz w:val="8"/>
                        </w:rPr>
                        <w:t>YHQWIODJBZDLWF(YHQWIODJ</w:t>
                      </w:r>
                      <w:r>
                        <w:rPr>
                          <w:rFonts w:ascii="Arial Narrow" w:eastAsia="Arial Narrow" w:hAnsi="Arial Narrow"/>
                          <w:b/>
                          <w:color w:val="000000"/>
                          <w:spacing w:val="-16"/>
                          <w:sz w:val="8"/>
                          <w:vertAlign w:val="subscript"/>
                        </w:rPr>
                        <w:t>B</w:t>
                      </w:r>
                      <w:r>
                        <w:rPr>
                          <w:rFonts w:ascii="Arial Narrow" w:eastAsia="Arial Narrow" w:hAnsi="Arial Narrow"/>
                          <w:b/>
                          <w:color w:val="000000"/>
                          <w:spacing w:val="-16"/>
                          <w:sz w:val="8"/>
                        </w:rPr>
                        <w:t>VHW[I[$1</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8112" behindDoc="1" locked="0" layoutInCell="1" allowOverlap="1" wp14:editId="2E10AC6F">
                <wp:simplePos x="0" y="0"/>
                <wp:positionH relativeFrom="page">
                  <wp:posOffset>859790</wp:posOffset>
                </wp:positionH>
                <wp:positionV relativeFrom="page">
                  <wp:posOffset>1249680</wp:posOffset>
                </wp:positionV>
                <wp:extent cx="810260" cy="490855"/>
                <wp:effectExtent l="0" t="0" r="0" b="0"/>
                <wp:wrapSquare wrapText="bothSides"/>
                <wp:docPr id="7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07158" w14:textId="77777777" w:rsidR="00F10532" w:rsidRDefault="003D5E68">
                            <w:pPr>
                              <w:spacing w:line="39" w:lineRule="exact"/>
                              <w:textAlignment w:val="baseline"/>
                              <w:rPr>
                                <w:rFonts w:ascii="Arial Narrow" w:eastAsia="Arial Narrow" w:hAnsi="Arial Narrow"/>
                                <w:b/>
                                <w:color w:val="000000"/>
                                <w:spacing w:val="-8"/>
                                <w:sz w:val="7"/>
                                <w:vertAlign w:val="superscript"/>
                              </w:rPr>
                            </w:pPr>
                            <w:r>
                              <w:rPr>
                                <w:rFonts w:ascii="Arial Narrow" w:eastAsia="Arial Narrow" w:hAnsi="Arial Narrow"/>
                                <w:b/>
                                <w:color w:val="000000"/>
                                <w:spacing w:val="-8"/>
                                <w:sz w:val="7"/>
                                <w:vertAlign w:val="superscript"/>
                              </w:rPr>
                              <w:t>0</w:t>
                            </w:r>
                            <w:r>
                              <w:rPr>
                                <w:rFonts w:ascii="Arial Narrow" w:eastAsia="Arial Narrow" w:hAnsi="Arial Narrow"/>
                                <w:b/>
                                <w:color w:val="000000"/>
                                <w:spacing w:val="-8"/>
                                <w:sz w:val="8"/>
                              </w:rPr>
                              <w:t>F(YHQWIODJ</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ZDLW</w:t>
                            </w:r>
                          </w:p>
                          <w:p w14:paraId="792939B9" w14:textId="77777777" w:rsidR="00F10532" w:rsidRDefault="003D5E68">
                            <w:pPr>
                              <w:tabs>
                                <w:tab w:val="right" w:pos="1224"/>
                              </w:tabs>
                              <w:spacing w:line="36"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w:t>
                            </w:r>
                            <w:r>
                              <w:rPr>
                                <w:rFonts w:ascii="Arial Narrow" w:eastAsia="Arial Narrow" w:hAnsi="Arial Narrow"/>
                                <w:b/>
                                <w:color w:val="000000"/>
                                <w:sz w:val="8"/>
                              </w:rPr>
                              <w:tab/>
                              <w:t xml:space="preserve">[I $1'  IOJSWQ </w:t>
                            </w:r>
                          </w:p>
                          <w:p w14:paraId="3D9858AE" w14:textId="77777777" w:rsidR="00F10532" w:rsidRDefault="003D5E68">
                            <w:pPr>
                              <w:spacing w:before="69" w:line="94" w:lineRule="exact"/>
                              <w:ind w:firstLine="360"/>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[I [ $1'  ^  YHQWIODJBZDLWF(YHQWIODJ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VHW[I[$1' 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 xml:space="preserve">ZDLW [I $1'  IOJSWQ </w:t>
                            </w:r>
                          </w:p>
                          <w:p w14:paraId="188EE966" w14:textId="77777777" w:rsidR="00F10532" w:rsidRDefault="003D5E68">
                            <w:pPr>
                              <w:spacing w:before="164" w:line="89" w:lineRule="exact"/>
                              <w:jc w:val="both"/>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YHQWIODJBZDLWF(YHQWIODJ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VHW[I[$1' 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 xml:space="preserve">ZDLW [I $1'  IOJSWQ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78" type="#_x0000_t202" style="position:absolute;left:0;text-align:left;margin-left:67.7pt;margin-top:98.4pt;width:63.8pt;height:38.65pt;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sQ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" filled="f" stroked="f">
                <v:textbox inset="0,0,0,0">
                  <w:txbxContent>
                    <w:p w14:paraId="6FA07158" w14:textId="77777777" w:rsidR="00F10532" w:rsidRDefault="003D5E68">
                      <w:pPr>
                        <w:spacing w:line="39" w:lineRule="exact"/>
                        <w:textAlignment w:val="baseline"/>
                        <w:rPr>
                          <w:rFonts w:ascii="Arial Narrow" w:eastAsia="Arial Narrow" w:hAnsi="Arial Narrow"/>
                          <w:b/>
                          <w:color w:val="000000"/>
                          <w:spacing w:val="-8"/>
                          <w:sz w:val="7"/>
                          <w:vertAlign w:val="superscript"/>
                        </w:rPr>
                      </w:pPr>
                      <w:r>
                        <w:rPr>
                          <w:rFonts w:ascii="Arial Narrow" w:eastAsia="Arial Narrow" w:hAnsi="Arial Narrow"/>
                          <w:b/>
                          <w:color w:val="000000"/>
                          <w:spacing w:val="-8"/>
                          <w:sz w:val="7"/>
                          <w:vertAlign w:val="superscript"/>
                        </w:rPr>
                        <w:t>0</w:t>
                      </w:r>
                      <w:r>
                        <w:rPr>
                          <w:rFonts w:ascii="Arial Narrow" w:eastAsia="Arial Narrow" w:hAnsi="Arial Narrow"/>
                          <w:b/>
                          <w:color w:val="000000"/>
                          <w:spacing w:val="-8"/>
                          <w:sz w:val="8"/>
                        </w:rPr>
                        <w:t>F(YHQWIODJ</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ZDLW</w:t>
                      </w:r>
                    </w:p>
                    <w:p w14:paraId="792939B9" w14:textId="77777777" w:rsidR="00F10532" w:rsidRDefault="003D5E68">
                      <w:pPr>
                        <w:tabs>
                          <w:tab w:val="right" w:pos="1224"/>
                        </w:tabs>
                        <w:spacing w:line="36"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w:t>
                      </w:r>
                      <w:r>
                        <w:rPr>
                          <w:rFonts w:ascii="Arial Narrow" w:eastAsia="Arial Narrow" w:hAnsi="Arial Narrow"/>
                          <w:b/>
                          <w:color w:val="000000"/>
                          <w:sz w:val="8"/>
                        </w:rPr>
                        <w:tab/>
                        <w:t xml:space="preserve">[I $1'  IOJSWQ </w:t>
                      </w:r>
                    </w:p>
                    <w:p w14:paraId="3D9858AE" w14:textId="77777777" w:rsidR="00F10532" w:rsidRDefault="003D5E68">
                      <w:pPr>
                        <w:spacing w:before="69" w:line="94" w:lineRule="exact"/>
                        <w:ind w:firstLine="360"/>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[I [ $1'  ^  YHQWIODJBZDLWF(YHQWIODJ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VHW[I[$1' 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 xml:space="preserve">ZDLW [I $1'  IOJSWQ </w:t>
                      </w:r>
                    </w:p>
                    <w:p w14:paraId="188EE966" w14:textId="77777777" w:rsidR="00F10532" w:rsidRDefault="003D5E68">
                      <w:pPr>
                        <w:spacing w:before="164" w:line="89" w:lineRule="exact"/>
                        <w:jc w:val="both"/>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YHQWIODJBZDLWF(YHQWIODJ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VHW[I[$1' F(YHQWIODJ</w:t>
                      </w:r>
                      <w:r>
                        <w:rPr>
                          <w:rFonts w:ascii="Arial Narrow" w:eastAsia="Arial Narrow" w:hAnsi="Arial Narrow"/>
                          <w:b/>
                          <w:color w:val="000000"/>
                          <w:spacing w:val="-3"/>
                          <w:sz w:val="8"/>
                          <w:vertAlign w:val="subscript"/>
                        </w:rPr>
                        <w:t>B</w:t>
                      </w:r>
                      <w:r>
                        <w:rPr>
                          <w:rFonts w:ascii="Arial Narrow" w:eastAsia="Arial Narrow" w:hAnsi="Arial Narrow"/>
                          <w:b/>
                          <w:color w:val="000000"/>
                          <w:spacing w:val="-3"/>
                          <w:sz w:val="8"/>
                        </w:rPr>
                        <w:t xml:space="preserve">ZDLW [I $1'  IOJSWQ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39136" behindDoc="1" locked="0" layoutInCell="1" allowOverlap="1" wp14:editId="1302A9BC">
                <wp:simplePos x="0" y="0"/>
                <wp:positionH relativeFrom="page">
                  <wp:posOffset>1771015</wp:posOffset>
                </wp:positionH>
                <wp:positionV relativeFrom="page">
                  <wp:posOffset>963930</wp:posOffset>
                </wp:positionV>
                <wp:extent cx="411480" cy="78740"/>
                <wp:effectExtent l="0" t="0" r="0" b="0"/>
                <wp:wrapSquare wrapText="bothSides"/>
                <wp:docPr id="7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7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7FABD" w14:textId="77777777" w:rsidR="00F10532" w:rsidRDefault="003D5E68">
                            <w:pPr>
                              <w:spacing w:before="40" w:line="82" w:lineRule="exact"/>
                              <w:jc w:val="right"/>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 xml:space="preserve">  W5LWH90</w:t>
                            </w:r>
                            <w:r>
                              <w:rPr>
                                <w:rFonts w:ascii="Arial Narrow" w:eastAsia="Arial Narrow" w:hAnsi="Arial Narrow"/>
                                <w:b/>
                                <w:color w:val="000000"/>
                                <w:spacing w:val="-1"/>
                                <w:sz w:val="8"/>
                                <w:vertAlign w:val="subscript"/>
                              </w:rPr>
                              <w:t>B</w:t>
                            </w:r>
                            <w:r>
                              <w:rPr>
                                <w:rFonts w:ascii="Arial Narrow" w:eastAsia="Arial Narrow" w:hAnsi="Arial Narrow"/>
                                <w:b/>
                                <w:color w:val="000000"/>
                                <w:spacing w:val="-1"/>
                                <w:sz w:val="8"/>
                              </w:rPr>
                              <w:t xml:space="preserve">FGO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79" type="#_x0000_t202" style="position:absolute;left:0;text-align:left;margin-left:139.45pt;margin-top:75.9pt;width:32.4pt;height:6.2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IftA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" filled="f" stroked="f">
                <v:textbox inset="0,0,0,0">
                  <w:txbxContent>
                    <w:p w14:paraId="3EC7FABD" w14:textId="77777777" w:rsidR="00F10532" w:rsidRDefault="003D5E68">
                      <w:pPr>
                        <w:spacing w:before="40" w:line="82" w:lineRule="exact"/>
                        <w:jc w:val="right"/>
                        <w:textAlignment w:val="baseline"/>
                        <w:rPr>
                          <w:rFonts w:ascii="Arial Narrow" w:eastAsia="Arial Narrow" w:hAnsi="Arial Narrow"/>
                          <w:b/>
                          <w:color w:val="000000"/>
                          <w:spacing w:val="-1"/>
                          <w:sz w:val="8"/>
                        </w:rPr>
                      </w:pPr>
                      <w:r>
                        <w:rPr>
                          <w:rFonts w:ascii="Arial Narrow" w:eastAsia="Arial Narrow" w:hAnsi="Arial Narrow"/>
                          <w:b/>
                          <w:color w:val="000000"/>
                          <w:spacing w:val="-1"/>
                          <w:sz w:val="8"/>
                        </w:rPr>
                        <w:t xml:space="preserve">  W5LWH90</w:t>
                      </w:r>
                      <w:r>
                        <w:rPr>
                          <w:rFonts w:ascii="Arial Narrow" w:eastAsia="Arial Narrow" w:hAnsi="Arial Narrow"/>
                          <w:b/>
                          <w:color w:val="000000"/>
                          <w:spacing w:val="-1"/>
                          <w:sz w:val="8"/>
                          <w:vertAlign w:val="subscript"/>
                        </w:rPr>
                        <w:t>B</w:t>
                      </w:r>
                      <w:r>
                        <w:rPr>
                          <w:rFonts w:ascii="Arial Narrow" w:eastAsia="Arial Narrow" w:hAnsi="Arial Narrow"/>
                          <w:b/>
                          <w:color w:val="000000"/>
                          <w:spacing w:val="-1"/>
                          <w:sz w:val="8"/>
                        </w:rPr>
                        <w:t xml:space="preserve">FGO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0160" behindDoc="1" locked="0" layoutInCell="1" allowOverlap="1" wp14:editId="2A423FA9">
                <wp:simplePos x="0" y="0"/>
                <wp:positionH relativeFrom="page">
                  <wp:posOffset>1771015</wp:posOffset>
                </wp:positionH>
                <wp:positionV relativeFrom="page">
                  <wp:posOffset>1042670</wp:posOffset>
                </wp:positionV>
                <wp:extent cx="630555" cy="60960"/>
                <wp:effectExtent l="0" t="0" r="0" b="0"/>
                <wp:wrapSquare wrapText="bothSides"/>
                <wp:docPr id="7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654B7" w14:textId="77777777" w:rsidR="00F10532" w:rsidRDefault="003D5E68">
                            <w:pPr>
                              <w:spacing w:before="7" w:line="82" w:lineRule="exact"/>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FHOO  0UXE\90W5LWH90</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 xml:space="preserve">FGO90^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80" type="#_x0000_t202" style="position:absolute;left:0;text-align:left;margin-left:139.45pt;margin-top:82.1pt;width:49.65pt;height:4.8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" filled="f" stroked="f">
                <v:textbox inset="0,0,0,0">
                  <w:txbxContent>
                    <w:p w14:paraId="0BB654B7" w14:textId="77777777" w:rsidR="00F10532" w:rsidRDefault="003D5E68">
                      <w:pPr>
                        <w:spacing w:before="7" w:line="82" w:lineRule="exact"/>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FHOO  0UXE\90W5LWH90</w:t>
                      </w:r>
                      <w:r>
                        <w:rPr>
                          <w:rFonts w:ascii="Arial Narrow" w:eastAsia="Arial Narrow" w:hAnsi="Arial Narrow"/>
                          <w:b/>
                          <w:color w:val="000000"/>
                          <w:spacing w:val="-8"/>
                          <w:sz w:val="8"/>
                          <w:vertAlign w:val="subscript"/>
                        </w:rPr>
                        <w:t>B</w:t>
                      </w:r>
                      <w:r>
                        <w:rPr>
                          <w:rFonts w:ascii="Arial Narrow" w:eastAsia="Arial Narrow" w:hAnsi="Arial Narrow"/>
                          <w:b/>
                          <w:color w:val="000000"/>
                          <w:spacing w:val="-8"/>
                          <w:sz w:val="8"/>
                        </w:rPr>
                        <w:t xml:space="preserve">FGO90^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1184" behindDoc="1" locked="0" layoutInCell="1" allowOverlap="1" wp14:editId="058BCF4E">
                <wp:simplePos x="0" y="0"/>
                <wp:positionH relativeFrom="page">
                  <wp:posOffset>1847215</wp:posOffset>
                </wp:positionH>
                <wp:positionV relativeFrom="page">
                  <wp:posOffset>1103630</wp:posOffset>
                </wp:positionV>
                <wp:extent cx="1021080" cy="222250"/>
                <wp:effectExtent l="0" t="0" r="0" b="0"/>
                <wp:wrapSquare wrapText="bothSides"/>
                <wp:docPr id="7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7F79" w14:textId="77777777" w:rsidR="00F10532" w:rsidRDefault="003D5E68">
                            <w:pPr>
                              <w:spacing w:before="4" w:line="82"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,'FHOO  W0UXE\90W5LWH90BFGO90^  FH</w:t>
                            </w:r>
                          </w:p>
                          <w:p w14:paraId="13652817" w14:textId="77777777" w:rsidR="00F10532" w:rsidRDefault="003D5E68">
                            <w:pPr>
                              <w:spacing w:line="86" w:lineRule="exact"/>
                              <w:ind w:left="144"/>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,'FHOO W5LWH90 90 ^ 'FHOO W5LWH90 90 ^</w:t>
                            </w:r>
                          </w:p>
                          <w:p w14:paraId="2ABFB9BF" w14:textId="77777777" w:rsidR="00F10532" w:rsidRDefault="003D5E68">
                            <w:pPr>
                              <w:spacing w:before="3" w:line="41" w:lineRule="exact"/>
                              <w:textAlignment w:val="baseline"/>
                              <w:rPr>
                                <w:rFonts w:ascii="Arial Narrow" w:eastAsia="Arial Narrow" w:hAnsi="Arial Narrow"/>
                                <w:b/>
                                <w:color w:val="000000"/>
                                <w:spacing w:val="-4"/>
                                <w:sz w:val="8"/>
                              </w:rPr>
                            </w:pPr>
                            <w:r>
                              <w:rPr>
                                <w:rFonts w:ascii="Arial Narrow" w:eastAsia="Arial Narrow" w:hAnsi="Arial Narrow"/>
                                <w:b/>
                                <w:color w:val="000000"/>
                                <w:spacing w:val="-4"/>
                                <w:sz w:val="8"/>
                              </w:rPr>
                              <w:t>0U</w:t>
                            </w:r>
                          </w:p>
                          <w:p w14:paraId="1845A17E" w14:textId="77777777" w:rsidR="00F10532" w:rsidRDefault="003D5E68">
                            <w:pPr>
                              <w:tabs>
                                <w:tab w:val="left" w:pos="312"/>
                                <w:tab w:val="right" w:pos="1392"/>
                              </w:tabs>
                              <w:spacing w:line="47" w:lineRule="exact"/>
                              <w:textAlignment w:val="baseline"/>
                              <w:rPr>
                                <w:rFonts w:ascii="Arial Narrow" w:eastAsia="Arial Narrow" w:hAnsi="Arial Narrow"/>
                                <w:b/>
                                <w:color w:val="000000"/>
                                <w:sz w:val="8"/>
                              </w:rPr>
                            </w:pPr>
                            <w:r>
                              <w:rPr>
                                <w:rFonts w:ascii="Arial Narrow" w:eastAsia="Arial Narrow" w:hAnsi="Arial Narrow"/>
                                <w:b/>
                                <w:color w:val="000000"/>
                                <w:sz w:val="8"/>
                              </w:rPr>
                              <w:t>`</w:t>
                            </w:r>
                            <w:r>
                              <w:rPr>
                                <w:rFonts w:ascii="Arial Narrow" w:eastAsia="Arial Narrow" w:hAnsi="Arial Narrow"/>
                                <w:b/>
                                <w:color w:val="000000"/>
                                <w:sz w:val="8"/>
                              </w:rPr>
                              <w:tab/>
                              <w:t xml:space="preserve">90^,' </w:t>
                            </w:r>
                            <w:r>
                              <w:rPr>
                                <w:rFonts w:ascii="Arial Narrow" w:eastAsia="Arial Narrow" w:hAnsi="Arial Narrow"/>
                                <w:b/>
                                <w:color w:val="000000"/>
                                <w:sz w:val="8"/>
                              </w:rPr>
                              <w:tab/>
                              <w:t xml:space="preserve">,' </w:t>
                            </w:r>
                          </w:p>
                          <w:p w14:paraId="42510EBA" w14:textId="77777777" w:rsidR="00F10532" w:rsidRDefault="003D5E68">
                            <w:pPr>
                              <w:spacing w:line="44" w:lineRule="exact"/>
                              <w:textAlignment w:val="baseline"/>
                              <w:rPr>
                                <w:rFonts w:ascii="Arial Narrow" w:eastAsia="Arial Narrow" w:hAnsi="Arial Narrow"/>
                                <w:b/>
                                <w:color w:val="000000"/>
                                <w:spacing w:val="-18"/>
                                <w:sz w:val="8"/>
                              </w:rPr>
                            </w:pPr>
                            <w:r>
                              <w:rPr>
                                <w:rFonts w:ascii="Arial Narrow" w:eastAsia="Arial Narrow" w:hAnsi="Arial Narrow"/>
                                <w:b/>
                                <w:color w:val="000000"/>
                                <w:spacing w:val="-18"/>
                                <w:sz w:val="8"/>
                              </w:rPr>
                              <w:t>FHOO</w:t>
                            </w:r>
                          </w:p>
                          <w:p w14:paraId="3AAED900" w14:textId="77777777" w:rsidR="00F10532" w:rsidRDefault="003D5E68">
                            <w:pPr>
                              <w:tabs>
                                <w:tab w:val="left" w:pos="888"/>
                              </w:tabs>
                              <w:spacing w:before="3" w:line="43"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 W0UX`</w:t>
                            </w:r>
                            <w:r>
                              <w:rPr>
                                <w:rFonts w:ascii="Arial Narrow" w:eastAsia="Arial Narrow" w:hAnsi="Arial Narrow"/>
                                <w:b/>
                                <w:color w:val="000000"/>
                                <w:spacing w:val="6"/>
                                <w:sz w:val="8"/>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81" type="#_x0000_t202" style="position:absolute;left:0;text-align:left;margin-left:145.45pt;margin-top:86.9pt;width:80.4pt;height:17.5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hBswIAALQ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" filled="f" stroked="f">
                <v:textbox inset="0,0,0,0">
                  <w:txbxContent>
                    <w:p w14:paraId="6A567F79" w14:textId="77777777" w:rsidR="00F10532" w:rsidRDefault="003D5E68">
                      <w:pPr>
                        <w:spacing w:before="4" w:line="82"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,'FHOO  W0UXE\90W5LWH90BFGO90^  FH</w:t>
                      </w:r>
                    </w:p>
                    <w:p w14:paraId="13652817" w14:textId="77777777" w:rsidR="00F10532" w:rsidRDefault="003D5E68">
                      <w:pPr>
                        <w:spacing w:line="86" w:lineRule="exact"/>
                        <w:ind w:left="144"/>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,'FHOO W5LWH90 90 ^ 'FHOO W5LWH90 90 ^</w:t>
                      </w:r>
                    </w:p>
                    <w:p w14:paraId="2ABFB9BF" w14:textId="77777777" w:rsidR="00F10532" w:rsidRDefault="003D5E68">
                      <w:pPr>
                        <w:spacing w:before="3" w:line="41" w:lineRule="exact"/>
                        <w:textAlignment w:val="baseline"/>
                        <w:rPr>
                          <w:rFonts w:ascii="Arial Narrow" w:eastAsia="Arial Narrow" w:hAnsi="Arial Narrow"/>
                          <w:b/>
                          <w:color w:val="000000"/>
                          <w:spacing w:val="-4"/>
                          <w:sz w:val="8"/>
                        </w:rPr>
                      </w:pPr>
                      <w:r>
                        <w:rPr>
                          <w:rFonts w:ascii="Arial Narrow" w:eastAsia="Arial Narrow" w:hAnsi="Arial Narrow"/>
                          <w:b/>
                          <w:color w:val="000000"/>
                          <w:spacing w:val="-4"/>
                          <w:sz w:val="8"/>
                        </w:rPr>
                        <w:t>0U</w:t>
                      </w:r>
                    </w:p>
                    <w:p w14:paraId="1845A17E" w14:textId="77777777" w:rsidR="00F10532" w:rsidRDefault="003D5E68">
                      <w:pPr>
                        <w:tabs>
                          <w:tab w:val="left" w:pos="312"/>
                          <w:tab w:val="right" w:pos="1392"/>
                        </w:tabs>
                        <w:spacing w:line="47" w:lineRule="exact"/>
                        <w:textAlignment w:val="baseline"/>
                        <w:rPr>
                          <w:rFonts w:ascii="Arial Narrow" w:eastAsia="Arial Narrow" w:hAnsi="Arial Narrow"/>
                          <w:b/>
                          <w:color w:val="000000"/>
                          <w:sz w:val="8"/>
                        </w:rPr>
                      </w:pPr>
                      <w:r>
                        <w:rPr>
                          <w:rFonts w:ascii="Arial Narrow" w:eastAsia="Arial Narrow" w:hAnsi="Arial Narrow"/>
                          <w:b/>
                          <w:color w:val="000000"/>
                          <w:sz w:val="8"/>
                        </w:rPr>
                        <w:t>`</w:t>
                      </w:r>
                      <w:r>
                        <w:rPr>
                          <w:rFonts w:ascii="Arial Narrow" w:eastAsia="Arial Narrow" w:hAnsi="Arial Narrow"/>
                          <w:b/>
                          <w:color w:val="000000"/>
                          <w:sz w:val="8"/>
                        </w:rPr>
                        <w:tab/>
                        <w:t xml:space="preserve">90^,' </w:t>
                      </w:r>
                      <w:r>
                        <w:rPr>
                          <w:rFonts w:ascii="Arial Narrow" w:eastAsia="Arial Narrow" w:hAnsi="Arial Narrow"/>
                          <w:b/>
                          <w:color w:val="000000"/>
                          <w:sz w:val="8"/>
                        </w:rPr>
                        <w:tab/>
                        <w:t xml:space="preserve">,' </w:t>
                      </w:r>
                    </w:p>
                    <w:p w14:paraId="42510EBA" w14:textId="77777777" w:rsidR="00F10532" w:rsidRDefault="003D5E68">
                      <w:pPr>
                        <w:spacing w:line="44" w:lineRule="exact"/>
                        <w:textAlignment w:val="baseline"/>
                        <w:rPr>
                          <w:rFonts w:ascii="Arial Narrow" w:eastAsia="Arial Narrow" w:hAnsi="Arial Narrow"/>
                          <w:b/>
                          <w:color w:val="000000"/>
                          <w:spacing w:val="-18"/>
                          <w:sz w:val="8"/>
                        </w:rPr>
                      </w:pPr>
                      <w:r>
                        <w:rPr>
                          <w:rFonts w:ascii="Arial Narrow" w:eastAsia="Arial Narrow" w:hAnsi="Arial Narrow"/>
                          <w:b/>
                          <w:color w:val="000000"/>
                          <w:spacing w:val="-18"/>
                          <w:sz w:val="8"/>
                        </w:rPr>
                        <w:t>FHOO</w:t>
                      </w:r>
                    </w:p>
                    <w:p w14:paraId="3AAED900" w14:textId="77777777" w:rsidR="00F10532" w:rsidRDefault="003D5E68">
                      <w:pPr>
                        <w:tabs>
                          <w:tab w:val="left" w:pos="888"/>
                        </w:tabs>
                        <w:spacing w:before="3" w:line="43" w:lineRule="exact"/>
                        <w:textAlignment w:val="baseline"/>
                        <w:rPr>
                          <w:rFonts w:ascii="Arial Narrow" w:eastAsia="Arial Narrow" w:hAnsi="Arial Narrow"/>
                          <w:b/>
                          <w:color w:val="000000"/>
                          <w:spacing w:val="6"/>
                          <w:sz w:val="8"/>
                        </w:rPr>
                      </w:pPr>
                      <w:r>
                        <w:rPr>
                          <w:rFonts w:ascii="Arial Narrow" w:eastAsia="Arial Narrow" w:hAnsi="Arial Narrow"/>
                          <w:b/>
                          <w:color w:val="000000"/>
                          <w:spacing w:val="6"/>
                          <w:sz w:val="8"/>
                        </w:rPr>
                        <w:t>' W0UX`</w:t>
                      </w:r>
                      <w:r>
                        <w:rPr>
                          <w:rFonts w:ascii="Arial Narrow" w:eastAsia="Arial Narrow" w:hAnsi="Arial Narrow"/>
                          <w:b/>
                          <w:color w:val="000000"/>
                          <w:spacing w:val="6"/>
                          <w:sz w:val="8"/>
                        </w:rPr>
                        <w:tab/>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2208" behindDoc="1" locked="0" layoutInCell="1" allowOverlap="1" wp14:editId="2246B74A">
                <wp:simplePos x="0" y="0"/>
                <wp:positionH relativeFrom="page">
                  <wp:posOffset>1950720</wp:posOffset>
                </wp:positionH>
                <wp:positionV relativeFrom="page">
                  <wp:posOffset>1325880</wp:posOffset>
                </wp:positionV>
                <wp:extent cx="911225" cy="158750"/>
                <wp:effectExtent l="0" t="0" r="0" b="0"/>
                <wp:wrapSquare wrapText="bothSides"/>
                <wp:docPr id="7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1DD51" w14:textId="77777777" w:rsidR="00F10532" w:rsidRDefault="003D5E68">
                            <w:pPr>
                              <w:tabs>
                                <w:tab w:val="left" w:pos="725"/>
                              </w:tabs>
                              <w:spacing w:line="83"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,'FHOO W5LWH90 90 ^</w:t>
                            </w:r>
                            <w:r>
                              <w:rPr>
                                <w:rFonts w:ascii="Arial Narrow" w:eastAsia="Arial Narrow" w:hAnsi="Arial Narrow"/>
                                <w:b/>
                                <w:color w:val="000000"/>
                                <w:spacing w:val="-2"/>
                                <w:sz w:val="8"/>
                              </w:rPr>
                              <w:tab/>
                              <w:t>FHOO W5LWH90 90 ^</w:t>
                            </w:r>
                          </w:p>
                          <w:p w14:paraId="13546A9C" w14:textId="77777777" w:rsidR="00F10532" w:rsidRDefault="003D5E68">
                            <w:pPr>
                              <w:tabs>
                                <w:tab w:val="right" w:pos="1229"/>
                              </w:tabs>
                              <w:spacing w:before="3" w:line="82"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w:t>
                            </w:r>
                            <w:r>
                              <w:rPr>
                                <w:rFonts w:ascii="Arial Narrow" w:eastAsia="Arial Narrow" w:hAnsi="Arial Narrow"/>
                                <w:b/>
                                <w:color w:val="000000"/>
                                <w:sz w:val="8"/>
                              </w:rPr>
                              <w:tab/>
                              <w:t xml:space="preserve">,' </w:t>
                            </w:r>
                          </w:p>
                          <w:p w14:paraId="288A91A7" w14:textId="77777777" w:rsidR="00F10532" w:rsidRDefault="003D5E68">
                            <w:pPr>
                              <w:tabs>
                                <w:tab w:val="left" w:pos="725"/>
                              </w:tabs>
                              <w:spacing w:before="4" w:line="78"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w:t>
                            </w:r>
                            <w:r>
                              <w:rPr>
                                <w:rFonts w:ascii="Arial Narrow" w:eastAsia="Arial Narrow" w:hAnsi="Arial Narrow"/>
                                <w:b/>
                                <w:color w:val="000000"/>
                                <w:spacing w:val="10"/>
                                <w:sz w:val="8"/>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82" type="#_x0000_t202" style="position:absolute;left:0;text-align:left;margin-left:153.6pt;margin-top:104.4pt;width:71.75pt;height:12.5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X7tQIAALM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" filled="f" stroked="f">
                <v:textbox inset="0,0,0,0">
                  <w:txbxContent>
                    <w:p w14:paraId="67C1DD51" w14:textId="77777777" w:rsidR="00F10532" w:rsidRDefault="003D5E68">
                      <w:pPr>
                        <w:tabs>
                          <w:tab w:val="left" w:pos="725"/>
                        </w:tabs>
                        <w:spacing w:line="83"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,'FHOO W5LWH90 90 ^</w:t>
                      </w:r>
                      <w:r>
                        <w:rPr>
                          <w:rFonts w:ascii="Arial Narrow" w:eastAsia="Arial Narrow" w:hAnsi="Arial Narrow"/>
                          <w:b/>
                          <w:color w:val="000000"/>
                          <w:spacing w:val="-2"/>
                          <w:sz w:val="8"/>
                        </w:rPr>
                        <w:tab/>
                        <w:t>FHOO W5LWH90 90 ^</w:t>
                      </w:r>
                    </w:p>
                    <w:p w14:paraId="13546A9C" w14:textId="77777777" w:rsidR="00F10532" w:rsidRDefault="003D5E68">
                      <w:pPr>
                        <w:tabs>
                          <w:tab w:val="right" w:pos="1229"/>
                        </w:tabs>
                        <w:spacing w:before="3" w:line="82" w:lineRule="exact"/>
                        <w:ind w:left="144"/>
                        <w:textAlignment w:val="baseline"/>
                        <w:rPr>
                          <w:rFonts w:ascii="Arial Narrow" w:eastAsia="Arial Narrow" w:hAnsi="Arial Narrow"/>
                          <w:b/>
                          <w:color w:val="000000"/>
                          <w:sz w:val="8"/>
                        </w:rPr>
                      </w:pPr>
                      <w:r>
                        <w:rPr>
                          <w:rFonts w:ascii="Arial Narrow" w:eastAsia="Arial Narrow" w:hAnsi="Arial Narrow"/>
                          <w:b/>
                          <w:color w:val="000000"/>
                          <w:sz w:val="8"/>
                        </w:rPr>
                        <w:t xml:space="preserve">,' </w:t>
                      </w:r>
                      <w:r>
                        <w:rPr>
                          <w:rFonts w:ascii="Arial Narrow" w:eastAsia="Arial Narrow" w:hAnsi="Arial Narrow"/>
                          <w:b/>
                          <w:color w:val="000000"/>
                          <w:sz w:val="8"/>
                        </w:rPr>
                        <w:tab/>
                        <w:t xml:space="preserve">,' </w:t>
                      </w:r>
                    </w:p>
                    <w:p w14:paraId="288A91A7" w14:textId="77777777" w:rsidR="00F10532" w:rsidRDefault="003D5E68">
                      <w:pPr>
                        <w:tabs>
                          <w:tab w:val="left" w:pos="725"/>
                        </w:tabs>
                        <w:spacing w:before="4" w:line="78" w:lineRule="exact"/>
                        <w:textAlignment w:val="baseline"/>
                        <w:rPr>
                          <w:rFonts w:ascii="Arial Narrow" w:eastAsia="Arial Narrow" w:hAnsi="Arial Narrow"/>
                          <w:b/>
                          <w:color w:val="000000"/>
                          <w:spacing w:val="10"/>
                          <w:sz w:val="8"/>
                        </w:rPr>
                      </w:pPr>
                      <w:r>
                        <w:rPr>
                          <w:rFonts w:ascii="Arial Narrow" w:eastAsia="Arial Narrow" w:hAnsi="Arial Narrow"/>
                          <w:b/>
                          <w:color w:val="000000"/>
                          <w:spacing w:val="10"/>
                          <w:sz w:val="8"/>
                        </w:rPr>
                        <w:t>`</w:t>
                      </w:r>
                      <w:r>
                        <w:rPr>
                          <w:rFonts w:ascii="Arial Narrow" w:eastAsia="Arial Narrow" w:hAnsi="Arial Narrow"/>
                          <w:b/>
                          <w:color w:val="000000"/>
                          <w:spacing w:val="10"/>
                          <w:sz w:val="8"/>
                        </w:rPr>
                        <w:tab/>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3232" behindDoc="1" locked="0" layoutInCell="1" allowOverlap="1" wp14:editId="1AECDE27">
                <wp:simplePos x="0" y="0"/>
                <wp:positionH relativeFrom="page">
                  <wp:posOffset>1727200</wp:posOffset>
                </wp:positionH>
                <wp:positionV relativeFrom="page">
                  <wp:posOffset>1147445</wp:posOffset>
                </wp:positionV>
                <wp:extent cx="120015" cy="113030"/>
                <wp:effectExtent l="0" t="0" r="0" b="0"/>
                <wp:wrapSquare wrapText="bothSides"/>
                <wp:docPr id="7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7AD45" w14:textId="77777777" w:rsidR="00F10532" w:rsidRDefault="003D5E68">
                            <w:pPr>
                              <w:spacing w:before="6" w:line="79" w:lineRule="exac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 FHOO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83" type="#_x0000_t202" style="position:absolute;left:0;text-align:left;margin-left:136pt;margin-top:90.35pt;width:9.45pt;height:8.9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" filled="f" stroked="f">
                <v:textbox inset="0,0,0,0">
                  <w:txbxContent>
                    <w:p w14:paraId="6757AD45" w14:textId="77777777" w:rsidR="00F10532" w:rsidRDefault="003D5E68">
                      <w:pPr>
                        <w:spacing w:before="6" w:line="79" w:lineRule="exact"/>
                        <w:textAlignment w:val="baseline"/>
                        <w:rPr>
                          <w:rFonts w:ascii="Arial Narrow" w:eastAsia="Arial Narrow" w:hAnsi="Arial Narrow"/>
                          <w:b/>
                          <w:color w:val="000000"/>
                          <w:spacing w:val="-5"/>
                          <w:sz w:val="8"/>
                        </w:rPr>
                      </w:pPr>
                      <w:r>
                        <w:rPr>
                          <w:rFonts w:ascii="Arial Narrow" w:eastAsia="Arial Narrow" w:hAnsi="Arial Narrow"/>
                          <w:b/>
                          <w:color w:val="000000"/>
                          <w:spacing w:val="-5"/>
                          <w:sz w:val="8"/>
                        </w:rPr>
                        <w:t>` FHOO</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4256" behindDoc="1" locked="0" layoutInCell="1" allowOverlap="1" wp14:editId="28C42165">
                <wp:simplePos x="0" y="0"/>
                <wp:positionH relativeFrom="page">
                  <wp:posOffset>1751330</wp:posOffset>
                </wp:positionH>
                <wp:positionV relativeFrom="page">
                  <wp:posOffset>1315085</wp:posOffset>
                </wp:positionV>
                <wp:extent cx="93980" cy="59690"/>
                <wp:effectExtent l="0" t="0" r="0" b="0"/>
                <wp:wrapSquare wrapText="bothSides"/>
                <wp:docPr id="7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FB395" w14:textId="77777777" w:rsidR="00F10532" w:rsidRDefault="003D5E68">
                            <w:pPr>
                              <w:spacing w:before="11" w:line="78"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84" type="#_x0000_t202" style="position:absolute;left:0;text-align:left;margin-left:137.9pt;margin-top:103.55pt;width:7.4pt;height:4.7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sDtAIAALE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" filled="f" stroked="f">
                <v:textbox inset="0,0,0,0">
                  <w:txbxContent>
                    <w:p w14:paraId="55EFB395" w14:textId="77777777" w:rsidR="00F10532" w:rsidRDefault="003D5E68">
                      <w:pPr>
                        <w:spacing w:before="11" w:line="78"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5280" behindDoc="1" locked="0" layoutInCell="1" allowOverlap="1" wp14:editId="589DF2CD">
                <wp:simplePos x="0" y="0"/>
                <wp:positionH relativeFrom="page">
                  <wp:posOffset>1854835</wp:posOffset>
                </wp:positionH>
                <wp:positionV relativeFrom="page">
                  <wp:posOffset>1372870</wp:posOffset>
                </wp:positionV>
                <wp:extent cx="93980" cy="59690"/>
                <wp:effectExtent l="0" t="0" r="0" b="0"/>
                <wp:wrapSquare wrapText="bothSides"/>
                <wp:docPr id="7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88B1" w14:textId="77777777" w:rsidR="00F10532" w:rsidRDefault="003D5E68">
                            <w:pPr>
                              <w:spacing w:before="11" w:line="73"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85" type="#_x0000_t202" style="position:absolute;left:0;text-align:left;margin-left:146.05pt;margin-top:108.1pt;width:7.4pt;height:4.7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tzsw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" filled="f" stroked="f">
                <v:textbox inset="0,0,0,0">
                  <w:txbxContent>
                    <w:p w14:paraId="2C3B88B1" w14:textId="77777777" w:rsidR="00F10532" w:rsidRDefault="003D5E68">
                      <w:pPr>
                        <w:spacing w:before="11" w:line="73"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6304" behindDoc="1" locked="0" layoutInCell="1" allowOverlap="1" wp14:editId="4BC0CA2E">
                <wp:simplePos x="0" y="0"/>
                <wp:positionH relativeFrom="page">
                  <wp:posOffset>1911350</wp:posOffset>
                </wp:positionH>
                <wp:positionV relativeFrom="page">
                  <wp:posOffset>1631315</wp:posOffset>
                </wp:positionV>
                <wp:extent cx="408305" cy="78740"/>
                <wp:effectExtent l="0" t="0" r="0" b="0"/>
                <wp:wrapSquare wrapText="bothSides"/>
                <wp:docPr id="6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7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36673" w14:textId="77777777" w:rsidR="00F10532" w:rsidRDefault="003D5E68">
                            <w:pPr>
                              <w:spacing w:before="39" w:line="84"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 xml:space="preserve">  W5LWH90</w:t>
                            </w:r>
                            <w:r>
                              <w:rPr>
                                <w:rFonts w:ascii="Arial Narrow" w:eastAsia="Arial Narrow" w:hAnsi="Arial Narrow"/>
                                <w:b/>
                                <w:color w:val="000000"/>
                                <w:spacing w:val="-12"/>
                                <w:sz w:val="8"/>
                                <w:vertAlign w:val="subscript"/>
                              </w:rPr>
                              <w:t>B</w:t>
                            </w:r>
                            <w:r>
                              <w:rPr>
                                <w:rFonts w:ascii="Arial Narrow" w:eastAsia="Arial Narrow" w:hAnsi="Arial Narrow"/>
                                <w:b/>
                                <w:color w:val="000000"/>
                                <w:spacing w:val="-12"/>
                                <w:sz w:val="8"/>
                              </w:rPr>
                              <w:t xml:space="preserve">FGO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86" type="#_x0000_t202" style="position:absolute;left:0;text-align:left;margin-left:150.5pt;margin-top:128.45pt;width:32.15pt;height:6.2pt;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" filled="f" stroked="f">
                <v:textbox inset="0,0,0,0">
                  <w:txbxContent>
                    <w:p w14:paraId="73536673" w14:textId="77777777" w:rsidR="00F10532" w:rsidRDefault="003D5E68">
                      <w:pPr>
                        <w:spacing w:before="39" w:line="84"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 xml:space="preserve">  W5LWH90</w:t>
                      </w:r>
                      <w:r>
                        <w:rPr>
                          <w:rFonts w:ascii="Arial Narrow" w:eastAsia="Arial Narrow" w:hAnsi="Arial Narrow"/>
                          <w:b/>
                          <w:color w:val="000000"/>
                          <w:spacing w:val="-12"/>
                          <w:sz w:val="8"/>
                          <w:vertAlign w:val="subscript"/>
                        </w:rPr>
                        <w:t>B</w:t>
                      </w:r>
                      <w:r>
                        <w:rPr>
                          <w:rFonts w:ascii="Arial Narrow" w:eastAsia="Arial Narrow" w:hAnsi="Arial Narrow"/>
                          <w:b/>
                          <w:color w:val="000000"/>
                          <w:spacing w:val="-12"/>
                          <w:sz w:val="8"/>
                        </w:rPr>
                        <w:t xml:space="preserve">FGO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7328" behindDoc="1" locked="0" layoutInCell="1" allowOverlap="1" wp14:editId="2625D980">
                <wp:simplePos x="0" y="0"/>
                <wp:positionH relativeFrom="page">
                  <wp:posOffset>1911350</wp:posOffset>
                </wp:positionH>
                <wp:positionV relativeFrom="page">
                  <wp:posOffset>1710055</wp:posOffset>
                </wp:positionV>
                <wp:extent cx="618490" cy="109855"/>
                <wp:effectExtent l="0" t="0" r="0" b="0"/>
                <wp:wrapSquare wrapText="bothSides"/>
                <wp:docPr id="6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82D22" w14:textId="77777777" w:rsidR="00F10532" w:rsidRDefault="003D5E68">
                            <w:pPr>
                              <w:spacing w:line="84"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 xml:space="preserve">FRQVW )/*371W5LWH90BFGOZDLW3DWWHU </w:t>
                            </w:r>
                          </w:p>
                          <w:p w14:paraId="453841F9" w14:textId="77777777" w:rsidR="00F10532" w:rsidRDefault="003D5E68">
                            <w:pPr>
                              <w:spacing w:line="85" w:lineRule="exact"/>
                              <w:textAlignment w:val="baseline"/>
                              <w:rPr>
                                <w:rFonts w:ascii="Arial Narrow" w:eastAsia="Arial Narrow" w:hAnsi="Arial Narrow"/>
                                <w:b/>
                                <w:color w:val="000000"/>
                                <w:spacing w:val="-20"/>
                                <w:sz w:val="8"/>
                              </w:rPr>
                            </w:pPr>
                            <w:r>
                              <w:rPr>
                                <w:rFonts w:ascii="Arial Narrow" w:eastAsia="Arial Narrow" w:hAnsi="Arial Narrow"/>
                                <w:b/>
                                <w:color w:val="000000"/>
                                <w:spacing w:val="-20"/>
                                <w:sz w:val="8"/>
                              </w:rPr>
                              <w:t xml:space="preserve">FHOO FRQVW0UXE\90 )/*37190^W5LWH90BFGOZDLW3DWHU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87" type="#_x0000_t202" style="position:absolute;left:0;text-align:left;margin-left:150.5pt;margin-top:134.65pt;width:48.7pt;height:8.65pt;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" filled="f" stroked="f">
                <v:textbox inset="0,0,0,0">
                  <w:txbxContent>
                    <w:p w14:paraId="2A882D22" w14:textId="77777777" w:rsidR="00F10532" w:rsidRDefault="003D5E68">
                      <w:pPr>
                        <w:spacing w:line="84"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 xml:space="preserve">FRQVW )/*371W5LWH90BFGOZDLW3DWWHU </w:t>
                      </w:r>
                    </w:p>
                    <w:p w14:paraId="453841F9" w14:textId="77777777" w:rsidR="00F10532" w:rsidRDefault="003D5E68">
                      <w:pPr>
                        <w:spacing w:line="85" w:lineRule="exact"/>
                        <w:textAlignment w:val="baseline"/>
                        <w:rPr>
                          <w:rFonts w:ascii="Arial Narrow" w:eastAsia="Arial Narrow" w:hAnsi="Arial Narrow"/>
                          <w:b/>
                          <w:color w:val="000000"/>
                          <w:spacing w:val="-20"/>
                          <w:sz w:val="8"/>
                        </w:rPr>
                      </w:pPr>
                      <w:r>
                        <w:rPr>
                          <w:rFonts w:ascii="Arial Narrow" w:eastAsia="Arial Narrow" w:hAnsi="Arial Narrow"/>
                          <w:b/>
                          <w:color w:val="000000"/>
                          <w:spacing w:val="-20"/>
                          <w:sz w:val="8"/>
                        </w:rPr>
                        <w:t xml:space="preserve">FHOO FRQVW0UXE\90 )/*37190^W5LWH90BFGOZDLW3DWHU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8352" behindDoc="1" locked="0" layoutInCell="1" allowOverlap="1" wp14:editId="7263050B">
                <wp:simplePos x="0" y="0"/>
                <wp:positionH relativeFrom="page">
                  <wp:posOffset>2014855</wp:posOffset>
                </wp:positionH>
                <wp:positionV relativeFrom="page">
                  <wp:posOffset>1819910</wp:posOffset>
                </wp:positionV>
                <wp:extent cx="813435" cy="48260"/>
                <wp:effectExtent l="0" t="0" r="0" b="0"/>
                <wp:wrapSquare wrapText="bothSides"/>
                <wp:docPr id="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4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4E2CB" w14:textId="77777777" w:rsidR="00F10532" w:rsidRDefault="003D5E68">
                            <w:pPr>
                              <w:spacing w:line="42" w:lineRule="exact"/>
                              <w:textAlignment w:val="baseline"/>
                              <w:rPr>
                                <w:rFonts w:ascii="Arial Narrow" w:eastAsia="Arial Narrow" w:hAnsi="Arial Narrow"/>
                                <w:b/>
                                <w:color w:val="000000"/>
                                <w:spacing w:val="-22"/>
                                <w:sz w:val="8"/>
                              </w:rPr>
                            </w:pPr>
                            <w:r>
                              <w:rPr>
                                <w:rFonts w:ascii="Arial Narrow" w:eastAsia="Arial Narrow" w:hAnsi="Arial Narrow"/>
                                <w:b/>
                                <w:color w:val="000000"/>
                                <w:spacing w:val="-22"/>
                                <w:sz w:val="8"/>
                              </w:rPr>
                              <w:t>FHOOVHW3DWWHUQFRQVWW0UXE\90 )/*37190^</w:t>
                            </w:r>
                          </w:p>
                          <w:p w14:paraId="5ABD729E" w14:textId="77777777" w:rsidR="00F10532" w:rsidRDefault="003D5E68">
                            <w:pPr>
                              <w:spacing w:line="42" w:lineRule="exact"/>
                              <w:jc w:val="right"/>
                              <w:textAlignment w:val="baseline"/>
                              <w:rPr>
                                <w:rFonts w:ascii="Arial Narrow" w:eastAsia="Arial Narrow" w:hAnsi="Arial Narrow"/>
                                <w:b/>
                                <w:color w:val="000000"/>
                                <w:spacing w:val="9"/>
                                <w:sz w:val="8"/>
                              </w:rPr>
                            </w:pPr>
                            <w:r>
                              <w:rPr>
                                <w:rFonts w:ascii="Arial Narrow" w:eastAsia="Arial Narrow" w:hAnsi="Arial Narrow"/>
                                <w:b/>
                                <w:color w:val="000000"/>
                                <w:spacing w:val="9"/>
                                <w:sz w:val="8"/>
                              </w:rPr>
                              <w:t>[ ZDLW3DWWHUQ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88" type="#_x0000_t202" style="position:absolute;left:0;text-align:left;margin-left:158.65pt;margin-top:143.3pt;width:64.05pt;height:3.8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I5tAIAALI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" filled="f" stroked="f">
                <v:textbox inset="0,0,0,0">
                  <w:txbxContent>
                    <w:p w14:paraId="5144E2CB" w14:textId="77777777" w:rsidR="00F10532" w:rsidRDefault="003D5E68">
                      <w:pPr>
                        <w:spacing w:line="42" w:lineRule="exact"/>
                        <w:textAlignment w:val="baseline"/>
                        <w:rPr>
                          <w:rFonts w:ascii="Arial Narrow" w:eastAsia="Arial Narrow" w:hAnsi="Arial Narrow"/>
                          <w:b/>
                          <w:color w:val="000000"/>
                          <w:spacing w:val="-22"/>
                          <w:sz w:val="8"/>
                        </w:rPr>
                      </w:pPr>
                      <w:r>
                        <w:rPr>
                          <w:rFonts w:ascii="Arial Narrow" w:eastAsia="Arial Narrow" w:hAnsi="Arial Narrow"/>
                          <w:b/>
                          <w:color w:val="000000"/>
                          <w:spacing w:val="-22"/>
                          <w:sz w:val="8"/>
                        </w:rPr>
                        <w:t>FHOOVHW3DWWHUQFRQVWW0UXE\90 )/*37190^</w:t>
                      </w:r>
                    </w:p>
                    <w:p w14:paraId="5ABD729E" w14:textId="77777777" w:rsidR="00F10532" w:rsidRDefault="003D5E68">
                      <w:pPr>
                        <w:spacing w:line="42" w:lineRule="exact"/>
                        <w:jc w:val="right"/>
                        <w:textAlignment w:val="baseline"/>
                        <w:rPr>
                          <w:rFonts w:ascii="Arial Narrow" w:eastAsia="Arial Narrow" w:hAnsi="Arial Narrow"/>
                          <w:b/>
                          <w:color w:val="000000"/>
                          <w:spacing w:val="9"/>
                          <w:sz w:val="8"/>
                        </w:rPr>
                      </w:pPr>
                      <w:r>
                        <w:rPr>
                          <w:rFonts w:ascii="Arial Narrow" w:eastAsia="Arial Narrow" w:hAnsi="Arial Narrow"/>
                          <w:b/>
                          <w:color w:val="000000"/>
                          <w:spacing w:val="9"/>
                          <w:sz w:val="8"/>
                        </w:rPr>
                        <w:t>[ ZDLW3DWWHUQ [I</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49376" behindDoc="1" locked="0" layoutInCell="1" allowOverlap="1" wp14:editId="0D5803E6">
                <wp:simplePos x="0" y="0"/>
                <wp:positionH relativeFrom="page">
                  <wp:posOffset>1920240</wp:posOffset>
                </wp:positionH>
                <wp:positionV relativeFrom="page">
                  <wp:posOffset>1868170</wp:posOffset>
                </wp:positionV>
                <wp:extent cx="594360" cy="60960"/>
                <wp:effectExtent l="0" t="0" r="0" b="0"/>
                <wp:wrapSquare wrapText="bothSides"/>
                <wp:docPr id="6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D67E1" w14:textId="77777777" w:rsidR="00F10532" w:rsidRDefault="003D5E68">
                            <w:pPr>
                              <w:tabs>
                                <w:tab w:val="left" w:pos="274"/>
                              </w:tabs>
                              <w:spacing w:line="88" w:lineRule="exact"/>
                              <w:textAlignment w:val="baseline"/>
                              <w:rPr>
                                <w:rFonts w:ascii="Arial Narrow" w:eastAsia="Arial Narrow" w:hAnsi="Arial Narrow"/>
                                <w:b/>
                                <w:color w:val="000000"/>
                                <w:spacing w:val="-18"/>
                                <w:sz w:val="8"/>
                              </w:rPr>
                            </w:pPr>
                            <w:r>
                              <w:rPr>
                                <w:rFonts w:ascii="Arial Narrow" w:eastAsia="Arial Narrow" w:hAnsi="Arial Narrow"/>
                                <w:b/>
                                <w:color w:val="000000"/>
                                <w:spacing w:val="-18"/>
                                <w:sz w:val="8"/>
                              </w:rPr>
                              <w:t>`</w:t>
                            </w:r>
                            <w:r>
                              <w:rPr>
                                <w:rFonts w:ascii="Arial Narrow" w:eastAsia="Arial Narrow" w:hAnsi="Arial Narrow"/>
                                <w:b/>
                                <w:color w:val="000000"/>
                                <w:spacing w:val="-18"/>
                                <w:sz w:val="8"/>
                              </w:rPr>
                              <w:tab/>
                              <w:t>FHOOHW3DWHUQW5LWH90 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89" type="#_x0000_t202" style="position:absolute;left:0;text-align:left;margin-left:151.2pt;margin-top:147.1pt;width:46.8pt;height:4.8pt;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5SsAIAALI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" filled="f" stroked="f">
                <v:textbox inset="0,0,0,0">
                  <w:txbxContent>
                    <w:p w14:paraId="0CDD67E1" w14:textId="77777777" w:rsidR="00F10532" w:rsidRDefault="003D5E68">
                      <w:pPr>
                        <w:tabs>
                          <w:tab w:val="left" w:pos="274"/>
                        </w:tabs>
                        <w:spacing w:line="88" w:lineRule="exact"/>
                        <w:textAlignment w:val="baseline"/>
                        <w:rPr>
                          <w:rFonts w:ascii="Arial Narrow" w:eastAsia="Arial Narrow" w:hAnsi="Arial Narrow"/>
                          <w:b/>
                          <w:color w:val="000000"/>
                          <w:spacing w:val="-18"/>
                          <w:sz w:val="8"/>
                        </w:rPr>
                      </w:pPr>
                      <w:r>
                        <w:rPr>
                          <w:rFonts w:ascii="Arial Narrow" w:eastAsia="Arial Narrow" w:hAnsi="Arial Narrow"/>
                          <w:b/>
                          <w:color w:val="000000"/>
                          <w:spacing w:val="-18"/>
                          <w:sz w:val="8"/>
                        </w:rPr>
                        <w:t>`</w:t>
                      </w:r>
                      <w:r>
                        <w:rPr>
                          <w:rFonts w:ascii="Arial Narrow" w:eastAsia="Arial Narrow" w:hAnsi="Arial Narrow"/>
                          <w:b/>
                          <w:color w:val="000000"/>
                          <w:spacing w:val="-18"/>
                          <w:sz w:val="8"/>
                        </w:rPr>
                        <w:tab/>
                        <w:t>FHOOHW3DWHUQW5LWH90 90[^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0400" behindDoc="1" locked="0" layoutInCell="1" allowOverlap="1" wp14:editId="7EE1319D">
                <wp:simplePos x="0" y="0"/>
                <wp:positionH relativeFrom="page">
                  <wp:posOffset>2225040</wp:posOffset>
                </wp:positionH>
                <wp:positionV relativeFrom="page">
                  <wp:posOffset>1929130</wp:posOffset>
                </wp:positionV>
                <wp:extent cx="393065" cy="56515"/>
                <wp:effectExtent l="0" t="0" r="0" b="0"/>
                <wp:wrapSquare wrapText="bothSides"/>
                <wp:docPr id="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56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A61E2" w14:textId="77777777" w:rsidR="00F10532" w:rsidRDefault="003D5E68">
                            <w:pPr>
                              <w:spacing w:line="44"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90^</w:t>
                            </w:r>
                          </w:p>
                          <w:p w14:paraId="5449FD1B" w14:textId="77777777" w:rsidR="00F10532" w:rsidRDefault="003D5E68">
                            <w:pPr>
                              <w:spacing w:line="47"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VHW3DWWHUQ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190" type="#_x0000_t202" style="position:absolute;left:0;text-align:left;margin-left:175.2pt;margin-top:151.9pt;width:30.95pt;height:4.45pt;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J8sQIAALI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" filled="f" stroked="f">
                <v:textbox inset="0,0,0,0">
                  <w:txbxContent>
                    <w:p w14:paraId="47BA61E2" w14:textId="77777777" w:rsidR="00F10532" w:rsidRDefault="003D5E68">
                      <w:pPr>
                        <w:spacing w:line="44"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90^</w:t>
                      </w:r>
                    </w:p>
                    <w:p w14:paraId="5449FD1B" w14:textId="77777777" w:rsidR="00F10532" w:rsidRDefault="003D5E68">
                      <w:pPr>
                        <w:spacing w:line="47"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VHW3DWWHUQ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1424" behindDoc="1" locked="0" layoutInCell="1" allowOverlap="1" wp14:editId="33C522B8">
                <wp:simplePos x="0" y="0"/>
                <wp:positionH relativeFrom="page">
                  <wp:posOffset>1854200</wp:posOffset>
                </wp:positionH>
                <wp:positionV relativeFrom="page">
                  <wp:posOffset>1929130</wp:posOffset>
                </wp:positionV>
                <wp:extent cx="272415" cy="56515"/>
                <wp:effectExtent l="0" t="0" r="0" b="0"/>
                <wp:wrapSquare wrapText="bothSides"/>
                <wp:docPr id="6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56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E12F" w14:textId="77777777" w:rsidR="00F10532" w:rsidRDefault="003D5E68">
                            <w:pPr>
                              <w:spacing w:line="42" w:lineRule="exact"/>
                              <w:jc w:val="righ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FHOO 0U</w:t>
                            </w:r>
                          </w:p>
                          <w:p w14:paraId="591C7268" w14:textId="77777777" w:rsidR="00F10532" w:rsidRDefault="003D5E68">
                            <w:pPr>
                              <w:spacing w:line="44" w:lineRule="exact"/>
                              <w:jc w:val="right"/>
                              <w:textAlignment w:val="baseline"/>
                              <w:rPr>
                                <w:rFonts w:ascii="Arial Narrow" w:eastAsia="Arial Narrow" w:hAnsi="Arial Narrow"/>
                                <w:b/>
                                <w:color w:val="000000"/>
                                <w:spacing w:val="57"/>
                                <w:sz w:val="8"/>
                              </w:rPr>
                            </w:pPr>
                            <w:r>
                              <w:rPr>
                                <w:rFonts w:ascii="Arial Narrow" w:eastAsia="Arial Narrow" w:hAnsi="Arial Narrow"/>
                                <w:b/>
                                <w:color w:val="000000"/>
                                <w:spacing w:val="57"/>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191" type="#_x0000_t202" style="position:absolute;left:0;text-align:left;margin-left:146pt;margin-top:151.9pt;width:21.45pt;height:4.45pt;z-index:-251565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8HsA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" filled="f" stroked="f">
                <v:textbox inset="0,0,0,0">
                  <w:txbxContent>
                    <w:p w14:paraId="0685E12F" w14:textId="77777777" w:rsidR="00F10532" w:rsidRDefault="003D5E68">
                      <w:pPr>
                        <w:spacing w:line="42" w:lineRule="exact"/>
                        <w:jc w:val="righ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FHOO 0U</w:t>
                      </w:r>
                    </w:p>
                    <w:p w14:paraId="591C7268" w14:textId="77777777" w:rsidR="00F10532" w:rsidRDefault="003D5E68">
                      <w:pPr>
                        <w:spacing w:line="44" w:lineRule="exact"/>
                        <w:jc w:val="right"/>
                        <w:textAlignment w:val="baseline"/>
                        <w:rPr>
                          <w:rFonts w:ascii="Arial Narrow" w:eastAsia="Arial Narrow" w:hAnsi="Arial Narrow"/>
                          <w:b/>
                          <w:color w:val="000000"/>
                          <w:spacing w:val="57"/>
                          <w:sz w:val="8"/>
                        </w:rPr>
                      </w:pPr>
                      <w:r>
                        <w:rPr>
                          <w:rFonts w:ascii="Arial Narrow" w:eastAsia="Arial Narrow" w:hAnsi="Arial Narrow"/>
                          <w:b/>
                          <w:color w:val="000000"/>
                          <w:spacing w:val="57"/>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2448" behindDoc="1" locked="0" layoutInCell="1" allowOverlap="1" wp14:editId="6641CB04">
                <wp:simplePos x="0" y="0"/>
                <wp:positionH relativeFrom="page">
                  <wp:posOffset>1891665</wp:posOffset>
                </wp:positionH>
                <wp:positionV relativeFrom="page">
                  <wp:posOffset>2037080</wp:posOffset>
                </wp:positionV>
                <wp:extent cx="93980" cy="59690"/>
                <wp:effectExtent l="0" t="0" r="0" b="0"/>
                <wp:wrapSquare wrapText="bothSides"/>
                <wp:docPr id="6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30EC" w14:textId="77777777" w:rsidR="00F10532" w:rsidRDefault="003D5E68">
                            <w:pPr>
                              <w:spacing w:before="11" w:line="78"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192" type="#_x0000_t202" style="position:absolute;left:0;text-align:left;margin-left:148.95pt;margin-top:160.4pt;width:7.4pt;height:4.7pt;z-index:-251564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k5swIAALEFAAAOAAAAZHJzL2Uyb0RvYy54bWysVNuOmzAQfa/Uf7D8znIJYQE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" filled="f" stroked="f">
                <v:textbox inset="0,0,0,0">
                  <w:txbxContent>
                    <w:p w14:paraId="360D30EC" w14:textId="77777777" w:rsidR="00F10532" w:rsidRDefault="003D5E68">
                      <w:pPr>
                        <w:spacing w:before="11" w:line="78" w:lineRule="exact"/>
                        <w:textAlignment w:val="baseline"/>
                        <w:rPr>
                          <w:rFonts w:ascii="Arial Narrow" w:eastAsia="Arial Narrow" w:hAnsi="Arial Narrow"/>
                          <w:b/>
                          <w:color w:val="000000"/>
                          <w:spacing w:val="7"/>
                          <w:sz w:val="8"/>
                        </w:rPr>
                      </w:pPr>
                      <w:r>
                        <w:rPr>
                          <w:rFonts w:ascii="Arial Narrow" w:eastAsia="Arial Narrow" w:hAnsi="Arial Narrow"/>
                          <w:b/>
                          <w:color w:val="000000"/>
                          <w:spacing w:val="7"/>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3472" behindDoc="1" locked="0" layoutInCell="1" allowOverlap="1" wp14:editId="53649928">
                <wp:simplePos x="0" y="0"/>
                <wp:positionH relativeFrom="page">
                  <wp:posOffset>1985645</wp:posOffset>
                </wp:positionH>
                <wp:positionV relativeFrom="page">
                  <wp:posOffset>1985645</wp:posOffset>
                </wp:positionV>
                <wp:extent cx="247650" cy="53340"/>
                <wp:effectExtent l="0" t="0" r="0" b="0"/>
                <wp:wrapSquare wrapText="bothSides"/>
                <wp:docPr id="6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444CC" w14:textId="77777777" w:rsidR="00F10532" w:rsidRDefault="003D5E68">
                            <w:pPr>
                              <w:spacing w:line="31" w:lineRule="exact"/>
                              <w:textAlignment w:val="baseline"/>
                              <w:rPr>
                                <w:rFonts w:ascii="Arial Narrow" w:eastAsia="Arial Narrow" w:hAnsi="Arial Narrow"/>
                                <w:b/>
                                <w:color w:val="000000"/>
                                <w:spacing w:val="-26"/>
                                <w:sz w:val="8"/>
                              </w:rPr>
                            </w:pPr>
                            <w:r>
                              <w:rPr>
                                <w:rFonts w:ascii="Arial Narrow" w:eastAsia="Arial Narrow" w:hAnsi="Arial Narrow"/>
                                <w:b/>
                                <w:color w:val="000000"/>
                                <w:spacing w:val="-26"/>
                                <w:sz w:val="8"/>
                              </w:rPr>
                              <w:t>VHW3DWHFHOO W0U</w:t>
                            </w:r>
                          </w:p>
                          <w:p w14:paraId="0D8FFFF5" w14:textId="77777777" w:rsidR="00F10532" w:rsidRDefault="003D5E68">
                            <w:pPr>
                              <w:spacing w:line="38" w:lineRule="exact"/>
                              <w:jc w:val="right"/>
                              <w:textAlignment w:val="baseline"/>
                              <w:rPr>
                                <w:rFonts w:ascii="Arial Narrow" w:eastAsia="Arial Narrow" w:hAnsi="Arial Narrow"/>
                                <w:b/>
                                <w:color w:val="000000"/>
                                <w:spacing w:val="55"/>
                                <w:sz w:val="8"/>
                              </w:rPr>
                            </w:pPr>
                            <w:r>
                              <w:rPr>
                                <w:rFonts w:ascii="Arial Narrow" w:eastAsia="Arial Narrow" w:hAnsi="Arial Narrow"/>
                                <w:b/>
                                <w:color w:val="000000"/>
                                <w:spacing w:val="55"/>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93" type="#_x0000_t202" style="position:absolute;left:0;text-align:left;margin-left:156.35pt;margin-top:156.35pt;width:19.5pt;height:4.2pt;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" filled="f" stroked="f">
                <v:textbox inset="0,0,0,0">
                  <w:txbxContent>
                    <w:p w14:paraId="1DC444CC" w14:textId="77777777" w:rsidR="00F10532" w:rsidRDefault="003D5E68">
                      <w:pPr>
                        <w:spacing w:line="31" w:lineRule="exact"/>
                        <w:textAlignment w:val="baseline"/>
                        <w:rPr>
                          <w:rFonts w:ascii="Arial Narrow" w:eastAsia="Arial Narrow" w:hAnsi="Arial Narrow"/>
                          <w:b/>
                          <w:color w:val="000000"/>
                          <w:spacing w:val="-26"/>
                          <w:sz w:val="8"/>
                        </w:rPr>
                      </w:pPr>
                      <w:r>
                        <w:rPr>
                          <w:rFonts w:ascii="Arial Narrow" w:eastAsia="Arial Narrow" w:hAnsi="Arial Narrow"/>
                          <w:b/>
                          <w:color w:val="000000"/>
                          <w:spacing w:val="-26"/>
                          <w:sz w:val="8"/>
                        </w:rPr>
                        <w:t>VHW3DWHFHOO W0U</w:t>
                      </w:r>
                    </w:p>
                    <w:p w14:paraId="0D8FFFF5" w14:textId="77777777" w:rsidR="00F10532" w:rsidRDefault="003D5E68">
                      <w:pPr>
                        <w:spacing w:line="38" w:lineRule="exact"/>
                        <w:jc w:val="right"/>
                        <w:textAlignment w:val="baseline"/>
                        <w:rPr>
                          <w:rFonts w:ascii="Arial Narrow" w:eastAsia="Arial Narrow" w:hAnsi="Arial Narrow"/>
                          <w:b/>
                          <w:color w:val="000000"/>
                          <w:spacing w:val="55"/>
                          <w:sz w:val="8"/>
                        </w:rPr>
                      </w:pPr>
                      <w:r>
                        <w:rPr>
                          <w:rFonts w:ascii="Arial Narrow" w:eastAsia="Arial Narrow" w:hAnsi="Arial Narrow"/>
                          <w:b/>
                          <w:color w:val="000000"/>
                          <w:spacing w:val="55"/>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4496" behindDoc="1" locked="0" layoutInCell="1" allowOverlap="1" wp14:editId="0974E84E">
                <wp:simplePos x="0" y="0"/>
                <wp:positionH relativeFrom="page">
                  <wp:posOffset>2014855</wp:posOffset>
                </wp:positionH>
                <wp:positionV relativeFrom="page">
                  <wp:posOffset>2089150</wp:posOffset>
                </wp:positionV>
                <wp:extent cx="48895" cy="62865"/>
                <wp:effectExtent l="0" t="0" r="0" b="0"/>
                <wp:wrapSquare wrapText="bothSides"/>
                <wp:docPr id="6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E6A5B" w14:textId="77777777" w:rsidR="00F10532" w:rsidRDefault="003D5E68">
                            <w:pPr>
                              <w:spacing w:before="11" w:line="82" w:lineRule="exact"/>
                              <w:textAlignment w:val="baseline"/>
                              <w:rPr>
                                <w:rFonts w:ascii="Arial Narrow" w:eastAsia="Arial Narrow" w:hAnsi="Arial Narrow"/>
                                <w:b/>
                                <w:color w:val="000000"/>
                                <w:spacing w:val="-16"/>
                                <w:sz w:val="8"/>
                              </w:rPr>
                            </w:pPr>
                            <w:r>
                              <w:rPr>
                                <w:rFonts w:ascii="Arial Narrow" w:eastAsia="Arial Narrow" w:hAnsi="Arial Narrow"/>
                                <w:b/>
                                <w:color w:val="000000"/>
                                <w:spacing w:val="-16"/>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94" type="#_x0000_t202" style="position:absolute;left:0;text-align:left;margin-left:158.65pt;margin-top:164.5pt;width:3.85pt;height:4.95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5OsQ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" filled="f" stroked="f">
                <v:textbox inset="0,0,0,0">
                  <w:txbxContent>
                    <w:p w14:paraId="096E6A5B" w14:textId="77777777" w:rsidR="00F10532" w:rsidRDefault="003D5E68">
                      <w:pPr>
                        <w:spacing w:before="11" w:line="82" w:lineRule="exact"/>
                        <w:textAlignment w:val="baseline"/>
                        <w:rPr>
                          <w:rFonts w:ascii="Arial Narrow" w:eastAsia="Arial Narrow" w:hAnsi="Arial Narrow"/>
                          <w:b/>
                          <w:color w:val="000000"/>
                          <w:spacing w:val="-16"/>
                          <w:sz w:val="8"/>
                        </w:rPr>
                      </w:pPr>
                      <w:r>
                        <w:rPr>
                          <w:rFonts w:ascii="Arial Narrow" w:eastAsia="Arial Narrow" w:hAnsi="Arial Narrow"/>
                          <w:b/>
                          <w:color w:val="000000"/>
                          <w:spacing w:val="-16"/>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5520" behindDoc="1" locked="0" layoutInCell="1" allowOverlap="1" wp14:editId="2E7D00E5">
                <wp:simplePos x="0" y="0"/>
                <wp:positionH relativeFrom="page">
                  <wp:posOffset>2014855</wp:posOffset>
                </wp:positionH>
                <wp:positionV relativeFrom="page">
                  <wp:posOffset>2152015</wp:posOffset>
                </wp:positionV>
                <wp:extent cx="457200" cy="54610"/>
                <wp:effectExtent l="0" t="0" r="0" b="0"/>
                <wp:wrapSquare wrapText="bothSides"/>
                <wp:docPr id="6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1EE86" w14:textId="77777777" w:rsidR="00F10532" w:rsidRDefault="003D5E68">
                            <w:pPr>
                              <w:spacing w:before="2" w:line="82"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FHOO W0U`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95" type="#_x0000_t202" style="position:absolute;left:0;text-align:left;margin-left:158.65pt;margin-top:169.45pt;width:36pt;height:4.3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" filled="f" stroked="f">
                <v:textbox inset="0,0,0,0">
                  <w:txbxContent>
                    <w:p w14:paraId="6171EE86" w14:textId="77777777" w:rsidR="00F10532" w:rsidRDefault="003D5E68">
                      <w:pPr>
                        <w:spacing w:before="2" w:line="82"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FHOO W0U`</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6544" behindDoc="1" locked="0" layoutInCell="1" allowOverlap="1" wp14:editId="20127768">
                <wp:simplePos x="0" y="0"/>
                <wp:positionH relativeFrom="page">
                  <wp:posOffset>2124710</wp:posOffset>
                </wp:positionH>
                <wp:positionV relativeFrom="page">
                  <wp:posOffset>2206625</wp:posOffset>
                </wp:positionV>
                <wp:extent cx="347345" cy="42545"/>
                <wp:effectExtent l="0" t="0" r="0" b="0"/>
                <wp:wrapSquare wrapText="bothSides"/>
                <wp:docPr id="5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1507" w14:textId="77777777" w:rsidR="00F10532" w:rsidRDefault="003D5E68">
                            <w:pPr>
                              <w:spacing w:before="4" w:line="57" w:lineRule="exact"/>
                              <w:textAlignment w:val="baseline"/>
                              <w:rPr>
                                <w:rFonts w:ascii="Arial Narrow" w:eastAsia="Arial Narrow" w:hAnsi="Arial Narrow"/>
                                <w:b/>
                                <w:color w:val="000000"/>
                                <w:spacing w:val="-21"/>
                                <w:sz w:val="8"/>
                              </w:rPr>
                            </w:pPr>
                            <w:r>
                              <w:rPr>
                                <w:rFonts w:ascii="Arial Narrow" w:eastAsia="Arial Narrow" w:hAnsi="Arial Narrow"/>
                                <w:b/>
                                <w:color w:val="000000"/>
                                <w:spacing w:val="-21"/>
                                <w:sz w:val="8"/>
                              </w:rPr>
                              <w:t>FHOOHW3DWHUQW5LWH90 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96" type="#_x0000_t202" style="position:absolute;left:0;text-align:left;margin-left:167.3pt;margin-top:173.75pt;width:27.35pt;height:3.35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" filled="f" stroked="f">
                <v:textbox inset="0,0,0,0">
                  <w:txbxContent>
                    <w:p w14:paraId="0A7E1507" w14:textId="77777777" w:rsidR="00F10532" w:rsidRDefault="003D5E68">
                      <w:pPr>
                        <w:spacing w:before="4" w:line="57" w:lineRule="exact"/>
                        <w:textAlignment w:val="baseline"/>
                        <w:rPr>
                          <w:rFonts w:ascii="Arial Narrow" w:eastAsia="Arial Narrow" w:hAnsi="Arial Narrow"/>
                          <w:b/>
                          <w:color w:val="000000"/>
                          <w:spacing w:val="-21"/>
                          <w:sz w:val="8"/>
                        </w:rPr>
                      </w:pPr>
                      <w:r>
                        <w:rPr>
                          <w:rFonts w:ascii="Arial Narrow" w:eastAsia="Arial Narrow" w:hAnsi="Arial Narrow"/>
                          <w:b/>
                          <w:color w:val="000000"/>
                          <w:spacing w:val="-21"/>
                          <w:sz w:val="8"/>
                        </w:rPr>
                        <w:t>FHOOHW3DWHUQW5LWH90 90[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7568" behindDoc="1" locked="0" layoutInCell="1" allowOverlap="1" wp14:editId="1C77F839">
                <wp:simplePos x="0" y="0"/>
                <wp:positionH relativeFrom="page">
                  <wp:posOffset>1988185</wp:posOffset>
                </wp:positionH>
                <wp:positionV relativeFrom="page">
                  <wp:posOffset>2253615</wp:posOffset>
                </wp:positionV>
                <wp:extent cx="104775" cy="59690"/>
                <wp:effectExtent l="0" t="0" r="0" b="0"/>
                <wp:wrapSquare wrapText="bothSides"/>
                <wp:docPr id="5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5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15850" w14:textId="77777777" w:rsidR="00F10532" w:rsidRDefault="003D5E68">
                            <w:pPr>
                              <w:spacing w:before="11" w:line="68"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97" type="#_x0000_t202" style="position:absolute;left:0;text-align:left;margin-left:156.55pt;margin-top:177.45pt;width:8.25pt;height:4.7pt;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" filled="f" stroked="f">
                <v:textbox inset="0,0,0,0">
                  <w:txbxContent>
                    <w:p w14:paraId="76315850" w14:textId="77777777" w:rsidR="00F10532" w:rsidRDefault="003D5E68">
                      <w:pPr>
                        <w:spacing w:before="11" w:line="68" w:lineRule="exact"/>
                        <w:textAlignment w:val="baseline"/>
                        <w:rPr>
                          <w:rFonts w:ascii="Arial Narrow" w:eastAsia="Arial Narrow" w:hAnsi="Arial Narrow"/>
                          <w:b/>
                          <w:color w:val="000000"/>
                          <w:spacing w:val="12"/>
                          <w:sz w:val="8"/>
                        </w:rPr>
                      </w:pPr>
                      <w:r>
                        <w:rPr>
                          <w:rFonts w:ascii="Arial Narrow" w:eastAsia="Arial Narrow" w:hAnsi="Arial Narrow"/>
                          <w:b/>
                          <w:color w:val="000000"/>
                          <w:spacing w:val="12"/>
                          <w:sz w:val="8"/>
                        </w:rPr>
                        <w:t>`</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8592" behindDoc="1" locked="0" layoutInCell="1" allowOverlap="1" wp14:editId="5A0B4A97">
                <wp:simplePos x="0" y="0"/>
                <wp:positionH relativeFrom="page">
                  <wp:posOffset>2124710</wp:posOffset>
                </wp:positionH>
                <wp:positionV relativeFrom="page">
                  <wp:posOffset>2045335</wp:posOffset>
                </wp:positionV>
                <wp:extent cx="347345" cy="39370"/>
                <wp:effectExtent l="0" t="0" r="0" b="0"/>
                <wp:wrapSquare wrapText="bothSides"/>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395E" w14:textId="77777777" w:rsidR="00F10532" w:rsidRDefault="003D5E68">
                            <w:pPr>
                              <w:spacing w:line="16" w:lineRule="exact"/>
                              <w:jc w:val="right"/>
                              <w:textAlignment w:val="baseline"/>
                              <w:rPr>
                                <w:rFonts w:ascii="Arial Narrow" w:eastAsia="Arial Narrow" w:hAnsi="Arial Narrow"/>
                                <w:b/>
                                <w:color w:val="000000"/>
                                <w:spacing w:val="30"/>
                                <w:sz w:val="8"/>
                              </w:rPr>
                            </w:pPr>
                            <w:r>
                              <w:rPr>
                                <w:rFonts w:ascii="Arial Narrow" w:eastAsia="Arial Narrow" w:hAnsi="Arial Narrow"/>
                                <w:b/>
                                <w:color w:val="000000"/>
                                <w:spacing w:val="30"/>
                                <w:sz w:val="8"/>
                              </w:rPr>
                              <w:t>[^</w:t>
                            </w:r>
                          </w:p>
                          <w:p w14:paraId="5658769B" w14:textId="77777777" w:rsidR="00F10532" w:rsidRDefault="003D5E68">
                            <w:pPr>
                              <w:spacing w:line="31" w:lineRule="exact"/>
                              <w:textAlignment w:val="baseline"/>
                              <w:rPr>
                                <w:rFonts w:ascii="Arial Narrow" w:eastAsia="Arial Narrow" w:hAnsi="Arial Narrow"/>
                                <w:b/>
                                <w:color w:val="000000"/>
                                <w:spacing w:val="-24"/>
                                <w:sz w:val="8"/>
                              </w:rPr>
                            </w:pPr>
                            <w:r>
                              <w:rPr>
                                <w:rFonts w:ascii="Arial Narrow" w:eastAsia="Arial Narrow" w:hAnsi="Arial Narrow"/>
                                <w:b/>
                                <w:color w:val="000000"/>
                                <w:spacing w:val="-24"/>
                                <w:sz w:val="8"/>
                              </w:rPr>
                              <w:t>FHOOHW3DWHUQW5LWH90 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198" type="#_x0000_t202" style="position:absolute;left:0;text-align:left;margin-left:167.3pt;margin-top:161.05pt;width:27.35pt;height:3.1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" filled="f" stroked="f">
                <v:textbox inset="0,0,0,0">
                  <w:txbxContent>
                    <w:p w14:paraId="0C4F395E" w14:textId="77777777" w:rsidR="00F10532" w:rsidRDefault="003D5E68">
                      <w:pPr>
                        <w:spacing w:line="16" w:lineRule="exact"/>
                        <w:jc w:val="right"/>
                        <w:textAlignment w:val="baseline"/>
                        <w:rPr>
                          <w:rFonts w:ascii="Arial Narrow" w:eastAsia="Arial Narrow" w:hAnsi="Arial Narrow"/>
                          <w:b/>
                          <w:color w:val="000000"/>
                          <w:spacing w:val="30"/>
                          <w:sz w:val="8"/>
                        </w:rPr>
                      </w:pPr>
                      <w:r>
                        <w:rPr>
                          <w:rFonts w:ascii="Arial Narrow" w:eastAsia="Arial Narrow" w:hAnsi="Arial Narrow"/>
                          <w:b/>
                          <w:color w:val="000000"/>
                          <w:spacing w:val="30"/>
                          <w:sz w:val="8"/>
                        </w:rPr>
                        <w:t>[^</w:t>
                      </w:r>
                    </w:p>
                    <w:p w14:paraId="5658769B" w14:textId="77777777" w:rsidR="00F10532" w:rsidRDefault="003D5E68">
                      <w:pPr>
                        <w:spacing w:line="31" w:lineRule="exact"/>
                        <w:textAlignment w:val="baseline"/>
                        <w:rPr>
                          <w:rFonts w:ascii="Arial Narrow" w:eastAsia="Arial Narrow" w:hAnsi="Arial Narrow"/>
                          <w:b/>
                          <w:color w:val="000000"/>
                          <w:spacing w:val="-24"/>
                          <w:sz w:val="8"/>
                        </w:rPr>
                      </w:pPr>
                      <w:r>
                        <w:rPr>
                          <w:rFonts w:ascii="Arial Narrow" w:eastAsia="Arial Narrow" w:hAnsi="Arial Narrow"/>
                          <w:b/>
                          <w:color w:val="000000"/>
                          <w:spacing w:val="-24"/>
                          <w:sz w:val="8"/>
                        </w:rPr>
                        <w:t>FHOOHW3DWHUQW5LWH90 90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59616" behindDoc="1" locked="0" layoutInCell="1" allowOverlap="1" wp14:editId="48A41640">
                <wp:simplePos x="0" y="0"/>
                <wp:positionH relativeFrom="page">
                  <wp:posOffset>2127250</wp:posOffset>
                </wp:positionH>
                <wp:positionV relativeFrom="page">
                  <wp:posOffset>2209800</wp:posOffset>
                </wp:positionV>
                <wp:extent cx="490855" cy="323215"/>
                <wp:effectExtent l="0" t="0" r="0" b="0"/>
                <wp:wrapSquare wrapText="bothSides"/>
                <wp:docPr id="5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DD632" w14:textId="77777777" w:rsidR="00F10532" w:rsidRDefault="003D5E68">
                            <w:pPr>
                              <w:spacing w:line="71" w:lineRule="exact"/>
                              <w:ind w:right="72"/>
                              <w:jc w:val="right"/>
                              <w:textAlignment w:val="baseline"/>
                              <w:rPr>
                                <w:rFonts w:ascii="Arial Narrow" w:eastAsia="Arial Narrow" w:hAnsi="Arial Narrow"/>
                                <w:b/>
                                <w:color w:val="000000"/>
                                <w:sz w:val="8"/>
                              </w:rPr>
                            </w:pPr>
                            <w:r>
                              <w:rPr>
                                <w:rFonts w:ascii="Arial Narrow" w:eastAsia="Arial Narrow" w:hAnsi="Arial Narrow"/>
                                <w:b/>
                                <w:color w:val="000000"/>
                                <w:sz w:val="8"/>
                              </w:rPr>
                              <w:t>^</w:t>
                            </w:r>
                          </w:p>
                          <w:p w14:paraId="25CF2F08" w14:textId="77777777" w:rsidR="00F10532" w:rsidRDefault="003D5E68">
                            <w:pPr>
                              <w:spacing w:before="4" w:line="82" w:lineRule="exact"/>
                              <w:jc w:val="righ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VHW3DWWHUQ [</w:t>
                            </w:r>
                          </w:p>
                          <w:p w14:paraId="184C0AEB" w14:textId="77777777" w:rsidR="00F10532" w:rsidRDefault="003D5E68">
                            <w:pPr>
                              <w:spacing w:before="9" w:line="82"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w:t>
                            </w:r>
                          </w:p>
                          <w:p w14:paraId="384B9803" w14:textId="77777777" w:rsidR="00F10532" w:rsidRDefault="003D5E68">
                            <w:pPr>
                              <w:spacing w:before="2" w:line="86" w:lineRule="exact"/>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FHOO W5LWH90 90 ^ VHW3DWWHUQ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199" type="#_x0000_t202" style="position:absolute;left:0;text-align:left;margin-left:167.5pt;margin-top:174pt;width:38.65pt;height:25.45pt;z-index:-251556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lCswIAALM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" filled="f" stroked="f">
                <v:textbox inset="0,0,0,0">
                  <w:txbxContent>
                    <w:p w14:paraId="78BDD632" w14:textId="77777777" w:rsidR="00F10532" w:rsidRDefault="003D5E68">
                      <w:pPr>
                        <w:spacing w:line="71" w:lineRule="exact"/>
                        <w:ind w:right="72"/>
                        <w:jc w:val="right"/>
                        <w:textAlignment w:val="baseline"/>
                        <w:rPr>
                          <w:rFonts w:ascii="Arial Narrow" w:eastAsia="Arial Narrow" w:hAnsi="Arial Narrow"/>
                          <w:b/>
                          <w:color w:val="000000"/>
                          <w:sz w:val="8"/>
                        </w:rPr>
                      </w:pPr>
                      <w:r>
                        <w:rPr>
                          <w:rFonts w:ascii="Arial Narrow" w:eastAsia="Arial Narrow" w:hAnsi="Arial Narrow"/>
                          <w:b/>
                          <w:color w:val="000000"/>
                          <w:sz w:val="8"/>
                        </w:rPr>
                        <w:t>^</w:t>
                      </w:r>
                    </w:p>
                    <w:p w14:paraId="25CF2F08" w14:textId="77777777" w:rsidR="00F10532" w:rsidRDefault="003D5E68">
                      <w:pPr>
                        <w:spacing w:before="4" w:line="82" w:lineRule="exact"/>
                        <w:jc w:val="right"/>
                        <w:textAlignment w:val="baseline"/>
                        <w:rPr>
                          <w:rFonts w:ascii="Arial Narrow" w:eastAsia="Arial Narrow" w:hAnsi="Arial Narrow"/>
                          <w:b/>
                          <w:color w:val="000000"/>
                          <w:spacing w:val="3"/>
                          <w:sz w:val="8"/>
                        </w:rPr>
                      </w:pPr>
                      <w:r>
                        <w:rPr>
                          <w:rFonts w:ascii="Arial Narrow" w:eastAsia="Arial Narrow" w:hAnsi="Arial Narrow"/>
                          <w:b/>
                          <w:color w:val="000000"/>
                          <w:spacing w:val="3"/>
                          <w:sz w:val="8"/>
                        </w:rPr>
                        <w:t>VHW3DWWHUQ [</w:t>
                      </w:r>
                    </w:p>
                    <w:p w14:paraId="184C0AEB" w14:textId="77777777" w:rsidR="00F10532" w:rsidRDefault="003D5E68">
                      <w:pPr>
                        <w:spacing w:before="9" w:line="82" w:lineRule="exact"/>
                        <w:textAlignment w:val="baseline"/>
                        <w:rPr>
                          <w:rFonts w:ascii="Arial Narrow" w:eastAsia="Arial Narrow" w:hAnsi="Arial Narrow"/>
                          <w:b/>
                          <w:color w:val="000000"/>
                          <w:spacing w:val="11"/>
                          <w:sz w:val="8"/>
                        </w:rPr>
                      </w:pPr>
                      <w:r>
                        <w:rPr>
                          <w:rFonts w:ascii="Arial Narrow" w:eastAsia="Arial Narrow" w:hAnsi="Arial Narrow"/>
                          <w:b/>
                          <w:color w:val="000000"/>
                          <w:spacing w:val="11"/>
                          <w:sz w:val="8"/>
                        </w:rPr>
                        <w:t>`</w:t>
                      </w:r>
                    </w:p>
                    <w:p w14:paraId="384B9803" w14:textId="77777777" w:rsidR="00F10532" w:rsidRDefault="003D5E68">
                      <w:pPr>
                        <w:spacing w:before="2" w:line="86" w:lineRule="exact"/>
                        <w:textAlignment w:val="baseline"/>
                        <w:rPr>
                          <w:rFonts w:ascii="Arial Narrow" w:eastAsia="Arial Narrow" w:hAnsi="Arial Narrow"/>
                          <w:b/>
                          <w:color w:val="000000"/>
                          <w:spacing w:val="8"/>
                          <w:sz w:val="8"/>
                        </w:rPr>
                      </w:pPr>
                      <w:r>
                        <w:rPr>
                          <w:rFonts w:ascii="Arial Narrow" w:eastAsia="Arial Narrow" w:hAnsi="Arial Narrow"/>
                          <w:b/>
                          <w:color w:val="000000"/>
                          <w:spacing w:val="8"/>
                          <w:sz w:val="8"/>
                        </w:rPr>
                        <w:t>FHOO W5LWH90 90 ^ VHW3DWWHUQ [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0640" behindDoc="1" locked="0" layoutInCell="1" allowOverlap="1" wp14:editId="64A010E0">
                <wp:simplePos x="0" y="0"/>
                <wp:positionH relativeFrom="page">
                  <wp:posOffset>2228215</wp:posOffset>
                </wp:positionH>
                <wp:positionV relativeFrom="page">
                  <wp:posOffset>2045335</wp:posOffset>
                </wp:positionV>
                <wp:extent cx="389890" cy="100330"/>
                <wp:effectExtent l="0" t="0" r="0" b="0"/>
                <wp:wrapSquare wrapText="bothSides"/>
                <wp:docPr id="5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4F9F6" w14:textId="77777777" w:rsidR="00F10532" w:rsidRDefault="003D5E68">
                            <w:pPr>
                              <w:spacing w:before="75" w:line="73"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VHW3DWWHUQ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200" type="#_x0000_t202" style="position:absolute;left:0;text-align:left;margin-left:175.45pt;margin-top:161.05pt;width:30.7pt;height:7.9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batQIAALM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" filled="f" stroked="f">
                <v:textbox inset="0,0,0,0">
                  <w:txbxContent>
                    <w:p w14:paraId="5204F9F6" w14:textId="77777777" w:rsidR="00F10532" w:rsidRDefault="003D5E68">
                      <w:pPr>
                        <w:spacing w:before="75" w:line="73" w:lineRule="exact"/>
                        <w:textAlignment w:val="baseline"/>
                        <w:rPr>
                          <w:rFonts w:ascii="Arial Narrow" w:eastAsia="Arial Narrow" w:hAnsi="Arial Narrow"/>
                          <w:b/>
                          <w:color w:val="000000"/>
                          <w:spacing w:val="-2"/>
                          <w:sz w:val="8"/>
                        </w:rPr>
                      </w:pPr>
                      <w:r>
                        <w:rPr>
                          <w:rFonts w:ascii="Arial Narrow" w:eastAsia="Arial Narrow" w:hAnsi="Arial Narrow"/>
                          <w:b/>
                          <w:color w:val="000000"/>
                          <w:spacing w:val="-2"/>
                          <w:sz w:val="8"/>
                        </w:rPr>
                        <w:t>VHW3DWWHUQ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1664" behindDoc="1" locked="0" layoutInCell="1" allowOverlap="1" wp14:editId="1A78A320">
                <wp:simplePos x="0" y="0"/>
                <wp:positionH relativeFrom="page">
                  <wp:posOffset>2736215</wp:posOffset>
                </wp:positionH>
                <wp:positionV relativeFrom="page">
                  <wp:posOffset>945515</wp:posOffset>
                </wp:positionV>
                <wp:extent cx="194310" cy="92710"/>
                <wp:effectExtent l="0" t="0" r="0" b="0"/>
                <wp:wrapSquare wrapText="bothSides"/>
                <wp:docPr id="5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AF4D7" w14:textId="77777777" w:rsidR="00F10532" w:rsidRDefault="003D5E68">
                            <w:pPr>
                              <w:numPr>
                                <w:ilvl w:val="0"/>
                                <w:numId w:val="2"/>
                              </w:numPr>
                              <w:tabs>
                                <w:tab w:val="clear" w:pos="144"/>
                                <w:tab w:val="left" w:pos="216"/>
                              </w:tabs>
                              <w:spacing w:before="18" w:line="120" w:lineRule="exact"/>
                              <w:ind w:left="72"/>
                              <w:textAlignment w:val="baseline"/>
                              <w:rPr>
                                <w:rFonts w:ascii="Calibri" w:eastAsia="Calibri" w:hAnsi="Calibri"/>
                                <w:color w:val="000000"/>
                                <w:spacing w:val="-10"/>
                                <w:sz w:val="12"/>
                              </w:rPr>
                            </w:pPr>
                            <w:r>
                              <w:rPr>
                                <w:rFonts w:ascii="Calibri" w:eastAsia="Calibri" w:hAnsi="Calibri"/>
                                <w:color w:val="000000"/>
                                <w:spacing w:val="-10"/>
                                <w:sz w:val="1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201" type="#_x0000_t202" style="position:absolute;left:0;text-align:left;margin-left:215.45pt;margin-top:74.45pt;width:15.3pt;height:7.3pt;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0sA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" filled="f" stroked="f">
                <v:textbox inset="0,0,0,0">
                  <w:txbxContent>
                    <w:p w14:paraId="36EAF4D7" w14:textId="77777777" w:rsidR="00F10532" w:rsidRDefault="003D5E68">
                      <w:pPr>
                        <w:numPr>
                          <w:ilvl w:val="0"/>
                          <w:numId w:val="2"/>
                        </w:numPr>
                        <w:tabs>
                          <w:tab w:val="clear" w:pos="144"/>
                          <w:tab w:val="left" w:pos="216"/>
                        </w:tabs>
                        <w:spacing w:before="18" w:line="120" w:lineRule="exact"/>
                        <w:ind w:left="72"/>
                        <w:textAlignment w:val="baseline"/>
                        <w:rPr>
                          <w:rFonts w:ascii="Calibri" w:eastAsia="Calibri" w:hAnsi="Calibri"/>
                          <w:color w:val="000000"/>
                          <w:spacing w:val="-10"/>
                          <w:sz w:val="12"/>
                        </w:rPr>
                      </w:pPr>
                      <w:r>
                        <w:rPr>
                          <w:rFonts w:ascii="Calibri" w:eastAsia="Calibri" w:hAnsi="Calibri"/>
                          <w:color w:val="000000"/>
                          <w:spacing w:val="-10"/>
                          <w:sz w:val="12"/>
                        </w:rPr>
                        <w:t xml:space="preserve"> </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2688" behindDoc="1" locked="0" layoutInCell="1" allowOverlap="1" wp14:editId="706A37ED">
                <wp:simplePos x="0" y="0"/>
                <wp:positionH relativeFrom="page">
                  <wp:posOffset>2736215</wp:posOffset>
                </wp:positionH>
                <wp:positionV relativeFrom="page">
                  <wp:posOffset>1637665</wp:posOffset>
                </wp:positionV>
                <wp:extent cx="194310" cy="92710"/>
                <wp:effectExtent l="0" t="0" r="0" b="0"/>
                <wp:wrapSquare wrapText="bothSides"/>
                <wp:docPr id="5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4F073" w14:textId="77777777" w:rsidR="00F10532" w:rsidRDefault="003D5E68">
                            <w:pPr>
                              <w:numPr>
                                <w:ilvl w:val="0"/>
                                <w:numId w:val="2"/>
                              </w:numPr>
                              <w:tabs>
                                <w:tab w:val="clear" w:pos="144"/>
                                <w:tab w:val="left" w:pos="216"/>
                              </w:tabs>
                              <w:spacing w:before="18" w:line="124" w:lineRule="exact"/>
                              <w:ind w:left="72"/>
                              <w:textAlignment w:val="baseline"/>
                              <w:rPr>
                                <w:rFonts w:ascii="Calibri" w:eastAsia="Calibri" w:hAnsi="Calibri"/>
                                <w:color w:val="000000"/>
                                <w:spacing w:val="-10"/>
                                <w:sz w:val="12"/>
                              </w:rPr>
                            </w:pPr>
                            <w:r>
                              <w:rPr>
                                <w:rFonts w:ascii="Calibri" w:eastAsia="Calibri" w:hAnsi="Calibri"/>
                                <w:color w:val="000000"/>
                                <w:spacing w:val="-10"/>
                                <w:sz w:val="1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202" type="#_x0000_t202" style="position:absolute;left:0;text-align:left;margin-left:215.45pt;margin-top:128.95pt;width:15.3pt;height:7.3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LB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" filled="f" stroked="f">
                <v:textbox inset="0,0,0,0">
                  <w:txbxContent>
                    <w:p w14:paraId="4974F073" w14:textId="77777777" w:rsidR="00F10532" w:rsidRDefault="003D5E68">
                      <w:pPr>
                        <w:numPr>
                          <w:ilvl w:val="0"/>
                          <w:numId w:val="2"/>
                        </w:numPr>
                        <w:tabs>
                          <w:tab w:val="clear" w:pos="144"/>
                          <w:tab w:val="left" w:pos="216"/>
                        </w:tabs>
                        <w:spacing w:before="18" w:line="124" w:lineRule="exact"/>
                        <w:ind w:left="72"/>
                        <w:textAlignment w:val="baseline"/>
                        <w:rPr>
                          <w:rFonts w:ascii="Calibri" w:eastAsia="Calibri" w:hAnsi="Calibri"/>
                          <w:color w:val="000000"/>
                          <w:spacing w:val="-10"/>
                          <w:sz w:val="12"/>
                        </w:rPr>
                      </w:pPr>
                      <w:r>
                        <w:rPr>
                          <w:rFonts w:ascii="Calibri" w:eastAsia="Calibri" w:hAnsi="Calibri"/>
                          <w:color w:val="000000"/>
                          <w:spacing w:val="-10"/>
                          <w:sz w:val="12"/>
                        </w:rPr>
                        <w:t xml:space="preserve"> </w:t>
                      </w:r>
                    </w:p>
                  </w:txbxContent>
                </v:textbox>
                <w10:wrap type="square" anchorx="page" anchory="page"/>
              </v:shape>
            </w:pict>
          </mc:Fallback>
        </mc:AlternateContent>
      </w:r>
      <w:r w:rsidR="003D5E68">
        <w:rPr>
          <w:rFonts w:ascii="Garamond" w:eastAsia="Garamond" w:hAnsi="Garamond"/>
          <w:b/>
          <w:color w:val="000000"/>
          <w:sz w:val="18"/>
        </w:rPr>
        <w:t>Fig. 18 Design of Eventflag using TECS (only differences are shown)</w:t>
      </w:r>
    </w:p>
    <w:p w14:paraId="096FF7D0" w14:textId="623C643D" w:rsidR="00F10532" w:rsidRPr="0040434C" w:rsidRDefault="003D5E68" w:rsidP="0040434C">
      <w:pPr>
        <w:spacing w:before="323" w:line="248" w:lineRule="exact"/>
        <w:jc w:val="both"/>
        <w:textAlignment w:val="baseline"/>
        <w:rPr>
          <w:color w:val="000000"/>
          <w:spacing w:val="6"/>
          <w:sz w:val="18"/>
        </w:rPr>
      </w:pPr>
      <w:r w:rsidRPr="0040434C">
        <w:rPr>
          <w:color w:val="000000"/>
          <w:spacing w:val="6"/>
          <w:sz w:val="18"/>
        </w:rPr>
        <w:t xml:space="preserve">such as 0x01 (01) and 0x02 (10), and then waits for the flag pattern 0x03 (11) with AND. This process can also be applied to more tasks. For example, for four RiteVM tasks, each task sets a flag pattern, such as 0x01 (0001), 0x02 (0010), 0x04 (0100), and 0x08 (1000), and then waits 0x0f (1111) with AND, as shown in </w:t>
      </w:r>
      <w:r>
        <w:rPr>
          <w:rFonts w:eastAsia="Times New Roman"/>
          <w:color w:val="000000"/>
          <w:spacing w:val="6"/>
          <w:sz w:val="18"/>
        </w:rPr>
        <w:t>Fig.18</w:t>
      </w:r>
      <w:r w:rsidRPr="0040434C">
        <w:rPr>
          <w:color w:val="000000"/>
          <w:spacing w:val="6"/>
          <w:sz w:val="18"/>
        </w:rPr>
        <w:t>(A).</w:t>
      </w:r>
    </w:p>
    <w:p w14:paraId="2782AA60" w14:textId="226FEED2" w:rsidR="00F10532" w:rsidRPr="0040434C" w:rsidRDefault="003D5E68" w:rsidP="0040434C">
      <w:pPr>
        <w:spacing w:before="2" w:line="248" w:lineRule="exact"/>
        <w:ind w:firstLine="144"/>
        <w:jc w:val="both"/>
        <w:textAlignment w:val="baseline"/>
        <w:rPr>
          <w:color w:val="000000"/>
          <w:spacing w:val="8"/>
          <w:sz w:val="18"/>
        </w:rPr>
      </w:pPr>
      <w:r w:rsidRPr="0040434C">
        <w:rPr>
          <w:color w:val="000000"/>
          <w:spacing w:val="8"/>
          <w:sz w:val="18"/>
        </w:rPr>
        <w:t xml:space="preserve">In addition, the termination of mruby </w:t>
      </w:r>
      <w:r>
        <w:rPr>
          <w:rFonts w:eastAsia="Times New Roman"/>
          <w:color w:val="000000"/>
          <w:spacing w:val="8"/>
          <w:sz w:val="18"/>
        </w:rPr>
        <w:t>applica</w:t>
      </w:r>
      <w:r>
        <w:rPr>
          <w:rFonts w:eastAsia="Times New Roman"/>
          <w:color w:val="000000"/>
          <w:spacing w:val="8"/>
          <w:sz w:val="18"/>
        </w:rPr>
        <w:softHyphen/>
        <w:t>tions</w:t>
      </w:r>
      <w:r w:rsidRPr="0040434C">
        <w:rPr>
          <w:color w:val="000000"/>
          <w:spacing w:val="8"/>
          <w:sz w:val="18"/>
        </w:rPr>
        <w:t xml:space="preserve"> is synchronized to accept continuous </w:t>
      </w:r>
      <w:r>
        <w:rPr>
          <w:rFonts w:eastAsia="Times New Roman"/>
          <w:color w:val="000000"/>
          <w:spacing w:val="8"/>
          <w:sz w:val="18"/>
        </w:rPr>
        <w:t>load</w:t>
      </w:r>
      <w:r>
        <w:rPr>
          <w:rFonts w:eastAsia="Times New Roman"/>
          <w:color w:val="000000"/>
          <w:spacing w:val="8"/>
          <w:sz w:val="18"/>
        </w:rPr>
        <w:softHyphen/>
        <w:t>ing</w:t>
      </w:r>
      <w:r w:rsidRPr="0040434C">
        <w:rPr>
          <w:color w:val="000000"/>
          <w:spacing w:val="8"/>
          <w:sz w:val="18"/>
        </w:rPr>
        <w:t xml:space="preserve">. This termination synchronization prevents a RiteVM whose application finishes immediately from waiting for the next loading. Thus, all mruby applications finish at the same time, and all RiteVMs wait to receive the next mruby </w:t>
      </w:r>
      <w:r>
        <w:rPr>
          <w:rFonts w:eastAsia="Times New Roman"/>
          <w:color w:val="000000"/>
          <w:spacing w:val="8"/>
          <w:sz w:val="18"/>
        </w:rPr>
        <w:t>appli</w:t>
      </w:r>
      <w:r>
        <w:rPr>
          <w:rFonts w:eastAsia="Times New Roman"/>
          <w:color w:val="000000"/>
          <w:spacing w:val="8"/>
          <w:sz w:val="18"/>
        </w:rPr>
        <w:softHyphen/>
        <w:t>cation</w:t>
      </w:r>
      <w:r w:rsidRPr="0040434C">
        <w:rPr>
          <w:color w:val="000000"/>
          <w:spacing w:val="8"/>
          <w:sz w:val="18"/>
        </w:rPr>
        <w:t xml:space="preserve"> bytecodes.</w:t>
      </w:r>
    </w:p>
    <w:p w14:paraId="5DACDE33" w14:textId="5DF3827D" w:rsidR="00F10532" w:rsidRPr="0040434C" w:rsidRDefault="003D5E68" w:rsidP="0040434C">
      <w:pPr>
        <w:spacing w:before="244" w:line="250" w:lineRule="exact"/>
        <w:ind w:left="648" w:hanging="504"/>
        <w:jc w:val="both"/>
        <w:textAlignment w:val="baseline"/>
        <w:rPr>
          <w:b/>
          <w:color w:val="000000"/>
          <w:sz w:val="19"/>
        </w:rPr>
      </w:pPr>
      <w:r>
        <w:rPr>
          <w:rFonts w:eastAsia="Times New Roman"/>
          <w:b/>
          <w:color w:val="000000"/>
          <w:sz w:val="19"/>
        </w:rPr>
        <w:t xml:space="preserve">3. 4 </w:t>
      </w:r>
      <w:r w:rsidRPr="0040434C">
        <w:rPr>
          <w:b/>
          <w:color w:val="000000"/>
          <w:sz w:val="19"/>
        </w:rPr>
        <w:t>Utilization of Component-</w:t>
      </w:r>
      <w:r>
        <w:rPr>
          <w:rFonts w:eastAsia="Times New Roman"/>
          <w:b/>
          <w:color w:val="000000"/>
          <w:sz w:val="19"/>
        </w:rPr>
        <w:t>Based De</w:t>
      </w:r>
      <w:r>
        <w:rPr>
          <w:rFonts w:eastAsia="Times New Roman"/>
          <w:b/>
          <w:color w:val="000000"/>
          <w:sz w:val="19"/>
        </w:rPr>
        <w:softHyphen/>
        <w:t>velopment</w:t>
      </w:r>
    </w:p>
    <w:p w14:paraId="4BD54290" w14:textId="2F401744" w:rsidR="00F10532" w:rsidRPr="0040434C" w:rsidRDefault="003D5E68" w:rsidP="0040434C">
      <w:pPr>
        <w:spacing w:line="248" w:lineRule="exact"/>
        <w:ind w:firstLine="144"/>
        <w:jc w:val="both"/>
        <w:textAlignment w:val="baseline"/>
        <w:rPr>
          <w:color w:val="000000"/>
          <w:spacing w:val="4"/>
          <w:sz w:val="18"/>
        </w:rPr>
      </w:pPr>
      <w:r w:rsidRPr="0040434C">
        <w:rPr>
          <w:color w:val="000000"/>
          <w:spacing w:val="4"/>
          <w:sz w:val="18"/>
        </w:rPr>
        <w:t xml:space="preserve">In the proposed framework, RiteVMs, the </w:t>
      </w:r>
      <w:r>
        <w:rPr>
          <w:rFonts w:eastAsia="Times New Roman"/>
          <w:color w:val="000000"/>
          <w:spacing w:val="4"/>
          <w:sz w:val="18"/>
        </w:rPr>
        <w:t xml:space="preserve">RiteVM </w:t>
      </w:r>
      <w:r w:rsidRPr="0040434C">
        <w:rPr>
          <w:color w:val="000000"/>
          <w:spacing w:val="4"/>
          <w:sz w:val="18"/>
        </w:rPr>
        <w:t xml:space="preserve">scheduler, and Eventflags are implemented as components. Therefore, developers can add, </w:t>
      </w:r>
      <w:r>
        <w:rPr>
          <w:rFonts w:eastAsia="Times New Roman"/>
          <w:color w:val="000000"/>
          <w:spacing w:val="4"/>
          <w:sz w:val="18"/>
        </w:rPr>
        <w:t>re</w:t>
      </w:r>
      <w:r>
        <w:rPr>
          <w:rFonts w:eastAsia="Times New Roman"/>
          <w:color w:val="000000"/>
          <w:spacing w:val="4"/>
          <w:sz w:val="18"/>
        </w:rPr>
        <w:softHyphen/>
        <w:t>move</w:t>
      </w:r>
      <w:r w:rsidRPr="0040434C">
        <w:rPr>
          <w:color w:val="000000"/>
          <w:spacing w:val="4"/>
          <w:sz w:val="18"/>
        </w:rPr>
        <w:t xml:space="preserve">, or reuse these components easily. For </w:t>
      </w:r>
      <w:r>
        <w:rPr>
          <w:rFonts w:eastAsia="Times New Roman"/>
          <w:color w:val="000000"/>
          <w:spacing w:val="4"/>
          <w:sz w:val="18"/>
        </w:rPr>
        <w:t>exam</w:t>
      </w:r>
      <w:r>
        <w:rPr>
          <w:rFonts w:eastAsia="Times New Roman"/>
          <w:color w:val="000000"/>
          <w:spacing w:val="4"/>
          <w:sz w:val="18"/>
        </w:rPr>
        <w:softHyphen/>
        <w:t>ple</w:t>
      </w:r>
      <w:r w:rsidRPr="0040434C">
        <w:rPr>
          <w:color w:val="000000"/>
          <w:spacing w:val="4"/>
          <w:sz w:val="18"/>
        </w:rPr>
        <w:t xml:space="preserve">, if the RiteVM scheduler is not necessary for the software, developers should comment out only the CDL file, e.g., </w:t>
      </w:r>
      <w:r w:rsidRPr="0040434C">
        <w:rPr>
          <w:i/>
          <w:color w:val="000000"/>
          <w:spacing w:val="4"/>
          <w:sz w:val="19"/>
        </w:rPr>
        <w:t>//import(”tRiteVMScheduler.cdl”);</w:t>
      </w:r>
      <w:r w:rsidRPr="0040434C">
        <w:rPr>
          <w:color w:val="000000"/>
          <w:spacing w:val="4"/>
          <w:sz w:val="18"/>
        </w:rPr>
        <w:t>. CBD eliminates the need for developers to rewrite kernel configuration files.</w:t>
      </w:r>
    </w:p>
    <w:p w14:paraId="4F6767B4" w14:textId="5AAF8B3B" w:rsidR="00F10532" w:rsidRPr="0040434C" w:rsidRDefault="003D5E68" w:rsidP="0040434C">
      <w:pPr>
        <w:spacing w:before="6" w:line="248" w:lineRule="exact"/>
        <w:ind w:firstLine="144"/>
        <w:jc w:val="both"/>
        <w:textAlignment w:val="baseline"/>
        <w:rPr>
          <w:color w:val="000000"/>
          <w:spacing w:val="6"/>
          <w:sz w:val="18"/>
        </w:rPr>
      </w:pPr>
      <w:r w:rsidRPr="0040434C">
        <w:rPr>
          <w:color w:val="000000"/>
          <w:spacing w:val="6"/>
          <w:sz w:val="18"/>
        </w:rPr>
        <w:t xml:space="preserve">In addition, the code size can be reduced </w:t>
      </w:r>
      <w:r>
        <w:rPr>
          <w:rFonts w:eastAsia="Times New Roman"/>
          <w:color w:val="000000"/>
          <w:spacing w:val="6"/>
          <w:sz w:val="18"/>
        </w:rPr>
        <w:t xml:space="preserve">by </w:t>
      </w:r>
      <w:r w:rsidRPr="0040434C">
        <w:rPr>
          <w:color w:val="000000"/>
          <w:spacing w:val="6"/>
          <w:sz w:val="18"/>
        </w:rPr>
        <w:t xml:space="preserve">using CBD. In the proposed framework, this advantage is applied in the Eventflag component. The set </w:t>
      </w:r>
      <w:r>
        <w:rPr>
          <w:rFonts w:eastAsia="Times New Roman"/>
          <w:color w:val="000000"/>
          <w:spacing w:val="6"/>
          <w:sz w:val="18"/>
        </w:rPr>
        <w:t>pat</w:t>
      </w:r>
      <w:r>
        <w:rPr>
          <w:rFonts w:eastAsia="Times New Roman"/>
          <w:color w:val="000000"/>
          <w:spacing w:val="6"/>
          <w:sz w:val="18"/>
        </w:rPr>
        <w:softHyphen/>
        <w:t>tern</w:t>
      </w:r>
      <w:r w:rsidRPr="0040434C">
        <w:rPr>
          <w:color w:val="000000"/>
          <w:spacing w:val="6"/>
          <w:sz w:val="18"/>
        </w:rPr>
        <w:t xml:space="preserve"> and wait pattern are defined as attributes of the component as shown in </w:t>
      </w:r>
      <w:r>
        <w:rPr>
          <w:rFonts w:eastAsia="Times New Roman"/>
          <w:color w:val="000000"/>
          <w:spacing w:val="6"/>
          <w:sz w:val="18"/>
        </w:rPr>
        <w:t>Fig.18 (B).</w:t>
      </w:r>
      <w:r w:rsidRPr="0040434C">
        <w:rPr>
          <w:color w:val="000000"/>
          <w:spacing w:val="6"/>
          <w:sz w:val="18"/>
        </w:rPr>
        <w:t xml:space="preserve"> This design, e.g., </w:t>
      </w:r>
      <w:r w:rsidRPr="0040434C">
        <w:rPr>
          <w:i/>
          <w:color w:val="000000"/>
          <w:spacing w:val="6"/>
          <w:sz w:val="19"/>
        </w:rPr>
        <w:t>cEventflag set(ATTR setPattern)</w:t>
      </w:r>
      <w:r w:rsidRPr="0040434C">
        <w:rPr>
          <w:color w:val="000000"/>
          <w:spacing w:val="6"/>
          <w:sz w:val="18"/>
        </w:rPr>
        <w:t>, enables</w:t>
      </w:r>
      <w:r>
        <w:rPr>
          <w:rFonts w:eastAsia="Times New Roman"/>
          <w:color w:val="000000"/>
          <w:spacing w:val="6"/>
          <w:sz w:val="18"/>
        </w:rPr>
        <w:t xml:space="preserve"> the</w:t>
      </w:r>
    </w:p>
    <w:p w14:paraId="4D02329E" w14:textId="18BCF17F" w:rsidR="00F10532" w:rsidRPr="003D5E68" w:rsidRDefault="003D5E68">
      <w:pPr>
        <w:spacing w:line="198" w:lineRule="exact"/>
        <w:jc w:val="center"/>
        <w:textAlignment w:val="baseline"/>
        <w:rPr>
          <w:rFonts w:ascii="Garamond" w:eastAsia="Garamond" w:hAnsi="Garamond"/>
          <w:b/>
          <w:color w:val="000000"/>
          <w:sz w:val="18"/>
          <w:highlight w:val="yellow"/>
        </w:rPr>
      </w:pPr>
      <w:r>
        <w:br w:type="column"/>
      </w:r>
      <w:r w:rsidRPr="003D5E68">
        <w:rPr>
          <w:rFonts w:ascii="Garamond" w:eastAsia="Garamond" w:hAnsi="Garamond"/>
          <w:b/>
          <w:color w:val="000000"/>
          <w:sz w:val="18"/>
          <w:highlight w:val="yellow"/>
        </w:rPr>
        <w:t xml:space="preserve">Table 1 Development procedure of existing </w:t>
      </w:r>
      <w:r w:rsidRPr="003D5E68">
        <w:rPr>
          <w:rFonts w:ascii="Garamond" w:eastAsia="Garamond" w:hAnsi="Garamond"/>
          <w:b/>
          <w:color w:val="000000"/>
          <w:sz w:val="18"/>
          <w:highlight w:val="yellow"/>
        </w:rPr>
        <w:br/>
        <w:t xml:space="preserve">and proposed </w:t>
      </w:r>
      <w:del w:id="10" w:author="CS Enago9" w:date="2016-10-28T14:11:00Z">
        <w:r w:rsidRPr="003D5E68">
          <w:rPr>
            <w:rFonts w:ascii="Garamond" w:eastAsia="Garamond" w:hAnsi="Garamond"/>
            <w:b/>
            <w:color w:val="000000"/>
            <w:sz w:val="18"/>
            <w:highlight w:val="yellow"/>
          </w:rPr>
          <w:delText>framework</w:delText>
        </w:r>
      </w:del>
      <w:ins w:id="11" w:author="CS Enago9" w:date="2016-10-28T14:11:00Z">
        <w:r w:rsidRPr="003D5E68">
          <w:rPr>
            <w:rFonts w:ascii="Garamond" w:eastAsia="Garamond" w:hAnsi="Garamond"/>
            <w:b/>
            <w:color w:val="000000"/>
            <w:sz w:val="18"/>
            <w:highlight w:val="yellow"/>
          </w:rPr>
          <w:t>framework</w:t>
        </w:r>
        <w:r w:rsidR="005D012C">
          <w:rPr>
            <w:rFonts w:ascii="Garamond" w:eastAsia="Garamond" w:hAnsi="Garamond"/>
            <w:b/>
            <w:color w:val="000000"/>
            <w:sz w:val="18"/>
            <w:highlight w:val="yellow"/>
          </w:rPr>
          <w:t>s</w:t>
        </w:r>
      </w:ins>
    </w:p>
    <w:p w14:paraId="685CA326" w14:textId="061B58F5" w:rsidR="00F10532" w:rsidRPr="003D5E68" w:rsidRDefault="0040434C">
      <w:pPr>
        <w:spacing w:before="132" w:line="134" w:lineRule="exact"/>
        <w:textAlignment w:val="baseline"/>
        <w:rPr>
          <w:rFonts w:ascii="Garamond" w:eastAsia="Garamond" w:hAnsi="Garamond"/>
          <w:color w:val="000000"/>
          <w:spacing w:val="8"/>
          <w:sz w:val="14"/>
          <w:highlight w:val="yellow"/>
        </w:rPr>
      </w:pPr>
      <w:r>
        <w:rPr>
          <w:noProof/>
          <w:highlight w:val="yellow"/>
          <w:lang w:val="en-IN" w:eastAsia="en-IN"/>
        </w:rPr>
        <mc:AlternateContent>
          <mc:Choice Requires="wps">
            <w:drawing>
              <wp:anchor distT="0" distB="0" distL="0" distR="0" simplePos="0" relativeHeight="251763712" behindDoc="1" locked="0" layoutInCell="1" allowOverlap="1" wp14:editId="5E83ECAC">
                <wp:simplePos x="0" y="0"/>
                <wp:positionH relativeFrom="page">
                  <wp:posOffset>4273550</wp:posOffset>
                </wp:positionH>
                <wp:positionV relativeFrom="page">
                  <wp:posOffset>1176655</wp:posOffset>
                </wp:positionV>
                <wp:extent cx="228600" cy="484505"/>
                <wp:effectExtent l="0" t="0" r="0" b="0"/>
                <wp:wrapSquare wrapText="bothSides"/>
                <wp:docPr id="5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F085" w14:textId="77777777" w:rsidR="00F10532" w:rsidRDefault="003D5E68">
                            <w:pPr>
                              <w:spacing w:before="197" w:line="566" w:lineRule="exact"/>
                              <w:ind w:left="52" w:right="269"/>
                              <w:textAlignment w:val="baseline"/>
                            </w:pPr>
                            <w:r>
                              <w:rPr>
                                <w:noProof/>
                                <w:lang w:val="en-IN" w:eastAsia="en-IN"/>
                              </w:rPr>
                              <w:drawing>
                                <wp:inline distT="0" distB="0" distL="0" distR="0" wp14:anchorId="0B62A93B" wp14:editId="6302FB72">
                                  <wp:extent cx="24765" cy="35941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test1"/>
                                          <pic:cNvPicPr preferRelativeResize="0"/>
                                        </pic:nvPicPr>
                                        <pic:blipFill>
                                          <a:blip r:embed="rId28"/>
                                          <a:stretch>
                                            <a:fillRect/>
                                          </a:stretch>
                                        </pic:blipFill>
                                        <pic:spPr>
                                          <a:xfrm>
                                            <a:off x="0" y="0"/>
                                            <a:ext cx="24765" cy="35941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203" type="#_x0000_t202" style="position:absolute;margin-left:336.5pt;margin-top:92.65pt;width:18pt;height:38.15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Yasg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" filled="f" stroked="f">
                <v:textbox inset="0,0,0,0">
                  <w:txbxContent>
                    <w:p w14:paraId="00EDF085" w14:textId="77777777" w:rsidR="00F10532" w:rsidRDefault="003D5E68">
                      <w:pPr>
                        <w:spacing w:before="197" w:line="566" w:lineRule="exact"/>
                        <w:ind w:left="52" w:right="269"/>
                        <w:textAlignment w:val="baseline"/>
                      </w:pPr>
                      <w:r>
                        <w:rPr>
                          <w:noProof/>
                          <w:lang w:val="en-IN" w:eastAsia="en-IN"/>
                        </w:rPr>
                        <w:drawing>
                          <wp:inline distT="0" distB="0" distL="0" distR="0" wp14:anchorId="0B62A93B" wp14:editId="6302FB72">
                            <wp:extent cx="24765" cy="35941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test1"/>
                                    <pic:cNvPicPr preferRelativeResize="0"/>
                                  </pic:nvPicPr>
                                  <pic:blipFill>
                                    <a:blip r:embed="rId28"/>
                                    <a:stretch>
                                      <a:fillRect/>
                                    </a:stretch>
                                  </pic:blipFill>
                                  <pic:spPr>
                                    <a:xfrm>
                                      <a:off x="0" y="0"/>
                                      <a:ext cx="24765" cy="359410"/>
                                    </a:xfrm>
                                    <a:prstGeom prst="rect">
                                      <a:avLst/>
                                    </a:prstGeom>
                                  </pic:spPr>
                                </pic:pic>
                              </a:graphicData>
                            </a:graphic>
                          </wp:inline>
                        </w:drawing>
                      </w:r>
                    </w:p>
                  </w:txbxContent>
                </v:textbox>
                <w10:wrap type="square" anchorx="page" anchory="page"/>
              </v:shape>
            </w:pict>
          </mc:Fallback>
        </mc:AlternateContent>
      </w:r>
      <w:r w:rsidR="003D5E68" w:rsidRPr="003D5E68">
        <w:rPr>
          <w:rFonts w:ascii="Garamond" w:eastAsia="Garamond" w:hAnsi="Garamond"/>
          <w:color w:val="000000"/>
          <w:spacing w:val="8"/>
          <w:sz w:val="14"/>
          <w:highlight w:val="yellow"/>
        </w:rPr>
        <w:t>Development procedure</w:t>
      </w:r>
    </w:p>
    <w:p w14:paraId="44EBDB25" w14:textId="214AEDDD" w:rsidR="00F10532" w:rsidRPr="003D5E68" w:rsidRDefault="0040434C">
      <w:pPr>
        <w:spacing w:before="6" w:line="220" w:lineRule="exact"/>
        <w:ind w:left="216"/>
        <w:jc w:val="right"/>
        <w:textAlignment w:val="baseline"/>
        <w:rPr>
          <w:rFonts w:ascii="Garamond" w:eastAsia="Garamond" w:hAnsi="Garamond"/>
          <w:color w:val="000000"/>
          <w:sz w:val="14"/>
          <w:highlight w:val="yellow"/>
        </w:rPr>
      </w:pPr>
      <w:r>
        <w:rPr>
          <w:noProof/>
          <w:highlight w:val="yellow"/>
          <w:lang w:val="en-IN" w:eastAsia="en-IN"/>
        </w:rPr>
        <mc:AlternateContent>
          <mc:Choice Requires="wps">
            <w:drawing>
              <wp:anchor distT="0" distB="0" distL="0" distR="0" simplePos="0" relativeHeight="251764736" behindDoc="1" locked="0" layoutInCell="1" allowOverlap="1" wp14:editId="4D827838">
                <wp:simplePos x="0" y="0"/>
                <wp:positionH relativeFrom="page">
                  <wp:posOffset>4502150</wp:posOffset>
                </wp:positionH>
                <wp:positionV relativeFrom="page">
                  <wp:posOffset>1351280</wp:posOffset>
                </wp:positionV>
                <wp:extent cx="1353185" cy="309880"/>
                <wp:effectExtent l="0" t="0" r="0" b="0"/>
                <wp:wrapSquare wrapText="bothSides"/>
                <wp:docPr id="5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5792A" w14:textId="77777777" w:rsidR="00F10532" w:rsidRDefault="003D5E68">
                            <w:pPr>
                              <w:spacing w:before="84" w:line="150" w:lineRule="exact"/>
                              <w:ind w:left="288"/>
                              <w:textAlignment w:val="baseline"/>
                              <w:rPr>
                                <w:rFonts w:ascii="Garamond" w:eastAsia="Garamond" w:hAnsi="Garamond"/>
                                <w:color w:val="000000"/>
                                <w:spacing w:val="10"/>
                                <w:sz w:val="14"/>
                              </w:rPr>
                            </w:pPr>
                            <w:r>
                              <w:rPr>
                                <w:rFonts w:ascii="Garamond" w:eastAsia="Garamond" w:hAnsi="Garamond"/>
                                <w:color w:val="000000"/>
                                <w:spacing w:val="10"/>
                                <w:sz w:val="14"/>
                              </w:rPr>
                              <w:t>(1) + (2) + (3)</w:t>
                            </w:r>
                          </w:p>
                          <w:p w14:paraId="04260831" w14:textId="77777777" w:rsidR="00F10532" w:rsidRDefault="003D5E68">
                            <w:pPr>
                              <w:spacing w:before="66" w:after="28" w:line="150" w:lineRule="exact"/>
                              <w:ind w:left="576"/>
                              <w:textAlignment w:val="baseline"/>
                              <w:rPr>
                                <w:rFonts w:ascii="Garamond" w:eastAsia="Garamond" w:hAnsi="Garamond"/>
                                <w:color w:val="000000"/>
                                <w:spacing w:val="36"/>
                                <w:sz w:val="14"/>
                              </w:rPr>
                            </w:pPr>
                            <w:r>
                              <w:rPr>
                                <w:rFonts w:ascii="Garamond" w:eastAsia="Garamond" w:hAnsi="Garamond"/>
                                <w:color w:val="000000"/>
                                <w:spacing w:val="36"/>
                                <w:sz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204" type="#_x0000_t202" style="position:absolute;left:0;text-align:left;margin-left:354.5pt;margin-top:106.4pt;width:106.55pt;height:24.4pt;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" filled="f" stroked="f">
                <v:textbox inset="0,0,0,0">
                  <w:txbxContent>
                    <w:p w14:paraId="41A5792A" w14:textId="77777777" w:rsidR="00F10532" w:rsidRDefault="003D5E68">
                      <w:pPr>
                        <w:spacing w:before="84" w:line="150" w:lineRule="exact"/>
                        <w:ind w:left="288"/>
                        <w:textAlignment w:val="baseline"/>
                        <w:rPr>
                          <w:rFonts w:ascii="Garamond" w:eastAsia="Garamond" w:hAnsi="Garamond"/>
                          <w:color w:val="000000"/>
                          <w:spacing w:val="10"/>
                          <w:sz w:val="14"/>
                        </w:rPr>
                      </w:pPr>
                      <w:r>
                        <w:rPr>
                          <w:rFonts w:ascii="Garamond" w:eastAsia="Garamond" w:hAnsi="Garamond"/>
                          <w:color w:val="000000"/>
                          <w:spacing w:val="10"/>
                          <w:sz w:val="14"/>
                        </w:rPr>
                        <w:t>(1) + (2) + (3)</w:t>
                      </w:r>
                    </w:p>
                    <w:p w14:paraId="04260831" w14:textId="77777777" w:rsidR="00F10532" w:rsidRDefault="003D5E68">
                      <w:pPr>
                        <w:spacing w:before="66" w:after="28" w:line="150" w:lineRule="exact"/>
                        <w:ind w:left="576"/>
                        <w:textAlignment w:val="baseline"/>
                        <w:rPr>
                          <w:rFonts w:ascii="Garamond" w:eastAsia="Garamond" w:hAnsi="Garamond"/>
                          <w:color w:val="000000"/>
                          <w:spacing w:val="36"/>
                          <w:sz w:val="14"/>
                        </w:rPr>
                      </w:pPr>
                      <w:r>
                        <w:rPr>
                          <w:rFonts w:ascii="Garamond" w:eastAsia="Garamond" w:hAnsi="Garamond"/>
                          <w:color w:val="000000"/>
                          <w:spacing w:val="36"/>
                          <w:sz w:val="14"/>
                        </w:rPr>
                        <w:t>(4)</w:t>
                      </w:r>
                    </w:p>
                  </w:txbxContent>
                </v:textbox>
                <w10:wrap type="square" anchorx="page" anchory="page"/>
              </v:shape>
            </w:pict>
          </mc:Fallback>
        </mc:AlternateContent>
      </w:r>
      <w:r w:rsidR="003D5E68" w:rsidRPr="003D5E68">
        <w:rPr>
          <w:rFonts w:ascii="Garamond" w:eastAsia="Garamond" w:hAnsi="Garamond"/>
          <w:color w:val="000000"/>
          <w:sz w:val="14"/>
          <w:highlight w:val="yellow"/>
        </w:rPr>
        <w:t>Exisiting framework Proposed framework</w:t>
      </w:r>
    </w:p>
    <w:p w14:paraId="2742FB53" w14:textId="71FB8F26" w:rsidR="00F10532" w:rsidRPr="003D5E68" w:rsidRDefault="003D5E68">
      <w:pPr>
        <w:numPr>
          <w:ilvl w:val="0"/>
          <w:numId w:val="3"/>
        </w:numPr>
        <w:tabs>
          <w:tab w:val="clear" w:pos="144"/>
          <w:tab w:val="left" w:pos="576"/>
        </w:tabs>
        <w:spacing w:before="84" w:line="150" w:lineRule="exact"/>
        <w:ind w:left="432"/>
        <w:textAlignment w:val="baseline"/>
        <w:rPr>
          <w:rFonts w:ascii="Garamond" w:eastAsia="Garamond" w:hAnsi="Garamond"/>
          <w:color w:val="000000"/>
          <w:spacing w:val="10"/>
          <w:sz w:val="14"/>
          <w:highlight w:val="yellow"/>
        </w:rPr>
      </w:pPr>
      <w:r w:rsidRPr="003D5E68">
        <w:rPr>
          <w:rFonts w:ascii="Garamond" w:eastAsia="Garamond" w:hAnsi="Garamond"/>
          <w:color w:val="000000"/>
          <w:spacing w:val="10"/>
          <w:sz w:val="14"/>
          <w:highlight w:val="yellow"/>
        </w:rPr>
        <w:t>Rewrite</w:t>
      </w:r>
      <w:r w:rsidRPr="0040434C">
        <w:rPr>
          <w:rFonts w:ascii="Garamond" w:hAnsi="Garamond"/>
          <w:color w:val="000000"/>
          <w:spacing w:val="10"/>
          <w:sz w:val="14"/>
          <w:highlight w:val="yellow"/>
        </w:rPr>
        <w:t xml:space="preserve"> the </w:t>
      </w:r>
      <w:r w:rsidRPr="003D5E68">
        <w:rPr>
          <w:rFonts w:ascii="Garamond" w:eastAsia="Garamond" w:hAnsi="Garamond"/>
          <w:color w:val="000000"/>
          <w:spacing w:val="10"/>
          <w:sz w:val="14"/>
          <w:highlight w:val="yellow"/>
        </w:rPr>
        <w:t>storage device</w:t>
      </w:r>
    </w:p>
    <w:p w14:paraId="4FB073AC" w14:textId="77777777" w:rsidR="00F10532" w:rsidRPr="003D5E68" w:rsidRDefault="003D5E68">
      <w:pPr>
        <w:numPr>
          <w:ilvl w:val="0"/>
          <w:numId w:val="3"/>
        </w:numPr>
        <w:tabs>
          <w:tab w:val="clear" w:pos="144"/>
          <w:tab w:val="left" w:pos="576"/>
        </w:tabs>
        <w:spacing w:before="66" w:line="150" w:lineRule="exact"/>
        <w:ind w:left="432"/>
        <w:textAlignment w:val="baseline"/>
        <w:rPr>
          <w:rFonts w:ascii="Garamond" w:eastAsia="Garamond" w:hAnsi="Garamond"/>
          <w:color w:val="000000"/>
          <w:spacing w:val="10"/>
          <w:sz w:val="14"/>
          <w:highlight w:val="yellow"/>
        </w:rPr>
      </w:pPr>
      <w:r w:rsidRPr="003D5E68">
        <w:rPr>
          <w:rFonts w:ascii="Garamond" w:eastAsia="Garamond" w:hAnsi="Garamond"/>
          <w:color w:val="000000"/>
          <w:spacing w:val="10"/>
          <w:sz w:val="14"/>
          <w:highlight w:val="yellow"/>
        </w:rPr>
        <w:t>Insert the storage device into the target</w:t>
      </w:r>
    </w:p>
    <w:p w14:paraId="3F526321" w14:textId="23894624" w:rsidR="00F10532" w:rsidRPr="003D5E68" w:rsidRDefault="003D5E68">
      <w:pPr>
        <w:numPr>
          <w:ilvl w:val="0"/>
          <w:numId w:val="3"/>
        </w:numPr>
        <w:tabs>
          <w:tab w:val="clear" w:pos="144"/>
          <w:tab w:val="left" w:pos="576"/>
        </w:tabs>
        <w:spacing w:before="71" w:line="150" w:lineRule="exact"/>
        <w:ind w:left="432"/>
        <w:textAlignment w:val="baseline"/>
        <w:rPr>
          <w:rFonts w:ascii="Garamond" w:eastAsia="Garamond" w:hAnsi="Garamond"/>
          <w:color w:val="000000"/>
          <w:spacing w:val="11"/>
          <w:sz w:val="14"/>
          <w:highlight w:val="yellow"/>
        </w:rPr>
      </w:pPr>
      <w:r w:rsidRPr="003D5E68">
        <w:rPr>
          <w:rFonts w:ascii="Garamond" w:eastAsia="Garamond" w:hAnsi="Garamond"/>
          <w:color w:val="000000"/>
          <w:spacing w:val="11"/>
          <w:sz w:val="14"/>
          <w:highlight w:val="yellow"/>
        </w:rPr>
        <w:t xml:space="preserve">Restart the RTOS on </w:t>
      </w:r>
      <w:ins w:id="12" w:author="CS Enago9" w:date="2016-10-28T14:11:00Z">
        <w:r w:rsidR="005D012C">
          <w:rPr>
            <w:rFonts w:ascii="Garamond" w:eastAsia="Garamond" w:hAnsi="Garamond"/>
            <w:color w:val="000000"/>
            <w:spacing w:val="11"/>
            <w:sz w:val="14"/>
            <w:highlight w:val="yellow"/>
          </w:rPr>
          <w:t xml:space="preserve">the </w:t>
        </w:r>
      </w:ins>
      <w:r w:rsidRPr="003D5E68">
        <w:rPr>
          <w:rFonts w:ascii="Garamond" w:eastAsia="Garamond" w:hAnsi="Garamond"/>
          <w:color w:val="000000"/>
          <w:spacing w:val="11"/>
          <w:sz w:val="14"/>
          <w:highlight w:val="yellow"/>
        </w:rPr>
        <w:t xml:space="preserve">target (about 4 </w:t>
      </w:r>
      <w:del w:id="13" w:author="CS Enago9" w:date="2016-10-28T14:11:00Z">
        <w:r w:rsidRPr="003D5E68">
          <w:rPr>
            <w:rFonts w:ascii="Garamond" w:eastAsia="Garamond" w:hAnsi="Garamond"/>
            <w:color w:val="000000"/>
            <w:spacing w:val="11"/>
            <w:sz w:val="14"/>
            <w:highlight w:val="yellow"/>
          </w:rPr>
          <w:delText>sec</w:delText>
        </w:r>
      </w:del>
      <w:ins w:id="14" w:author="CS Enago9" w:date="2016-10-28T14:11:00Z">
        <w:r w:rsidRPr="003D5E68">
          <w:rPr>
            <w:rFonts w:ascii="Garamond" w:eastAsia="Garamond" w:hAnsi="Garamond"/>
            <w:color w:val="000000"/>
            <w:spacing w:val="11"/>
            <w:sz w:val="14"/>
            <w:highlight w:val="yellow"/>
          </w:rPr>
          <w:t>s</w:t>
        </w:r>
      </w:ins>
      <w:r w:rsidRPr="003D5E68">
        <w:rPr>
          <w:rFonts w:ascii="Garamond" w:eastAsia="Garamond" w:hAnsi="Garamond"/>
          <w:color w:val="000000"/>
          <w:spacing w:val="11"/>
          <w:sz w:val="14"/>
          <w:highlight w:val="yellow"/>
        </w:rPr>
        <w:t>)</w:t>
      </w:r>
    </w:p>
    <w:p w14:paraId="56B1B411" w14:textId="77777777" w:rsidR="00F10532" w:rsidRPr="003D5E68" w:rsidRDefault="003D5E68">
      <w:pPr>
        <w:numPr>
          <w:ilvl w:val="0"/>
          <w:numId w:val="3"/>
        </w:numPr>
        <w:tabs>
          <w:tab w:val="clear" w:pos="144"/>
          <w:tab w:val="left" w:pos="576"/>
        </w:tabs>
        <w:spacing w:before="71" w:line="150" w:lineRule="exact"/>
        <w:ind w:left="432"/>
        <w:textAlignment w:val="baseline"/>
        <w:rPr>
          <w:rFonts w:ascii="Garamond" w:eastAsia="Garamond" w:hAnsi="Garamond"/>
          <w:color w:val="000000"/>
          <w:spacing w:val="10"/>
          <w:sz w:val="14"/>
          <w:highlight w:val="yellow"/>
        </w:rPr>
      </w:pPr>
      <w:r w:rsidRPr="003D5E68">
        <w:rPr>
          <w:rFonts w:ascii="Garamond" w:eastAsia="Garamond" w:hAnsi="Garamond"/>
          <w:color w:val="000000"/>
          <w:spacing w:val="10"/>
          <w:sz w:val="14"/>
          <w:highlight w:val="yellow"/>
        </w:rPr>
        <w:t>Transfer an mruby bytecode from host to target</w:t>
      </w:r>
    </w:p>
    <w:p w14:paraId="7A55CA29" w14:textId="35B81F69" w:rsidR="00F10532" w:rsidRPr="0040434C" w:rsidRDefault="003D5E68" w:rsidP="0040434C">
      <w:pPr>
        <w:spacing w:before="362" w:line="248" w:lineRule="exact"/>
        <w:jc w:val="both"/>
        <w:textAlignment w:val="baseline"/>
        <w:rPr>
          <w:color w:val="000000"/>
          <w:spacing w:val="7"/>
          <w:sz w:val="18"/>
        </w:rPr>
      </w:pPr>
      <w:r w:rsidRPr="0040434C">
        <w:rPr>
          <w:color w:val="000000"/>
          <w:spacing w:val="7"/>
          <w:sz w:val="18"/>
        </w:rPr>
        <w:t xml:space="preserve">program without “if” statements and reuses an identical C file. Developers do not need to </w:t>
      </w:r>
      <w:r>
        <w:rPr>
          <w:rFonts w:eastAsia="Times New Roman"/>
          <w:color w:val="000000"/>
          <w:spacing w:val="7"/>
          <w:sz w:val="18"/>
        </w:rPr>
        <w:t>mod</w:t>
      </w:r>
      <w:r>
        <w:rPr>
          <w:rFonts w:eastAsia="Times New Roman"/>
          <w:color w:val="000000"/>
          <w:spacing w:val="7"/>
          <w:sz w:val="18"/>
        </w:rPr>
        <w:softHyphen/>
        <w:t>ify</w:t>
      </w:r>
      <w:r w:rsidRPr="0040434C">
        <w:rPr>
          <w:color w:val="000000"/>
          <w:spacing w:val="7"/>
          <w:sz w:val="18"/>
        </w:rPr>
        <w:t xml:space="preserve"> the C file because the CDL files are prepared according to the number of RiteVMs. In addition, the Eventflag components are built with </w:t>
      </w:r>
      <w:r w:rsidRPr="0040434C">
        <w:rPr>
          <w:i/>
          <w:color w:val="000000"/>
          <w:spacing w:val="7"/>
          <w:sz w:val="19"/>
        </w:rPr>
        <w:t xml:space="preserve">[optional] </w:t>
      </w:r>
      <w:r w:rsidRPr="0040434C">
        <w:rPr>
          <w:color w:val="000000"/>
          <w:spacing w:val="7"/>
          <w:sz w:val="18"/>
        </w:rPr>
        <w:t xml:space="preserve">in TECS. Here, </w:t>
      </w:r>
      <w:r w:rsidRPr="0040434C">
        <w:rPr>
          <w:i/>
          <w:color w:val="000000"/>
          <w:spacing w:val="7"/>
          <w:sz w:val="19"/>
        </w:rPr>
        <w:t xml:space="preserve">[optional] </w:t>
      </w:r>
      <w:r w:rsidRPr="0040434C">
        <w:rPr>
          <w:color w:val="000000"/>
          <w:spacing w:val="7"/>
          <w:sz w:val="18"/>
        </w:rPr>
        <w:t>means that the code is run only when the call port is connected. Thus, the C file does not need to be rewritten even if the Eventflag is not used.</w:t>
      </w:r>
    </w:p>
    <w:p w14:paraId="7791EE15" w14:textId="5406CDE8" w:rsidR="00F10532" w:rsidRDefault="003D5E68">
      <w:pPr>
        <w:spacing w:before="325" w:line="234" w:lineRule="exact"/>
        <w:ind w:left="216"/>
        <w:textAlignment w:val="baseline"/>
        <w:rPr>
          <w:rFonts w:eastAsia="Times New Roman"/>
          <w:b/>
          <w:color w:val="000000"/>
          <w:spacing w:val="12"/>
          <w:sz w:val="21"/>
        </w:rPr>
      </w:pPr>
      <w:r>
        <w:rPr>
          <w:rFonts w:eastAsia="Times New Roman"/>
          <w:b/>
          <w:color w:val="000000"/>
          <w:spacing w:val="12"/>
          <w:sz w:val="21"/>
        </w:rPr>
        <w:t>4 Experimental Evaluation</w:t>
      </w:r>
    </w:p>
    <w:p w14:paraId="346786B4" w14:textId="77777777" w:rsidR="00F10532" w:rsidRDefault="003D5E68">
      <w:pPr>
        <w:spacing w:before="51" w:line="248" w:lineRule="exact"/>
        <w:ind w:firstLine="216"/>
        <w:jc w:val="both"/>
        <w:textAlignment w:val="baseline"/>
        <w:rPr>
          <w:rFonts w:eastAsia="Times New Roman"/>
          <w:color w:val="000000"/>
          <w:sz w:val="18"/>
        </w:rPr>
      </w:pPr>
      <w:r>
        <w:rPr>
          <w:rFonts w:eastAsia="Times New Roman"/>
          <w:color w:val="000000"/>
          <w:sz w:val="18"/>
        </w:rPr>
        <w:t>This section discusses experimental results. To analyze the advantages of the proposed framework, we evaluated the following.</w:t>
      </w:r>
    </w:p>
    <w:p w14:paraId="02A7709A" w14:textId="77777777" w:rsidR="00F10532" w:rsidRDefault="003D5E68">
      <w:pPr>
        <w:numPr>
          <w:ilvl w:val="0"/>
          <w:numId w:val="4"/>
        </w:numPr>
        <w:tabs>
          <w:tab w:val="clear" w:pos="216"/>
          <w:tab w:val="left" w:pos="432"/>
        </w:tabs>
        <w:spacing w:before="2" w:line="248" w:lineRule="exact"/>
        <w:ind w:left="432" w:hanging="216"/>
        <w:textAlignment w:val="baseline"/>
        <w:rPr>
          <w:rFonts w:eastAsia="Times New Roman"/>
          <w:color w:val="000000"/>
          <w:spacing w:val="7"/>
          <w:sz w:val="18"/>
        </w:rPr>
      </w:pPr>
      <w:r>
        <w:rPr>
          <w:rFonts w:eastAsia="Times New Roman"/>
          <w:color w:val="000000"/>
          <w:spacing w:val="7"/>
          <w:sz w:val="18"/>
        </w:rPr>
        <w:t>Execution time of the platform</w:t>
      </w:r>
    </w:p>
    <w:p w14:paraId="6C9762D0" w14:textId="77777777" w:rsidR="00F10532" w:rsidRDefault="003D5E68">
      <w:pPr>
        <w:numPr>
          <w:ilvl w:val="0"/>
          <w:numId w:val="4"/>
        </w:numPr>
        <w:tabs>
          <w:tab w:val="clear" w:pos="216"/>
          <w:tab w:val="left" w:pos="432"/>
        </w:tabs>
        <w:spacing w:line="247" w:lineRule="exact"/>
        <w:ind w:left="432" w:hanging="216"/>
        <w:jc w:val="both"/>
        <w:textAlignment w:val="baseline"/>
        <w:rPr>
          <w:rFonts w:eastAsia="Times New Roman"/>
          <w:color w:val="000000"/>
          <w:sz w:val="18"/>
        </w:rPr>
      </w:pPr>
      <w:r>
        <w:rPr>
          <w:rFonts w:eastAsia="Times New Roman"/>
          <w:color w:val="000000"/>
          <w:sz w:val="18"/>
        </w:rPr>
        <w:t>Size and time of transferred mruby bytecodes by the Bluetooth loader</w:t>
      </w:r>
    </w:p>
    <w:p w14:paraId="06B6BF7A" w14:textId="77777777" w:rsidR="00F10532" w:rsidRDefault="003D5E68">
      <w:pPr>
        <w:numPr>
          <w:ilvl w:val="0"/>
          <w:numId w:val="4"/>
        </w:numPr>
        <w:tabs>
          <w:tab w:val="clear" w:pos="216"/>
          <w:tab w:val="left" w:pos="432"/>
        </w:tabs>
        <w:spacing w:before="3" w:line="248" w:lineRule="exact"/>
        <w:ind w:left="432" w:hanging="216"/>
        <w:jc w:val="both"/>
        <w:textAlignment w:val="baseline"/>
        <w:rPr>
          <w:rFonts w:eastAsia="Times New Roman"/>
          <w:color w:val="000000"/>
          <w:sz w:val="18"/>
        </w:rPr>
      </w:pPr>
      <w:r>
        <w:rPr>
          <w:rFonts w:eastAsia="Times New Roman"/>
          <w:color w:val="000000"/>
          <w:sz w:val="18"/>
        </w:rPr>
        <w:t>Execution time with singletasking, co-routine, and proposed multitasking</w:t>
      </w:r>
    </w:p>
    <w:p w14:paraId="2BDC63BE" w14:textId="77777777" w:rsidR="00F10532" w:rsidRDefault="003D5E68">
      <w:pPr>
        <w:numPr>
          <w:ilvl w:val="0"/>
          <w:numId w:val="4"/>
        </w:numPr>
        <w:tabs>
          <w:tab w:val="clear" w:pos="216"/>
          <w:tab w:val="left" w:pos="432"/>
        </w:tabs>
        <w:spacing w:line="245" w:lineRule="exact"/>
        <w:ind w:left="432" w:hanging="216"/>
        <w:jc w:val="both"/>
        <w:textAlignment w:val="baseline"/>
        <w:rPr>
          <w:rFonts w:eastAsia="Times New Roman"/>
          <w:color w:val="000000"/>
          <w:spacing w:val="6"/>
          <w:sz w:val="18"/>
        </w:rPr>
      </w:pPr>
      <w:r>
        <w:rPr>
          <w:rFonts w:eastAsia="Times New Roman"/>
          <w:color w:val="000000"/>
          <w:spacing w:val="6"/>
          <w:sz w:val="18"/>
        </w:rPr>
        <w:t>Overhead for periodic time</w:t>
      </w:r>
    </w:p>
    <w:p w14:paraId="40EB413F" w14:textId="77777777" w:rsidR="00F10532" w:rsidRDefault="003D5E68">
      <w:pPr>
        <w:numPr>
          <w:ilvl w:val="0"/>
          <w:numId w:val="4"/>
        </w:numPr>
        <w:tabs>
          <w:tab w:val="clear" w:pos="216"/>
          <w:tab w:val="left" w:pos="432"/>
        </w:tabs>
        <w:spacing w:before="2" w:line="248" w:lineRule="exact"/>
        <w:ind w:left="432" w:hanging="216"/>
        <w:jc w:val="both"/>
        <w:textAlignment w:val="baseline"/>
        <w:rPr>
          <w:rFonts w:eastAsia="Times New Roman"/>
          <w:color w:val="000000"/>
          <w:spacing w:val="7"/>
          <w:sz w:val="18"/>
        </w:rPr>
      </w:pPr>
      <w:r>
        <w:rPr>
          <w:rFonts w:eastAsia="Times New Roman"/>
          <w:color w:val="000000"/>
          <w:spacing w:val="7"/>
          <w:sz w:val="18"/>
        </w:rPr>
        <w:t>Synchronization of multiple RiteVM tasks</w:t>
      </w:r>
    </w:p>
    <w:p w14:paraId="1C32E3D5" w14:textId="77777777" w:rsidR="00F10532" w:rsidRDefault="003D5E68">
      <w:pPr>
        <w:numPr>
          <w:ilvl w:val="0"/>
          <w:numId w:val="4"/>
        </w:numPr>
        <w:tabs>
          <w:tab w:val="clear" w:pos="216"/>
          <w:tab w:val="left" w:pos="432"/>
        </w:tabs>
        <w:spacing w:before="1" w:line="248" w:lineRule="exact"/>
        <w:ind w:left="432" w:hanging="216"/>
        <w:jc w:val="both"/>
        <w:textAlignment w:val="baseline"/>
        <w:rPr>
          <w:rFonts w:eastAsia="Times New Roman"/>
          <w:color w:val="000000"/>
          <w:spacing w:val="6"/>
          <w:sz w:val="18"/>
        </w:rPr>
      </w:pPr>
      <w:r>
        <w:rPr>
          <w:rFonts w:eastAsia="Times New Roman"/>
          <w:color w:val="000000"/>
          <w:spacing w:val="6"/>
          <w:sz w:val="18"/>
        </w:rPr>
        <w:t>Code size with CBD</w:t>
      </w:r>
    </w:p>
    <w:p w14:paraId="675B22F7" w14:textId="131D9FCE" w:rsidR="00F10532" w:rsidRPr="0040434C" w:rsidRDefault="003D5E68" w:rsidP="0040434C">
      <w:pPr>
        <w:spacing w:line="247" w:lineRule="exact"/>
        <w:ind w:firstLine="216"/>
        <w:jc w:val="both"/>
        <w:textAlignment w:val="baseline"/>
        <w:rPr>
          <w:color w:val="000000"/>
          <w:spacing w:val="6"/>
          <w:sz w:val="18"/>
        </w:rPr>
      </w:pPr>
      <w:r>
        <w:rPr>
          <w:rFonts w:eastAsia="Times New Roman"/>
          <w:color w:val="000000"/>
          <w:spacing w:val="6"/>
          <w:sz w:val="18"/>
        </w:rPr>
        <w:t>These evaluations were performed to demon</w:t>
      </w:r>
      <w:r>
        <w:rPr>
          <w:rFonts w:eastAsia="Times New Roman"/>
          <w:color w:val="000000"/>
          <w:spacing w:val="6"/>
          <w:sz w:val="18"/>
        </w:rPr>
        <w:softHyphen/>
        <w:t>strate</w:t>
      </w:r>
      <w:r w:rsidRPr="0040434C">
        <w:rPr>
          <w:color w:val="000000"/>
          <w:spacing w:val="6"/>
          <w:sz w:val="18"/>
        </w:rPr>
        <w:t xml:space="preserve"> that a Bluetooth loader can improve the </w:t>
      </w:r>
      <w:r>
        <w:rPr>
          <w:rFonts w:eastAsia="Times New Roman"/>
          <w:color w:val="000000"/>
          <w:spacing w:val="6"/>
          <w:sz w:val="18"/>
        </w:rPr>
        <w:t>effi</w:t>
      </w:r>
      <w:r>
        <w:rPr>
          <w:rFonts w:eastAsia="Times New Roman"/>
          <w:color w:val="000000"/>
          <w:spacing w:val="6"/>
          <w:sz w:val="18"/>
        </w:rPr>
        <w:softHyphen/>
        <w:t>ciency</w:t>
      </w:r>
      <w:r w:rsidRPr="0040434C">
        <w:rPr>
          <w:color w:val="000000"/>
          <w:spacing w:val="6"/>
          <w:sz w:val="18"/>
        </w:rPr>
        <w:t xml:space="preserve"> of software development</w:t>
      </w:r>
      <w:r>
        <w:rPr>
          <w:rFonts w:eastAsia="Times New Roman"/>
          <w:color w:val="000000"/>
          <w:spacing w:val="6"/>
          <w:sz w:val="18"/>
        </w:rPr>
        <w:t>,</w:t>
      </w:r>
      <w:r w:rsidRPr="0040434C">
        <w:rPr>
          <w:color w:val="000000"/>
          <w:spacing w:val="6"/>
          <w:sz w:val="18"/>
        </w:rPr>
        <w:t xml:space="preserve"> that the proposed multitask processing executes effectively compared </w:t>
      </w:r>
      <w:r>
        <w:rPr>
          <w:rFonts w:eastAsia="Times New Roman"/>
          <w:color w:val="000000"/>
          <w:spacing w:val="6"/>
          <w:sz w:val="18"/>
        </w:rPr>
        <w:t>to singletasking</w:t>
      </w:r>
      <w:r w:rsidRPr="0040434C">
        <w:rPr>
          <w:color w:val="000000"/>
          <w:spacing w:val="6"/>
          <w:sz w:val="18"/>
        </w:rPr>
        <w:t xml:space="preserve"> or co-routine</w:t>
      </w:r>
      <w:r>
        <w:rPr>
          <w:rFonts w:eastAsia="Times New Roman"/>
          <w:color w:val="000000"/>
          <w:spacing w:val="6"/>
          <w:sz w:val="18"/>
        </w:rPr>
        <w:t>, and that</w:t>
      </w:r>
      <w:r w:rsidRPr="0040434C">
        <w:rPr>
          <w:color w:val="000000"/>
          <w:spacing w:val="6"/>
          <w:sz w:val="18"/>
        </w:rPr>
        <w:t xml:space="preserve"> the </w:t>
      </w:r>
      <w:r>
        <w:rPr>
          <w:rFonts w:eastAsia="Times New Roman"/>
          <w:color w:val="000000"/>
          <w:spacing w:val="6"/>
          <w:sz w:val="18"/>
        </w:rPr>
        <w:t>initi</w:t>
      </w:r>
      <w:r>
        <w:rPr>
          <w:rFonts w:eastAsia="Times New Roman"/>
          <w:color w:val="000000"/>
          <w:spacing w:val="6"/>
          <w:sz w:val="18"/>
        </w:rPr>
        <w:softHyphen/>
        <w:t>ation</w:t>
      </w:r>
      <w:r w:rsidRPr="0040434C">
        <w:rPr>
          <w:color w:val="000000"/>
          <w:spacing w:val="6"/>
          <w:sz w:val="18"/>
        </w:rPr>
        <w:t xml:space="preserve"> of mruby applications </w:t>
      </w:r>
      <w:r>
        <w:rPr>
          <w:rFonts w:eastAsia="Times New Roman"/>
          <w:color w:val="000000"/>
          <w:spacing w:val="6"/>
          <w:sz w:val="18"/>
        </w:rPr>
        <w:t>are</w:t>
      </w:r>
      <w:r w:rsidRPr="0040434C">
        <w:rPr>
          <w:color w:val="000000"/>
          <w:spacing w:val="6"/>
          <w:sz w:val="18"/>
        </w:rPr>
        <w:t xml:space="preserve"> synchronized. </w:t>
      </w:r>
      <w:r>
        <w:rPr>
          <w:rFonts w:eastAsia="Times New Roman"/>
          <w:color w:val="000000"/>
          <w:spacing w:val="6"/>
          <w:sz w:val="18"/>
        </w:rPr>
        <w:t>In addition</w:t>
      </w:r>
      <w:r w:rsidRPr="0040434C">
        <w:rPr>
          <w:color w:val="000000"/>
          <w:spacing w:val="6"/>
          <w:sz w:val="18"/>
        </w:rPr>
        <w:t xml:space="preserve">, we focused on benefits of CBD. We </w:t>
      </w:r>
      <w:r>
        <w:rPr>
          <w:rFonts w:eastAsia="Times New Roman"/>
          <w:color w:val="000000"/>
          <w:spacing w:val="6"/>
          <w:sz w:val="18"/>
        </w:rPr>
        <w:t>im</w:t>
      </w:r>
      <w:r>
        <w:rPr>
          <w:rFonts w:eastAsia="Times New Roman"/>
          <w:color w:val="000000"/>
          <w:spacing w:val="6"/>
          <w:sz w:val="18"/>
        </w:rPr>
        <w:softHyphen/>
        <w:t>plemented</w:t>
      </w:r>
      <w:r w:rsidRPr="0040434C">
        <w:rPr>
          <w:color w:val="000000"/>
          <w:spacing w:val="6"/>
          <w:sz w:val="18"/>
        </w:rPr>
        <w:t xml:space="preserve"> the proposed system on a LEGO </w:t>
      </w:r>
      <w:r>
        <w:rPr>
          <w:rFonts w:eastAsia="Times New Roman"/>
          <w:color w:val="000000"/>
          <w:spacing w:val="6"/>
          <w:sz w:val="18"/>
        </w:rPr>
        <w:t>MIND-STORMS</w:t>
      </w:r>
      <w:r w:rsidRPr="0040434C">
        <w:rPr>
          <w:color w:val="000000"/>
          <w:spacing w:val="6"/>
          <w:sz w:val="18"/>
        </w:rPr>
        <w:t xml:space="preserve"> EV3 [</w:t>
      </w:r>
      <w:r>
        <w:rPr>
          <w:rFonts w:eastAsia="Times New Roman"/>
          <w:color w:val="000000"/>
          <w:spacing w:val="6"/>
          <w:sz w:val="18"/>
        </w:rPr>
        <w:t>24</w:t>
      </w:r>
      <w:r w:rsidRPr="0040434C">
        <w:rPr>
          <w:color w:val="000000"/>
          <w:spacing w:val="6"/>
          <w:sz w:val="18"/>
        </w:rPr>
        <w:t>] (300MHz ARM9-based Sitara AM1808 system-on-a-chip) compiled with gcc 4.9.3 -O2 and mruby version 1.2.0.</w:t>
      </w:r>
    </w:p>
    <w:p w14:paraId="2E594D9A" w14:textId="726EB90B" w:rsidR="00F10532" w:rsidRPr="0040434C" w:rsidRDefault="003D5E68" w:rsidP="0040434C">
      <w:pPr>
        <w:spacing w:before="244" w:line="250" w:lineRule="exact"/>
        <w:ind w:left="576" w:hanging="360"/>
        <w:jc w:val="both"/>
        <w:textAlignment w:val="baseline"/>
        <w:rPr>
          <w:b/>
          <w:color w:val="000000"/>
          <w:sz w:val="19"/>
        </w:rPr>
      </w:pPr>
      <w:r>
        <w:rPr>
          <w:rFonts w:eastAsia="Times New Roman"/>
          <w:b/>
          <w:color w:val="000000"/>
          <w:sz w:val="19"/>
        </w:rPr>
        <w:t xml:space="preserve">4. 1 </w:t>
      </w:r>
      <w:r w:rsidRPr="0040434C">
        <w:rPr>
          <w:b/>
          <w:color w:val="000000"/>
          <w:sz w:val="19"/>
        </w:rPr>
        <w:t xml:space="preserve">Improving </w:t>
      </w:r>
      <w:r>
        <w:rPr>
          <w:rFonts w:eastAsia="Times New Roman"/>
          <w:b/>
          <w:color w:val="000000"/>
          <w:sz w:val="19"/>
        </w:rPr>
        <w:t xml:space="preserve">Software </w:t>
      </w:r>
      <w:r w:rsidRPr="0040434C">
        <w:rPr>
          <w:b/>
          <w:color w:val="000000"/>
          <w:sz w:val="19"/>
        </w:rPr>
        <w:t xml:space="preserve">Development </w:t>
      </w:r>
      <w:r>
        <w:rPr>
          <w:rFonts w:eastAsia="Times New Roman"/>
          <w:b/>
          <w:color w:val="000000"/>
          <w:sz w:val="19"/>
        </w:rPr>
        <w:t>Ef</w:t>
      </w:r>
      <w:r>
        <w:rPr>
          <w:rFonts w:eastAsia="Times New Roman"/>
          <w:b/>
          <w:color w:val="000000"/>
          <w:sz w:val="19"/>
        </w:rPr>
        <w:softHyphen/>
        <w:t>ficiency</w:t>
      </w:r>
      <w:r w:rsidRPr="0040434C">
        <w:rPr>
          <w:b/>
          <w:color w:val="000000"/>
          <w:sz w:val="19"/>
        </w:rPr>
        <w:t xml:space="preserve"> by Bluetooth Loader</w:t>
      </w:r>
    </w:p>
    <w:p w14:paraId="3302C7B1" w14:textId="38FC9761" w:rsidR="00F10532" w:rsidRDefault="003D5E68">
      <w:pPr>
        <w:spacing w:line="238" w:lineRule="exact"/>
        <w:ind w:firstLine="216"/>
        <w:jc w:val="both"/>
        <w:textAlignment w:val="baseline"/>
        <w:rPr>
          <w:rFonts w:eastAsia="Times New Roman"/>
          <w:color w:val="000000"/>
          <w:spacing w:val="11"/>
          <w:sz w:val="18"/>
        </w:rPr>
      </w:pPr>
      <w:r w:rsidRPr="0040434C">
        <w:rPr>
          <w:color w:val="000000"/>
          <w:spacing w:val="11"/>
          <w:sz w:val="18"/>
        </w:rPr>
        <w:t xml:space="preserve">The Bluetooth loader </w:t>
      </w:r>
      <w:r>
        <w:rPr>
          <w:rFonts w:eastAsia="Times New Roman"/>
          <w:color w:val="000000"/>
          <w:spacing w:val="11"/>
          <w:sz w:val="18"/>
        </w:rPr>
        <w:t xml:space="preserve">for mruby bytecode </w:t>
      </w:r>
      <w:r w:rsidRPr="0040434C">
        <w:rPr>
          <w:color w:val="000000"/>
          <w:spacing w:val="11"/>
          <w:sz w:val="18"/>
        </w:rPr>
        <w:t xml:space="preserve">can </w:t>
      </w:r>
      <w:r>
        <w:rPr>
          <w:rFonts w:eastAsia="Times New Roman"/>
          <w:color w:val="000000"/>
          <w:spacing w:val="11"/>
          <w:sz w:val="18"/>
        </w:rPr>
        <w:t>re</w:t>
      </w:r>
      <w:r>
        <w:rPr>
          <w:rFonts w:eastAsia="Times New Roman"/>
          <w:color w:val="000000"/>
          <w:spacing w:val="11"/>
          <w:sz w:val="18"/>
        </w:rPr>
        <w:softHyphen/>
        <w:t>duce</w:t>
      </w:r>
      <w:r w:rsidRPr="0040434C">
        <w:rPr>
          <w:color w:val="000000"/>
          <w:spacing w:val="11"/>
          <w:sz w:val="18"/>
        </w:rPr>
        <w:t xml:space="preserve"> the development time. With the proposed</w:t>
      </w:r>
    </w:p>
    <w:p w14:paraId="0CB3945D" w14:textId="77777777" w:rsidR="00F10532" w:rsidRDefault="00F10532">
      <w:pPr>
        <w:sectPr w:rsidR="00F10532">
          <w:type w:val="continuous"/>
          <w:pgSz w:w="11909" w:h="16838"/>
          <w:pgMar w:top="960" w:right="2688" w:bottom="3079" w:left="712" w:header="720" w:footer="720" w:gutter="0"/>
          <w:cols w:num="2" w:space="0" w:equalWidth="0">
            <w:col w:w="4100" w:space="309"/>
            <w:col w:w="4100" w:space="0"/>
          </w:cols>
        </w:sectPr>
      </w:pPr>
    </w:p>
    <w:p w14:paraId="604F7D10" w14:textId="77777777" w:rsidR="00F10532" w:rsidRDefault="003D5E68">
      <w:pPr>
        <w:tabs>
          <w:tab w:val="right" w:pos="5256"/>
        </w:tabs>
        <w:spacing w:before="37" w:after="125" w:line="248" w:lineRule="exact"/>
        <w:textAlignment w:val="baseline"/>
        <w:rPr>
          <w:rFonts w:eastAsia="Times New Roman"/>
          <w:color w:val="000000"/>
          <w:sz w:val="18"/>
        </w:rPr>
      </w:pPr>
      <w:r>
        <w:rPr>
          <w:rFonts w:eastAsia="Times New Roman"/>
          <w:color w:val="000000"/>
          <w:sz w:val="18"/>
        </w:rPr>
        <w:t>10</w:t>
      </w:r>
      <w:r>
        <w:rPr>
          <w:rFonts w:eastAsia="Times New Roman"/>
          <w:color w:val="000000"/>
          <w:sz w:val="18"/>
        </w:rPr>
        <w:tab/>
      </w:r>
      <w:r>
        <w:rPr>
          <w:rFonts w:ascii="Bookman Old Style" w:eastAsia="Bookman Old Style" w:hAnsi="Bookman Old Style"/>
          <w:color w:val="000000"/>
        </w:rPr>
        <w:t>;/e</w:t>
      </w:r>
      <w:r>
        <w:rPr>
          <w:rFonts w:ascii="Bookman Old Style" w:eastAsia="Bookman Old Style" w:hAnsi="Bookman Old Style"/>
          <w:color w:val="000000"/>
          <w:vertAlign w:val="superscript"/>
        </w:rPr>
        <w:t>°</w:t>
      </w:r>
      <w:r>
        <w:rPr>
          <w:rFonts w:ascii="Bookman Old Style" w:eastAsia="Bookman Old Style" w:hAnsi="Bookman Old Style"/>
          <w:color w:val="000000"/>
        </w:rPr>
        <w:t>..m--3zsi71,=7</w:t>
      </w:r>
    </w:p>
    <w:p w14:paraId="647DC160" w14:textId="77777777" w:rsidR="00F10532" w:rsidRDefault="00F10532">
      <w:pPr>
        <w:spacing w:before="37" w:after="125" w:line="248" w:lineRule="exact"/>
        <w:sectPr w:rsidR="00F10532">
          <w:pgSz w:w="11909" w:h="16838"/>
          <w:pgMar w:top="900" w:right="5921" w:bottom="3186" w:left="728" w:header="720" w:footer="720" w:gutter="0"/>
          <w:cols w:space="720"/>
        </w:sectPr>
      </w:pPr>
    </w:p>
    <w:p w14:paraId="477075AA" w14:textId="413848A4" w:rsidR="00F10532" w:rsidRDefault="0040434C">
      <w:pPr>
        <w:spacing w:before="8" w:after="65" w:line="249" w:lineRule="exact"/>
        <w:jc w:val="center"/>
        <w:textAlignment w:val="baseline"/>
        <w:rPr>
          <w:rFonts w:ascii="Bookman Old Style" w:eastAsia="Bookman Old Style" w:hAnsi="Bookman Old Style"/>
          <w:b/>
          <w:color w:val="000000"/>
          <w:sz w:val="15"/>
        </w:rPr>
      </w:pPr>
      <w:r>
        <w:rPr>
          <w:noProof/>
          <w:lang w:val="en-IN" w:eastAsia="en-IN"/>
        </w:rPr>
        <mc:AlternateContent>
          <mc:Choice Requires="wps">
            <w:drawing>
              <wp:anchor distT="0" distB="0" distL="0" distR="0" simplePos="0" relativeHeight="251765760" behindDoc="1" locked="0" layoutInCell="1" allowOverlap="1" wp14:editId="4CF3D4D2">
                <wp:simplePos x="0" y="0"/>
                <wp:positionH relativeFrom="page">
                  <wp:posOffset>3249295</wp:posOffset>
                </wp:positionH>
                <wp:positionV relativeFrom="page">
                  <wp:posOffset>1002665</wp:posOffset>
                </wp:positionV>
                <wp:extent cx="338455" cy="1174750"/>
                <wp:effectExtent l="0" t="0" r="0" b="0"/>
                <wp:wrapSquare wrapText="bothSides"/>
                <wp:docPr id="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DA3A3"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205" type="#_x0000_t202" style="position:absolute;left:0;text-align:left;margin-left:255.85pt;margin-top:78.95pt;width:26.65pt;height:92.5pt;z-index:-251550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oTsw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" filled="f" stroked="f">
                <v:textbox inset="0,0,0,0">
                  <w:txbxContent>
                    <w:p w14:paraId="3AEDA3A3" w14:textId="77777777" w:rsidR="00F10532" w:rsidRDefault="00F10532"/>
                  </w:txbxContent>
                </v:textbox>
                <w10:wrap type="square" anchorx="page" anchory="page"/>
              </v:shape>
            </w:pict>
          </mc:Fallback>
        </mc:AlternateContent>
      </w:r>
      <w:r>
        <w:rPr>
          <w:noProof/>
          <w:lang w:val="en-IN" w:eastAsia="en-IN"/>
        </w:rPr>
        <mc:AlternateContent>
          <mc:Choice Requires="wps">
            <w:drawing>
              <wp:anchor distT="0" distB="0" distL="0" distR="0" simplePos="0" relativeHeight="251766784" behindDoc="1" locked="0" layoutInCell="1" allowOverlap="1" wp14:editId="335EB87B">
                <wp:simplePos x="0" y="0"/>
                <wp:positionH relativeFrom="page">
                  <wp:posOffset>3474720</wp:posOffset>
                </wp:positionH>
                <wp:positionV relativeFrom="page">
                  <wp:posOffset>1002665</wp:posOffset>
                </wp:positionV>
                <wp:extent cx="113030" cy="161290"/>
                <wp:effectExtent l="0" t="0" r="0" b="0"/>
                <wp:wrapSquare wrapText="bothSides"/>
                <wp:docPr id="4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69AEB" w14:textId="77777777" w:rsidR="00F10532" w:rsidRDefault="003D5E68">
                            <w:pPr>
                              <w:spacing w:before="175" w:line="74" w:lineRule="exact"/>
                              <w:textAlignment w:val="baseline"/>
                              <w:rPr>
                                <w:rFonts w:ascii="Tahoma" w:eastAsia="Tahoma" w:hAnsi="Tahoma"/>
                                <w:b/>
                                <w:color w:val="000000"/>
                                <w:spacing w:val="-15"/>
                                <w:sz w:val="7"/>
                              </w:rPr>
                            </w:pPr>
                            <w:r>
                              <w:rPr>
                                <w:rFonts w:ascii="Tahoma" w:eastAsia="Tahoma" w:hAnsi="Tahoma"/>
                                <w:b/>
                                <w:color w:val="000000"/>
                                <w:spacing w:val="-15"/>
                                <w:sz w:val="7"/>
                              </w:rPr>
                              <w:t>640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206" type="#_x0000_t202" style="position:absolute;left:0;text-align:left;margin-left:273.6pt;margin-top:78.95pt;width:8.9pt;height:12.7pt;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" filled="f" stroked="f">
                <v:textbox inset="0,0,0,0">
                  <w:txbxContent>
                    <w:p w14:paraId="4F669AEB" w14:textId="77777777" w:rsidR="00F10532" w:rsidRDefault="003D5E68">
                      <w:pPr>
                        <w:spacing w:before="175" w:line="74" w:lineRule="exact"/>
                        <w:textAlignment w:val="baseline"/>
                        <w:rPr>
                          <w:rFonts w:ascii="Tahoma" w:eastAsia="Tahoma" w:hAnsi="Tahoma"/>
                          <w:b/>
                          <w:color w:val="000000"/>
                          <w:spacing w:val="-15"/>
                          <w:sz w:val="7"/>
                        </w:rPr>
                      </w:pPr>
                      <w:r>
                        <w:rPr>
                          <w:rFonts w:ascii="Tahoma" w:eastAsia="Tahoma" w:hAnsi="Tahoma"/>
                          <w:b/>
                          <w:color w:val="000000"/>
                          <w:spacing w:val="-15"/>
                          <w:sz w:val="7"/>
                        </w:rPr>
                        <w:t>640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7808" behindDoc="1" locked="0" layoutInCell="1" allowOverlap="1" wp14:editId="623856C8">
                <wp:simplePos x="0" y="0"/>
                <wp:positionH relativeFrom="page">
                  <wp:posOffset>3474720</wp:posOffset>
                </wp:positionH>
                <wp:positionV relativeFrom="page">
                  <wp:posOffset>1163955</wp:posOffset>
                </wp:positionV>
                <wp:extent cx="113030" cy="161925"/>
                <wp:effectExtent l="0" t="0" r="0" b="0"/>
                <wp:wrapSquare wrapText="bothSides"/>
                <wp:docPr id="4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D7FC6" w14:textId="77777777" w:rsidR="00F10532" w:rsidRDefault="003D5E68">
                            <w:pPr>
                              <w:spacing w:before="176" w:line="79" w:lineRule="exact"/>
                              <w:textAlignment w:val="baseline"/>
                              <w:rPr>
                                <w:rFonts w:ascii="Tahoma" w:eastAsia="Tahoma" w:hAnsi="Tahoma"/>
                                <w:b/>
                                <w:color w:val="000000"/>
                                <w:spacing w:val="-15"/>
                                <w:sz w:val="7"/>
                              </w:rPr>
                            </w:pPr>
                            <w:r>
                              <w:rPr>
                                <w:rFonts w:ascii="Tahoma" w:eastAsia="Tahoma" w:hAnsi="Tahoma"/>
                                <w:b/>
                                <w:color w:val="000000"/>
                                <w:spacing w:val="-15"/>
                                <w:sz w:val="7"/>
                              </w:rPr>
                              <w:t>620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207" type="#_x0000_t202" style="position:absolute;left:0;text-align:left;margin-left:273.6pt;margin-top:91.65pt;width:8.9pt;height:12.75pt;z-index:-251548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" filled="f" stroked="f">
                <v:textbox inset="0,0,0,0">
                  <w:txbxContent>
                    <w:p w14:paraId="1B5D7FC6" w14:textId="77777777" w:rsidR="00F10532" w:rsidRDefault="003D5E68">
                      <w:pPr>
                        <w:spacing w:before="176" w:line="79" w:lineRule="exact"/>
                        <w:textAlignment w:val="baseline"/>
                        <w:rPr>
                          <w:rFonts w:ascii="Tahoma" w:eastAsia="Tahoma" w:hAnsi="Tahoma"/>
                          <w:b/>
                          <w:color w:val="000000"/>
                          <w:spacing w:val="-15"/>
                          <w:sz w:val="7"/>
                        </w:rPr>
                      </w:pPr>
                      <w:r>
                        <w:rPr>
                          <w:rFonts w:ascii="Tahoma" w:eastAsia="Tahoma" w:hAnsi="Tahoma"/>
                          <w:b/>
                          <w:color w:val="000000"/>
                          <w:spacing w:val="-15"/>
                          <w:sz w:val="7"/>
                        </w:rPr>
                        <w:t>620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8832" behindDoc="1" locked="0" layoutInCell="1" allowOverlap="1" wp14:editId="38083D9F">
                <wp:simplePos x="0" y="0"/>
                <wp:positionH relativeFrom="page">
                  <wp:posOffset>3474720</wp:posOffset>
                </wp:positionH>
                <wp:positionV relativeFrom="page">
                  <wp:posOffset>1325880</wp:posOffset>
                </wp:positionV>
                <wp:extent cx="113030" cy="158115"/>
                <wp:effectExtent l="0" t="0" r="0" b="0"/>
                <wp:wrapSquare wrapText="bothSides"/>
                <wp:docPr id="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CBC78" w14:textId="77777777" w:rsidR="00F10532" w:rsidRDefault="003D5E68">
                            <w:pPr>
                              <w:spacing w:before="170" w:line="74" w:lineRule="exact"/>
                              <w:textAlignment w:val="baseline"/>
                              <w:rPr>
                                <w:rFonts w:ascii="Tahoma" w:eastAsia="Tahoma" w:hAnsi="Tahoma"/>
                                <w:b/>
                                <w:color w:val="000000"/>
                                <w:spacing w:val="-15"/>
                                <w:sz w:val="7"/>
                              </w:rPr>
                            </w:pPr>
                            <w:r>
                              <w:rPr>
                                <w:rFonts w:ascii="Tahoma" w:eastAsia="Tahoma" w:hAnsi="Tahoma"/>
                                <w:b/>
                                <w:color w:val="000000"/>
                                <w:spacing w:val="-15"/>
                                <w:sz w:val="7"/>
                              </w:rPr>
                              <w:t>600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08" type="#_x0000_t202" style="position:absolute;left:0;text-align:left;margin-left:273.6pt;margin-top:104.4pt;width:8.9pt;height:12.45pt;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a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" filled="f" stroked="f">
                <v:textbox inset="0,0,0,0">
                  <w:txbxContent>
                    <w:p w14:paraId="0AFCBC78" w14:textId="77777777" w:rsidR="00F10532" w:rsidRDefault="003D5E68">
                      <w:pPr>
                        <w:spacing w:before="170" w:line="74" w:lineRule="exact"/>
                        <w:textAlignment w:val="baseline"/>
                        <w:rPr>
                          <w:rFonts w:ascii="Tahoma" w:eastAsia="Tahoma" w:hAnsi="Tahoma"/>
                          <w:b/>
                          <w:color w:val="000000"/>
                          <w:spacing w:val="-15"/>
                          <w:sz w:val="7"/>
                        </w:rPr>
                      </w:pPr>
                      <w:r>
                        <w:rPr>
                          <w:rFonts w:ascii="Tahoma" w:eastAsia="Tahoma" w:hAnsi="Tahoma"/>
                          <w:b/>
                          <w:color w:val="000000"/>
                          <w:spacing w:val="-15"/>
                          <w:sz w:val="7"/>
                        </w:rPr>
                        <w:t>600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69856" behindDoc="1" locked="0" layoutInCell="1" allowOverlap="1" wp14:editId="59DD5F2A">
                <wp:simplePos x="0" y="0"/>
                <wp:positionH relativeFrom="page">
                  <wp:posOffset>3474720</wp:posOffset>
                </wp:positionH>
                <wp:positionV relativeFrom="page">
                  <wp:posOffset>1485265</wp:posOffset>
                </wp:positionV>
                <wp:extent cx="113030" cy="162560"/>
                <wp:effectExtent l="0" t="0" r="0" b="0"/>
                <wp:wrapSquare wrapText="bothSides"/>
                <wp:docPr id="4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A19E" w14:textId="77777777" w:rsidR="00F10532" w:rsidRDefault="003D5E68">
                            <w:pPr>
                              <w:spacing w:before="174" w:line="79" w:lineRule="exact"/>
                              <w:textAlignment w:val="baseline"/>
                              <w:rPr>
                                <w:rFonts w:ascii="Tahoma" w:eastAsia="Tahoma" w:hAnsi="Tahoma"/>
                                <w:b/>
                                <w:color w:val="000000"/>
                                <w:spacing w:val="-15"/>
                                <w:sz w:val="7"/>
                              </w:rPr>
                            </w:pPr>
                            <w:r>
                              <w:rPr>
                                <w:rFonts w:ascii="Tahoma" w:eastAsia="Tahoma" w:hAnsi="Tahoma"/>
                                <w:b/>
                                <w:color w:val="000000"/>
                                <w:spacing w:val="-15"/>
                                <w:sz w:val="7"/>
                              </w:rPr>
                              <w:t>5</w:t>
                            </w:r>
                            <w:r>
                              <w:rPr>
                                <w:rFonts w:ascii="Arial" w:eastAsia="Arial" w:hAnsi="Arial"/>
                                <w:b/>
                                <w:color w:val="000000"/>
                                <w:spacing w:val="-15"/>
                                <w:sz w:val="7"/>
                              </w:rPr>
                              <w:t>8</w:t>
                            </w:r>
                            <w:r>
                              <w:rPr>
                                <w:rFonts w:ascii="Tahoma" w:eastAsia="Tahoma" w:hAnsi="Tahoma"/>
                                <w:b/>
                                <w:color w:val="000000"/>
                                <w:spacing w:val="-15"/>
                                <w:sz w:val="7"/>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209" type="#_x0000_t202" style="position:absolute;left:0;text-align:left;margin-left:273.6pt;margin-top:116.95pt;width:8.9pt;height:12.8pt;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1ZtAIAALM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" filled="f" stroked="f">
                <v:textbox inset="0,0,0,0">
                  <w:txbxContent>
                    <w:p w14:paraId="7FF1A19E" w14:textId="77777777" w:rsidR="00F10532" w:rsidRDefault="003D5E68">
                      <w:pPr>
                        <w:spacing w:before="174" w:line="79" w:lineRule="exact"/>
                        <w:textAlignment w:val="baseline"/>
                        <w:rPr>
                          <w:rFonts w:ascii="Tahoma" w:eastAsia="Tahoma" w:hAnsi="Tahoma"/>
                          <w:b/>
                          <w:color w:val="000000"/>
                          <w:spacing w:val="-15"/>
                          <w:sz w:val="7"/>
                        </w:rPr>
                      </w:pPr>
                      <w:r>
                        <w:rPr>
                          <w:rFonts w:ascii="Tahoma" w:eastAsia="Tahoma" w:hAnsi="Tahoma"/>
                          <w:b/>
                          <w:color w:val="000000"/>
                          <w:spacing w:val="-15"/>
                          <w:sz w:val="7"/>
                        </w:rPr>
                        <w:t>5</w:t>
                      </w:r>
                      <w:r>
                        <w:rPr>
                          <w:rFonts w:ascii="Arial" w:eastAsia="Arial" w:hAnsi="Arial"/>
                          <w:b/>
                          <w:color w:val="000000"/>
                          <w:spacing w:val="-15"/>
                          <w:sz w:val="7"/>
                        </w:rPr>
                        <w:t>8</w:t>
                      </w:r>
                      <w:r>
                        <w:rPr>
                          <w:rFonts w:ascii="Tahoma" w:eastAsia="Tahoma" w:hAnsi="Tahoma"/>
                          <w:b/>
                          <w:color w:val="000000"/>
                          <w:spacing w:val="-15"/>
                          <w:sz w:val="7"/>
                        </w:rPr>
                        <w:t>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70880" behindDoc="1" locked="0" layoutInCell="1" allowOverlap="1" wp14:editId="656A32F0">
                <wp:simplePos x="0" y="0"/>
                <wp:positionH relativeFrom="page">
                  <wp:posOffset>3474720</wp:posOffset>
                </wp:positionH>
                <wp:positionV relativeFrom="page">
                  <wp:posOffset>1647825</wp:posOffset>
                </wp:positionV>
                <wp:extent cx="113030" cy="159385"/>
                <wp:effectExtent l="0" t="0" r="0" b="0"/>
                <wp:wrapSquare wrapText="bothSides"/>
                <wp:docPr id="4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6CE9A" w14:textId="77777777" w:rsidR="00F10532" w:rsidRDefault="003D5E68">
                            <w:pPr>
                              <w:spacing w:before="172" w:line="69" w:lineRule="exact"/>
                              <w:textAlignment w:val="baseline"/>
                              <w:rPr>
                                <w:rFonts w:ascii="Tahoma" w:eastAsia="Tahoma" w:hAnsi="Tahoma"/>
                                <w:b/>
                                <w:color w:val="000000"/>
                                <w:spacing w:val="-15"/>
                                <w:sz w:val="7"/>
                              </w:rPr>
                            </w:pPr>
                            <w:r>
                              <w:rPr>
                                <w:rFonts w:ascii="Tahoma" w:eastAsia="Tahoma" w:hAnsi="Tahoma"/>
                                <w:b/>
                                <w:color w:val="000000"/>
                                <w:spacing w:val="-15"/>
                                <w:sz w:val="7"/>
                              </w:rPr>
                              <w:t>560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210" type="#_x0000_t202" style="position:absolute;left:0;text-align:left;margin-left:273.6pt;margin-top:129.75pt;width:8.9pt;height:12.55pt;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EMsg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" filled="f" stroked="f">
                <v:textbox inset="0,0,0,0">
                  <w:txbxContent>
                    <w:p w14:paraId="62E6CE9A" w14:textId="77777777" w:rsidR="00F10532" w:rsidRDefault="003D5E68">
                      <w:pPr>
                        <w:spacing w:before="172" w:line="69" w:lineRule="exact"/>
                        <w:textAlignment w:val="baseline"/>
                        <w:rPr>
                          <w:rFonts w:ascii="Tahoma" w:eastAsia="Tahoma" w:hAnsi="Tahoma"/>
                          <w:b/>
                          <w:color w:val="000000"/>
                          <w:spacing w:val="-15"/>
                          <w:sz w:val="7"/>
                        </w:rPr>
                      </w:pPr>
                      <w:r>
                        <w:rPr>
                          <w:rFonts w:ascii="Tahoma" w:eastAsia="Tahoma" w:hAnsi="Tahoma"/>
                          <w:b/>
                          <w:color w:val="000000"/>
                          <w:spacing w:val="-15"/>
                          <w:sz w:val="7"/>
                        </w:rPr>
                        <w:t>560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71904" behindDoc="1" locked="0" layoutInCell="1" allowOverlap="1" wp14:editId="4B8C5FD1">
                <wp:simplePos x="0" y="0"/>
                <wp:positionH relativeFrom="page">
                  <wp:posOffset>3474720</wp:posOffset>
                </wp:positionH>
                <wp:positionV relativeFrom="page">
                  <wp:posOffset>1807210</wp:posOffset>
                </wp:positionV>
                <wp:extent cx="113030" cy="158750"/>
                <wp:effectExtent l="0" t="0" r="0" b="0"/>
                <wp:wrapSquare wrapText="bothSides"/>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C71B6" w14:textId="77777777" w:rsidR="00F10532" w:rsidRDefault="003D5E68">
                            <w:pPr>
                              <w:spacing w:before="171" w:line="79" w:lineRule="exact"/>
                              <w:textAlignment w:val="baseline"/>
                              <w:rPr>
                                <w:rFonts w:ascii="Tahoma" w:eastAsia="Tahoma" w:hAnsi="Tahoma"/>
                                <w:b/>
                                <w:color w:val="000000"/>
                                <w:spacing w:val="-15"/>
                                <w:sz w:val="7"/>
                              </w:rPr>
                            </w:pPr>
                            <w:r>
                              <w:rPr>
                                <w:rFonts w:ascii="Tahoma" w:eastAsia="Tahoma" w:hAnsi="Tahoma"/>
                                <w:b/>
                                <w:color w:val="000000"/>
                                <w:spacing w:val="-15"/>
                                <w:sz w:val="7"/>
                              </w:rPr>
                              <w:t>540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211" type="#_x0000_t202" style="position:absolute;left:0;text-align:left;margin-left:273.6pt;margin-top:142.3pt;width:8.9pt;height:12.5pt;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SStA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" filled="f" stroked="f">
                <v:textbox inset="0,0,0,0">
                  <w:txbxContent>
                    <w:p w14:paraId="0D9C71B6" w14:textId="77777777" w:rsidR="00F10532" w:rsidRDefault="003D5E68">
                      <w:pPr>
                        <w:spacing w:before="171" w:line="79" w:lineRule="exact"/>
                        <w:textAlignment w:val="baseline"/>
                        <w:rPr>
                          <w:rFonts w:ascii="Tahoma" w:eastAsia="Tahoma" w:hAnsi="Tahoma"/>
                          <w:b/>
                          <w:color w:val="000000"/>
                          <w:spacing w:val="-15"/>
                          <w:sz w:val="7"/>
                        </w:rPr>
                      </w:pPr>
                      <w:r>
                        <w:rPr>
                          <w:rFonts w:ascii="Tahoma" w:eastAsia="Tahoma" w:hAnsi="Tahoma"/>
                          <w:b/>
                          <w:color w:val="000000"/>
                          <w:spacing w:val="-15"/>
                          <w:sz w:val="7"/>
                        </w:rPr>
                        <w:t>540</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72928" behindDoc="1" locked="0" layoutInCell="1" allowOverlap="1" wp14:editId="74E53255">
                <wp:simplePos x="0" y="0"/>
                <wp:positionH relativeFrom="page">
                  <wp:posOffset>3249295</wp:posOffset>
                </wp:positionH>
                <wp:positionV relativeFrom="page">
                  <wp:posOffset>1002665</wp:posOffset>
                </wp:positionV>
                <wp:extent cx="225425" cy="1163320"/>
                <wp:effectExtent l="0" t="0" r="0" b="0"/>
                <wp:wrapSquare wrapText="bothSides"/>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16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E58FF" w14:textId="77777777" w:rsidR="00F10532" w:rsidRDefault="003D5E68">
                            <w:pPr>
                              <w:spacing w:before="216" w:line="139" w:lineRule="exact"/>
                              <w:ind w:left="144"/>
                              <w:textAlignment w:val="baseline"/>
                              <w:rPr>
                                <w:rFonts w:ascii="Tahoma" w:eastAsia="Tahoma" w:hAnsi="Tahoma"/>
                                <w:color w:val="000000"/>
                                <w:spacing w:val="-3"/>
                                <w:sz w:val="15"/>
                              </w:rPr>
                            </w:pPr>
                            <w:r>
                              <w:rPr>
                                <w:rFonts w:ascii="Tahoma" w:eastAsia="Tahoma" w:hAnsi="Tahoma"/>
                                <w:color w:val="000000"/>
                                <w:spacing w:val="-3"/>
                                <w:sz w:val="15"/>
                              </w:rPr>
                              <w:t>Execution Time [msec]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212" type="#_x0000_t202" style="position:absolute;left:0;text-align:left;margin-left:255.85pt;margin-top:78.95pt;width:17.75pt;height:91.6pt;z-index:-251543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" filled="f" stroked="f">
                <v:textbox style="layout-flow:vertical;mso-layout-flow-alt:bottom-to-top" inset="0,0,0,0">
                  <w:txbxContent>
                    <w:p w14:paraId="644E58FF" w14:textId="77777777" w:rsidR="00F10532" w:rsidRDefault="003D5E68">
                      <w:pPr>
                        <w:spacing w:before="216" w:line="139" w:lineRule="exact"/>
                        <w:ind w:left="144"/>
                        <w:textAlignment w:val="baseline"/>
                        <w:rPr>
                          <w:rFonts w:ascii="Tahoma" w:eastAsia="Tahoma" w:hAnsi="Tahoma"/>
                          <w:color w:val="000000"/>
                          <w:spacing w:val="-3"/>
                          <w:sz w:val="15"/>
                        </w:rPr>
                      </w:pPr>
                      <w:r>
                        <w:rPr>
                          <w:rFonts w:ascii="Tahoma" w:eastAsia="Tahoma" w:hAnsi="Tahoma"/>
                          <w:color w:val="000000"/>
                          <w:spacing w:val="-3"/>
                          <w:sz w:val="15"/>
                        </w:rPr>
                        <w:t>Execution Time [msec]</w:t>
                      </w:r>
                    </w:p>
                  </w:txbxContent>
                </v:textbox>
                <w10:wrap type="square" anchorx="page" anchory="page"/>
              </v:shape>
            </w:pict>
          </mc:Fallback>
        </mc:AlternateContent>
      </w:r>
      <w:r>
        <w:rPr>
          <w:noProof/>
          <w:lang w:val="en-IN" w:eastAsia="en-IN"/>
        </w:rPr>
        <mc:AlternateContent>
          <mc:Choice Requires="wps">
            <w:drawing>
              <wp:anchor distT="0" distB="0" distL="0" distR="0" simplePos="0" relativeHeight="251773952" behindDoc="1" locked="0" layoutInCell="1" allowOverlap="1" wp14:editId="39D60F80">
                <wp:simplePos x="0" y="0"/>
                <wp:positionH relativeFrom="page">
                  <wp:posOffset>3474720</wp:posOffset>
                </wp:positionH>
                <wp:positionV relativeFrom="page">
                  <wp:posOffset>1966595</wp:posOffset>
                </wp:positionV>
                <wp:extent cx="113030" cy="199390"/>
                <wp:effectExtent l="0" t="0" r="0" b="0"/>
                <wp:wrapSquare wrapText="bothSides"/>
                <wp:docPr id="4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F402E" w14:textId="77777777" w:rsidR="00F10532" w:rsidRDefault="003D5E68">
                            <w:pPr>
                              <w:spacing w:before="174" w:after="48" w:line="79" w:lineRule="exact"/>
                              <w:textAlignment w:val="baseline"/>
                              <w:rPr>
                                <w:rFonts w:ascii="Tahoma" w:eastAsia="Tahoma" w:hAnsi="Tahoma"/>
                                <w:b/>
                                <w:color w:val="000000"/>
                                <w:spacing w:val="-15"/>
                                <w:sz w:val="7"/>
                              </w:rPr>
                            </w:pPr>
                            <w:r>
                              <w:rPr>
                                <w:rFonts w:ascii="Tahoma" w:eastAsia="Tahoma" w:hAnsi="Tahoma"/>
                                <w:b/>
                                <w:color w:val="000000"/>
                                <w:spacing w:val="-15"/>
                                <w:sz w:val="7"/>
                              </w:rPr>
                              <w:t>520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213" type="#_x0000_t202" style="position:absolute;left:0;text-align:left;margin-left:273.6pt;margin-top:154.85pt;width:8.9pt;height:15.7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SvswIAALM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" filled="f" stroked="f">
                <v:textbox inset="0,0,0,0">
                  <w:txbxContent>
                    <w:p w14:paraId="51AF402E" w14:textId="77777777" w:rsidR="00F10532" w:rsidRDefault="003D5E68">
                      <w:pPr>
                        <w:spacing w:before="174" w:after="48" w:line="79" w:lineRule="exact"/>
                        <w:textAlignment w:val="baseline"/>
                        <w:rPr>
                          <w:rFonts w:ascii="Tahoma" w:eastAsia="Tahoma" w:hAnsi="Tahoma"/>
                          <w:b/>
                          <w:color w:val="000000"/>
                          <w:spacing w:val="-15"/>
                          <w:sz w:val="7"/>
                        </w:rPr>
                      </w:pPr>
                      <w:r>
                        <w:rPr>
                          <w:rFonts w:ascii="Tahoma" w:eastAsia="Tahoma" w:hAnsi="Tahoma"/>
                          <w:b/>
                          <w:color w:val="000000"/>
                          <w:spacing w:val="-15"/>
                          <w:sz w:val="7"/>
                        </w:rPr>
                        <w:t>520</w:t>
                      </w:r>
                    </w:p>
                  </w:txbxContent>
                </v:textbox>
                <w10:wrap type="square" anchorx="page" anchory="page"/>
              </v:shape>
            </w:pict>
          </mc:Fallback>
        </mc:AlternateContent>
      </w:r>
      <w:r w:rsidR="003D5E68">
        <w:rPr>
          <w:rFonts w:ascii="Bookman Old Style" w:eastAsia="Bookman Old Style" w:hAnsi="Bookman Old Style"/>
          <w:b/>
          <w:color w:val="000000"/>
          <w:sz w:val="15"/>
        </w:rPr>
        <w:t xml:space="preserve">Table 2 Comparison of size and load process </w:t>
      </w:r>
      <w:r w:rsidR="003D5E68">
        <w:rPr>
          <w:rFonts w:ascii="Bookman Old Style" w:eastAsia="Bookman Old Style" w:hAnsi="Bookman Old Style"/>
          <w:b/>
          <w:color w:val="000000"/>
          <w:sz w:val="15"/>
        </w:rPr>
        <w:br/>
        <w:t xml:space="preserve">time between an mruby application with and </w:t>
      </w:r>
      <w:r w:rsidR="003D5E68">
        <w:rPr>
          <w:rFonts w:ascii="Bookman Old Style" w:eastAsia="Bookman Old Style" w:hAnsi="Bookman Old Style"/>
          <w:b/>
          <w:color w:val="000000"/>
          <w:sz w:val="15"/>
        </w:rPr>
        <w:br/>
        <w:t>without mruby libraries</w:t>
      </w:r>
    </w:p>
    <w:tbl>
      <w:tblPr>
        <w:tblW w:w="0" w:type="auto"/>
        <w:tblLayout w:type="fixed"/>
        <w:tblCellMar>
          <w:left w:w="0" w:type="dxa"/>
          <w:right w:w="0" w:type="dxa"/>
        </w:tblCellMar>
        <w:tblLook w:val="04A0" w:firstRow="1" w:lastRow="0" w:firstColumn="1" w:lastColumn="0" w:noHBand="0" w:noVBand="1"/>
      </w:tblPr>
      <w:tblGrid>
        <w:gridCol w:w="1107"/>
        <w:gridCol w:w="974"/>
        <w:gridCol w:w="806"/>
        <w:gridCol w:w="1069"/>
      </w:tblGrid>
      <w:tr w:rsidR="00F10532" w14:paraId="70A2E386" w14:textId="77777777">
        <w:trPr>
          <w:trHeight w:hRule="exact" w:val="236"/>
        </w:trPr>
        <w:tc>
          <w:tcPr>
            <w:tcW w:w="1107" w:type="dxa"/>
            <w:tcBorders>
              <w:top w:val="none" w:sz="0" w:space="0" w:color="020000"/>
              <w:left w:val="none" w:sz="0" w:space="0" w:color="020000"/>
              <w:bottom w:val="single" w:sz="4" w:space="0" w:color="000000"/>
              <w:right w:val="double" w:sz="9" w:space="0" w:color="000000"/>
            </w:tcBorders>
          </w:tcPr>
          <w:p w14:paraId="405EC2EA"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74" w:type="dxa"/>
            <w:tcBorders>
              <w:top w:val="none" w:sz="0" w:space="0" w:color="020000"/>
              <w:left w:val="double" w:sz="9" w:space="0" w:color="000000"/>
              <w:bottom w:val="single" w:sz="4" w:space="0" w:color="000000"/>
              <w:right w:val="single" w:sz="4" w:space="0" w:color="000000"/>
            </w:tcBorders>
            <w:vAlign w:val="center"/>
          </w:tcPr>
          <w:p w14:paraId="0E6861C7" w14:textId="77777777" w:rsidR="00F10532" w:rsidRDefault="003D5E68">
            <w:pPr>
              <w:spacing w:before="61" w:after="35"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App&amp;Lib</w:t>
            </w:r>
          </w:p>
        </w:tc>
        <w:tc>
          <w:tcPr>
            <w:tcW w:w="806" w:type="dxa"/>
            <w:tcBorders>
              <w:top w:val="none" w:sz="0" w:space="0" w:color="020000"/>
              <w:left w:val="single" w:sz="4" w:space="0" w:color="000000"/>
              <w:bottom w:val="single" w:sz="4" w:space="0" w:color="000000"/>
              <w:right w:val="single" w:sz="4" w:space="0" w:color="000000"/>
            </w:tcBorders>
            <w:vAlign w:val="center"/>
          </w:tcPr>
          <w:p w14:paraId="557BCFCE" w14:textId="77777777" w:rsidR="00F10532" w:rsidRDefault="003D5E68">
            <w:pPr>
              <w:spacing w:before="61" w:after="35"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App</w:t>
            </w:r>
          </w:p>
        </w:tc>
        <w:tc>
          <w:tcPr>
            <w:tcW w:w="1069" w:type="dxa"/>
            <w:tcBorders>
              <w:top w:val="none" w:sz="0" w:space="0" w:color="020000"/>
              <w:left w:val="single" w:sz="4" w:space="0" w:color="000000"/>
              <w:bottom w:val="single" w:sz="4" w:space="0" w:color="000000"/>
              <w:right w:val="none" w:sz="0" w:space="0" w:color="020000"/>
            </w:tcBorders>
            <w:vAlign w:val="center"/>
          </w:tcPr>
          <w:p w14:paraId="09DFFABD" w14:textId="77777777" w:rsidR="00F10532" w:rsidRDefault="003D5E68">
            <w:pPr>
              <w:spacing w:before="61" w:after="34" w:line="141"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App&amp;Lib/App</w:t>
            </w:r>
          </w:p>
        </w:tc>
      </w:tr>
      <w:tr w:rsidR="00F10532" w14:paraId="08F21B99" w14:textId="77777777">
        <w:trPr>
          <w:trHeight w:hRule="exact" w:val="220"/>
        </w:trPr>
        <w:tc>
          <w:tcPr>
            <w:tcW w:w="1107" w:type="dxa"/>
            <w:tcBorders>
              <w:top w:val="single" w:sz="4" w:space="0" w:color="000000"/>
              <w:left w:val="none" w:sz="0" w:space="0" w:color="020000"/>
              <w:bottom w:val="none" w:sz="0" w:space="0" w:color="020000"/>
              <w:right w:val="double" w:sz="9" w:space="0" w:color="000000"/>
            </w:tcBorders>
            <w:vAlign w:val="center"/>
          </w:tcPr>
          <w:p w14:paraId="33FF74BB" w14:textId="77777777" w:rsidR="00F10532" w:rsidRDefault="003D5E68">
            <w:pPr>
              <w:spacing w:before="50" w:after="26"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Bytecode Size</w:t>
            </w:r>
          </w:p>
        </w:tc>
        <w:tc>
          <w:tcPr>
            <w:tcW w:w="974" w:type="dxa"/>
            <w:tcBorders>
              <w:top w:val="single" w:sz="4" w:space="0" w:color="000000"/>
              <w:left w:val="double" w:sz="9" w:space="0" w:color="000000"/>
              <w:bottom w:val="none" w:sz="0" w:space="0" w:color="020000"/>
              <w:right w:val="single" w:sz="4" w:space="0" w:color="000000"/>
            </w:tcBorders>
            <w:vAlign w:val="center"/>
          </w:tcPr>
          <w:p w14:paraId="6A2DF6E2" w14:textId="77777777" w:rsidR="00F10532" w:rsidRDefault="003D5E68">
            <w:pPr>
              <w:spacing w:before="50" w:after="26"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14,044 bytes</w:t>
            </w:r>
          </w:p>
        </w:tc>
        <w:tc>
          <w:tcPr>
            <w:tcW w:w="806" w:type="dxa"/>
            <w:tcBorders>
              <w:top w:val="single" w:sz="4" w:space="0" w:color="000000"/>
              <w:left w:val="single" w:sz="4" w:space="0" w:color="000000"/>
              <w:bottom w:val="none" w:sz="0" w:space="0" w:color="020000"/>
              <w:right w:val="single" w:sz="4" w:space="0" w:color="000000"/>
            </w:tcBorders>
            <w:vAlign w:val="center"/>
          </w:tcPr>
          <w:p w14:paraId="00652ADA" w14:textId="77777777" w:rsidR="00F10532" w:rsidRDefault="003D5E68">
            <w:pPr>
              <w:spacing w:before="50" w:after="26"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199 bytes</w:t>
            </w:r>
          </w:p>
        </w:tc>
        <w:tc>
          <w:tcPr>
            <w:tcW w:w="1069" w:type="dxa"/>
            <w:tcBorders>
              <w:top w:val="single" w:sz="4" w:space="0" w:color="000000"/>
              <w:left w:val="single" w:sz="4" w:space="0" w:color="000000"/>
              <w:bottom w:val="none" w:sz="0" w:space="0" w:color="020000"/>
              <w:right w:val="none" w:sz="0" w:space="0" w:color="020000"/>
            </w:tcBorders>
            <w:vAlign w:val="center"/>
          </w:tcPr>
          <w:p w14:paraId="44298C24" w14:textId="77777777" w:rsidR="00F10532" w:rsidRDefault="003D5E68">
            <w:pPr>
              <w:tabs>
                <w:tab w:val="decimal" w:pos="576"/>
              </w:tabs>
              <w:spacing w:before="49" w:after="13" w:line="154" w:lineRule="exact"/>
              <w:textAlignment w:val="baseline"/>
              <w:rPr>
                <w:rFonts w:ascii="Courier New" w:eastAsia="Courier New" w:hAnsi="Courier New"/>
                <w:color w:val="000000"/>
                <w:sz w:val="13"/>
              </w:rPr>
            </w:pPr>
            <w:r>
              <w:rPr>
                <w:rFonts w:ascii="Courier New" w:eastAsia="Courier New" w:hAnsi="Courier New"/>
                <w:color w:val="000000"/>
                <w:sz w:val="13"/>
              </w:rPr>
              <w:t>×</w:t>
            </w:r>
            <w:r>
              <w:rPr>
                <w:rFonts w:ascii="Bookman Old Style" w:eastAsia="Bookman Old Style" w:hAnsi="Bookman Old Style"/>
                <w:color w:val="000000"/>
                <w:sz w:val="12"/>
              </w:rPr>
              <w:t>70.6</w:t>
            </w:r>
          </w:p>
        </w:tc>
      </w:tr>
      <w:tr w:rsidR="00F10532" w14:paraId="6C375591" w14:textId="77777777">
        <w:trPr>
          <w:trHeight w:hRule="exact" w:val="226"/>
        </w:trPr>
        <w:tc>
          <w:tcPr>
            <w:tcW w:w="1107" w:type="dxa"/>
            <w:tcBorders>
              <w:top w:val="none" w:sz="0" w:space="0" w:color="020000"/>
              <w:left w:val="none" w:sz="0" w:space="0" w:color="020000"/>
              <w:bottom w:val="none" w:sz="0" w:space="0" w:color="020000"/>
              <w:right w:val="double" w:sz="9" w:space="0" w:color="000000"/>
            </w:tcBorders>
            <w:vAlign w:val="center"/>
          </w:tcPr>
          <w:p w14:paraId="4B196844" w14:textId="77777777" w:rsidR="00F10532" w:rsidRDefault="003D5E68">
            <w:pPr>
              <w:spacing w:before="51" w:after="21"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Loading Time</w:t>
            </w:r>
          </w:p>
        </w:tc>
        <w:tc>
          <w:tcPr>
            <w:tcW w:w="974" w:type="dxa"/>
            <w:tcBorders>
              <w:top w:val="none" w:sz="0" w:space="0" w:color="020000"/>
              <w:left w:val="double" w:sz="9" w:space="0" w:color="000000"/>
              <w:bottom w:val="none" w:sz="0" w:space="0" w:color="020000"/>
              <w:right w:val="single" w:sz="4" w:space="0" w:color="000000"/>
            </w:tcBorders>
            <w:vAlign w:val="center"/>
          </w:tcPr>
          <w:p w14:paraId="28C1CE93" w14:textId="77777777" w:rsidR="00F10532" w:rsidRDefault="003D5E68">
            <w:pPr>
              <w:spacing w:before="51" w:after="21"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305.081 msec</w:t>
            </w:r>
          </w:p>
        </w:tc>
        <w:tc>
          <w:tcPr>
            <w:tcW w:w="806" w:type="dxa"/>
            <w:tcBorders>
              <w:top w:val="none" w:sz="0" w:space="0" w:color="020000"/>
              <w:left w:val="single" w:sz="4" w:space="0" w:color="000000"/>
              <w:bottom w:val="none" w:sz="0" w:space="0" w:color="020000"/>
              <w:right w:val="single" w:sz="4" w:space="0" w:color="000000"/>
            </w:tcBorders>
            <w:vAlign w:val="center"/>
          </w:tcPr>
          <w:p w14:paraId="2E1E9706" w14:textId="77777777" w:rsidR="00F10532" w:rsidRDefault="003D5E68">
            <w:pPr>
              <w:spacing w:before="51" w:after="21"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7.774 msec</w:t>
            </w:r>
          </w:p>
        </w:tc>
        <w:tc>
          <w:tcPr>
            <w:tcW w:w="1069" w:type="dxa"/>
            <w:tcBorders>
              <w:top w:val="none" w:sz="0" w:space="0" w:color="020000"/>
              <w:left w:val="single" w:sz="4" w:space="0" w:color="000000"/>
              <w:bottom w:val="none" w:sz="0" w:space="0" w:color="020000"/>
              <w:right w:val="none" w:sz="0" w:space="0" w:color="020000"/>
            </w:tcBorders>
            <w:vAlign w:val="center"/>
          </w:tcPr>
          <w:p w14:paraId="66948ECE" w14:textId="77777777" w:rsidR="00F10532" w:rsidRDefault="003D5E68">
            <w:pPr>
              <w:tabs>
                <w:tab w:val="decimal" w:pos="576"/>
              </w:tabs>
              <w:spacing w:before="50" w:after="8" w:line="154" w:lineRule="exact"/>
              <w:textAlignment w:val="baseline"/>
              <w:rPr>
                <w:rFonts w:ascii="Courier New" w:eastAsia="Courier New" w:hAnsi="Courier New"/>
                <w:color w:val="000000"/>
                <w:sz w:val="13"/>
              </w:rPr>
            </w:pPr>
            <w:r>
              <w:rPr>
                <w:rFonts w:ascii="Courier New" w:eastAsia="Courier New" w:hAnsi="Courier New"/>
                <w:color w:val="000000"/>
                <w:sz w:val="13"/>
              </w:rPr>
              <w:t>×</w:t>
            </w:r>
            <w:r>
              <w:rPr>
                <w:rFonts w:ascii="Bookman Old Style" w:eastAsia="Bookman Old Style" w:hAnsi="Bookman Old Style"/>
                <w:color w:val="000000"/>
                <w:sz w:val="12"/>
              </w:rPr>
              <w:t>39.2</w:t>
            </w:r>
          </w:p>
        </w:tc>
      </w:tr>
      <w:tr w:rsidR="00F10532" w14:paraId="1C4582F7" w14:textId="77777777">
        <w:trPr>
          <w:trHeight w:hRule="exact" w:val="226"/>
        </w:trPr>
        <w:tc>
          <w:tcPr>
            <w:tcW w:w="1107" w:type="dxa"/>
            <w:tcBorders>
              <w:top w:val="none" w:sz="0" w:space="0" w:color="020000"/>
              <w:left w:val="none" w:sz="0" w:space="0" w:color="020000"/>
              <w:bottom w:val="none" w:sz="0" w:space="0" w:color="020000"/>
              <w:right w:val="double" w:sz="9" w:space="0" w:color="000000"/>
            </w:tcBorders>
            <w:vAlign w:val="center"/>
          </w:tcPr>
          <w:p w14:paraId="21DA88A0" w14:textId="77777777" w:rsidR="00F10532" w:rsidRDefault="003D5E68">
            <w:pPr>
              <w:spacing w:before="46" w:after="30"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Compile Time</w:t>
            </w:r>
          </w:p>
        </w:tc>
        <w:tc>
          <w:tcPr>
            <w:tcW w:w="974" w:type="dxa"/>
            <w:tcBorders>
              <w:top w:val="none" w:sz="0" w:space="0" w:color="020000"/>
              <w:left w:val="double" w:sz="9" w:space="0" w:color="000000"/>
              <w:bottom w:val="none" w:sz="0" w:space="0" w:color="020000"/>
              <w:right w:val="single" w:sz="4" w:space="0" w:color="000000"/>
            </w:tcBorders>
            <w:vAlign w:val="center"/>
          </w:tcPr>
          <w:p w14:paraId="57B819CC" w14:textId="77777777" w:rsidR="00F10532" w:rsidRDefault="003D5E68">
            <w:pPr>
              <w:spacing w:before="46" w:after="30"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8.7 msec</w:t>
            </w:r>
          </w:p>
        </w:tc>
        <w:tc>
          <w:tcPr>
            <w:tcW w:w="806" w:type="dxa"/>
            <w:tcBorders>
              <w:top w:val="none" w:sz="0" w:space="0" w:color="020000"/>
              <w:left w:val="single" w:sz="4" w:space="0" w:color="000000"/>
              <w:bottom w:val="none" w:sz="0" w:space="0" w:color="020000"/>
              <w:right w:val="single" w:sz="4" w:space="0" w:color="000000"/>
            </w:tcBorders>
            <w:vAlign w:val="center"/>
          </w:tcPr>
          <w:p w14:paraId="4CC27F60" w14:textId="77777777" w:rsidR="00F10532" w:rsidRDefault="003D5E68">
            <w:pPr>
              <w:spacing w:before="46" w:after="30" w:line="140" w:lineRule="exact"/>
              <w:jc w:val="center"/>
              <w:textAlignment w:val="baseline"/>
              <w:rPr>
                <w:rFonts w:ascii="Bookman Old Style" w:eastAsia="Bookman Old Style" w:hAnsi="Bookman Old Style"/>
                <w:color w:val="000000"/>
                <w:sz w:val="12"/>
              </w:rPr>
            </w:pPr>
            <w:r>
              <w:rPr>
                <w:rFonts w:ascii="Bookman Old Style" w:eastAsia="Bookman Old Style" w:hAnsi="Bookman Old Style"/>
                <w:color w:val="000000"/>
                <w:sz w:val="12"/>
              </w:rPr>
              <w:t>0.3 msec</w:t>
            </w:r>
          </w:p>
        </w:tc>
        <w:tc>
          <w:tcPr>
            <w:tcW w:w="1069" w:type="dxa"/>
            <w:tcBorders>
              <w:top w:val="none" w:sz="0" w:space="0" w:color="020000"/>
              <w:left w:val="single" w:sz="4" w:space="0" w:color="000000"/>
              <w:bottom w:val="none" w:sz="0" w:space="0" w:color="020000"/>
              <w:right w:val="none" w:sz="0" w:space="0" w:color="020000"/>
            </w:tcBorders>
            <w:vAlign w:val="center"/>
          </w:tcPr>
          <w:p w14:paraId="5C9D5EAA" w14:textId="77777777" w:rsidR="00F10532" w:rsidRDefault="003D5E68">
            <w:pPr>
              <w:tabs>
                <w:tab w:val="decimal" w:pos="576"/>
              </w:tabs>
              <w:spacing w:before="45" w:after="17" w:line="154" w:lineRule="exact"/>
              <w:textAlignment w:val="baseline"/>
              <w:rPr>
                <w:rFonts w:ascii="Courier New" w:eastAsia="Courier New" w:hAnsi="Courier New"/>
                <w:color w:val="000000"/>
                <w:sz w:val="13"/>
              </w:rPr>
            </w:pPr>
            <w:r>
              <w:rPr>
                <w:rFonts w:ascii="Courier New" w:eastAsia="Courier New" w:hAnsi="Courier New"/>
                <w:color w:val="000000"/>
                <w:sz w:val="13"/>
              </w:rPr>
              <w:t>×</w:t>
            </w:r>
            <w:r>
              <w:rPr>
                <w:rFonts w:ascii="Bookman Old Style" w:eastAsia="Bookman Old Style" w:hAnsi="Bookman Old Style"/>
                <w:color w:val="000000"/>
                <w:sz w:val="12"/>
              </w:rPr>
              <w:t>29.0</w:t>
            </w:r>
          </w:p>
        </w:tc>
      </w:tr>
    </w:tbl>
    <w:p w14:paraId="31BE0417" w14:textId="77777777" w:rsidR="00F10532" w:rsidRDefault="00F10532">
      <w:pPr>
        <w:spacing w:after="268" w:line="20" w:lineRule="exact"/>
      </w:pPr>
    </w:p>
    <w:p w14:paraId="4192021E" w14:textId="6454A4F9" w:rsidR="00F10532" w:rsidRPr="0040434C" w:rsidRDefault="003D5E68" w:rsidP="0040434C">
      <w:pPr>
        <w:spacing w:line="248" w:lineRule="exact"/>
        <w:jc w:val="both"/>
        <w:textAlignment w:val="baseline"/>
        <w:rPr>
          <w:color w:val="000000"/>
          <w:spacing w:val="7"/>
          <w:sz w:val="18"/>
        </w:rPr>
      </w:pPr>
      <w:r w:rsidRPr="0040434C">
        <w:rPr>
          <w:rFonts w:eastAsia="Times New Roman" w:cstheme="minorBidi"/>
          <w:color w:val="000000"/>
          <w:spacing w:val="7"/>
          <w:sz w:val="18"/>
          <w:szCs w:val="20"/>
        </w:rPr>
        <w:t xml:space="preserve">framework, developers do not need to rewrite a storage/ROM device because only the bytecode should be transferred. </w:t>
      </w:r>
      <w:r w:rsidRPr="003D5E68">
        <w:rPr>
          <w:color w:val="000000"/>
          <w:spacing w:val="7"/>
          <w:sz w:val="18"/>
          <w:highlight w:val="yellow"/>
        </w:rPr>
        <w:t>In the proposed frame</w:t>
      </w:r>
      <w:r w:rsidRPr="003D5E68">
        <w:rPr>
          <w:color w:val="000000"/>
          <w:spacing w:val="7"/>
          <w:sz w:val="18"/>
          <w:highlight w:val="yellow"/>
        </w:rPr>
        <w:softHyphen/>
        <w:t>work, the development procedure is shortened as shown Table 1</w:t>
      </w:r>
      <w:ins w:id="15" w:author="CS Enago9" w:date="2016-10-28T14:11:00Z">
        <w:r w:rsidR="005D012C">
          <w:rPr>
            <w:color w:val="000000"/>
            <w:spacing w:val="7"/>
            <w:sz w:val="18"/>
            <w:highlight w:val="yellow"/>
          </w:rPr>
          <w:t>.</w:t>
        </w:r>
      </w:ins>
      <w:r w:rsidRPr="003D5E68">
        <w:rPr>
          <w:color w:val="000000"/>
          <w:spacing w:val="7"/>
          <w:sz w:val="18"/>
          <w:highlight w:val="yellow"/>
        </w:rPr>
        <w:t xml:space="preserve"> </w:t>
      </w:r>
      <w:r w:rsidRPr="0040434C">
        <w:rPr>
          <w:rFonts w:eastAsia="Times New Roman" w:cstheme="minorBidi"/>
          <w:color w:val="000000"/>
          <w:spacing w:val="7"/>
          <w:sz w:val="18"/>
          <w:szCs w:val="20"/>
          <w:highlight w:val="yellow"/>
        </w:rPr>
        <w:t xml:space="preserve">For example, with the existing </w:t>
      </w:r>
      <w:r w:rsidRPr="003D5E68">
        <w:rPr>
          <w:color w:val="000000"/>
          <w:spacing w:val="7"/>
          <w:sz w:val="18"/>
          <w:highlight w:val="yellow"/>
        </w:rPr>
        <w:t>sys</w:t>
      </w:r>
      <w:r w:rsidRPr="003D5E68">
        <w:rPr>
          <w:color w:val="000000"/>
          <w:spacing w:val="7"/>
          <w:sz w:val="18"/>
          <w:highlight w:val="yellow"/>
        </w:rPr>
        <w:softHyphen/>
        <w:t>tem</w:t>
      </w:r>
      <w:r w:rsidRPr="0040434C">
        <w:rPr>
          <w:rFonts w:eastAsia="Times New Roman" w:cstheme="minorBidi"/>
          <w:color w:val="000000"/>
          <w:spacing w:val="7"/>
          <w:sz w:val="18"/>
          <w:szCs w:val="20"/>
          <w:highlight w:val="yellow"/>
        </w:rPr>
        <w:t xml:space="preserve">, when mruby programs are modified, </w:t>
      </w:r>
      <w:r w:rsidRPr="003D5E68">
        <w:rPr>
          <w:color w:val="000000"/>
          <w:spacing w:val="7"/>
          <w:sz w:val="18"/>
          <w:highlight w:val="yellow"/>
        </w:rPr>
        <w:t>develop</w:t>
      </w:r>
      <w:r w:rsidRPr="003D5E68">
        <w:rPr>
          <w:color w:val="000000"/>
          <w:spacing w:val="7"/>
          <w:sz w:val="18"/>
          <w:highlight w:val="yellow"/>
        </w:rPr>
        <w:softHyphen/>
        <w:t>ers</w:t>
      </w:r>
      <w:r w:rsidRPr="0040434C">
        <w:rPr>
          <w:rFonts w:eastAsia="Times New Roman" w:cstheme="minorBidi"/>
          <w:color w:val="000000"/>
          <w:spacing w:val="7"/>
          <w:sz w:val="18"/>
          <w:szCs w:val="20"/>
          <w:highlight w:val="yellow"/>
        </w:rPr>
        <w:t xml:space="preserve"> must remove an SD card from the target </w:t>
      </w:r>
      <w:r w:rsidRPr="003D5E68">
        <w:rPr>
          <w:color w:val="000000"/>
          <w:spacing w:val="7"/>
          <w:sz w:val="18"/>
          <w:highlight w:val="yellow"/>
        </w:rPr>
        <w:t>de</w:t>
      </w:r>
      <w:r w:rsidRPr="003D5E68">
        <w:rPr>
          <w:color w:val="000000"/>
          <w:spacing w:val="7"/>
          <w:sz w:val="18"/>
          <w:highlight w:val="yellow"/>
        </w:rPr>
        <w:softHyphen/>
        <w:t>vice</w:t>
      </w:r>
      <w:r w:rsidRPr="0040434C">
        <w:rPr>
          <w:rFonts w:eastAsia="Times New Roman" w:cstheme="minorBidi"/>
          <w:color w:val="000000"/>
          <w:spacing w:val="7"/>
          <w:sz w:val="18"/>
          <w:szCs w:val="20"/>
          <w:highlight w:val="yellow"/>
        </w:rPr>
        <w:t xml:space="preserve">, connect the host PC, compile/link the </w:t>
      </w:r>
      <w:r w:rsidRPr="003D5E68">
        <w:rPr>
          <w:color w:val="000000"/>
          <w:spacing w:val="7"/>
          <w:sz w:val="18"/>
          <w:highlight w:val="yellow"/>
        </w:rPr>
        <w:t>plat</w:t>
      </w:r>
      <w:r w:rsidRPr="003D5E68">
        <w:rPr>
          <w:color w:val="000000"/>
          <w:spacing w:val="7"/>
          <w:sz w:val="18"/>
          <w:highlight w:val="yellow"/>
        </w:rPr>
        <w:softHyphen/>
        <w:t>form</w:t>
      </w:r>
      <w:r w:rsidRPr="0040434C">
        <w:rPr>
          <w:rFonts w:eastAsia="Times New Roman" w:cstheme="minorBidi"/>
          <w:color w:val="000000"/>
          <w:spacing w:val="7"/>
          <w:sz w:val="18"/>
          <w:szCs w:val="20"/>
          <w:highlight w:val="yellow"/>
        </w:rPr>
        <w:t xml:space="preserve">, and reinsert the SD card in the target </w:t>
      </w:r>
      <w:r w:rsidRPr="003D5E68">
        <w:rPr>
          <w:color w:val="000000"/>
          <w:spacing w:val="7"/>
          <w:sz w:val="18"/>
          <w:highlight w:val="yellow"/>
        </w:rPr>
        <w:t>de</w:t>
      </w:r>
      <w:r w:rsidRPr="003D5E68">
        <w:rPr>
          <w:color w:val="000000"/>
          <w:spacing w:val="7"/>
          <w:sz w:val="18"/>
          <w:highlight w:val="yellow"/>
        </w:rPr>
        <w:softHyphen/>
        <w:t>vice</w:t>
      </w:r>
      <w:r w:rsidRPr="0040434C">
        <w:rPr>
          <w:rFonts w:eastAsia="Times New Roman" w:cstheme="minorBidi"/>
          <w:color w:val="000000"/>
          <w:spacing w:val="7"/>
          <w:sz w:val="18"/>
          <w:szCs w:val="20"/>
          <w:highlight w:val="yellow"/>
        </w:rPr>
        <w:t xml:space="preserve"> in</w:t>
      </w:r>
      <w:r w:rsidRPr="003D5E68">
        <w:rPr>
          <w:rFonts w:eastAsia="Times New Roman"/>
          <w:color w:val="000000"/>
          <w:spacing w:val="7"/>
          <w:sz w:val="18"/>
          <w:highlight w:val="yellow"/>
        </w:rPr>
        <w:t xml:space="preserve"> </w:t>
      </w:r>
      <w:r w:rsidRPr="0040434C">
        <w:rPr>
          <w:color w:val="000000"/>
          <w:spacing w:val="7"/>
          <w:sz w:val="18"/>
          <w:highlight w:val="yellow"/>
        </w:rPr>
        <w:t>an experimental environment such as LEGO MINDSTORMS EV3. In addition, the proposed framework eliminates the need</w:t>
      </w:r>
      <w:r w:rsidRPr="003D5E68">
        <w:rPr>
          <w:rFonts w:eastAsia="Times New Roman"/>
          <w:color w:val="000000"/>
          <w:spacing w:val="7"/>
          <w:sz w:val="18"/>
          <w:highlight w:val="yellow"/>
        </w:rPr>
        <w:t xml:space="preserve"> to restart the target RTOS. Note that the time of restarting the RTOS</w:t>
      </w:r>
      <w:ins w:id="16" w:author="CS Enago9" w:date="2016-10-28T14:11:00Z">
        <w:r w:rsidR="005D012C">
          <w:rPr>
            <w:rFonts w:eastAsia="Times New Roman"/>
            <w:color w:val="000000"/>
            <w:spacing w:val="7"/>
            <w:sz w:val="18"/>
            <w:highlight w:val="yellow"/>
          </w:rPr>
          <w:t>,</w:t>
        </w:r>
      </w:ins>
      <w:r w:rsidRPr="003D5E68">
        <w:rPr>
          <w:rFonts w:eastAsia="Times New Roman"/>
          <w:color w:val="000000"/>
          <w:spacing w:val="7"/>
          <w:sz w:val="18"/>
          <w:highlight w:val="yellow"/>
        </w:rPr>
        <w:t xml:space="preserve"> including initializing device drivers</w:t>
      </w:r>
      <w:ins w:id="17" w:author="CS Enago9" w:date="2016-10-28T14:11:00Z">
        <w:r w:rsidR="005D012C">
          <w:rPr>
            <w:rFonts w:eastAsia="Times New Roman"/>
            <w:color w:val="000000"/>
            <w:spacing w:val="7"/>
            <w:sz w:val="18"/>
            <w:highlight w:val="yellow"/>
          </w:rPr>
          <w:t>,</w:t>
        </w:r>
      </w:ins>
      <w:r w:rsidRPr="003D5E68">
        <w:rPr>
          <w:rFonts w:eastAsia="Times New Roman"/>
          <w:color w:val="000000"/>
          <w:spacing w:val="7"/>
          <w:sz w:val="18"/>
          <w:highlight w:val="yellow"/>
        </w:rPr>
        <w:t xml:space="preserve"> is 4 </w:t>
      </w:r>
      <w:del w:id="18" w:author="CS Enago9" w:date="2016-10-28T14:11:00Z">
        <w:r w:rsidRPr="003D5E68">
          <w:rPr>
            <w:rFonts w:eastAsia="Times New Roman"/>
            <w:color w:val="000000"/>
            <w:spacing w:val="7"/>
            <w:sz w:val="18"/>
            <w:highlight w:val="yellow"/>
          </w:rPr>
          <w:delText>sec</w:delText>
        </w:r>
      </w:del>
      <w:ins w:id="19" w:author="CS Enago9" w:date="2016-10-28T14:11:00Z">
        <w:r w:rsidRPr="003D5E68">
          <w:rPr>
            <w:rFonts w:eastAsia="Times New Roman"/>
            <w:color w:val="000000"/>
            <w:spacing w:val="7"/>
            <w:sz w:val="18"/>
            <w:highlight w:val="yellow"/>
          </w:rPr>
          <w:t>s</w:t>
        </w:r>
      </w:ins>
      <w:r w:rsidRPr="003D5E68">
        <w:rPr>
          <w:rFonts w:eastAsia="Times New Roman"/>
          <w:color w:val="000000"/>
          <w:spacing w:val="7"/>
          <w:sz w:val="18"/>
          <w:highlight w:val="yellow"/>
        </w:rPr>
        <w:t xml:space="preserve"> in case of</w:t>
      </w:r>
      <w:ins w:id="20" w:author="CS Enago9" w:date="2016-10-28T14:11:00Z">
        <w:r w:rsidRPr="003D5E68">
          <w:rPr>
            <w:rFonts w:eastAsia="Times New Roman"/>
            <w:color w:val="000000"/>
            <w:spacing w:val="7"/>
            <w:sz w:val="18"/>
            <w:highlight w:val="yellow"/>
          </w:rPr>
          <w:t xml:space="preserve"> </w:t>
        </w:r>
        <w:r w:rsidR="005D012C">
          <w:rPr>
            <w:rFonts w:eastAsia="Times New Roman"/>
            <w:color w:val="000000"/>
            <w:spacing w:val="7"/>
            <w:sz w:val="18"/>
            <w:highlight w:val="yellow"/>
          </w:rPr>
          <w:t>the</w:t>
        </w:r>
      </w:ins>
      <w:r w:rsidR="005D012C">
        <w:rPr>
          <w:rFonts w:eastAsia="Times New Roman"/>
          <w:color w:val="000000"/>
          <w:spacing w:val="7"/>
          <w:sz w:val="18"/>
          <w:highlight w:val="yellow"/>
        </w:rPr>
        <w:t xml:space="preserve"> </w:t>
      </w:r>
      <w:r w:rsidRPr="003D5E68">
        <w:rPr>
          <w:rFonts w:eastAsia="Times New Roman"/>
          <w:color w:val="000000"/>
          <w:spacing w:val="7"/>
          <w:sz w:val="18"/>
          <w:highlight w:val="yellow"/>
        </w:rPr>
        <w:t>EV3 platform [24]</w:t>
      </w:r>
    </w:p>
    <w:p w14:paraId="5268CA6A" w14:textId="623A0724" w:rsidR="00F10532" w:rsidRPr="0040434C" w:rsidRDefault="003D5E68" w:rsidP="0040434C">
      <w:pPr>
        <w:spacing w:line="248" w:lineRule="exact"/>
        <w:ind w:firstLine="144"/>
        <w:jc w:val="both"/>
        <w:textAlignment w:val="baseline"/>
        <w:rPr>
          <w:color w:val="000000"/>
          <w:spacing w:val="6"/>
          <w:sz w:val="18"/>
        </w:rPr>
      </w:pPr>
      <w:r w:rsidRPr="0040434C">
        <w:rPr>
          <w:color w:val="000000"/>
          <w:spacing w:val="6"/>
          <w:sz w:val="18"/>
        </w:rPr>
        <w:t xml:space="preserve">In the proposed framework, to further improve software development efficiency, developers </w:t>
      </w:r>
      <w:r>
        <w:rPr>
          <w:rFonts w:eastAsia="Times New Roman"/>
          <w:color w:val="000000"/>
          <w:spacing w:val="6"/>
          <w:sz w:val="18"/>
        </w:rPr>
        <w:t>trans</w:t>
      </w:r>
      <w:r>
        <w:rPr>
          <w:rFonts w:eastAsia="Times New Roman"/>
          <w:color w:val="000000"/>
          <w:spacing w:val="6"/>
          <w:sz w:val="18"/>
        </w:rPr>
        <w:softHyphen/>
        <w:t>fer</w:t>
      </w:r>
      <w:r w:rsidRPr="0040434C">
        <w:rPr>
          <w:color w:val="000000"/>
          <w:spacing w:val="6"/>
          <w:sz w:val="18"/>
        </w:rPr>
        <w:t xml:space="preserve"> only the mruby application bytecode; mruby libraries are incorporated in the platform. </w:t>
      </w:r>
      <w:r>
        <w:rPr>
          <w:rFonts w:eastAsia="Times New Roman"/>
          <w:color w:val="000000"/>
          <w:spacing w:val="6"/>
          <w:sz w:val="18"/>
        </w:rPr>
        <w:t>The</w:t>
      </w:r>
      <w:r w:rsidRPr="0040434C">
        <w:rPr>
          <w:color w:val="000000"/>
          <w:spacing w:val="6"/>
          <w:sz w:val="18"/>
        </w:rPr>
        <w:t xml:space="preserve"> size, </w:t>
      </w:r>
      <w:r>
        <w:rPr>
          <w:rFonts w:eastAsia="Times New Roman"/>
          <w:color w:val="000000"/>
          <w:spacing w:val="6"/>
          <w:sz w:val="18"/>
        </w:rPr>
        <w:t>load process</w:t>
      </w:r>
      <w:r w:rsidRPr="0040434C">
        <w:rPr>
          <w:color w:val="000000"/>
          <w:spacing w:val="6"/>
          <w:sz w:val="18"/>
        </w:rPr>
        <w:t xml:space="preserve"> time, and </w:t>
      </w:r>
      <w:r>
        <w:rPr>
          <w:rFonts w:eastAsia="Times New Roman"/>
          <w:color w:val="000000"/>
          <w:spacing w:val="6"/>
          <w:sz w:val="18"/>
        </w:rPr>
        <w:t>compilation</w:t>
      </w:r>
      <w:r w:rsidRPr="0040434C">
        <w:rPr>
          <w:color w:val="000000"/>
          <w:spacing w:val="6"/>
          <w:sz w:val="18"/>
        </w:rPr>
        <w:t xml:space="preserve"> time </w:t>
      </w:r>
      <w:r>
        <w:rPr>
          <w:rFonts w:eastAsia="Times New Roman"/>
          <w:color w:val="000000"/>
          <w:spacing w:val="6"/>
          <w:sz w:val="18"/>
        </w:rPr>
        <w:t>for</w:t>
      </w:r>
      <w:r w:rsidRPr="0040434C">
        <w:rPr>
          <w:color w:val="000000"/>
          <w:spacing w:val="6"/>
          <w:sz w:val="18"/>
        </w:rPr>
        <w:t xml:space="preserve"> an mruby application with and without mruby </w:t>
      </w:r>
      <w:r>
        <w:rPr>
          <w:rFonts w:eastAsia="Times New Roman"/>
          <w:color w:val="000000"/>
          <w:spacing w:val="6"/>
          <w:sz w:val="18"/>
        </w:rPr>
        <w:t>li</w:t>
      </w:r>
      <w:r>
        <w:rPr>
          <w:rFonts w:eastAsia="Times New Roman"/>
          <w:color w:val="000000"/>
          <w:spacing w:val="6"/>
          <w:sz w:val="18"/>
        </w:rPr>
        <w:softHyphen/>
        <w:t>brary</w:t>
      </w:r>
      <w:r w:rsidRPr="0040434C">
        <w:rPr>
          <w:color w:val="000000"/>
          <w:spacing w:val="6"/>
          <w:sz w:val="18"/>
        </w:rPr>
        <w:t xml:space="preserve"> are shown in Table </w:t>
      </w:r>
      <w:r>
        <w:rPr>
          <w:rFonts w:eastAsia="Times New Roman"/>
          <w:color w:val="000000"/>
          <w:spacing w:val="6"/>
          <w:sz w:val="18"/>
        </w:rPr>
        <w:t xml:space="preserve">2. The </w:t>
      </w:r>
      <w:r w:rsidRPr="0040434C">
        <w:rPr>
          <w:color w:val="000000"/>
          <w:spacing w:val="6"/>
          <w:sz w:val="18"/>
        </w:rPr>
        <w:t xml:space="preserve">overhead of </w:t>
      </w:r>
      <w:r>
        <w:rPr>
          <w:rFonts w:eastAsia="Times New Roman"/>
          <w:color w:val="000000"/>
          <w:spacing w:val="6"/>
          <w:sz w:val="18"/>
        </w:rPr>
        <w:t>load processing to load</w:t>
      </w:r>
      <w:r w:rsidRPr="0040434C">
        <w:rPr>
          <w:color w:val="000000"/>
          <w:spacing w:val="6"/>
          <w:sz w:val="18"/>
        </w:rPr>
        <w:t xml:space="preserve"> a zero byte bytecode is 50.933 </w:t>
      </w:r>
      <w:r>
        <w:rPr>
          <w:rFonts w:eastAsia="Times New Roman"/>
          <w:color w:val="000000"/>
          <w:spacing w:val="6"/>
          <w:sz w:val="18"/>
        </w:rPr>
        <w:t>msec</w:t>
      </w:r>
      <w:r w:rsidRPr="0040434C">
        <w:rPr>
          <w:color w:val="000000"/>
          <w:spacing w:val="6"/>
          <w:sz w:val="18"/>
        </w:rPr>
        <w:t xml:space="preserve">. Similarly, </w:t>
      </w:r>
      <w:r>
        <w:rPr>
          <w:rFonts w:eastAsia="Times New Roman"/>
          <w:color w:val="000000"/>
          <w:spacing w:val="6"/>
          <w:sz w:val="18"/>
        </w:rPr>
        <w:t>compilation</w:t>
      </w:r>
      <w:r w:rsidRPr="0040434C">
        <w:rPr>
          <w:color w:val="000000"/>
          <w:spacing w:val="6"/>
          <w:sz w:val="18"/>
        </w:rPr>
        <w:t xml:space="preserve"> overhead to compile a zero byte program is 46.9 </w:t>
      </w:r>
      <w:r>
        <w:rPr>
          <w:rFonts w:eastAsia="Times New Roman"/>
          <w:color w:val="000000"/>
          <w:spacing w:val="6"/>
          <w:sz w:val="18"/>
        </w:rPr>
        <w:t>msec</w:t>
      </w:r>
      <w:r w:rsidRPr="0040434C">
        <w:rPr>
          <w:color w:val="000000"/>
          <w:spacing w:val="6"/>
          <w:sz w:val="18"/>
        </w:rPr>
        <w:t xml:space="preserve">. The mruby </w:t>
      </w:r>
      <w:r>
        <w:rPr>
          <w:rFonts w:eastAsia="Times New Roman"/>
          <w:color w:val="000000"/>
          <w:spacing w:val="6"/>
          <w:sz w:val="18"/>
        </w:rPr>
        <w:t>appli</w:t>
      </w:r>
      <w:r>
        <w:rPr>
          <w:rFonts w:eastAsia="Times New Roman"/>
          <w:color w:val="000000"/>
          <w:spacing w:val="6"/>
          <w:sz w:val="18"/>
        </w:rPr>
        <w:softHyphen/>
        <w:t>cation</w:t>
      </w:r>
      <w:r w:rsidRPr="0040434C">
        <w:rPr>
          <w:color w:val="000000"/>
          <w:spacing w:val="6"/>
          <w:sz w:val="18"/>
        </w:rPr>
        <w:t xml:space="preserve"> bytecode is smaller and faster than including the mruby libraries for all terms. The difference increases as the number of RiteVMs increases </w:t>
      </w:r>
      <w:r>
        <w:rPr>
          <w:rFonts w:eastAsia="Times New Roman"/>
          <w:color w:val="000000"/>
          <w:spacing w:val="6"/>
          <w:sz w:val="18"/>
        </w:rPr>
        <w:t>be</w:t>
      </w:r>
      <w:r>
        <w:rPr>
          <w:rFonts w:eastAsia="Times New Roman"/>
          <w:color w:val="000000"/>
          <w:spacing w:val="6"/>
          <w:sz w:val="18"/>
        </w:rPr>
        <w:softHyphen/>
        <w:t>cause</w:t>
      </w:r>
      <w:r w:rsidRPr="0040434C">
        <w:rPr>
          <w:color w:val="000000"/>
          <w:spacing w:val="6"/>
          <w:sz w:val="18"/>
        </w:rPr>
        <w:t xml:space="preserve"> 50 </w:t>
      </w:r>
      <w:r>
        <w:rPr>
          <w:rFonts w:eastAsia="Times New Roman"/>
          <w:color w:val="000000"/>
          <w:spacing w:val="6"/>
          <w:sz w:val="18"/>
        </w:rPr>
        <w:t>msec</w:t>
      </w:r>
      <w:r w:rsidRPr="0040434C">
        <w:rPr>
          <w:color w:val="000000"/>
          <w:spacing w:val="6"/>
          <w:sz w:val="18"/>
        </w:rPr>
        <w:t xml:space="preserve"> of overhead is incurred per RiteVM. These advantages improve the efficiency of software development.</w:t>
      </w:r>
    </w:p>
    <w:p w14:paraId="192A14FC" w14:textId="57123EC8" w:rsidR="00F10532" w:rsidRDefault="003D5E68">
      <w:pPr>
        <w:spacing w:before="286" w:line="208" w:lineRule="exact"/>
        <w:ind w:left="144"/>
        <w:jc w:val="both"/>
        <w:textAlignment w:val="baseline"/>
        <w:rPr>
          <w:rFonts w:eastAsia="Times New Roman"/>
          <w:b/>
          <w:color w:val="000000"/>
          <w:spacing w:val="19"/>
          <w:sz w:val="19"/>
        </w:rPr>
      </w:pPr>
      <w:r>
        <w:rPr>
          <w:rFonts w:eastAsia="Times New Roman"/>
          <w:b/>
          <w:color w:val="000000"/>
          <w:spacing w:val="19"/>
          <w:sz w:val="19"/>
        </w:rPr>
        <w:t xml:space="preserve">4.2 </w:t>
      </w:r>
      <w:r w:rsidRPr="0040434C">
        <w:rPr>
          <w:b/>
          <w:color w:val="000000"/>
          <w:spacing w:val="19"/>
          <w:sz w:val="19"/>
        </w:rPr>
        <w:t>RiteVM Scheduler</w:t>
      </w:r>
    </w:p>
    <w:p w14:paraId="7E73BE2B" w14:textId="1CE69356" w:rsidR="00F10532" w:rsidRPr="0040434C" w:rsidRDefault="003D5E68" w:rsidP="0040434C">
      <w:pPr>
        <w:spacing w:before="2" w:line="246" w:lineRule="exact"/>
        <w:ind w:firstLine="144"/>
        <w:jc w:val="both"/>
        <w:textAlignment w:val="baseline"/>
        <w:rPr>
          <w:color w:val="000000"/>
          <w:spacing w:val="8"/>
          <w:sz w:val="18"/>
        </w:rPr>
      </w:pPr>
      <w:r w:rsidRPr="0040434C">
        <w:rPr>
          <w:color w:val="000000"/>
          <w:spacing w:val="8"/>
          <w:sz w:val="18"/>
        </w:rPr>
        <w:t xml:space="preserve">A comparison of the application execution time with </w:t>
      </w:r>
      <w:r>
        <w:rPr>
          <w:rFonts w:eastAsia="Times New Roman"/>
          <w:color w:val="000000"/>
          <w:spacing w:val="8"/>
          <w:sz w:val="18"/>
        </w:rPr>
        <w:t xml:space="preserve">singletasking, </w:t>
      </w:r>
      <w:r w:rsidRPr="0040434C">
        <w:rPr>
          <w:color w:val="000000"/>
          <w:spacing w:val="8"/>
          <w:sz w:val="18"/>
        </w:rPr>
        <w:t>co-routine</w:t>
      </w:r>
      <w:r>
        <w:rPr>
          <w:rFonts w:eastAsia="Times New Roman"/>
          <w:color w:val="000000"/>
          <w:spacing w:val="8"/>
          <w:sz w:val="18"/>
        </w:rPr>
        <w:t>, and multitasking</w:t>
      </w:r>
      <w:r w:rsidRPr="0040434C">
        <w:rPr>
          <w:color w:val="000000"/>
          <w:spacing w:val="8"/>
          <w:sz w:val="18"/>
        </w:rPr>
        <w:t xml:space="preserve"> is shown in </w:t>
      </w:r>
      <w:r>
        <w:rPr>
          <w:rFonts w:eastAsia="Times New Roman"/>
          <w:color w:val="000000"/>
          <w:spacing w:val="8"/>
          <w:sz w:val="18"/>
        </w:rPr>
        <w:t>Fig.19. A</w:t>
      </w:r>
      <w:r w:rsidRPr="0040434C">
        <w:rPr>
          <w:color w:val="000000"/>
          <w:spacing w:val="8"/>
          <w:sz w:val="18"/>
        </w:rPr>
        <w:t xml:space="preserve"> program with 100,000 loops </w:t>
      </w:r>
      <w:r>
        <w:rPr>
          <w:rFonts w:eastAsia="Times New Roman"/>
          <w:color w:val="000000"/>
          <w:spacing w:val="8"/>
          <w:sz w:val="18"/>
        </w:rPr>
        <w:t xml:space="preserve">was used </w:t>
      </w:r>
      <w:r w:rsidRPr="0040434C">
        <w:rPr>
          <w:color w:val="000000"/>
          <w:spacing w:val="8"/>
          <w:sz w:val="18"/>
        </w:rPr>
        <w:t xml:space="preserve">as an mruby application for the </w:t>
      </w:r>
      <w:r>
        <w:rPr>
          <w:rFonts w:eastAsia="Times New Roman"/>
          <w:color w:val="000000"/>
          <w:spacing w:val="8"/>
          <w:sz w:val="18"/>
        </w:rPr>
        <w:t>evalua</w:t>
      </w:r>
      <w:r>
        <w:rPr>
          <w:rFonts w:eastAsia="Times New Roman"/>
          <w:color w:val="000000"/>
          <w:spacing w:val="8"/>
          <w:sz w:val="18"/>
        </w:rPr>
        <w:softHyphen/>
        <w:t>tion</w:t>
      </w:r>
      <w:r w:rsidRPr="0040434C">
        <w:rPr>
          <w:color w:val="000000"/>
          <w:spacing w:val="8"/>
          <w:sz w:val="18"/>
        </w:rPr>
        <w:t xml:space="preserve"> of execution time</w:t>
      </w:r>
      <w:r>
        <w:rPr>
          <w:rFonts w:eastAsia="Times New Roman"/>
          <w:color w:val="000000"/>
          <w:spacing w:val="8"/>
          <w:sz w:val="18"/>
        </w:rPr>
        <w:t>.</w:t>
      </w:r>
      <w:r w:rsidRPr="0040434C">
        <w:rPr>
          <w:color w:val="000000"/>
          <w:spacing w:val="8"/>
          <w:sz w:val="18"/>
        </w:rPr>
        <w:t xml:space="preserve"> Here, </w:t>
      </w:r>
      <w:r>
        <w:rPr>
          <w:rFonts w:eastAsia="Times New Roman"/>
          <w:color w:val="000000"/>
          <w:spacing w:val="8"/>
          <w:sz w:val="18"/>
        </w:rPr>
        <w:t>the singletask pro</w:t>
      </w:r>
      <w:r>
        <w:rPr>
          <w:rFonts w:eastAsia="Times New Roman"/>
          <w:color w:val="000000"/>
          <w:spacing w:val="8"/>
          <w:sz w:val="18"/>
        </w:rPr>
        <w:softHyphen/>
        <w:t xml:space="preserve">gram looped 100,000 times and </w:t>
      </w:r>
      <w:r w:rsidRPr="0040434C">
        <w:rPr>
          <w:color w:val="000000"/>
          <w:spacing w:val="8"/>
          <w:sz w:val="18"/>
        </w:rPr>
        <w:t>the multitask and co-routine programs looped 50,000 times for each</w:t>
      </w:r>
    </w:p>
    <w:p w14:paraId="3953616C" w14:textId="6087B663" w:rsidR="00F10532" w:rsidRDefault="0040434C">
      <w:pPr>
        <w:spacing w:before="189" w:line="69" w:lineRule="exact"/>
        <w:ind w:left="288"/>
        <w:textAlignment w:val="baseline"/>
        <w:rPr>
          <w:rFonts w:ascii="Tahoma" w:eastAsia="Tahoma" w:hAnsi="Tahoma"/>
          <w:b/>
          <w:color w:val="000000"/>
          <w:spacing w:val="25"/>
          <w:sz w:val="7"/>
        </w:rPr>
      </w:pPr>
      <w:r>
        <w:rPr>
          <w:noProof/>
          <w:lang w:val="en-IN" w:eastAsia="en-IN"/>
        </w:rPr>
        <mc:AlternateContent>
          <mc:Choice Requires="wps">
            <w:drawing>
              <wp:anchor distT="0" distB="0" distL="114300" distR="114300" simplePos="0" relativeHeight="251568128" behindDoc="0" locked="0" layoutInCell="1" allowOverlap="1" wp14:editId="319C9EE0">
                <wp:simplePos x="0" y="0"/>
                <wp:positionH relativeFrom="page">
                  <wp:posOffset>3587750</wp:posOffset>
                </wp:positionH>
                <wp:positionV relativeFrom="page">
                  <wp:posOffset>978535</wp:posOffset>
                </wp:positionV>
                <wp:extent cx="2075815" cy="0"/>
                <wp:effectExtent l="0" t="0" r="0" b="0"/>
                <wp:wrapNone/>
                <wp:docPr id="4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815"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345FB" id="Line 23"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pt,77.05pt" to="445.9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" strokecolor="#9b9da0" strokeweight=".25pt">
                <w10:wrap anchorx="page" anchory="page"/>
              </v:line>
            </w:pict>
          </mc:Fallback>
        </mc:AlternateContent>
      </w:r>
      <w:r w:rsidR="003D5E68">
        <w:br w:type="column"/>
      </w:r>
      <w:r w:rsidR="003D5E68">
        <w:rPr>
          <w:rFonts w:ascii="Tahoma" w:eastAsia="Tahoma" w:hAnsi="Tahoma"/>
          <w:b/>
          <w:color w:val="000000"/>
          <w:spacing w:val="25"/>
          <w:sz w:val="7"/>
        </w:rPr>
        <w:t>660</w:t>
      </w:r>
    </w:p>
    <w:p w14:paraId="4ECD31FE" w14:textId="4A1DDBC1" w:rsidR="00F10532" w:rsidRDefault="0040434C">
      <w:pPr>
        <w:tabs>
          <w:tab w:val="left" w:pos="1368"/>
          <w:tab w:val="left" w:pos="3168"/>
        </w:tabs>
        <w:spacing w:before="7" w:line="150" w:lineRule="exact"/>
        <w:ind w:left="720"/>
        <w:textAlignment w:val="baseline"/>
        <w:rPr>
          <w:rFonts w:ascii="Meiryo" w:eastAsia="Meiryo" w:hAnsi="Meiryo"/>
          <w:b/>
          <w:color w:val="000000"/>
          <w:spacing w:val="-1"/>
          <w:sz w:val="7"/>
        </w:rPr>
      </w:pPr>
      <w:r>
        <w:rPr>
          <w:noProof/>
          <w:lang w:val="en-IN" w:eastAsia="en-IN"/>
        </w:rPr>
        <mc:AlternateContent>
          <mc:Choice Requires="wps">
            <w:drawing>
              <wp:anchor distT="0" distB="0" distL="0" distR="189865" simplePos="0" relativeHeight="251774976" behindDoc="1" locked="0" layoutInCell="1" allowOverlap="1" wp14:editId="6113A7EB">
                <wp:simplePos x="0" y="0"/>
                <wp:positionH relativeFrom="page">
                  <wp:posOffset>3587750</wp:posOffset>
                </wp:positionH>
                <wp:positionV relativeFrom="page">
                  <wp:posOffset>1002665</wp:posOffset>
                </wp:positionV>
                <wp:extent cx="2075180" cy="1174750"/>
                <wp:effectExtent l="0" t="0" r="0" b="0"/>
                <wp:wrapSquare wrapText="bothSides"/>
                <wp:docPr id="4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B00F" w14:textId="77777777" w:rsidR="00F10532" w:rsidRDefault="003D5E68">
                            <w:pPr>
                              <w:spacing w:after="4"/>
                              <w:ind w:right="1051"/>
                              <w:textAlignment w:val="baseline"/>
                            </w:pPr>
                            <w:r>
                              <w:rPr>
                                <w:noProof/>
                                <w:lang w:val="en-IN" w:eastAsia="en-IN"/>
                              </w:rPr>
                              <w:drawing>
                                <wp:inline distT="0" distB="0" distL="0" distR="0">
                                  <wp:extent cx="1407795" cy="3016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test1"/>
                                          <pic:cNvPicPr preferRelativeResize="0"/>
                                        </pic:nvPicPr>
                                        <pic:blipFill>
                                          <a:blip r:embed="rId29"/>
                                          <a:stretch>
                                            <a:fillRect/>
                                          </a:stretch>
                                        </pic:blipFill>
                                        <pic:spPr>
                                          <a:xfrm>
                                            <a:off x="0" y="0"/>
                                            <a:ext cx="1407795" cy="301625"/>
                                          </a:xfrm>
                                          <a:prstGeom prst="rect">
                                            <a:avLst/>
                                          </a:prstGeom>
                                        </pic:spPr>
                                      </pic:pic>
                                    </a:graphicData>
                                  </a:graphic>
                                </wp:inline>
                              </w:drawing>
                            </w:r>
                          </w:p>
                          <w:p w14:paraId="29D30E03" w14:textId="77777777" w:rsidR="00F10532" w:rsidRDefault="003D5E68">
                            <w:pPr>
                              <w:spacing w:before="932" w:after="247" w:line="164" w:lineRule="exact"/>
                              <w:ind w:left="264" w:right="2673"/>
                              <w:textAlignment w:val="baseline"/>
                            </w:pPr>
                            <w:r>
                              <w:rPr>
                                <w:noProof/>
                                <w:lang w:val="en-IN" w:eastAsia="en-IN"/>
                              </w:rPr>
                              <w:drawing>
                                <wp:inline distT="0" distB="0" distL="0" distR="0">
                                  <wp:extent cx="210185" cy="10414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test1"/>
                                          <pic:cNvPicPr preferRelativeResize="0"/>
                                        </pic:nvPicPr>
                                        <pic:blipFill>
                                          <a:blip r:embed="rId30"/>
                                          <a:stretch>
                                            <a:fillRect/>
                                          </a:stretch>
                                        </pic:blipFill>
                                        <pic:spPr>
                                          <a:xfrm>
                                            <a:off x="0" y="0"/>
                                            <a:ext cx="210185" cy="10414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214" type="#_x0000_t202" style="position:absolute;left:0;text-align:left;margin-left:282.5pt;margin-top:78.95pt;width:163.4pt;height:92.5pt;z-index:-251541504;visibility:visible;mso-wrap-style:square;mso-width-percent:0;mso-height-percent:0;mso-wrap-distance-left:0;mso-wrap-distance-top:0;mso-wrap-distance-right:14.9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eQtgIAALU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" filled="f" stroked="f">
                <v:textbox inset="0,0,0,0">
                  <w:txbxContent>
                    <w:p w14:paraId="37B4B00F" w14:textId="77777777" w:rsidR="00F10532" w:rsidRDefault="003D5E68">
                      <w:pPr>
                        <w:spacing w:after="4"/>
                        <w:ind w:right="1051"/>
                        <w:textAlignment w:val="baseline"/>
                      </w:pPr>
                      <w:r>
                        <w:rPr>
                          <w:noProof/>
                          <w:lang w:val="en-IN" w:eastAsia="en-IN"/>
                        </w:rPr>
                        <w:drawing>
                          <wp:inline distT="0" distB="0" distL="0" distR="0">
                            <wp:extent cx="1407795" cy="3016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test1"/>
                                    <pic:cNvPicPr preferRelativeResize="0"/>
                                  </pic:nvPicPr>
                                  <pic:blipFill>
                                    <a:blip r:embed="rId29"/>
                                    <a:stretch>
                                      <a:fillRect/>
                                    </a:stretch>
                                  </pic:blipFill>
                                  <pic:spPr>
                                    <a:xfrm>
                                      <a:off x="0" y="0"/>
                                      <a:ext cx="1407795" cy="301625"/>
                                    </a:xfrm>
                                    <a:prstGeom prst="rect">
                                      <a:avLst/>
                                    </a:prstGeom>
                                  </pic:spPr>
                                </pic:pic>
                              </a:graphicData>
                            </a:graphic>
                          </wp:inline>
                        </w:drawing>
                      </w:r>
                    </w:p>
                    <w:p w14:paraId="29D30E03" w14:textId="77777777" w:rsidR="00F10532" w:rsidRDefault="003D5E68">
                      <w:pPr>
                        <w:spacing w:before="932" w:after="247" w:line="164" w:lineRule="exact"/>
                        <w:ind w:left="264" w:right="2673"/>
                        <w:textAlignment w:val="baseline"/>
                      </w:pPr>
                      <w:r>
                        <w:rPr>
                          <w:noProof/>
                          <w:lang w:val="en-IN" w:eastAsia="en-IN"/>
                        </w:rPr>
                        <w:drawing>
                          <wp:inline distT="0" distB="0" distL="0" distR="0">
                            <wp:extent cx="210185" cy="10414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test1"/>
                                    <pic:cNvPicPr preferRelativeResize="0"/>
                                  </pic:nvPicPr>
                                  <pic:blipFill>
                                    <a:blip r:embed="rId30"/>
                                    <a:stretch>
                                      <a:fillRect/>
                                    </a:stretch>
                                  </pic:blipFill>
                                  <pic:spPr>
                                    <a:xfrm>
                                      <a:off x="0" y="0"/>
                                      <a:ext cx="210185" cy="104140"/>
                                    </a:xfrm>
                                    <a:prstGeom prst="rect">
                                      <a:avLst/>
                                    </a:prstGeom>
                                  </pic:spPr>
                                </pic:pic>
                              </a:graphicData>
                            </a:graphic>
                          </wp:inline>
                        </w:drawing>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569152" behindDoc="0" locked="0" layoutInCell="1" allowOverlap="1" wp14:editId="5B815564">
                <wp:simplePos x="0" y="0"/>
                <wp:positionH relativeFrom="page">
                  <wp:posOffset>3602990</wp:posOffset>
                </wp:positionH>
                <wp:positionV relativeFrom="page">
                  <wp:posOffset>1304290</wp:posOffset>
                </wp:positionV>
                <wp:extent cx="0" cy="821055"/>
                <wp:effectExtent l="0" t="0" r="0" b="0"/>
                <wp:wrapNone/>
                <wp:docPr id="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055"/>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7EBB5" id="Line 21"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7pt,102.7pt" to="283.7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0176" behindDoc="0" locked="0" layoutInCell="1" allowOverlap="1" wp14:editId="2D72446F">
                <wp:simplePos x="0" y="0"/>
                <wp:positionH relativeFrom="page">
                  <wp:posOffset>4892040</wp:posOffset>
                </wp:positionH>
                <wp:positionV relativeFrom="page">
                  <wp:posOffset>1310640</wp:posOffset>
                </wp:positionV>
                <wp:extent cx="512445" cy="0"/>
                <wp:effectExtent l="0" t="0" r="0" b="0"/>
                <wp:wrapNone/>
                <wp:docPr id="3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445" cy="0"/>
                        </a:xfrm>
                        <a:prstGeom prst="line">
                          <a:avLst/>
                        </a:prstGeom>
                        <a:noFill/>
                        <a:ln w="6350">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92D47" id="Line 20"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5.2pt,103.2pt" to="425.5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" strokecolor="#9b9da0" strokeweight=".5pt">
                <w10:wrap anchorx="page" anchory="page"/>
              </v:line>
            </w:pict>
          </mc:Fallback>
        </mc:AlternateContent>
      </w:r>
      <w:r>
        <w:rPr>
          <w:noProof/>
          <w:lang w:val="en-IN" w:eastAsia="en-IN"/>
        </w:rPr>
        <mc:AlternateContent>
          <mc:Choice Requires="wps">
            <w:drawing>
              <wp:anchor distT="0" distB="0" distL="114300" distR="114300" simplePos="0" relativeHeight="251571200" behindDoc="0" locked="0" layoutInCell="1" allowOverlap="1" wp14:editId="435B72D2">
                <wp:simplePos x="0" y="0"/>
                <wp:positionH relativeFrom="page">
                  <wp:posOffset>3587750</wp:posOffset>
                </wp:positionH>
                <wp:positionV relativeFrom="page">
                  <wp:posOffset>1459865</wp:posOffset>
                </wp:positionV>
                <wp:extent cx="2075815" cy="0"/>
                <wp:effectExtent l="0" t="0" r="0" b="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815"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CEB4" id="Line 19"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pt,114.95pt" to="445.9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2224" behindDoc="0" locked="0" layoutInCell="1" allowOverlap="1" wp14:editId="55A4C754">
                <wp:simplePos x="0" y="0"/>
                <wp:positionH relativeFrom="page">
                  <wp:posOffset>4377055</wp:posOffset>
                </wp:positionH>
                <wp:positionV relativeFrom="page">
                  <wp:posOffset>1621790</wp:posOffset>
                </wp:positionV>
                <wp:extent cx="1286510" cy="0"/>
                <wp:effectExtent l="0" t="0" r="0" b="0"/>
                <wp:wrapNone/>
                <wp:docPr id="3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6510"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DB419" id="Line 18"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4.65pt,127.7pt" to="445.9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3248" behindDoc="0" locked="0" layoutInCell="1" allowOverlap="1" wp14:editId="487558F3">
                <wp:simplePos x="0" y="0"/>
                <wp:positionH relativeFrom="page">
                  <wp:posOffset>3587750</wp:posOffset>
                </wp:positionH>
                <wp:positionV relativeFrom="page">
                  <wp:posOffset>1783080</wp:posOffset>
                </wp:positionV>
                <wp:extent cx="2075815" cy="0"/>
                <wp:effectExtent l="0" t="0" r="0" b="0"/>
                <wp:wrapNone/>
                <wp:docPr id="3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815" cy="0"/>
                        </a:xfrm>
                        <a:prstGeom prst="line">
                          <a:avLst/>
                        </a:prstGeom>
                        <a:noFill/>
                        <a:ln w="6350">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D1774" id="Line 17"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pt,140.4pt" to="445.9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" strokecolor="#9b9da0" strokeweight=".5pt">
                <w10:wrap anchorx="page" anchory="page"/>
              </v:line>
            </w:pict>
          </mc:Fallback>
        </mc:AlternateContent>
      </w:r>
      <w:r>
        <w:rPr>
          <w:noProof/>
          <w:lang w:val="en-IN" w:eastAsia="en-IN"/>
        </w:rPr>
        <mc:AlternateContent>
          <mc:Choice Requires="wps">
            <w:drawing>
              <wp:anchor distT="0" distB="0" distL="114300" distR="114300" simplePos="0" relativeHeight="251574272" behindDoc="0" locked="0" layoutInCell="1" allowOverlap="1" wp14:editId="3F304AD4">
                <wp:simplePos x="0" y="0"/>
                <wp:positionH relativeFrom="page">
                  <wp:posOffset>3965575</wp:posOffset>
                </wp:positionH>
                <wp:positionV relativeFrom="page">
                  <wp:posOffset>1941830</wp:posOffset>
                </wp:positionV>
                <wp:extent cx="1697990" cy="0"/>
                <wp:effectExtent l="0" t="0" r="0" b="0"/>
                <wp:wrapNone/>
                <wp:docPr id="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7990"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2F8E0" id="Line 16"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2.25pt,152.9pt" to="445.9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5296" behindDoc="0" locked="0" layoutInCell="1" allowOverlap="1" wp14:editId="21FFFAB1">
                <wp:simplePos x="0" y="0"/>
                <wp:positionH relativeFrom="page">
                  <wp:posOffset>3587750</wp:posOffset>
                </wp:positionH>
                <wp:positionV relativeFrom="page">
                  <wp:posOffset>1621790</wp:posOffset>
                </wp:positionV>
                <wp:extent cx="786765" cy="0"/>
                <wp:effectExtent l="0" t="0" r="0" b="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6765"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3DE8D" id="Line 15"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pt,127.7pt" to="344.4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6320" behindDoc="0" locked="0" layoutInCell="1" allowOverlap="1" wp14:editId="6DEA7AD3">
                <wp:simplePos x="0" y="0"/>
                <wp:positionH relativeFrom="page">
                  <wp:posOffset>5407025</wp:posOffset>
                </wp:positionH>
                <wp:positionV relativeFrom="page">
                  <wp:posOffset>1301750</wp:posOffset>
                </wp:positionV>
                <wp:extent cx="256540" cy="0"/>
                <wp:effectExtent l="0" t="0" r="0" b="0"/>
                <wp:wrapNone/>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0"/>
                        </a:xfrm>
                        <a:prstGeom prst="line">
                          <a:avLst/>
                        </a:prstGeom>
                        <a:noFill/>
                        <a:ln w="6350">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EC509" id="Line 14"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75pt,102.5pt" to="44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" strokecolor="#9b9da0" strokeweight=".5pt">
                <w10:wrap anchorx="page" anchory="page"/>
              </v:line>
            </w:pict>
          </mc:Fallback>
        </mc:AlternateContent>
      </w:r>
      <w:r>
        <w:rPr>
          <w:noProof/>
          <w:lang w:val="en-IN" w:eastAsia="en-IN"/>
        </w:rPr>
        <mc:AlternateContent>
          <mc:Choice Requires="wps">
            <w:drawing>
              <wp:anchor distT="0" distB="0" distL="114300" distR="114300" simplePos="0" relativeHeight="251577344" behindDoc="0" locked="0" layoutInCell="1" allowOverlap="1" wp14:editId="1CFB2B74">
                <wp:simplePos x="0" y="0"/>
                <wp:positionH relativeFrom="page">
                  <wp:posOffset>4995545</wp:posOffset>
                </wp:positionH>
                <wp:positionV relativeFrom="page">
                  <wp:posOffset>1139825</wp:posOffset>
                </wp:positionV>
                <wp:extent cx="668020" cy="0"/>
                <wp:effectExtent l="0" t="0" r="0" b="0"/>
                <wp:wrapNone/>
                <wp:docPr id="2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77C78" id="Line 1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3.35pt,89.75pt" to="445.9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" strokecolor="#9b9da0" strokeweight=".25pt">
                <w10:wrap anchorx="page" anchory="page"/>
              </v:line>
            </w:pict>
          </mc:Fallback>
        </mc:AlternateContent>
      </w:r>
      <w:r>
        <w:rPr>
          <w:noProof/>
          <w:lang w:val="en-IN" w:eastAsia="en-IN"/>
        </w:rPr>
        <mc:AlternateContent>
          <mc:Choice Requires="wps">
            <w:drawing>
              <wp:anchor distT="0" distB="0" distL="114300" distR="114300" simplePos="0" relativeHeight="251578368" behindDoc="0" locked="0" layoutInCell="1" allowOverlap="1" wp14:editId="3253E02E">
                <wp:simplePos x="0" y="0"/>
                <wp:positionH relativeFrom="page">
                  <wp:posOffset>3587750</wp:posOffset>
                </wp:positionH>
                <wp:positionV relativeFrom="page">
                  <wp:posOffset>2177415</wp:posOffset>
                </wp:positionV>
                <wp:extent cx="2075180" cy="0"/>
                <wp:effectExtent l="0" t="0" r="0" b="0"/>
                <wp:wrapNone/>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180" cy="0"/>
                        </a:xfrm>
                        <a:prstGeom prst="line">
                          <a:avLst/>
                        </a:prstGeom>
                        <a:noFill/>
                        <a:ln w="3175">
                          <a:solidFill>
                            <a:srgbClr val="9B9D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B4909" id="Line 12"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pt,171.45pt" to="445.9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" strokecolor="#9b9da0" strokeweight=".25pt">
                <w10:wrap anchorx="page" anchory="page"/>
              </v:line>
            </w:pict>
          </mc:Fallback>
        </mc:AlternateContent>
      </w:r>
      <w:r w:rsidR="003D5E68">
        <w:rPr>
          <w:rFonts w:ascii="Meiryo" w:eastAsia="Meiryo" w:hAnsi="Meiryo"/>
          <w:b/>
          <w:color w:val="000000"/>
          <w:spacing w:val="-1"/>
          <w:sz w:val="7"/>
        </w:rPr>
        <w:t>6LQJOH7DVN</w:t>
      </w:r>
      <w:r w:rsidR="003D5E68">
        <w:rPr>
          <w:rFonts w:ascii="Meiryo" w:eastAsia="Meiryo" w:hAnsi="Meiryo"/>
          <w:b/>
          <w:color w:val="000000"/>
          <w:spacing w:val="-1"/>
          <w:sz w:val="7"/>
        </w:rPr>
        <w:tab/>
        <w:t>0XOWL7DVN 6FKHGXOHU 0XOWL7DVN 'HOD\</w:t>
      </w:r>
      <w:r w:rsidR="003D5E68">
        <w:rPr>
          <w:rFonts w:ascii="Meiryo" w:eastAsia="Meiryo" w:hAnsi="Meiryo"/>
          <w:b/>
          <w:color w:val="000000"/>
          <w:spacing w:val="-1"/>
          <w:sz w:val="7"/>
        </w:rPr>
        <w:tab/>
        <w:t>&amp;RURXWLQH</w:t>
      </w:r>
    </w:p>
    <w:p w14:paraId="3103BB3C" w14:textId="77777777" w:rsidR="00F10532" w:rsidRDefault="003D5E68">
      <w:pPr>
        <w:spacing w:before="164" w:line="249" w:lineRule="exact"/>
        <w:jc w:val="both"/>
        <w:textAlignment w:val="baseline"/>
        <w:rPr>
          <w:rFonts w:ascii="Bookman Old Style" w:eastAsia="Bookman Old Style" w:hAnsi="Bookman Old Style"/>
          <w:b/>
          <w:color w:val="000000"/>
          <w:sz w:val="15"/>
        </w:rPr>
      </w:pPr>
      <w:r>
        <w:rPr>
          <w:rFonts w:ascii="Bookman Old Style" w:eastAsia="Bookman Old Style" w:hAnsi="Bookman Old Style"/>
          <w:b/>
          <w:color w:val="000000"/>
          <w:sz w:val="15"/>
        </w:rPr>
        <w:t>Fig. 19 Comparison of application execution time with singletask, co-routine, and multitask</w:t>
      </w:r>
    </w:p>
    <w:p w14:paraId="7732BE17" w14:textId="77777777" w:rsidR="00F10532" w:rsidRDefault="003D5E68">
      <w:pPr>
        <w:spacing w:before="381" w:line="211" w:lineRule="exact"/>
        <w:jc w:val="both"/>
        <w:textAlignment w:val="baseline"/>
        <w:rPr>
          <w:rFonts w:eastAsia="Times New Roman"/>
          <w:color w:val="000000"/>
          <w:spacing w:val="5"/>
          <w:sz w:val="18"/>
        </w:rPr>
      </w:pPr>
      <w:r>
        <w:rPr>
          <w:rFonts w:eastAsia="Times New Roman"/>
          <w:color w:val="000000"/>
          <w:spacing w:val="5"/>
          <w:sz w:val="18"/>
        </w:rPr>
        <w:t>task.</w:t>
      </w:r>
    </w:p>
    <w:p w14:paraId="70B37BA1" w14:textId="64E41703" w:rsidR="00F10532" w:rsidRDefault="003D5E68">
      <w:pPr>
        <w:spacing w:before="3" w:line="247" w:lineRule="exact"/>
        <w:ind w:left="792" w:hanging="648"/>
        <w:jc w:val="both"/>
        <w:textAlignment w:val="baseline"/>
        <w:rPr>
          <w:rFonts w:eastAsia="Times New Roman"/>
          <w:b/>
          <w:color w:val="000000"/>
          <w:spacing w:val="12"/>
          <w:sz w:val="19"/>
        </w:rPr>
      </w:pPr>
      <w:r>
        <w:rPr>
          <w:rFonts w:eastAsia="Times New Roman"/>
          <w:b/>
          <w:color w:val="000000"/>
          <w:spacing w:val="12"/>
          <w:sz w:val="19"/>
        </w:rPr>
        <w:t xml:space="preserve">4.2.1 </w:t>
      </w:r>
      <w:r w:rsidRPr="0040434C">
        <w:rPr>
          <w:b/>
          <w:color w:val="000000"/>
          <w:spacing w:val="12"/>
          <w:sz w:val="19"/>
        </w:rPr>
        <w:t xml:space="preserve">Execution Time </w:t>
      </w:r>
      <w:r>
        <w:rPr>
          <w:rFonts w:eastAsia="Times New Roman"/>
          <w:b/>
          <w:color w:val="000000"/>
          <w:spacing w:val="12"/>
          <w:sz w:val="19"/>
        </w:rPr>
        <w:t>with</w:t>
      </w:r>
      <w:r w:rsidRPr="0040434C">
        <w:rPr>
          <w:b/>
          <w:color w:val="000000"/>
          <w:spacing w:val="12"/>
          <w:sz w:val="19"/>
        </w:rPr>
        <w:t xml:space="preserve"> Singletask</w:t>
      </w:r>
      <w:r>
        <w:rPr>
          <w:rFonts w:eastAsia="Times New Roman"/>
          <w:b/>
          <w:color w:val="000000"/>
          <w:spacing w:val="12"/>
          <w:sz w:val="19"/>
        </w:rPr>
        <w:t>-ing, Co-routine, and</w:t>
      </w:r>
      <w:r w:rsidRPr="0040434C">
        <w:rPr>
          <w:b/>
          <w:color w:val="000000"/>
          <w:spacing w:val="12"/>
          <w:sz w:val="19"/>
        </w:rPr>
        <w:t xml:space="preserve"> Proposed </w:t>
      </w:r>
      <w:r>
        <w:rPr>
          <w:rFonts w:eastAsia="Times New Roman"/>
          <w:b/>
          <w:color w:val="000000"/>
          <w:spacing w:val="12"/>
          <w:sz w:val="19"/>
        </w:rPr>
        <w:t>Multitasking</w:t>
      </w:r>
    </w:p>
    <w:p w14:paraId="309AB252" w14:textId="3392667E" w:rsidR="00F10532" w:rsidRPr="0040434C" w:rsidRDefault="003D5E68" w:rsidP="0040434C">
      <w:pPr>
        <w:spacing w:line="248" w:lineRule="exact"/>
        <w:ind w:firstLine="144"/>
        <w:jc w:val="both"/>
        <w:textAlignment w:val="baseline"/>
        <w:rPr>
          <w:color w:val="000000"/>
          <w:spacing w:val="6"/>
          <w:sz w:val="18"/>
        </w:rPr>
      </w:pPr>
      <w:r>
        <w:rPr>
          <w:rFonts w:eastAsia="Times New Roman"/>
          <w:color w:val="000000"/>
          <w:spacing w:val="6"/>
          <w:sz w:val="18"/>
        </w:rPr>
        <w:t>Fig.19</w:t>
      </w:r>
      <w:r w:rsidRPr="0040434C">
        <w:rPr>
          <w:color w:val="000000"/>
          <w:spacing w:val="6"/>
          <w:sz w:val="18"/>
        </w:rPr>
        <w:t xml:space="preserve"> shows that the proposed design is </w:t>
      </w:r>
      <w:r>
        <w:rPr>
          <w:rFonts w:eastAsia="Times New Roman"/>
          <w:color w:val="000000"/>
          <w:spacing w:val="6"/>
          <w:sz w:val="18"/>
        </w:rPr>
        <w:t>supe</w:t>
      </w:r>
      <w:r>
        <w:rPr>
          <w:rFonts w:eastAsia="Times New Roman"/>
          <w:color w:val="000000"/>
          <w:spacing w:val="6"/>
          <w:sz w:val="18"/>
        </w:rPr>
        <w:softHyphen/>
        <w:t>rior</w:t>
      </w:r>
      <w:r w:rsidRPr="0040434C">
        <w:rPr>
          <w:color w:val="000000"/>
          <w:spacing w:val="6"/>
          <w:sz w:val="18"/>
        </w:rPr>
        <w:t xml:space="preserve"> to multitask using delay method and co-routine in terms of execution time. The </w:t>
      </w:r>
      <w:r w:rsidRPr="0040434C">
        <w:rPr>
          <w:i/>
          <w:color w:val="000000"/>
          <w:spacing w:val="6"/>
          <w:sz w:val="17"/>
        </w:rPr>
        <w:t xml:space="preserve">delay </w:t>
      </w:r>
      <w:r w:rsidRPr="0040434C">
        <w:rPr>
          <w:color w:val="000000"/>
          <w:spacing w:val="6"/>
          <w:sz w:val="18"/>
        </w:rPr>
        <w:t xml:space="preserve">and co-routine methods run on a RiteVM, which causes the slowdown compared to the proposed </w:t>
      </w:r>
      <w:r>
        <w:rPr>
          <w:rFonts w:eastAsia="Times New Roman"/>
          <w:color w:val="000000"/>
          <w:spacing w:val="6"/>
          <w:sz w:val="18"/>
        </w:rPr>
        <w:t>multitask</w:t>
      </w:r>
      <w:r>
        <w:rPr>
          <w:rFonts w:eastAsia="Times New Roman"/>
          <w:color w:val="000000"/>
          <w:spacing w:val="6"/>
          <w:sz w:val="18"/>
        </w:rPr>
        <w:softHyphen/>
        <w:t>ing.</w:t>
      </w:r>
      <w:r w:rsidRPr="0040434C">
        <w:rPr>
          <w:color w:val="000000"/>
          <w:spacing w:val="6"/>
          <w:sz w:val="18"/>
        </w:rPr>
        <w:t xml:space="preserve"> The scheduler runs as the periodic handler of RTOS. Moreover, developers can utilize the </w:t>
      </w:r>
      <w:r>
        <w:rPr>
          <w:rFonts w:eastAsia="Times New Roman"/>
          <w:color w:val="000000"/>
          <w:spacing w:val="6"/>
          <w:sz w:val="18"/>
        </w:rPr>
        <w:t>sched</w:t>
      </w:r>
      <w:r>
        <w:rPr>
          <w:rFonts w:eastAsia="Times New Roman"/>
          <w:color w:val="000000"/>
          <w:spacing w:val="6"/>
          <w:sz w:val="18"/>
        </w:rPr>
        <w:softHyphen/>
        <w:t>uler</w:t>
      </w:r>
      <w:r w:rsidRPr="0040434C">
        <w:rPr>
          <w:color w:val="000000"/>
          <w:spacing w:val="6"/>
          <w:sz w:val="18"/>
        </w:rPr>
        <w:t xml:space="preserve"> practically because the RiteVM scheduler </w:t>
      </w:r>
      <w:r>
        <w:rPr>
          <w:rFonts w:eastAsia="Times New Roman"/>
          <w:color w:val="000000"/>
          <w:spacing w:val="6"/>
          <w:sz w:val="18"/>
        </w:rPr>
        <w:t>over</w:t>
      </w:r>
      <w:r>
        <w:rPr>
          <w:rFonts w:eastAsia="Times New Roman"/>
          <w:color w:val="000000"/>
          <w:spacing w:val="6"/>
          <w:sz w:val="18"/>
        </w:rPr>
        <w:softHyphen/>
        <w:t>head</w:t>
      </w:r>
      <w:r w:rsidRPr="0040434C">
        <w:rPr>
          <w:color w:val="000000"/>
          <w:spacing w:val="6"/>
          <w:sz w:val="18"/>
        </w:rPr>
        <w:t xml:space="preserve"> is approximately 5%. The scheduler </w:t>
      </w:r>
      <w:r>
        <w:rPr>
          <w:rFonts w:eastAsia="Times New Roman"/>
          <w:color w:val="000000"/>
          <w:spacing w:val="6"/>
          <w:sz w:val="18"/>
        </w:rPr>
        <w:t>inter</w:t>
      </w:r>
      <w:r>
        <w:rPr>
          <w:rFonts w:eastAsia="Times New Roman"/>
          <w:color w:val="000000"/>
          <w:spacing w:val="6"/>
          <w:sz w:val="18"/>
        </w:rPr>
        <w:softHyphen/>
        <w:t>rupts</w:t>
      </w:r>
      <w:r w:rsidRPr="0040434C">
        <w:rPr>
          <w:color w:val="000000"/>
          <w:spacing w:val="6"/>
          <w:sz w:val="18"/>
        </w:rPr>
        <w:t xml:space="preserve"> and switches tasks, which causes this </w:t>
      </w:r>
      <w:r>
        <w:rPr>
          <w:rFonts w:eastAsia="Times New Roman"/>
          <w:color w:val="000000"/>
          <w:spacing w:val="6"/>
          <w:sz w:val="18"/>
        </w:rPr>
        <w:t>over-head.</w:t>
      </w:r>
      <w:r w:rsidRPr="0040434C">
        <w:rPr>
          <w:color w:val="000000"/>
          <w:spacing w:val="6"/>
          <w:sz w:val="18"/>
        </w:rPr>
        <w:t xml:space="preserve">Although the overhead is larger as the </w:t>
      </w:r>
      <w:r>
        <w:rPr>
          <w:rFonts w:eastAsia="Times New Roman"/>
          <w:color w:val="000000"/>
          <w:spacing w:val="6"/>
          <w:sz w:val="18"/>
        </w:rPr>
        <w:t>num</w:t>
      </w:r>
      <w:r>
        <w:rPr>
          <w:rFonts w:eastAsia="Times New Roman"/>
          <w:color w:val="000000"/>
          <w:spacing w:val="6"/>
          <w:sz w:val="18"/>
        </w:rPr>
        <w:softHyphen/>
        <w:t>ber</w:t>
      </w:r>
      <w:r w:rsidRPr="0040434C">
        <w:rPr>
          <w:color w:val="000000"/>
          <w:spacing w:val="6"/>
          <w:sz w:val="18"/>
        </w:rPr>
        <w:t xml:space="preserve"> of RiteVMs increases, it also spreads the </w:t>
      </w:r>
      <w:r>
        <w:rPr>
          <w:rFonts w:eastAsia="Times New Roman"/>
          <w:color w:val="000000"/>
          <w:spacing w:val="6"/>
          <w:sz w:val="18"/>
        </w:rPr>
        <w:t>dif</w:t>
      </w:r>
      <w:r>
        <w:rPr>
          <w:rFonts w:eastAsia="Times New Roman"/>
          <w:color w:val="000000"/>
          <w:spacing w:val="6"/>
          <w:sz w:val="18"/>
        </w:rPr>
        <w:softHyphen/>
        <w:t>ference</w:t>
      </w:r>
      <w:r w:rsidRPr="0040434C">
        <w:rPr>
          <w:color w:val="000000"/>
          <w:spacing w:val="6"/>
          <w:sz w:val="18"/>
        </w:rPr>
        <w:t xml:space="preserve"> between multitask and co-routine. </w:t>
      </w:r>
      <w:r>
        <w:rPr>
          <w:rFonts w:eastAsia="Times New Roman"/>
          <w:color w:val="000000"/>
          <w:spacing w:val="6"/>
          <w:sz w:val="18"/>
        </w:rPr>
        <w:t>There</w:t>
      </w:r>
      <w:r>
        <w:rPr>
          <w:rFonts w:eastAsia="Times New Roman"/>
          <w:color w:val="000000"/>
          <w:spacing w:val="6"/>
          <w:sz w:val="18"/>
        </w:rPr>
        <w:softHyphen/>
        <w:t>fore</w:t>
      </w:r>
      <w:r w:rsidRPr="0040434C">
        <w:rPr>
          <w:color w:val="000000"/>
          <w:spacing w:val="6"/>
          <w:sz w:val="18"/>
        </w:rPr>
        <w:t xml:space="preserve">, the scheduler is the more efficient approach for multitasking than the existing multitasking and co-routine. Here, the periodic time of the scheduler is 1 </w:t>
      </w:r>
      <w:r>
        <w:rPr>
          <w:rFonts w:eastAsia="Times New Roman"/>
          <w:color w:val="000000"/>
          <w:spacing w:val="6"/>
          <w:sz w:val="18"/>
        </w:rPr>
        <w:t xml:space="preserve">msec. It takes approximately 3 </w:t>
      </w:r>
      <w:r>
        <w:rPr>
          <w:rFonts w:eastAsia="Times New Roman"/>
          <w:color w:val="000000"/>
          <w:spacing w:val="6"/>
          <w:sz w:val="19"/>
        </w:rPr>
        <w:t>µ</w:t>
      </w:r>
      <w:r>
        <w:rPr>
          <w:rFonts w:eastAsia="Times New Roman"/>
          <w:color w:val="000000"/>
          <w:spacing w:val="6"/>
          <w:sz w:val="18"/>
        </w:rPr>
        <w:t>sec on average to switch tasks once</w:t>
      </w:r>
      <w:r w:rsidRPr="0040434C">
        <w:rPr>
          <w:color w:val="000000"/>
          <w:spacing w:val="6"/>
          <w:sz w:val="18"/>
        </w:rPr>
        <w:t>.</w:t>
      </w:r>
    </w:p>
    <w:p w14:paraId="39B7BDBE" w14:textId="1CA4D7AB" w:rsidR="00F10532" w:rsidRDefault="003D5E68">
      <w:pPr>
        <w:spacing w:before="42" w:line="208" w:lineRule="exact"/>
        <w:ind w:left="144"/>
        <w:jc w:val="both"/>
        <w:textAlignment w:val="baseline"/>
        <w:rPr>
          <w:rFonts w:eastAsia="Times New Roman"/>
          <w:b/>
          <w:color w:val="000000"/>
          <w:spacing w:val="16"/>
          <w:sz w:val="19"/>
        </w:rPr>
      </w:pPr>
      <w:r>
        <w:rPr>
          <w:rFonts w:eastAsia="Times New Roman"/>
          <w:b/>
          <w:color w:val="000000"/>
          <w:spacing w:val="16"/>
          <w:sz w:val="19"/>
        </w:rPr>
        <w:t xml:space="preserve">4. 2.2 </w:t>
      </w:r>
      <w:r w:rsidRPr="0040434C">
        <w:rPr>
          <w:b/>
          <w:color w:val="000000"/>
          <w:spacing w:val="16"/>
          <w:sz w:val="19"/>
        </w:rPr>
        <w:t>Periodic Time Overhead</w:t>
      </w:r>
    </w:p>
    <w:p w14:paraId="528C9BE9" w14:textId="36DE465D" w:rsidR="00F10532" w:rsidRPr="0040434C" w:rsidRDefault="003D5E68" w:rsidP="0040434C">
      <w:pPr>
        <w:spacing w:line="247" w:lineRule="exact"/>
        <w:ind w:firstLine="144"/>
        <w:jc w:val="both"/>
        <w:textAlignment w:val="baseline"/>
        <w:rPr>
          <w:color w:val="000000"/>
          <w:spacing w:val="5"/>
          <w:sz w:val="18"/>
        </w:rPr>
      </w:pPr>
      <w:r>
        <w:rPr>
          <w:rFonts w:eastAsia="Times New Roman"/>
          <w:color w:val="000000"/>
          <w:spacing w:val="5"/>
          <w:sz w:val="18"/>
        </w:rPr>
        <w:t>Fig.20</w:t>
      </w:r>
      <w:r w:rsidRPr="0040434C">
        <w:rPr>
          <w:color w:val="000000"/>
          <w:spacing w:val="5"/>
          <w:sz w:val="18"/>
        </w:rPr>
        <w:t xml:space="preserve"> shows the execution time of multitasking with the periodic handler. The lower limit of the periodic time is 1 </w:t>
      </w:r>
      <w:r>
        <w:rPr>
          <w:rFonts w:eastAsia="Times New Roman"/>
          <w:color w:val="000000"/>
          <w:spacing w:val="5"/>
          <w:sz w:val="18"/>
        </w:rPr>
        <w:t>msec</w:t>
      </w:r>
      <w:r w:rsidRPr="0040434C">
        <w:rPr>
          <w:color w:val="000000"/>
          <w:spacing w:val="5"/>
          <w:sz w:val="18"/>
        </w:rPr>
        <w:t xml:space="preserve"> due to the specifications of </w:t>
      </w:r>
      <w:r>
        <w:rPr>
          <w:rFonts w:eastAsia="Times New Roman"/>
          <w:color w:val="000000"/>
          <w:spacing w:val="5"/>
          <w:sz w:val="18"/>
        </w:rPr>
        <w:t>TOPPERS</w:t>
      </w:r>
      <w:r w:rsidRPr="0040434C">
        <w:rPr>
          <w:color w:val="000000"/>
          <w:spacing w:val="5"/>
          <w:sz w:val="18"/>
        </w:rPr>
        <w:t xml:space="preserve">/HRP2, i.e., the RTOS. The execution time decreases as the periodic time increases, </w:t>
      </w:r>
      <w:r>
        <w:rPr>
          <w:rFonts w:eastAsia="Times New Roman"/>
          <w:color w:val="000000"/>
          <w:spacing w:val="5"/>
          <w:sz w:val="18"/>
        </w:rPr>
        <w:t>be</w:t>
      </w:r>
      <w:r>
        <w:rPr>
          <w:rFonts w:eastAsia="Times New Roman"/>
          <w:color w:val="000000"/>
          <w:spacing w:val="5"/>
          <w:sz w:val="18"/>
        </w:rPr>
        <w:softHyphen/>
        <w:t>cause</w:t>
      </w:r>
      <w:r w:rsidRPr="0040434C">
        <w:rPr>
          <w:color w:val="000000"/>
          <w:spacing w:val="5"/>
          <w:sz w:val="18"/>
        </w:rPr>
        <w:t xml:space="preserve"> the number of switched tasks decreases. Note that an execution time of 1 </w:t>
      </w:r>
      <w:r>
        <w:rPr>
          <w:rFonts w:eastAsia="Times New Roman"/>
          <w:color w:val="000000"/>
          <w:spacing w:val="5"/>
          <w:sz w:val="18"/>
        </w:rPr>
        <w:t>msec</w:t>
      </w:r>
      <w:r w:rsidRPr="0040434C">
        <w:rPr>
          <w:color w:val="000000"/>
          <w:spacing w:val="5"/>
          <w:sz w:val="18"/>
        </w:rPr>
        <w:t xml:space="preserve"> is approximately 1% greater than that of 8 </w:t>
      </w:r>
      <w:r>
        <w:rPr>
          <w:rFonts w:eastAsia="Times New Roman"/>
          <w:color w:val="000000"/>
          <w:spacing w:val="5"/>
          <w:sz w:val="18"/>
        </w:rPr>
        <w:t>msec</w:t>
      </w:r>
      <w:r w:rsidRPr="0040434C">
        <w:rPr>
          <w:color w:val="000000"/>
          <w:spacing w:val="5"/>
          <w:sz w:val="18"/>
        </w:rPr>
        <w:t xml:space="preserve">. The RiteVM </w:t>
      </w:r>
      <w:r>
        <w:rPr>
          <w:rFonts w:eastAsia="Times New Roman"/>
          <w:color w:val="000000"/>
          <w:spacing w:val="5"/>
          <w:sz w:val="18"/>
        </w:rPr>
        <w:t>sched</w:t>
      </w:r>
      <w:r>
        <w:rPr>
          <w:rFonts w:eastAsia="Times New Roman"/>
          <w:color w:val="000000"/>
          <w:spacing w:val="5"/>
          <w:sz w:val="18"/>
        </w:rPr>
        <w:softHyphen/>
        <w:t>uler</w:t>
      </w:r>
      <w:r w:rsidRPr="0040434C">
        <w:rPr>
          <w:color w:val="000000"/>
          <w:spacing w:val="5"/>
          <w:sz w:val="18"/>
        </w:rPr>
        <w:t xml:space="preserve"> with a short periodic time can execute multiple tasks effectively because the periodic time overhead is not large. Note that a smaller periodic time is better for multitasking due to concurrent or </w:t>
      </w:r>
      <w:r>
        <w:rPr>
          <w:rFonts w:eastAsia="Times New Roman"/>
          <w:color w:val="000000"/>
          <w:spacing w:val="5"/>
          <w:sz w:val="18"/>
        </w:rPr>
        <w:t>paral-</w:t>
      </w:r>
      <w:r>
        <w:rPr>
          <w:rFonts w:eastAsia="Times New Roman"/>
          <w:color w:val="000000"/>
          <w:sz w:val="24"/>
        </w:rPr>
        <w:t xml:space="preserve"> </w:t>
      </w:r>
    </w:p>
    <w:p w14:paraId="774626E3" w14:textId="77777777" w:rsidR="00F10532" w:rsidRDefault="00F10532">
      <w:pPr>
        <w:sectPr w:rsidR="00F10532">
          <w:type w:val="continuous"/>
          <w:pgSz w:w="11909" w:h="16838"/>
          <w:pgMar w:top="900" w:right="2692" w:bottom="3186" w:left="708" w:header="720" w:footer="720" w:gutter="0"/>
          <w:cols w:num="2" w:space="0" w:equalWidth="0">
            <w:col w:w="4100" w:space="309"/>
            <w:col w:w="4100" w:space="0"/>
          </w:cols>
        </w:sectPr>
      </w:pPr>
    </w:p>
    <w:p w14:paraId="594ECC39" w14:textId="77777777" w:rsidR="00F10532" w:rsidRDefault="003D5E68">
      <w:pPr>
        <w:tabs>
          <w:tab w:val="right" w:pos="5184"/>
        </w:tabs>
        <w:spacing w:after="184" w:line="209" w:lineRule="exact"/>
        <w:ind w:left="72"/>
        <w:textAlignment w:val="baseline"/>
        <w:rPr>
          <w:rFonts w:eastAsia="Times New Roman"/>
          <w:color w:val="000000"/>
          <w:sz w:val="18"/>
        </w:rPr>
      </w:pPr>
      <w:r>
        <w:rPr>
          <w:rFonts w:eastAsia="Times New Roman"/>
          <w:color w:val="000000"/>
          <w:sz w:val="18"/>
        </w:rPr>
        <w:t>Vol. 0 No. 0 1983</w:t>
      </w:r>
      <w:r>
        <w:rPr>
          <w:rFonts w:eastAsia="Times New Roman"/>
          <w:color w:val="000000"/>
          <w:sz w:val="18"/>
        </w:rPr>
        <w:tab/>
        <w:t>11</w:t>
      </w:r>
    </w:p>
    <w:p w14:paraId="3EFD86FE" w14:textId="77777777" w:rsidR="00F10532" w:rsidRDefault="00F10532">
      <w:pPr>
        <w:spacing w:after="184" w:line="209" w:lineRule="exact"/>
        <w:sectPr w:rsidR="00F10532">
          <w:pgSz w:w="11909" w:h="16838"/>
          <w:pgMar w:top="960" w:right="2631" w:bottom="3076" w:left="4018" w:header="720" w:footer="720" w:gutter="0"/>
          <w:cols w:space="720"/>
        </w:sectPr>
      </w:pPr>
    </w:p>
    <w:p w14:paraId="1F308169" w14:textId="2700A215" w:rsidR="00F10532" w:rsidRDefault="0040434C">
      <w:pPr>
        <w:spacing w:before="142" w:line="61" w:lineRule="exact"/>
        <w:jc w:val="right"/>
        <w:textAlignment w:val="baseline"/>
        <w:rPr>
          <w:rFonts w:ascii="Verdana" w:eastAsia="Verdana" w:hAnsi="Verdana"/>
          <w:color w:val="000000"/>
          <w:spacing w:val="12"/>
          <w:sz w:val="8"/>
        </w:rPr>
      </w:pPr>
      <w:r>
        <w:rPr>
          <w:noProof/>
          <w:lang w:val="en-IN" w:eastAsia="en-IN"/>
        </w:rPr>
        <mc:AlternateContent>
          <mc:Choice Requires="wps">
            <w:drawing>
              <wp:anchor distT="0" distB="0" distL="0" distR="0" simplePos="0" relativeHeight="251776000" behindDoc="1" locked="0" layoutInCell="1" allowOverlap="1" wp14:editId="53E583DD">
                <wp:simplePos x="0" y="0"/>
                <wp:positionH relativeFrom="page">
                  <wp:posOffset>816610</wp:posOffset>
                </wp:positionH>
                <wp:positionV relativeFrom="page">
                  <wp:posOffset>867410</wp:posOffset>
                </wp:positionV>
                <wp:extent cx="2236470" cy="1151255"/>
                <wp:effectExtent l="0" t="0" r="0" b="0"/>
                <wp:wrapSquare wrapText="bothSides"/>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6470" cy="115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C8915" w14:textId="77777777" w:rsidR="00F10532" w:rsidRDefault="003D5E68">
                            <w:pPr>
                              <w:spacing w:before="180" w:after="30"/>
                              <w:ind w:left="44" w:right="296"/>
                              <w:textAlignment w:val="baseline"/>
                            </w:pPr>
                            <w:r>
                              <w:rPr>
                                <w:noProof/>
                                <w:lang w:val="en-IN" w:eastAsia="en-IN"/>
                              </w:rPr>
                              <w:drawing>
                                <wp:inline distT="0" distB="0" distL="0" distR="0">
                                  <wp:extent cx="2020570" cy="101790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test1"/>
                                          <pic:cNvPicPr preferRelativeResize="0"/>
                                        </pic:nvPicPr>
                                        <pic:blipFill>
                                          <a:blip r:embed="rId31"/>
                                          <a:stretch>
                                            <a:fillRect/>
                                          </a:stretch>
                                        </pic:blipFill>
                                        <pic:spPr>
                                          <a:xfrm>
                                            <a:off x="0" y="0"/>
                                            <a:ext cx="2020570" cy="101790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215" type="#_x0000_t202" style="position:absolute;left:0;text-align:left;margin-left:64.3pt;margin-top:68.3pt;width:176.1pt;height:90.65pt;z-index:-251540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HdsgIAALU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" filled="f" stroked="f">
                <v:textbox inset="0,0,0,0">
                  <w:txbxContent>
                    <w:p w14:paraId="7DEC8915" w14:textId="77777777" w:rsidR="00F10532" w:rsidRDefault="003D5E68">
                      <w:pPr>
                        <w:spacing w:before="180" w:after="30"/>
                        <w:ind w:left="44" w:right="296"/>
                        <w:textAlignment w:val="baseline"/>
                      </w:pPr>
                      <w:r>
                        <w:rPr>
                          <w:noProof/>
                          <w:lang w:val="en-IN" w:eastAsia="en-IN"/>
                        </w:rPr>
                        <w:drawing>
                          <wp:inline distT="0" distB="0" distL="0" distR="0">
                            <wp:extent cx="2020570" cy="101790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test1"/>
                                    <pic:cNvPicPr preferRelativeResize="0"/>
                                  </pic:nvPicPr>
                                  <pic:blipFill>
                                    <a:blip r:embed="rId31"/>
                                    <a:stretch>
                                      <a:fillRect/>
                                    </a:stretch>
                                  </pic:blipFill>
                                  <pic:spPr>
                                    <a:xfrm>
                                      <a:off x="0" y="0"/>
                                      <a:ext cx="2020570" cy="1017905"/>
                                    </a:xfrm>
                                    <a:prstGeom prst="rect">
                                      <a:avLst/>
                                    </a:prstGeom>
                                  </pic:spPr>
                                </pic:pic>
                              </a:graphicData>
                            </a:graphic>
                          </wp:inline>
                        </w:drawing>
                      </w:r>
                    </w:p>
                  </w:txbxContent>
                </v:textbox>
                <w10:wrap type="square" anchorx="page" anchory="page"/>
              </v:shape>
            </w:pict>
          </mc:Fallback>
        </mc:AlternateContent>
      </w:r>
      <w:r w:rsidR="003D5E68">
        <w:rPr>
          <w:rFonts w:ascii="Verdana" w:eastAsia="Verdana" w:hAnsi="Verdana"/>
          <w:color w:val="000000"/>
          <w:spacing w:val="12"/>
          <w:sz w:val="8"/>
        </w:rPr>
        <w:t>600</w:t>
      </w:r>
    </w:p>
    <w:p w14:paraId="22E16965" w14:textId="77A56BA0" w:rsidR="00F10532" w:rsidRDefault="0040434C">
      <w:pPr>
        <w:spacing w:before="185" w:line="61" w:lineRule="exact"/>
        <w:textAlignment w:val="baseline"/>
        <w:rPr>
          <w:rFonts w:ascii="Verdana" w:eastAsia="Verdana" w:hAnsi="Verdana"/>
          <w:color w:val="000000"/>
          <w:spacing w:val="-33"/>
          <w:sz w:val="8"/>
        </w:rPr>
      </w:pPr>
      <w:r>
        <w:rPr>
          <w:noProof/>
          <w:lang w:val="en-IN" w:eastAsia="en-IN"/>
        </w:rPr>
        <mc:AlternateContent>
          <mc:Choice Requires="wps">
            <w:drawing>
              <wp:anchor distT="0" distB="0" distL="0" distR="0" simplePos="0" relativeHeight="251777024" behindDoc="1" locked="0" layoutInCell="1" allowOverlap="1" wp14:editId="352215A7">
                <wp:simplePos x="0" y="0"/>
                <wp:positionH relativeFrom="page">
                  <wp:posOffset>449580</wp:posOffset>
                </wp:positionH>
                <wp:positionV relativeFrom="page">
                  <wp:posOffset>1004570</wp:posOffset>
                </wp:positionV>
                <wp:extent cx="285115" cy="1365885"/>
                <wp:effectExtent l="0" t="0" r="0" b="0"/>
                <wp:wrapSquare wrapText="bothSides"/>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AA70" w14:textId="77777777" w:rsidR="00F10532" w:rsidRDefault="003D5E68">
                            <w:pPr>
                              <w:spacing w:before="281" w:after="24" w:line="139" w:lineRule="exact"/>
                              <w:ind w:right="72"/>
                              <w:jc w:val="right"/>
                              <w:textAlignment w:val="baseline"/>
                              <w:rPr>
                                <w:rFonts w:ascii="Verdana" w:eastAsia="Verdana" w:hAnsi="Verdana"/>
                                <w:color w:val="000000"/>
                                <w:spacing w:val="-8"/>
                                <w:sz w:val="14"/>
                              </w:rPr>
                            </w:pPr>
                            <w:r>
                              <w:rPr>
                                <w:rFonts w:ascii="Verdana" w:eastAsia="Verdana" w:hAnsi="Verdana"/>
                                <w:color w:val="000000"/>
                                <w:spacing w:val="-8"/>
                                <w:sz w:val="14"/>
                              </w:rPr>
                              <w:t>Execution Time [msec]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216" type="#_x0000_t202" style="position:absolute;margin-left:35.4pt;margin-top:79.1pt;width:22.45pt;height:107.55pt;z-index:-251539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" filled="f" stroked="f">
                <v:textbox style="layout-flow:vertical;mso-layout-flow-alt:bottom-to-top" inset="0,0,0,0">
                  <w:txbxContent>
                    <w:p w14:paraId="0E30AA70" w14:textId="77777777" w:rsidR="00F10532" w:rsidRDefault="003D5E68">
                      <w:pPr>
                        <w:spacing w:before="281" w:after="24" w:line="139" w:lineRule="exact"/>
                        <w:ind w:right="72"/>
                        <w:jc w:val="right"/>
                        <w:textAlignment w:val="baseline"/>
                        <w:rPr>
                          <w:rFonts w:ascii="Verdana" w:eastAsia="Verdana" w:hAnsi="Verdana"/>
                          <w:color w:val="000000"/>
                          <w:spacing w:val="-8"/>
                          <w:sz w:val="14"/>
                        </w:rPr>
                      </w:pPr>
                      <w:r>
                        <w:rPr>
                          <w:rFonts w:ascii="Verdana" w:eastAsia="Verdana" w:hAnsi="Verdana"/>
                          <w:color w:val="000000"/>
                          <w:spacing w:val="-8"/>
                          <w:sz w:val="14"/>
                        </w:rPr>
                        <w:t>Execution Time [msec]</w:t>
                      </w:r>
                    </w:p>
                  </w:txbxContent>
                </v:textbox>
                <w10:wrap type="square" anchorx="page" anchory="page"/>
              </v:shape>
            </w:pict>
          </mc:Fallback>
        </mc:AlternateContent>
      </w:r>
      <w:r w:rsidR="003D5E68">
        <w:rPr>
          <w:rFonts w:ascii="Verdana" w:eastAsia="Verdana" w:hAnsi="Verdana"/>
          <w:color w:val="000000"/>
          <w:spacing w:val="-33"/>
          <w:sz w:val="8"/>
        </w:rPr>
        <w:t>590</w:t>
      </w:r>
    </w:p>
    <w:p w14:paraId="3C950FC6" w14:textId="77777777" w:rsidR="00F10532" w:rsidRDefault="003D5E68">
      <w:pPr>
        <w:spacing w:before="190" w:line="71" w:lineRule="exact"/>
        <w:textAlignment w:val="baseline"/>
        <w:rPr>
          <w:rFonts w:ascii="Verdana" w:eastAsia="Verdana" w:hAnsi="Verdana"/>
          <w:color w:val="000000"/>
          <w:spacing w:val="-33"/>
          <w:sz w:val="8"/>
        </w:rPr>
      </w:pPr>
      <w:r>
        <w:rPr>
          <w:rFonts w:ascii="Verdana" w:eastAsia="Verdana" w:hAnsi="Verdana"/>
          <w:color w:val="000000"/>
          <w:spacing w:val="-33"/>
          <w:sz w:val="8"/>
        </w:rPr>
        <w:t>580</w:t>
      </w:r>
    </w:p>
    <w:p w14:paraId="3D8AEEBB" w14:textId="77777777" w:rsidR="00F10532" w:rsidRDefault="003D5E68">
      <w:pPr>
        <w:spacing w:before="185" w:line="71" w:lineRule="exact"/>
        <w:textAlignment w:val="baseline"/>
        <w:rPr>
          <w:rFonts w:ascii="Verdana" w:eastAsia="Verdana" w:hAnsi="Verdana"/>
          <w:color w:val="000000"/>
          <w:spacing w:val="-33"/>
          <w:sz w:val="8"/>
        </w:rPr>
      </w:pPr>
      <w:r>
        <w:rPr>
          <w:rFonts w:ascii="Verdana" w:eastAsia="Verdana" w:hAnsi="Verdana"/>
          <w:color w:val="000000"/>
          <w:spacing w:val="-33"/>
          <w:sz w:val="8"/>
        </w:rPr>
        <w:t>570</w:t>
      </w:r>
    </w:p>
    <w:p w14:paraId="15F54092" w14:textId="77777777" w:rsidR="00F10532" w:rsidRDefault="003D5E68">
      <w:pPr>
        <w:spacing w:before="185" w:line="71" w:lineRule="exact"/>
        <w:textAlignment w:val="baseline"/>
        <w:rPr>
          <w:rFonts w:ascii="Verdana" w:eastAsia="Verdana" w:hAnsi="Verdana"/>
          <w:color w:val="000000"/>
          <w:spacing w:val="-33"/>
          <w:sz w:val="8"/>
        </w:rPr>
      </w:pPr>
      <w:r>
        <w:rPr>
          <w:rFonts w:ascii="Verdana" w:eastAsia="Verdana" w:hAnsi="Verdana"/>
          <w:color w:val="000000"/>
          <w:spacing w:val="-33"/>
          <w:sz w:val="8"/>
        </w:rPr>
        <w:t>560</w:t>
      </w:r>
    </w:p>
    <w:p w14:paraId="7CBAE333" w14:textId="77777777" w:rsidR="00F10532" w:rsidRDefault="003D5E68">
      <w:pPr>
        <w:spacing w:before="190" w:line="67" w:lineRule="exact"/>
        <w:textAlignment w:val="baseline"/>
        <w:rPr>
          <w:rFonts w:ascii="Verdana" w:eastAsia="Verdana" w:hAnsi="Verdana"/>
          <w:color w:val="000000"/>
          <w:spacing w:val="-33"/>
          <w:sz w:val="8"/>
        </w:rPr>
      </w:pPr>
      <w:r>
        <w:rPr>
          <w:rFonts w:ascii="Verdana" w:eastAsia="Verdana" w:hAnsi="Verdana"/>
          <w:color w:val="000000"/>
          <w:spacing w:val="-33"/>
          <w:sz w:val="8"/>
        </w:rPr>
        <w:t>550</w:t>
      </w:r>
    </w:p>
    <w:p w14:paraId="28AB0447" w14:textId="77777777" w:rsidR="00F10532" w:rsidRDefault="003D5E68">
      <w:pPr>
        <w:spacing w:before="186" w:after="21" w:line="74" w:lineRule="exact"/>
        <w:textAlignment w:val="baseline"/>
        <w:rPr>
          <w:rFonts w:ascii="Verdana" w:eastAsia="Verdana" w:hAnsi="Verdana"/>
          <w:color w:val="000000"/>
          <w:spacing w:val="-33"/>
          <w:sz w:val="8"/>
        </w:rPr>
      </w:pPr>
      <w:r>
        <w:rPr>
          <w:rFonts w:ascii="Verdana" w:eastAsia="Verdana" w:hAnsi="Verdana"/>
          <w:color w:val="000000"/>
          <w:spacing w:val="-33"/>
          <w:sz w:val="8"/>
        </w:rPr>
        <w:t>540</w:t>
      </w:r>
    </w:p>
    <w:p w14:paraId="43CFEF3C" w14:textId="77777777" w:rsidR="00F10532" w:rsidRDefault="003D5E68">
      <w:pPr>
        <w:tabs>
          <w:tab w:val="left" w:pos="1152"/>
          <w:tab w:val="left" w:pos="1944"/>
          <w:tab w:val="left" w:pos="2736"/>
        </w:tabs>
        <w:spacing w:before="18" w:line="91" w:lineRule="exact"/>
        <w:ind w:left="360"/>
        <w:textAlignment w:val="baseline"/>
        <w:rPr>
          <w:rFonts w:ascii="Verdana" w:eastAsia="Verdana" w:hAnsi="Verdana"/>
          <w:color w:val="000000"/>
          <w:spacing w:val="5"/>
          <w:sz w:val="9"/>
        </w:rPr>
      </w:pPr>
      <w:r>
        <w:rPr>
          <w:rFonts w:ascii="Verdana" w:eastAsia="Verdana" w:hAnsi="Verdana"/>
          <w:color w:val="000000"/>
          <w:spacing w:val="5"/>
          <w:sz w:val="9"/>
        </w:rPr>
        <w:t>1 msec</w:t>
      </w:r>
      <w:r>
        <w:rPr>
          <w:rFonts w:ascii="Verdana" w:eastAsia="Verdana" w:hAnsi="Verdana"/>
          <w:color w:val="000000"/>
          <w:spacing w:val="5"/>
          <w:sz w:val="9"/>
        </w:rPr>
        <w:tab/>
        <w:t>2 msec</w:t>
      </w:r>
      <w:r>
        <w:rPr>
          <w:rFonts w:ascii="Verdana" w:eastAsia="Verdana" w:hAnsi="Verdana"/>
          <w:color w:val="000000"/>
          <w:spacing w:val="5"/>
          <w:sz w:val="9"/>
        </w:rPr>
        <w:tab/>
        <w:t>4 msec</w:t>
      </w:r>
      <w:r>
        <w:rPr>
          <w:rFonts w:ascii="Verdana" w:eastAsia="Verdana" w:hAnsi="Verdana"/>
          <w:color w:val="000000"/>
          <w:spacing w:val="5"/>
          <w:sz w:val="9"/>
        </w:rPr>
        <w:tab/>
        <w:t>8 msec</w:t>
      </w:r>
    </w:p>
    <w:p w14:paraId="1B19A9AA" w14:textId="77777777" w:rsidR="00F10532" w:rsidRDefault="003D5E68">
      <w:pPr>
        <w:spacing w:before="43" w:line="154" w:lineRule="exact"/>
        <w:ind w:left="1368"/>
        <w:textAlignment w:val="baseline"/>
        <w:rPr>
          <w:rFonts w:ascii="Verdana" w:eastAsia="Verdana" w:hAnsi="Verdana"/>
          <w:color w:val="000000"/>
          <w:spacing w:val="-3"/>
          <w:sz w:val="14"/>
        </w:rPr>
      </w:pPr>
      <w:r>
        <w:rPr>
          <w:rFonts w:ascii="Verdana" w:eastAsia="Verdana" w:hAnsi="Verdana"/>
          <w:color w:val="000000"/>
          <w:spacing w:val="-3"/>
          <w:sz w:val="14"/>
        </w:rPr>
        <w:t>Periodic Time</w:t>
      </w:r>
    </w:p>
    <w:p w14:paraId="428EA291" w14:textId="77777777" w:rsidR="00F10532" w:rsidRDefault="003D5E68">
      <w:pPr>
        <w:spacing w:before="248" w:after="434" w:line="249" w:lineRule="exact"/>
        <w:jc w:val="center"/>
        <w:textAlignment w:val="baseline"/>
        <w:rPr>
          <w:rFonts w:ascii="Bookman Old Style" w:eastAsia="Bookman Old Style" w:hAnsi="Bookman Old Style"/>
          <w:color w:val="000000"/>
          <w:sz w:val="16"/>
        </w:rPr>
      </w:pPr>
      <w:r>
        <w:rPr>
          <w:rFonts w:ascii="Bookman Old Style" w:eastAsia="Bookman Old Style" w:hAnsi="Bookman Old Style"/>
          <w:color w:val="000000"/>
          <w:sz w:val="16"/>
        </w:rPr>
        <w:t xml:space="preserve">Fig. 20 Comparison of overhead for each </w:t>
      </w:r>
      <w:r>
        <w:rPr>
          <w:rFonts w:ascii="Bookman Old Style" w:eastAsia="Bookman Old Style" w:hAnsi="Bookman Old Style"/>
          <w:color w:val="000000"/>
          <w:sz w:val="16"/>
        </w:rPr>
        <w:br/>
        <w:t>cyclic period of RiteVM scheduler</w:t>
      </w:r>
    </w:p>
    <w:tbl>
      <w:tblPr>
        <w:tblW w:w="0" w:type="auto"/>
        <w:tblLayout w:type="fixed"/>
        <w:tblCellMar>
          <w:left w:w="0" w:type="dxa"/>
          <w:right w:w="0" w:type="dxa"/>
        </w:tblCellMar>
        <w:tblLook w:val="04A0" w:firstRow="1" w:lastRow="0" w:firstColumn="1" w:lastColumn="0" w:noHBand="0" w:noVBand="1"/>
      </w:tblPr>
      <w:tblGrid>
        <w:gridCol w:w="441"/>
        <w:gridCol w:w="185"/>
        <w:gridCol w:w="788"/>
        <w:gridCol w:w="637"/>
        <w:gridCol w:w="443"/>
        <w:gridCol w:w="637"/>
        <w:gridCol w:w="789"/>
      </w:tblGrid>
      <w:tr w:rsidR="00F10532" w14:paraId="2DB08C0C" w14:textId="77777777">
        <w:trPr>
          <w:trHeight w:hRule="exact" w:val="43"/>
        </w:trPr>
        <w:tc>
          <w:tcPr>
            <w:tcW w:w="441" w:type="dxa"/>
            <w:tcBorders>
              <w:top w:val="none" w:sz="0" w:space="0" w:color="000000"/>
              <w:left w:val="none" w:sz="0" w:space="0" w:color="000000"/>
              <w:bottom w:val="none" w:sz="0" w:space="0" w:color="000000"/>
              <w:right w:val="none" w:sz="0" w:space="0" w:color="000000"/>
            </w:tcBorders>
          </w:tcPr>
          <w:p w14:paraId="74FF7D46" w14:textId="77777777" w:rsidR="00F10532" w:rsidRDefault="00F10532"/>
        </w:tc>
        <w:tc>
          <w:tcPr>
            <w:tcW w:w="185" w:type="dxa"/>
            <w:vMerge w:val="restart"/>
            <w:tcBorders>
              <w:top w:val="none" w:sz="0" w:space="0" w:color="000000"/>
              <w:left w:val="none" w:sz="0" w:space="0" w:color="000000"/>
              <w:bottom w:val="single" w:sz="0" w:space="0" w:color="000000"/>
              <w:right w:val="none" w:sz="0" w:space="0" w:color="000000"/>
            </w:tcBorders>
          </w:tcPr>
          <w:p w14:paraId="0875D627" w14:textId="77777777" w:rsidR="00F10532" w:rsidRDefault="003D5E68">
            <w:pPr>
              <w:spacing w:line="258" w:lineRule="exact"/>
              <w:ind w:left="72"/>
              <w:textAlignment w:val="baseline"/>
              <w:rPr>
                <w:rFonts w:ascii="Verdana" w:eastAsia="Verdana" w:hAnsi="Verdana"/>
                <w:color w:val="000000"/>
                <w:spacing w:val="-13"/>
                <w:sz w:val="8"/>
              </w:rPr>
            </w:pPr>
            <w:r>
              <w:rPr>
                <w:rFonts w:ascii="Verdana" w:eastAsia="Verdana" w:hAnsi="Verdana"/>
                <w:color w:val="000000"/>
                <w:spacing w:val="-13"/>
                <w:sz w:val="8"/>
              </w:rPr>
              <w:t>3 2.5 2 1..5 1. 0.5</w:t>
            </w:r>
          </w:p>
          <w:p w14:paraId="2BA5430D" w14:textId="77777777" w:rsidR="00F10532" w:rsidRDefault="003D5E68">
            <w:pPr>
              <w:spacing w:before="219" w:after="7" w:line="74" w:lineRule="exact"/>
              <w:ind w:left="72"/>
              <w:jc w:val="right"/>
              <w:textAlignment w:val="baseline"/>
              <w:rPr>
                <w:rFonts w:ascii="Verdana" w:eastAsia="Verdana" w:hAnsi="Verdana"/>
                <w:color w:val="000000"/>
                <w:sz w:val="8"/>
              </w:rPr>
            </w:pPr>
            <w:r>
              <w:rPr>
                <w:rFonts w:ascii="Verdana" w:eastAsia="Verdana" w:hAnsi="Verdana"/>
                <w:color w:val="000000"/>
                <w:sz w:val="8"/>
              </w:rPr>
              <w:t>0</w:t>
            </w:r>
          </w:p>
        </w:tc>
        <w:tc>
          <w:tcPr>
            <w:tcW w:w="788" w:type="dxa"/>
            <w:tcBorders>
              <w:top w:val="single" w:sz="2" w:space="0" w:color="9B9DA0"/>
              <w:left w:val="none" w:sz="0" w:space="0" w:color="000000"/>
              <w:bottom w:val="single" w:sz="2" w:space="0" w:color="9B9DA0"/>
              <w:right w:val="none" w:sz="0" w:space="0" w:color="000000"/>
            </w:tcBorders>
          </w:tcPr>
          <w:p w14:paraId="7E0A1BFE" w14:textId="77777777" w:rsidR="00F10532" w:rsidRDefault="00F10532"/>
        </w:tc>
        <w:tc>
          <w:tcPr>
            <w:tcW w:w="637" w:type="dxa"/>
            <w:tcBorders>
              <w:top w:val="single" w:sz="2" w:space="0" w:color="9B9DA0"/>
              <w:left w:val="none" w:sz="0" w:space="0" w:color="000000"/>
              <w:bottom w:val="single" w:sz="2" w:space="0" w:color="9B9DA0"/>
              <w:right w:val="none" w:sz="0" w:space="0" w:color="000000"/>
            </w:tcBorders>
          </w:tcPr>
          <w:p w14:paraId="64E0CA0B" w14:textId="77777777" w:rsidR="00F10532" w:rsidRDefault="00F10532"/>
        </w:tc>
        <w:tc>
          <w:tcPr>
            <w:tcW w:w="443" w:type="dxa"/>
            <w:tcBorders>
              <w:top w:val="single" w:sz="2" w:space="0" w:color="9B9DA0"/>
              <w:left w:val="none" w:sz="0" w:space="0" w:color="000000"/>
              <w:bottom w:val="single" w:sz="2" w:space="0" w:color="9B9DA0"/>
              <w:right w:val="none" w:sz="0" w:space="0" w:color="000000"/>
            </w:tcBorders>
          </w:tcPr>
          <w:p w14:paraId="1EB4020E" w14:textId="77777777" w:rsidR="00F10532" w:rsidRDefault="00F10532"/>
        </w:tc>
        <w:tc>
          <w:tcPr>
            <w:tcW w:w="637" w:type="dxa"/>
            <w:tcBorders>
              <w:top w:val="single" w:sz="2" w:space="0" w:color="9B9DA0"/>
              <w:left w:val="none" w:sz="0" w:space="0" w:color="000000"/>
              <w:bottom w:val="single" w:sz="2" w:space="0" w:color="9B9DA0"/>
              <w:right w:val="none" w:sz="0" w:space="0" w:color="000000"/>
            </w:tcBorders>
          </w:tcPr>
          <w:p w14:paraId="7ABFA8CD" w14:textId="77777777" w:rsidR="00F10532" w:rsidRDefault="00F10532"/>
        </w:tc>
        <w:tc>
          <w:tcPr>
            <w:tcW w:w="789" w:type="dxa"/>
            <w:tcBorders>
              <w:top w:val="single" w:sz="2" w:space="0" w:color="9B9DA0"/>
              <w:left w:val="none" w:sz="0" w:space="0" w:color="000000"/>
              <w:bottom w:val="single" w:sz="2" w:space="0" w:color="9B9DA0"/>
              <w:right w:val="none" w:sz="0" w:space="0" w:color="000000"/>
            </w:tcBorders>
          </w:tcPr>
          <w:p w14:paraId="25BBB8E2" w14:textId="77777777" w:rsidR="00F10532" w:rsidRDefault="00F10532"/>
        </w:tc>
      </w:tr>
      <w:tr w:rsidR="00F10532" w14:paraId="6DBF45C7" w14:textId="77777777">
        <w:trPr>
          <w:trHeight w:hRule="exact" w:val="293"/>
        </w:trPr>
        <w:tc>
          <w:tcPr>
            <w:tcW w:w="441" w:type="dxa"/>
            <w:vMerge w:val="restart"/>
            <w:tcBorders>
              <w:top w:val="none" w:sz="0" w:space="0" w:color="000000"/>
              <w:left w:val="none" w:sz="0" w:space="0" w:color="000000"/>
              <w:bottom w:val="single" w:sz="0" w:space="0" w:color="000000"/>
              <w:right w:val="none" w:sz="0" w:space="0" w:color="000000"/>
            </w:tcBorders>
            <w:textDirection w:val="btLr"/>
            <w:vAlign w:val="bottom"/>
          </w:tcPr>
          <w:p w14:paraId="68F968F2" w14:textId="77777777" w:rsidR="00F10532" w:rsidRDefault="003D5E68">
            <w:pPr>
              <w:spacing w:before="281" w:after="9" w:line="139" w:lineRule="exact"/>
              <w:ind w:left="36"/>
              <w:textAlignment w:val="baseline"/>
              <w:rPr>
                <w:rFonts w:ascii="Verdana" w:eastAsia="Verdana" w:hAnsi="Verdana"/>
                <w:color w:val="000000"/>
                <w:sz w:val="14"/>
              </w:rPr>
            </w:pPr>
            <w:r>
              <w:rPr>
                <w:rFonts w:ascii="Verdana" w:eastAsia="Verdana" w:hAnsi="Verdana"/>
                <w:color w:val="000000"/>
                <w:sz w:val="14"/>
              </w:rPr>
              <w:t>Execution Time [msec]</w:t>
            </w:r>
          </w:p>
        </w:tc>
        <w:tc>
          <w:tcPr>
            <w:tcW w:w="185" w:type="dxa"/>
            <w:vMerge/>
            <w:tcBorders>
              <w:top w:val="single" w:sz="0" w:space="0" w:color="000000"/>
              <w:left w:val="none" w:sz="0" w:space="0" w:color="000000"/>
              <w:bottom w:val="single" w:sz="0" w:space="0" w:color="000000"/>
              <w:right w:val="none" w:sz="0" w:space="0" w:color="000000"/>
            </w:tcBorders>
          </w:tcPr>
          <w:p w14:paraId="433BFBC8" w14:textId="77777777" w:rsidR="00F10532" w:rsidRDefault="00F10532"/>
        </w:tc>
        <w:tc>
          <w:tcPr>
            <w:tcW w:w="788" w:type="dxa"/>
            <w:tcBorders>
              <w:top w:val="single" w:sz="2" w:space="0" w:color="9B9DA0"/>
              <w:left w:val="none" w:sz="0" w:space="0" w:color="000000"/>
              <w:bottom w:val="single" w:sz="4" w:space="0" w:color="9B9DA0"/>
              <w:right w:val="none" w:sz="0" w:space="0" w:color="000000"/>
            </w:tcBorders>
          </w:tcPr>
          <w:p w14:paraId="6F3708C3" w14:textId="77777777" w:rsidR="00F10532" w:rsidRDefault="00F10532"/>
        </w:tc>
        <w:tc>
          <w:tcPr>
            <w:tcW w:w="637" w:type="dxa"/>
            <w:tcBorders>
              <w:top w:val="single" w:sz="2" w:space="0" w:color="9B9DA0"/>
              <w:left w:val="none" w:sz="0" w:space="0" w:color="000000"/>
              <w:bottom w:val="single" w:sz="4" w:space="0" w:color="9B9DA0"/>
              <w:right w:val="none" w:sz="0" w:space="0" w:color="000000"/>
            </w:tcBorders>
          </w:tcPr>
          <w:p w14:paraId="2D580A44" w14:textId="77777777" w:rsidR="00F10532" w:rsidRDefault="00F10532"/>
        </w:tc>
        <w:tc>
          <w:tcPr>
            <w:tcW w:w="443" w:type="dxa"/>
            <w:tcBorders>
              <w:top w:val="single" w:sz="2" w:space="0" w:color="9B9DA0"/>
              <w:left w:val="none" w:sz="0" w:space="0" w:color="000000"/>
              <w:bottom w:val="single" w:sz="4" w:space="0" w:color="9B9DA0"/>
              <w:right w:val="none" w:sz="0" w:space="0" w:color="000000"/>
            </w:tcBorders>
          </w:tcPr>
          <w:p w14:paraId="258E9C0F" w14:textId="77777777" w:rsidR="00F10532" w:rsidRDefault="00F10532"/>
        </w:tc>
        <w:tc>
          <w:tcPr>
            <w:tcW w:w="637" w:type="dxa"/>
            <w:tcBorders>
              <w:top w:val="single" w:sz="2" w:space="0" w:color="9B9DA0"/>
              <w:left w:val="none" w:sz="0" w:space="0" w:color="000000"/>
              <w:bottom w:val="single" w:sz="4" w:space="0" w:color="9B9DA0"/>
              <w:right w:val="none" w:sz="0" w:space="0" w:color="000000"/>
            </w:tcBorders>
          </w:tcPr>
          <w:p w14:paraId="6B05BE9E" w14:textId="77777777" w:rsidR="00F10532" w:rsidRDefault="00F10532"/>
        </w:tc>
        <w:tc>
          <w:tcPr>
            <w:tcW w:w="789" w:type="dxa"/>
            <w:vMerge w:val="restart"/>
            <w:tcBorders>
              <w:top w:val="single" w:sz="2" w:space="0" w:color="9B9DA0"/>
              <w:left w:val="none" w:sz="0" w:space="0" w:color="000000"/>
              <w:bottom w:val="single" w:sz="0" w:space="0" w:color="000000"/>
              <w:right w:val="none" w:sz="0" w:space="0" w:color="000000"/>
            </w:tcBorders>
          </w:tcPr>
          <w:p w14:paraId="566EA510" w14:textId="77777777" w:rsidR="00F10532" w:rsidRDefault="003D5E68">
            <w:pPr>
              <w:ind w:right="26"/>
              <w:jc w:val="center"/>
              <w:textAlignment w:val="baseline"/>
            </w:pPr>
            <w:r>
              <w:rPr>
                <w:noProof/>
                <w:lang w:val="en-IN" w:eastAsia="en-IN"/>
              </w:rPr>
              <w:drawing>
                <wp:inline distT="0" distB="0" distL="0" distR="0">
                  <wp:extent cx="280670" cy="33528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test1"/>
                          <pic:cNvPicPr preferRelativeResize="0"/>
                        </pic:nvPicPr>
                        <pic:blipFill>
                          <a:blip r:embed="rId32"/>
                          <a:stretch>
                            <a:fillRect/>
                          </a:stretch>
                        </pic:blipFill>
                        <pic:spPr>
                          <a:xfrm>
                            <a:off x="0" y="0"/>
                            <a:ext cx="280670" cy="335280"/>
                          </a:xfrm>
                          <a:prstGeom prst="rect">
                            <a:avLst/>
                          </a:prstGeom>
                        </pic:spPr>
                      </pic:pic>
                    </a:graphicData>
                  </a:graphic>
                </wp:inline>
              </w:drawing>
            </w:r>
          </w:p>
        </w:tc>
      </w:tr>
      <w:tr w:rsidR="00F10532" w14:paraId="3DB96871" w14:textId="77777777">
        <w:trPr>
          <w:trHeight w:hRule="exact" w:val="293"/>
        </w:trPr>
        <w:tc>
          <w:tcPr>
            <w:tcW w:w="441" w:type="dxa"/>
            <w:vMerge/>
            <w:tcBorders>
              <w:top w:val="single" w:sz="0" w:space="0" w:color="000000"/>
              <w:left w:val="none" w:sz="0" w:space="0" w:color="000000"/>
              <w:bottom w:val="single" w:sz="0" w:space="0" w:color="000000"/>
              <w:right w:val="none" w:sz="0" w:space="0" w:color="000000"/>
            </w:tcBorders>
            <w:textDirection w:val="btLr"/>
            <w:vAlign w:val="bottom"/>
          </w:tcPr>
          <w:p w14:paraId="5DE4E3DE" w14:textId="77777777" w:rsidR="00F10532" w:rsidRDefault="00F10532"/>
        </w:tc>
        <w:tc>
          <w:tcPr>
            <w:tcW w:w="185" w:type="dxa"/>
            <w:vMerge/>
            <w:tcBorders>
              <w:top w:val="single" w:sz="0" w:space="0" w:color="000000"/>
              <w:left w:val="none" w:sz="0" w:space="0" w:color="000000"/>
              <w:bottom w:val="single" w:sz="0" w:space="0" w:color="000000"/>
              <w:right w:val="none" w:sz="0" w:space="0" w:color="000000"/>
            </w:tcBorders>
          </w:tcPr>
          <w:p w14:paraId="3106B02A" w14:textId="77777777" w:rsidR="00F10532" w:rsidRDefault="00F10532"/>
        </w:tc>
        <w:tc>
          <w:tcPr>
            <w:tcW w:w="788" w:type="dxa"/>
            <w:tcBorders>
              <w:top w:val="single" w:sz="4" w:space="0" w:color="9B9DA0"/>
              <w:left w:val="none" w:sz="0" w:space="0" w:color="000000"/>
              <w:bottom w:val="single" w:sz="2" w:space="0" w:color="9B9DA0"/>
              <w:right w:val="none" w:sz="0" w:space="0" w:color="000000"/>
            </w:tcBorders>
          </w:tcPr>
          <w:p w14:paraId="68A1000A" w14:textId="77777777" w:rsidR="00F10532" w:rsidRDefault="00F10532"/>
        </w:tc>
        <w:tc>
          <w:tcPr>
            <w:tcW w:w="637" w:type="dxa"/>
            <w:tcBorders>
              <w:top w:val="single" w:sz="4" w:space="0" w:color="9B9DA0"/>
              <w:left w:val="none" w:sz="0" w:space="0" w:color="000000"/>
              <w:bottom w:val="single" w:sz="2" w:space="0" w:color="9B9DA0"/>
              <w:right w:val="none" w:sz="0" w:space="0" w:color="000000"/>
            </w:tcBorders>
          </w:tcPr>
          <w:p w14:paraId="038B7619" w14:textId="77777777" w:rsidR="00F10532" w:rsidRDefault="00F10532"/>
        </w:tc>
        <w:tc>
          <w:tcPr>
            <w:tcW w:w="443" w:type="dxa"/>
            <w:tcBorders>
              <w:top w:val="single" w:sz="4" w:space="0" w:color="9B9DA0"/>
              <w:left w:val="none" w:sz="0" w:space="0" w:color="000000"/>
              <w:bottom w:val="single" w:sz="2" w:space="0" w:color="9B9DA0"/>
              <w:right w:val="none" w:sz="0" w:space="0" w:color="000000"/>
            </w:tcBorders>
          </w:tcPr>
          <w:p w14:paraId="183E573B" w14:textId="77777777" w:rsidR="00F10532" w:rsidRDefault="00F10532"/>
        </w:tc>
        <w:tc>
          <w:tcPr>
            <w:tcW w:w="637" w:type="dxa"/>
            <w:tcBorders>
              <w:top w:val="single" w:sz="4" w:space="0" w:color="9B9DA0"/>
              <w:left w:val="none" w:sz="0" w:space="0" w:color="000000"/>
              <w:bottom w:val="single" w:sz="2" w:space="0" w:color="9B9DA0"/>
              <w:right w:val="none" w:sz="0" w:space="0" w:color="000000"/>
            </w:tcBorders>
          </w:tcPr>
          <w:p w14:paraId="2AA5241D" w14:textId="77777777" w:rsidR="00F10532" w:rsidRDefault="00F10532"/>
        </w:tc>
        <w:tc>
          <w:tcPr>
            <w:tcW w:w="789" w:type="dxa"/>
            <w:vMerge/>
            <w:tcBorders>
              <w:top w:val="single" w:sz="0" w:space="0" w:color="000000"/>
              <w:left w:val="none" w:sz="0" w:space="0" w:color="000000"/>
              <w:bottom w:val="single" w:sz="2" w:space="0" w:color="9B9DA0"/>
              <w:right w:val="none" w:sz="0" w:space="0" w:color="000000"/>
            </w:tcBorders>
          </w:tcPr>
          <w:p w14:paraId="1C67306C" w14:textId="77777777" w:rsidR="00F10532" w:rsidRDefault="00F10532"/>
        </w:tc>
      </w:tr>
      <w:tr w:rsidR="00F10532" w14:paraId="01E3AA42" w14:textId="77777777">
        <w:trPr>
          <w:trHeight w:hRule="exact" w:val="298"/>
        </w:trPr>
        <w:tc>
          <w:tcPr>
            <w:tcW w:w="441" w:type="dxa"/>
            <w:vMerge/>
            <w:tcBorders>
              <w:top w:val="single" w:sz="0" w:space="0" w:color="000000"/>
              <w:left w:val="none" w:sz="0" w:space="0" w:color="000000"/>
              <w:bottom w:val="single" w:sz="0" w:space="0" w:color="000000"/>
              <w:right w:val="none" w:sz="0" w:space="0" w:color="000000"/>
            </w:tcBorders>
            <w:textDirection w:val="btLr"/>
            <w:vAlign w:val="bottom"/>
          </w:tcPr>
          <w:p w14:paraId="0CE87C4A" w14:textId="77777777" w:rsidR="00F10532" w:rsidRDefault="00F10532"/>
        </w:tc>
        <w:tc>
          <w:tcPr>
            <w:tcW w:w="185" w:type="dxa"/>
            <w:vMerge/>
            <w:tcBorders>
              <w:top w:val="single" w:sz="0" w:space="0" w:color="000000"/>
              <w:left w:val="none" w:sz="0" w:space="0" w:color="000000"/>
              <w:bottom w:val="single" w:sz="0" w:space="0" w:color="000000"/>
              <w:right w:val="none" w:sz="0" w:space="0" w:color="000000"/>
            </w:tcBorders>
          </w:tcPr>
          <w:p w14:paraId="4DF4D010" w14:textId="77777777" w:rsidR="00F10532" w:rsidRDefault="00F10532"/>
        </w:tc>
        <w:tc>
          <w:tcPr>
            <w:tcW w:w="788" w:type="dxa"/>
            <w:tcBorders>
              <w:top w:val="single" w:sz="2" w:space="0" w:color="9B9DA0"/>
              <w:left w:val="none" w:sz="0" w:space="0" w:color="000000"/>
              <w:bottom w:val="single" w:sz="4" w:space="0" w:color="9B9DA0"/>
              <w:right w:val="none" w:sz="0" w:space="0" w:color="000000"/>
            </w:tcBorders>
          </w:tcPr>
          <w:p w14:paraId="43DEE3F5" w14:textId="77777777" w:rsidR="00F10532" w:rsidRDefault="00F10532"/>
        </w:tc>
        <w:tc>
          <w:tcPr>
            <w:tcW w:w="637" w:type="dxa"/>
            <w:tcBorders>
              <w:top w:val="single" w:sz="2" w:space="0" w:color="9B9DA0"/>
              <w:left w:val="none" w:sz="0" w:space="0" w:color="000000"/>
              <w:bottom w:val="single" w:sz="4" w:space="0" w:color="9B9DA0"/>
              <w:right w:val="none" w:sz="0" w:space="0" w:color="000000"/>
            </w:tcBorders>
          </w:tcPr>
          <w:p w14:paraId="58DC084B" w14:textId="77777777" w:rsidR="00F10532" w:rsidRDefault="00F10532"/>
        </w:tc>
        <w:tc>
          <w:tcPr>
            <w:tcW w:w="443" w:type="dxa"/>
            <w:vMerge w:val="restart"/>
            <w:tcBorders>
              <w:top w:val="single" w:sz="2" w:space="0" w:color="9B9DA0"/>
              <w:left w:val="none" w:sz="0" w:space="0" w:color="000000"/>
              <w:bottom w:val="single" w:sz="0" w:space="0" w:color="000000"/>
              <w:right w:val="none" w:sz="0" w:space="0" w:color="000000"/>
            </w:tcBorders>
          </w:tcPr>
          <w:p w14:paraId="0C36FA5E" w14:textId="77777777" w:rsidR="00F10532" w:rsidRDefault="003D5E68">
            <w:pPr>
              <w:jc w:val="center"/>
              <w:textAlignment w:val="baseline"/>
            </w:pPr>
            <w:r>
              <w:rPr>
                <w:noProof/>
                <w:lang w:val="en-IN" w:eastAsia="en-IN"/>
              </w:rPr>
              <w:drawing>
                <wp:inline distT="0" distB="0" distL="0" distR="0">
                  <wp:extent cx="280670" cy="2921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test1"/>
                          <pic:cNvPicPr preferRelativeResize="0"/>
                        </pic:nvPicPr>
                        <pic:blipFill>
                          <a:blip r:embed="rId33"/>
                          <a:stretch>
                            <a:fillRect/>
                          </a:stretch>
                        </pic:blipFill>
                        <pic:spPr>
                          <a:xfrm>
                            <a:off x="0" y="0"/>
                            <a:ext cx="280670" cy="292100"/>
                          </a:xfrm>
                          <a:prstGeom prst="rect">
                            <a:avLst/>
                          </a:prstGeom>
                        </pic:spPr>
                      </pic:pic>
                    </a:graphicData>
                  </a:graphic>
                </wp:inline>
              </w:drawing>
            </w:r>
          </w:p>
        </w:tc>
        <w:tc>
          <w:tcPr>
            <w:tcW w:w="637" w:type="dxa"/>
            <w:tcBorders>
              <w:top w:val="single" w:sz="2" w:space="0" w:color="9B9DA0"/>
              <w:left w:val="none" w:sz="0" w:space="0" w:color="000000"/>
              <w:bottom w:val="single" w:sz="4" w:space="0" w:color="9B9DA0"/>
              <w:right w:val="none" w:sz="0" w:space="0" w:color="000000"/>
            </w:tcBorders>
          </w:tcPr>
          <w:p w14:paraId="342FA8D0" w14:textId="77777777" w:rsidR="00F10532" w:rsidRDefault="00F10532"/>
        </w:tc>
        <w:tc>
          <w:tcPr>
            <w:tcW w:w="789" w:type="dxa"/>
            <w:tcBorders>
              <w:top w:val="single" w:sz="2" w:space="0" w:color="9B9DA0"/>
              <w:left w:val="none" w:sz="0" w:space="0" w:color="000000"/>
              <w:bottom w:val="single" w:sz="4" w:space="0" w:color="9B9DA0"/>
              <w:right w:val="none" w:sz="0" w:space="0" w:color="000000"/>
            </w:tcBorders>
          </w:tcPr>
          <w:p w14:paraId="236C040A" w14:textId="77777777" w:rsidR="00F10532" w:rsidRDefault="00F10532"/>
        </w:tc>
      </w:tr>
      <w:tr w:rsidR="00F10532" w14:paraId="7018D6B5" w14:textId="77777777">
        <w:trPr>
          <w:trHeight w:hRule="exact" w:val="292"/>
        </w:trPr>
        <w:tc>
          <w:tcPr>
            <w:tcW w:w="441" w:type="dxa"/>
            <w:vMerge/>
            <w:tcBorders>
              <w:top w:val="single" w:sz="0" w:space="0" w:color="000000"/>
              <w:left w:val="none" w:sz="0" w:space="0" w:color="000000"/>
              <w:bottom w:val="single" w:sz="0" w:space="0" w:color="000000"/>
              <w:right w:val="none" w:sz="0" w:space="0" w:color="000000"/>
            </w:tcBorders>
            <w:textDirection w:val="btLr"/>
            <w:vAlign w:val="bottom"/>
          </w:tcPr>
          <w:p w14:paraId="1607696A" w14:textId="77777777" w:rsidR="00F10532" w:rsidRDefault="00F10532"/>
        </w:tc>
        <w:tc>
          <w:tcPr>
            <w:tcW w:w="185" w:type="dxa"/>
            <w:vMerge/>
            <w:tcBorders>
              <w:top w:val="single" w:sz="0" w:space="0" w:color="000000"/>
              <w:left w:val="none" w:sz="0" w:space="0" w:color="000000"/>
              <w:bottom w:val="single" w:sz="0" w:space="0" w:color="000000"/>
              <w:right w:val="none" w:sz="0" w:space="0" w:color="000000"/>
            </w:tcBorders>
          </w:tcPr>
          <w:p w14:paraId="3563CD45" w14:textId="77777777" w:rsidR="00F10532" w:rsidRDefault="00F10532"/>
        </w:tc>
        <w:tc>
          <w:tcPr>
            <w:tcW w:w="788" w:type="dxa"/>
            <w:tcBorders>
              <w:top w:val="single" w:sz="4" w:space="0" w:color="9B9DA0"/>
              <w:left w:val="none" w:sz="0" w:space="0" w:color="000000"/>
              <w:bottom w:val="single" w:sz="2" w:space="0" w:color="9B9DA0"/>
              <w:right w:val="none" w:sz="0" w:space="0" w:color="000000"/>
            </w:tcBorders>
          </w:tcPr>
          <w:p w14:paraId="50C69EAA" w14:textId="77777777" w:rsidR="00F10532" w:rsidRDefault="00F10532"/>
        </w:tc>
        <w:tc>
          <w:tcPr>
            <w:tcW w:w="637" w:type="dxa"/>
            <w:tcBorders>
              <w:top w:val="single" w:sz="4" w:space="0" w:color="9B9DA0"/>
              <w:left w:val="none" w:sz="0" w:space="0" w:color="000000"/>
              <w:bottom w:val="single" w:sz="2" w:space="0" w:color="9B9DA0"/>
              <w:right w:val="none" w:sz="0" w:space="0" w:color="000000"/>
            </w:tcBorders>
          </w:tcPr>
          <w:p w14:paraId="6EC1CE59" w14:textId="77777777" w:rsidR="00F10532" w:rsidRDefault="00F10532"/>
        </w:tc>
        <w:tc>
          <w:tcPr>
            <w:tcW w:w="443" w:type="dxa"/>
            <w:vMerge/>
            <w:tcBorders>
              <w:top w:val="single" w:sz="0" w:space="0" w:color="000000"/>
              <w:left w:val="none" w:sz="0" w:space="0" w:color="000000"/>
              <w:bottom w:val="single" w:sz="2" w:space="0" w:color="9B9DA0"/>
              <w:right w:val="none" w:sz="0" w:space="0" w:color="000000"/>
            </w:tcBorders>
          </w:tcPr>
          <w:p w14:paraId="1C16306F" w14:textId="77777777" w:rsidR="00F10532" w:rsidRDefault="00F10532"/>
        </w:tc>
        <w:tc>
          <w:tcPr>
            <w:tcW w:w="637" w:type="dxa"/>
            <w:tcBorders>
              <w:top w:val="single" w:sz="4" w:space="0" w:color="9B9DA0"/>
              <w:left w:val="none" w:sz="0" w:space="0" w:color="000000"/>
              <w:bottom w:val="single" w:sz="2" w:space="0" w:color="9B9DA0"/>
              <w:right w:val="none" w:sz="0" w:space="0" w:color="000000"/>
            </w:tcBorders>
          </w:tcPr>
          <w:p w14:paraId="1A4CCECB" w14:textId="77777777" w:rsidR="00F10532" w:rsidRDefault="00F10532"/>
        </w:tc>
        <w:tc>
          <w:tcPr>
            <w:tcW w:w="789" w:type="dxa"/>
            <w:tcBorders>
              <w:top w:val="single" w:sz="4" w:space="0" w:color="9B9DA0"/>
              <w:left w:val="none" w:sz="0" w:space="0" w:color="000000"/>
              <w:bottom w:val="single" w:sz="2" w:space="0" w:color="9B9DA0"/>
              <w:right w:val="none" w:sz="0" w:space="0" w:color="000000"/>
            </w:tcBorders>
          </w:tcPr>
          <w:p w14:paraId="0FA60BA1" w14:textId="77777777" w:rsidR="00F10532" w:rsidRDefault="00F10532"/>
        </w:tc>
      </w:tr>
      <w:tr w:rsidR="00F10532" w14:paraId="4C7A3E2D" w14:textId="77777777">
        <w:trPr>
          <w:trHeight w:hRule="exact" w:val="298"/>
        </w:trPr>
        <w:tc>
          <w:tcPr>
            <w:tcW w:w="441" w:type="dxa"/>
            <w:vMerge/>
            <w:tcBorders>
              <w:top w:val="single" w:sz="0" w:space="0" w:color="000000"/>
              <w:left w:val="none" w:sz="0" w:space="0" w:color="000000"/>
              <w:bottom w:val="single" w:sz="0" w:space="0" w:color="000000"/>
              <w:right w:val="none" w:sz="0" w:space="0" w:color="000000"/>
            </w:tcBorders>
            <w:textDirection w:val="btLr"/>
            <w:vAlign w:val="bottom"/>
          </w:tcPr>
          <w:p w14:paraId="03F1D8F1" w14:textId="77777777" w:rsidR="00F10532" w:rsidRDefault="00F10532"/>
        </w:tc>
        <w:tc>
          <w:tcPr>
            <w:tcW w:w="185" w:type="dxa"/>
            <w:vMerge/>
            <w:tcBorders>
              <w:top w:val="single" w:sz="0" w:space="0" w:color="000000"/>
              <w:left w:val="none" w:sz="0" w:space="0" w:color="000000"/>
              <w:bottom w:val="single" w:sz="0" w:space="0" w:color="000000"/>
              <w:right w:val="none" w:sz="0" w:space="0" w:color="000000"/>
            </w:tcBorders>
          </w:tcPr>
          <w:p w14:paraId="701C3A57" w14:textId="77777777" w:rsidR="00F10532" w:rsidRDefault="00F10532"/>
        </w:tc>
        <w:tc>
          <w:tcPr>
            <w:tcW w:w="788" w:type="dxa"/>
            <w:vMerge w:val="restart"/>
            <w:tcBorders>
              <w:top w:val="single" w:sz="2" w:space="0" w:color="9B9DA0"/>
              <w:left w:val="none" w:sz="0" w:space="0" w:color="000000"/>
              <w:bottom w:val="single" w:sz="0" w:space="0" w:color="000000"/>
              <w:right w:val="none" w:sz="0" w:space="0" w:color="000000"/>
            </w:tcBorders>
          </w:tcPr>
          <w:p w14:paraId="05F6FC91" w14:textId="77777777" w:rsidR="00F10532" w:rsidRDefault="003D5E68">
            <w:pPr>
              <w:ind w:left="346"/>
              <w:jc w:val="center"/>
              <w:textAlignment w:val="baseline"/>
            </w:pPr>
            <w:r>
              <w:rPr>
                <w:noProof/>
                <w:lang w:val="en-IN" w:eastAsia="en-IN"/>
              </w:rPr>
              <w:drawing>
                <wp:inline distT="0" distB="0" distL="0" distR="0">
                  <wp:extent cx="280670" cy="29273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test1"/>
                          <pic:cNvPicPr preferRelativeResize="0"/>
                        </pic:nvPicPr>
                        <pic:blipFill>
                          <a:blip r:embed="rId34"/>
                          <a:stretch>
                            <a:fillRect/>
                          </a:stretch>
                        </pic:blipFill>
                        <pic:spPr>
                          <a:xfrm>
                            <a:off x="0" y="0"/>
                            <a:ext cx="280670" cy="292735"/>
                          </a:xfrm>
                          <a:prstGeom prst="rect">
                            <a:avLst/>
                          </a:prstGeom>
                        </pic:spPr>
                      </pic:pic>
                    </a:graphicData>
                  </a:graphic>
                </wp:inline>
              </w:drawing>
            </w:r>
          </w:p>
        </w:tc>
        <w:tc>
          <w:tcPr>
            <w:tcW w:w="637" w:type="dxa"/>
            <w:tcBorders>
              <w:top w:val="single" w:sz="2" w:space="0" w:color="9B9DA0"/>
              <w:left w:val="none" w:sz="0" w:space="0" w:color="000000"/>
              <w:bottom w:val="single" w:sz="4" w:space="0" w:color="9B9DA0"/>
              <w:right w:val="none" w:sz="0" w:space="0" w:color="000000"/>
            </w:tcBorders>
          </w:tcPr>
          <w:p w14:paraId="6F43FBF2" w14:textId="77777777" w:rsidR="00F10532" w:rsidRDefault="00F10532"/>
        </w:tc>
        <w:tc>
          <w:tcPr>
            <w:tcW w:w="443" w:type="dxa"/>
            <w:tcBorders>
              <w:top w:val="single" w:sz="2" w:space="0" w:color="9B9DA0"/>
              <w:left w:val="none" w:sz="0" w:space="0" w:color="000000"/>
              <w:bottom w:val="single" w:sz="4" w:space="0" w:color="9B9DA0"/>
              <w:right w:val="none" w:sz="0" w:space="0" w:color="000000"/>
            </w:tcBorders>
          </w:tcPr>
          <w:p w14:paraId="1E2578BD" w14:textId="77777777" w:rsidR="00F10532" w:rsidRDefault="00F10532"/>
        </w:tc>
        <w:tc>
          <w:tcPr>
            <w:tcW w:w="637" w:type="dxa"/>
            <w:tcBorders>
              <w:top w:val="single" w:sz="2" w:space="0" w:color="9B9DA0"/>
              <w:left w:val="none" w:sz="0" w:space="0" w:color="000000"/>
              <w:bottom w:val="single" w:sz="4" w:space="0" w:color="9B9DA0"/>
              <w:right w:val="none" w:sz="0" w:space="0" w:color="000000"/>
            </w:tcBorders>
          </w:tcPr>
          <w:p w14:paraId="1E95AE06" w14:textId="77777777" w:rsidR="00F10532" w:rsidRDefault="00F10532"/>
        </w:tc>
        <w:tc>
          <w:tcPr>
            <w:tcW w:w="789" w:type="dxa"/>
            <w:tcBorders>
              <w:top w:val="single" w:sz="2" w:space="0" w:color="9B9DA0"/>
              <w:left w:val="none" w:sz="0" w:space="0" w:color="000000"/>
              <w:bottom w:val="single" w:sz="4" w:space="0" w:color="9B9DA0"/>
              <w:right w:val="none" w:sz="0" w:space="0" w:color="000000"/>
            </w:tcBorders>
          </w:tcPr>
          <w:p w14:paraId="6F41DAF8" w14:textId="77777777" w:rsidR="00F10532" w:rsidRDefault="00F10532"/>
        </w:tc>
      </w:tr>
      <w:tr w:rsidR="00F10532" w14:paraId="1879C26B" w14:textId="77777777">
        <w:trPr>
          <w:trHeight w:hRule="exact" w:val="341"/>
        </w:trPr>
        <w:tc>
          <w:tcPr>
            <w:tcW w:w="441" w:type="dxa"/>
            <w:vMerge/>
            <w:tcBorders>
              <w:top w:val="single" w:sz="0" w:space="0" w:color="000000"/>
              <w:left w:val="none" w:sz="0" w:space="0" w:color="000000"/>
              <w:bottom w:val="none" w:sz="0" w:space="0" w:color="000000"/>
              <w:right w:val="none" w:sz="0" w:space="0" w:color="000000"/>
            </w:tcBorders>
            <w:textDirection w:val="btLr"/>
            <w:vAlign w:val="bottom"/>
          </w:tcPr>
          <w:p w14:paraId="08B01559" w14:textId="77777777" w:rsidR="00F10532" w:rsidRDefault="00F10532"/>
        </w:tc>
        <w:tc>
          <w:tcPr>
            <w:tcW w:w="185" w:type="dxa"/>
            <w:vMerge/>
            <w:tcBorders>
              <w:top w:val="single" w:sz="0" w:space="0" w:color="000000"/>
              <w:left w:val="none" w:sz="0" w:space="0" w:color="000000"/>
              <w:bottom w:val="none" w:sz="0" w:space="0" w:color="000000"/>
              <w:right w:val="none" w:sz="0" w:space="0" w:color="000000"/>
            </w:tcBorders>
          </w:tcPr>
          <w:p w14:paraId="662FB85E" w14:textId="77777777" w:rsidR="00F10532" w:rsidRDefault="00F10532"/>
        </w:tc>
        <w:tc>
          <w:tcPr>
            <w:tcW w:w="788" w:type="dxa"/>
            <w:vMerge/>
            <w:tcBorders>
              <w:top w:val="single" w:sz="0" w:space="0" w:color="000000"/>
              <w:left w:val="none" w:sz="0" w:space="0" w:color="000000"/>
              <w:bottom w:val="none" w:sz="0" w:space="0" w:color="000000"/>
              <w:right w:val="none" w:sz="0" w:space="0" w:color="000000"/>
            </w:tcBorders>
          </w:tcPr>
          <w:p w14:paraId="4FC0E176" w14:textId="77777777" w:rsidR="00F10532" w:rsidRDefault="00F10532"/>
        </w:tc>
        <w:tc>
          <w:tcPr>
            <w:tcW w:w="637" w:type="dxa"/>
            <w:tcBorders>
              <w:top w:val="single" w:sz="4" w:space="0" w:color="9B9DA0"/>
              <w:left w:val="none" w:sz="0" w:space="0" w:color="000000"/>
              <w:bottom w:val="none" w:sz="0" w:space="0" w:color="000000"/>
              <w:right w:val="none" w:sz="0" w:space="0" w:color="000000"/>
            </w:tcBorders>
          </w:tcPr>
          <w:p w14:paraId="35965A9D" w14:textId="77777777" w:rsidR="00F10532" w:rsidRDefault="00F10532"/>
        </w:tc>
        <w:tc>
          <w:tcPr>
            <w:tcW w:w="443" w:type="dxa"/>
            <w:tcBorders>
              <w:top w:val="single" w:sz="4" w:space="0" w:color="9B9DA0"/>
              <w:left w:val="none" w:sz="0" w:space="0" w:color="000000"/>
              <w:bottom w:val="none" w:sz="0" w:space="0" w:color="000000"/>
              <w:right w:val="none" w:sz="0" w:space="0" w:color="000000"/>
            </w:tcBorders>
          </w:tcPr>
          <w:p w14:paraId="641EFE58" w14:textId="77777777" w:rsidR="00F10532" w:rsidRDefault="00F10532"/>
        </w:tc>
        <w:tc>
          <w:tcPr>
            <w:tcW w:w="637" w:type="dxa"/>
            <w:tcBorders>
              <w:top w:val="single" w:sz="4" w:space="0" w:color="9B9DA0"/>
              <w:left w:val="none" w:sz="0" w:space="0" w:color="000000"/>
              <w:bottom w:val="none" w:sz="0" w:space="0" w:color="000000"/>
              <w:right w:val="none" w:sz="0" w:space="0" w:color="000000"/>
            </w:tcBorders>
          </w:tcPr>
          <w:p w14:paraId="1410507C" w14:textId="77777777" w:rsidR="00F10532" w:rsidRDefault="00F10532"/>
        </w:tc>
        <w:tc>
          <w:tcPr>
            <w:tcW w:w="789" w:type="dxa"/>
            <w:tcBorders>
              <w:top w:val="single" w:sz="4" w:space="0" w:color="9B9DA0"/>
              <w:left w:val="none" w:sz="0" w:space="0" w:color="000000"/>
              <w:bottom w:val="none" w:sz="0" w:space="0" w:color="000000"/>
              <w:right w:val="none" w:sz="0" w:space="0" w:color="000000"/>
            </w:tcBorders>
          </w:tcPr>
          <w:p w14:paraId="50EC68B5" w14:textId="77777777" w:rsidR="00F10532" w:rsidRDefault="00F10532"/>
        </w:tc>
      </w:tr>
    </w:tbl>
    <w:p w14:paraId="12245479" w14:textId="77777777" w:rsidR="00F10532" w:rsidRDefault="00F10532">
      <w:pPr>
        <w:spacing w:after="32" w:line="20" w:lineRule="exact"/>
      </w:pPr>
    </w:p>
    <w:p w14:paraId="16C95205" w14:textId="77777777" w:rsidR="00F10532" w:rsidRDefault="003D5E68">
      <w:pPr>
        <w:tabs>
          <w:tab w:val="left" w:pos="2088"/>
          <w:tab w:val="left" w:pos="3168"/>
        </w:tabs>
        <w:spacing w:before="19" w:line="127" w:lineRule="exact"/>
        <w:ind w:left="1008"/>
        <w:textAlignment w:val="baseline"/>
        <w:rPr>
          <w:rFonts w:ascii="Verdana" w:eastAsia="Verdana" w:hAnsi="Verdana"/>
          <w:color w:val="000000"/>
          <w:spacing w:val="-3"/>
          <w:sz w:val="12"/>
        </w:rPr>
      </w:pPr>
      <w:r>
        <w:rPr>
          <w:rFonts w:ascii="Verdana" w:eastAsia="Verdana" w:hAnsi="Verdana"/>
          <w:color w:val="000000"/>
          <w:spacing w:val="-3"/>
          <w:sz w:val="12"/>
        </w:rPr>
        <w:t>VM2</w:t>
      </w:r>
      <w:r>
        <w:rPr>
          <w:rFonts w:ascii="Verdana" w:eastAsia="Verdana" w:hAnsi="Verdana"/>
          <w:color w:val="000000"/>
          <w:spacing w:val="-3"/>
          <w:sz w:val="12"/>
        </w:rPr>
        <w:tab/>
        <w:t>VM3</w:t>
      </w:r>
      <w:r>
        <w:rPr>
          <w:rFonts w:ascii="Verdana" w:eastAsia="Verdana" w:hAnsi="Verdana"/>
          <w:color w:val="000000"/>
          <w:spacing w:val="-3"/>
          <w:sz w:val="12"/>
        </w:rPr>
        <w:tab/>
        <w:t>VM4</w:t>
      </w:r>
    </w:p>
    <w:p w14:paraId="445C35CD" w14:textId="77777777" w:rsidR="00F10532" w:rsidRDefault="003D5E68">
      <w:pPr>
        <w:spacing w:before="244" w:line="180" w:lineRule="exact"/>
        <w:textAlignment w:val="baseline"/>
        <w:rPr>
          <w:rFonts w:ascii="Bookman Old Style" w:eastAsia="Bookman Old Style" w:hAnsi="Bookman Old Style"/>
          <w:color w:val="000000"/>
          <w:spacing w:val="11"/>
          <w:sz w:val="16"/>
        </w:rPr>
      </w:pPr>
      <w:r>
        <w:rPr>
          <w:rFonts w:ascii="Bookman Old Style" w:eastAsia="Bookman Old Style" w:hAnsi="Bookman Old Style"/>
          <w:color w:val="000000"/>
          <w:spacing w:val="11"/>
          <w:sz w:val="16"/>
        </w:rPr>
        <w:t>Fig. 21 Synchronization of multiple RiteVM</w:t>
      </w:r>
    </w:p>
    <w:p w14:paraId="2088C4DA" w14:textId="77777777" w:rsidR="00F10532" w:rsidRDefault="003D5E68">
      <w:pPr>
        <w:spacing w:before="69" w:line="180" w:lineRule="exact"/>
        <w:ind w:left="1800"/>
        <w:textAlignment w:val="baseline"/>
        <w:rPr>
          <w:rFonts w:ascii="Bookman Old Style" w:eastAsia="Bookman Old Style" w:hAnsi="Bookman Old Style"/>
          <w:color w:val="000000"/>
          <w:sz w:val="16"/>
        </w:rPr>
      </w:pPr>
      <w:r>
        <w:rPr>
          <w:rFonts w:ascii="Bookman Old Style" w:eastAsia="Bookman Old Style" w:hAnsi="Bookman Old Style"/>
          <w:color w:val="000000"/>
          <w:sz w:val="16"/>
        </w:rPr>
        <w:t>tasks</w:t>
      </w:r>
    </w:p>
    <w:p w14:paraId="39F4AEB2" w14:textId="77777777" w:rsidR="00F10532" w:rsidRDefault="003D5E68">
      <w:pPr>
        <w:spacing w:before="241" w:line="211" w:lineRule="exact"/>
        <w:textAlignment w:val="baseline"/>
        <w:rPr>
          <w:rFonts w:eastAsia="Times New Roman"/>
          <w:color w:val="000000"/>
          <w:spacing w:val="4"/>
          <w:sz w:val="18"/>
        </w:rPr>
      </w:pPr>
      <w:r>
        <w:rPr>
          <w:rFonts w:eastAsia="Times New Roman"/>
          <w:color w:val="000000"/>
          <w:spacing w:val="4"/>
          <w:sz w:val="18"/>
        </w:rPr>
        <w:t>lel processing.</w:t>
      </w:r>
    </w:p>
    <w:p w14:paraId="7ADEB1C9" w14:textId="55534D85" w:rsidR="00F10532" w:rsidRPr="003D5E68" w:rsidRDefault="003D5E68">
      <w:pPr>
        <w:spacing w:before="246" w:line="249" w:lineRule="exact"/>
        <w:ind w:left="648" w:hanging="504"/>
        <w:jc w:val="both"/>
        <w:textAlignment w:val="baseline"/>
        <w:rPr>
          <w:rFonts w:eastAsia="Times New Roman"/>
          <w:b/>
          <w:color w:val="000000"/>
          <w:spacing w:val="6"/>
          <w:sz w:val="19"/>
          <w:highlight w:val="yellow"/>
        </w:rPr>
      </w:pPr>
      <w:r w:rsidRPr="003D5E68">
        <w:rPr>
          <w:rFonts w:eastAsia="Times New Roman"/>
          <w:b/>
          <w:color w:val="000000"/>
          <w:spacing w:val="6"/>
          <w:sz w:val="19"/>
          <w:highlight w:val="yellow"/>
        </w:rPr>
        <w:t xml:space="preserve">4.3 </w:t>
      </w:r>
      <w:r w:rsidRPr="0040434C">
        <w:rPr>
          <w:b/>
          <w:color w:val="000000"/>
          <w:spacing w:val="6"/>
          <w:sz w:val="19"/>
          <w:highlight w:val="yellow"/>
        </w:rPr>
        <w:t>Synchronization of Multiple RiteVM Tasks</w:t>
      </w:r>
    </w:p>
    <w:p w14:paraId="4C576507" w14:textId="1E49D2C1" w:rsidR="00F10532" w:rsidRPr="0040434C" w:rsidRDefault="003D5E68" w:rsidP="0040434C">
      <w:pPr>
        <w:spacing w:before="1" w:line="248" w:lineRule="exact"/>
        <w:ind w:firstLine="144"/>
        <w:jc w:val="both"/>
        <w:textAlignment w:val="baseline"/>
        <w:rPr>
          <w:color w:val="000000"/>
          <w:spacing w:val="7"/>
          <w:sz w:val="18"/>
          <w:highlight w:val="yellow"/>
        </w:rPr>
      </w:pPr>
      <w:r w:rsidRPr="0040434C">
        <w:rPr>
          <w:color w:val="000000"/>
          <w:spacing w:val="7"/>
          <w:sz w:val="18"/>
          <w:highlight w:val="yellow"/>
        </w:rPr>
        <w:t xml:space="preserve">To execute multiple mruby applications, a </w:t>
      </w:r>
      <w:r w:rsidRPr="003D5E68">
        <w:rPr>
          <w:rFonts w:eastAsia="Times New Roman"/>
          <w:color w:val="000000"/>
          <w:spacing w:val="7"/>
          <w:sz w:val="18"/>
          <w:highlight w:val="yellow"/>
        </w:rPr>
        <w:t>syn</w:t>
      </w:r>
      <w:r w:rsidRPr="003D5E68">
        <w:rPr>
          <w:rFonts w:eastAsia="Times New Roman"/>
          <w:color w:val="000000"/>
          <w:spacing w:val="7"/>
          <w:sz w:val="18"/>
          <w:highlight w:val="yellow"/>
        </w:rPr>
        <w:softHyphen/>
        <w:t>chronization</w:t>
      </w:r>
      <w:r w:rsidRPr="0040434C">
        <w:rPr>
          <w:color w:val="000000"/>
          <w:spacing w:val="7"/>
          <w:sz w:val="18"/>
          <w:highlight w:val="yellow"/>
        </w:rPr>
        <w:t xml:space="preserve"> mechanism for RiteVM tasks is </w:t>
      </w:r>
      <w:r w:rsidRPr="003D5E68">
        <w:rPr>
          <w:rFonts w:eastAsia="Times New Roman"/>
          <w:color w:val="000000"/>
          <w:spacing w:val="7"/>
          <w:sz w:val="18"/>
          <w:highlight w:val="yellow"/>
        </w:rPr>
        <w:t>imple</w:t>
      </w:r>
      <w:r w:rsidRPr="003D5E68">
        <w:rPr>
          <w:rFonts w:eastAsia="Times New Roman"/>
          <w:color w:val="000000"/>
          <w:spacing w:val="7"/>
          <w:sz w:val="18"/>
          <w:highlight w:val="yellow"/>
        </w:rPr>
        <w:softHyphen/>
        <w:t>mented</w:t>
      </w:r>
      <w:r w:rsidRPr="0040434C">
        <w:rPr>
          <w:color w:val="000000"/>
          <w:spacing w:val="7"/>
          <w:sz w:val="18"/>
          <w:highlight w:val="yellow"/>
        </w:rPr>
        <w:t xml:space="preserve"> in the proposed framework. We measured the time from the execution of the first RiteVM task to </w:t>
      </w:r>
      <w:del w:id="21" w:author="CS Enago9" w:date="2016-10-28T14:11:00Z">
        <w:r w:rsidRPr="00B25B10">
          <w:rPr>
            <w:color w:val="000000"/>
            <w:spacing w:val="7"/>
            <w:sz w:val="18"/>
            <w:highlight w:val="yellow"/>
          </w:rPr>
          <w:delText>the execution</w:delText>
        </w:r>
      </w:del>
      <w:ins w:id="22" w:author="CS Enago9" w:date="2016-10-28T14:11:00Z">
        <w:r w:rsidR="005D012C">
          <w:rPr>
            <w:color w:val="000000"/>
            <w:spacing w:val="7"/>
            <w:sz w:val="18"/>
            <w:highlight w:val="yellow"/>
          </w:rPr>
          <w:t>that</w:t>
        </w:r>
      </w:ins>
      <w:r w:rsidRPr="0040434C">
        <w:rPr>
          <w:color w:val="000000"/>
          <w:spacing w:val="7"/>
          <w:sz w:val="18"/>
          <w:highlight w:val="yellow"/>
        </w:rPr>
        <w:t xml:space="preserve"> of the last RiteVM task. It was confirmed</w:t>
      </w:r>
      <w:r w:rsidRPr="003D5E68">
        <w:rPr>
          <w:rFonts w:eastAsia="Times New Roman"/>
          <w:color w:val="000000"/>
          <w:spacing w:val="7"/>
          <w:sz w:val="18"/>
          <w:highlight w:val="yellow"/>
        </w:rPr>
        <w:t xml:space="preserve"> that the time was within the theo</w:t>
      </w:r>
      <w:r w:rsidRPr="003D5E68">
        <w:rPr>
          <w:rFonts w:eastAsia="Times New Roman"/>
          <w:color w:val="000000"/>
          <w:spacing w:val="7"/>
          <w:sz w:val="18"/>
          <w:highlight w:val="yellow"/>
        </w:rPr>
        <w:softHyphen/>
        <w:t>retical value. Theoretical value is</w:t>
      </w:r>
    </w:p>
    <w:p w14:paraId="5280C4FE" w14:textId="774EDA70" w:rsidR="00F10532" w:rsidRDefault="003D5E68">
      <w:pPr>
        <w:spacing w:line="248" w:lineRule="exact"/>
        <w:jc w:val="both"/>
        <w:textAlignment w:val="baseline"/>
        <w:rPr>
          <w:rFonts w:eastAsia="Times New Roman"/>
          <w:i/>
          <w:color w:val="000000"/>
          <w:sz w:val="19"/>
        </w:rPr>
      </w:pPr>
      <w:r w:rsidRPr="0040434C">
        <w:rPr>
          <w:rFonts w:eastAsia="Times New Roman" w:cstheme="minorBidi"/>
          <w:i/>
          <w:color w:val="000000"/>
          <w:sz w:val="19"/>
          <w:szCs w:val="20"/>
          <w:highlight w:val="yellow"/>
        </w:rPr>
        <w:t xml:space="preserve">periodic time </w:t>
      </w:r>
      <w:r w:rsidRPr="0040434C">
        <w:rPr>
          <w:rFonts w:ascii="Courier New" w:eastAsia="Courier New" w:hAnsi="Courier New" w:cstheme="minorBidi"/>
          <w:i/>
          <w:color w:val="000000"/>
          <w:sz w:val="20"/>
          <w:szCs w:val="20"/>
          <w:highlight w:val="yellow"/>
        </w:rPr>
        <w:t xml:space="preserve">× </w:t>
      </w:r>
      <w:r w:rsidRPr="0040434C">
        <w:rPr>
          <w:rFonts w:eastAsia="Times New Roman" w:cstheme="minorBidi"/>
          <w:color w:val="000000"/>
          <w:sz w:val="18"/>
          <w:szCs w:val="20"/>
          <w:highlight w:val="yellow"/>
        </w:rPr>
        <w:t>(</w:t>
      </w:r>
      <w:r w:rsidRPr="0040434C">
        <w:rPr>
          <w:rFonts w:eastAsia="Times New Roman" w:cstheme="minorBidi"/>
          <w:i/>
          <w:color w:val="000000"/>
          <w:sz w:val="19"/>
          <w:szCs w:val="20"/>
          <w:highlight w:val="yellow"/>
        </w:rPr>
        <w:t xml:space="preserve">number of RiteVM tasks </w:t>
      </w:r>
      <w:r w:rsidRPr="0040434C">
        <w:rPr>
          <w:rFonts w:ascii="Courier New" w:eastAsia="Courier New" w:hAnsi="Courier New" w:cstheme="minorBidi"/>
          <w:i/>
          <w:color w:val="000000"/>
          <w:sz w:val="20"/>
          <w:szCs w:val="20"/>
          <w:highlight w:val="yellow"/>
        </w:rPr>
        <w:t xml:space="preserve">− </w:t>
      </w:r>
      <w:r w:rsidRPr="0040434C">
        <w:rPr>
          <w:rFonts w:eastAsia="Times New Roman" w:cstheme="minorBidi"/>
          <w:color w:val="000000"/>
          <w:sz w:val="18"/>
          <w:szCs w:val="20"/>
          <w:highlight w:val="yellow"/>
        </w:rPr>
        <w:t>1</w:t>
      </w:r>
      <w:del w:id="23" w:author="CS Enago9" w:date="2016-10-28T14:11:00Z">
        <w:r w:rsidRPr="003D5E68">
          <w:rPr>
            <w:color w:val="000000"/>
            <w:sz w:val="18"/>
            <w:highlight w:val="yellow"/>
          </w:rPr>
          <w:delText>)</w:delText>
        </w:r>
      </w:del>
      <w:ins w:id="24" w:author="CS Enago9" w:date="2016-10-28T14:11:00Z">
        <w:r w:rsidRPr="003D5E68">
          <w:rPr>
            <w:color w:val="000000"/>
            <w:sz w:val="18"/>
            <w:highlight w:val="yellow"/>
          </w:rPr>
          <w:t>)</w:t>
        </w:r>
        <w:r w:rsidR="005D012C">
          <w:rPr>
            <w:color w:val="000000"/>
            <w:sz w:val="18"/>
            <w:highlight w:val="yellow"/>
          </w:rPr>
          <w:t>.</w:t>
        </w:r>
      </w:ins>
      <w:r w:rsidRPr="003D5E68">
        <w:rPr>
          <w:color w:val="000000"/>
          <w:sz w:val="18"/>
          <w:highlight w:val="yellow"/>
        </w:rPr>
        <w:t xml:space="preserve"> Fig.21</w:t>
      </w:r>
      <w:r w:rsidRPr="0040434C">
        <w:rPr>
          <w:rFonts w:eastAsia="Times New Roman" w:cstheme="minorBidi"/>
          <w:color w:val="000000"/>
          <w:sz w:val="18"/>
          <w:szCs w:val="20"/>
          <w:highlight w:val="yellow"/>
        </w:rPr>
        <w:t xml:space="preserve"> shows the </w:t>
      </w:r>
      <w:r w:rsidRPr="003D5E68">
        <w:rPr>
          <w:color w:val="000000"/>
          <w:sz w:val="18"/>
          <w:highlight w:val="yellow"/>
        </w:rPr>
        <w:t>case of</w:t>
      </w:r>
      <w:r w:rsidRPr="0040434C">
        <w:rPr>
          <w:rFonts w:eastAsia="Times New Roman" w:cstheme="minorBidi"/>
          <w:color w:val="000000"/>
          <w:sz w:val="18"/>
          <w:szCs w:val="20"/>
          <w:highlight w:val="yellow"/>
        </w:rPr>
        <w:t xml:space="preserve"> two</w:t>
      </w:r>
      <w:r w:rsidRPr="003D5E68">
        <w:rPr>
          <w:color w:val="000000"/>
          <w:sz w:val="18"/>
          <w:highlight w:val="yellow"/>
        </w:rPr>
        <w:t xml:space="preserve"> to eight</w:t>
      </w:r>
      <w:r w:rsidRPr="0040434C">
        <w:rPr>
          <w:rFonts w:eastAsia="Times New Roman" w:cstheme="minorBidi"/>
          <w:color w:val="000000"/>
          <w:sz w:val="18"/>
          <w:szCs w:val="20"/>
          <w:highlight w:val="yellow"/>
        </w:rPr>
        <w:t xml:space="preserve"> RiteVM tasks. </w:t>
      </w:r>
      <w:r w:rsidRPr="003D5E68">
        <w:rPr>
          <w:color w:val="000000"/>
          <w:sz w:val="18"/>
          <w:highlight w:val="yellow"/>
        </w:rPr>
        <w:t xml:space="preserve">Note that the </w:t>
      </w:r>
      <w:r w:rsidRPr="0040434C">
        <w:rPr>
          <w:rFonts w:eastAsia="Times New Roman" w:cstheme="minorBidi"/>
          <w:color w:val="000000"/>
          <w:sz w:val="18"/>
          <w:szCs w:val="20"/>
          <w:highlight w:val="yellow"/>
        </w:rPr>
        <w:t xml:space="preserve">periodic time is 1 </w:t>
      </w:r>
      <w:del w:id="25" w:author="CS Enago9" w:date="2016-10-28T14:11:00Z">
        <w:r w:rsidRPr="003D5E68">
          <w:rPr>
            <w:rFonts w:eastAsia="Times New Roman"/>
            <w:color w:val="000000"/>
            <w:sz w:val="18"/>
            <w:highlight w:val="yellow"/>
          </w:rPr>
          <w:delText>msec</w:delText>
        </w:r>
      </w:del>
      <w:ins w:id="26" w:author="CS Enago9" w:date="2016-10-28T14:11:00Z">
        <w:r w:rsidRPr="003D5E68">
          <w:rPr>
            <w:rFonts w:eastAsia="Times New Roman"/>
            <w:color w:val="000000"/>
            <w:sz w:val="18"/>
            <w:highlight w:val="yellow"/>
          </w:rPr>
          <w:t>ms</w:t>
        </w:r>
      </w:ins>
      <w:r w:rsidRPr="003D5E68">
        <w:rPr>
          <w:rFonts w:eastAsia="Times New Roman"/>
          <w:color w:val="000000"/>
          <w:sz w:val="18"/>
          <w:highlight w:val="yellow"/>
        </w:rPr>
        <w:t>.</w:t>
      </w:r>
      <w:r w:rsidRPr="0040434C">
        <w:rPr>
          <w:color w:val="000000"/>
          <w:sz w:val="18"/>
          <w:highlight w:val="yellow"/>
        </w:rPr>
        <w:t xml:space="preserve"> As shown in </w:t>
      </w:r>
      <w:r w:rsidRPr="003D5E68">
        <w:rPr>
          <w:rFonts w:eastAsia="Times New Roman"/>
          <w:color w:val="000000"/>
          <w:sz w:val="18"/>
          <w:highlight w:val="yellow"/>
        </w:rPr>
        <w:t>Fig.</w:t>
      </w:r>
      <w:ins w:id="27" w:author="CS Enago9" w:date="2016-10-28T14:11:00Z">
        <w:r w:rsidR="005D012C">
          <w:rPr>
            <w:rFonts w:eastAsia="Times New Roman"/>
            <w:color w:val="000000"/>
            <w:sz w:val="18"/>
            <w:highlight w:val="yellow"/>
          </w:rPr>
          <w:t xml:space="preserve"> </w:t>
        </w:r>
      </w:ins>
      <w:r w:rsidRPr="003D5E68">
        <w:rPr>
          <w:rFonts w:eastAsia="Times New Roman"/>
          <w:color w:val="000000"/>
          <w:sz w:val="18"/>
          <w:highlight w:val="yellow"/>
        </w:rPr>
        <w:t xml:space="preserve">21, the time is within </w:t>
      </w:r>
      <w:r w:rsidRPr="0040434C">
        <w:rPr>
          <w:color w:val="000000"/>
          <w:sz w:val="18"/>
          <w:highlight w:val="yellow"/>
        </w:rPr>
        <w:t xml:space="preserve">the </w:t>
      </w:r>
      <w:r w:rsidRPr="003D5E68">
        <w:rPr>
          <w:rFonts w:eastAsia="Times New Roman"/>
          <w:color w:val="000000"/>
          <w:sz w:val="18"/>
          <w:highlight w:val="yellow"/>
        </w:rPr>
        <w:t>theoretical value</w:t>
      </w:r>
      <w:del w:id="28" w:author="CS Enago9" w:date="2016-10-28T14:11:00Z">
        <w:r w:rsidRPr="003D5E68">
          <w:rPr>
            <w:rFonts w:eastAsia="Times New Roman"/>
            <w:color w:val="000000"/>
            <w:sz w:val="18"/>
            <w:highlight w:val="yellow"/>
          </w:rPr>
          <w:delText xml:space="preserve"> re</w:delText>
        </w:r>
        <w:r w:rsidRPr="003D5E68">
          <w:rPr>
            <w:rFonts w:eastAsia="Times New Roman"/>
            <w:color w:val="000000"/>
            <w:sz w:val="18"/>
            <w:highlight w:val="yellow"/>
          </w:rPr>
          <w:softHyphen/>
          <w:delText>spectively</w:delText>
        </w:r>
      </w:del>
      <w:r w:rsidRPr="0040434C">
        <w:rPr>
          <w:color w:val="000000"/>
          <w:sz w:val="18"/>
          <w:highlight w:val="yellow"/>
        </w:rPr>
        <w:t xml:space="preserve">, which indicates successful </w:t>
      </w:r>
      <w:r w:rsidRPr="003D5E68">
        <w:rPr>
          <w:rFonts w:eastAsia="Times New Roman"/>
          <w:color w:val="000000"/>
          <w:sz w:val="18"/>
          <w:highlight w:val="yellow"/>
        </w:rPr>
        <w:t>synchroniza</w:t>
      </w:r>
      <w:r w:rsidRPr="003D5E68">
        <w:rPr>
          <w:rFonts w:eastAsia="Times New Roman"/>
          <w:color w:val="000000"/>
          <w:sz w:val="18"/>
          <w:highlight w:val="yellow"/>
        </w:rPr>
        <w:softHyphen/>
        <w:t>tion</w:t>
      </w:r>
      <w:r w:rsidRPr="0040434C">
        <w:rPr>
          <w:color w:val="000000"/>
          <w:sz w:val="18"/>
          <w:highlight w:val="yellow"/>
        </w:rPr>
        <w:t xml:space="preserve"> of multiple RiteVM tasks.</w:t>
      </w:r>
    </w:p>
    <w:p w14:paraId="31123724" w14:textId="3835ACCD" w:rsidR="00F10532" w:rsidRDefault="003D5E68">
      <w:pPr>
        <w:spacing w:before="246" w:line="249" w:lineRule="exact"/>
        <w:ind w:left="648" w:hanging="504"/>
        <w:jc w:val="both"/>
        <w:textAlignment w:val="baseline"/>
        <w:rPr>
          <w:rFonts w:eastAsia="Times New Roman"/>
          <w:b/>
          <w:color w:val="000000"/>
          <w:spacing w:val="12"/>
          <w:sz w:val="19"/>
        </w:rPr>
      </w:pPr>
      <w:r>
        <w:rPr>
          <w:rFonts w:eastAsia="Times New Roman"/>
          <w:b/>
          <w:color w:val="000000"/>
          <w:spacing w:val="12"/>
          <w:sz w:val="19"/>
        </w:rPr>
        <w:t>4. 4</w:t>
      </w:r>
      <w:r w:rsidRPr="0040434C">
        <w:rPr>
          <w:b/>
          <w:color w:val="000000"/>
          <w:spacing w:val="12"/>
          <w:sz w:val="19"/>
        </w:rPr>
        <w:t xml:space="preserve"> Benefits of Component-Based </w:t>
      </w:r>
      <w:r>
        <w:rPr>
          <w:rFonts w:eastAsia="Times New Roman"/>
          <w:b/>
          <w:color w:val="000000"/>
          <w:spacing w:val="12"/>
          <w:sz w:val="19"/>
        </w:rPr>
        <w:t>Devel</w:t>
      </w:r>
      <w:r>
        <w:rPr>
          <w:rFonts w:eastAsia="Times New Roman"/>
          <w:b/>
          <w:color w:val="000000"/>
          <w:spacing w:val="12"/>
          <w:sz w:val="19"/>
        </w:rPr>
        <w:softHyphen/>
        <w:t>opment</w:t>
      </w:r>
    </w:p>
    <w:p w14:paraId="22DA2504" w14:textId="50E334D2" w:rsidR="00F10532" w:rsidRDefault="003D5E68">
      <w:pPr>
        <w:spacing w:line="248" w:lineRule="exact"/>
        <w:ind w:firstLine="144"/>
        <w:jc w:val="both"/>
        <w:textAlignment w:val="baseline"/>
        <w:rPr>
          <w:rFonts w:eastAsia="Times New Roman"/>
          <w:color w:val="000000"/>
          <w:spacing w:val="6"/>
          <w:sz w:val="18"/>
        </w:rPr>
      </w:pPr>
      <w:r w:rsidRPr="0040434C">
        <w:rPr>
          <w:color w:val="000000"/>
          <w:spacing w:val="6"/>
          <w:sz w:val="18"/>
        </w:rPr>
        <w:t xml:space="preserve">In the proposed framework, RiteVMs, the RiteVM scheduler, and </w:t>
      </w:r>
      <w:r>
        <w:rPr>
          <w:rFonts w:eastAsia="Times New Roman"/>
          <w:color w:val="000000"/>
          <w:spacing w:val="6"/>
          <w:sz w:val="18"/>
        </w:rPr>
        <w:t>Eventflags</w:t>
      </w:r>
      <w:r w:rsidRPr="0040434C">
        <w:rPr>
          <w:color w:val="000000"/>
          <w:spacing w:val="6"/>
          <w:sz w:val="18"/>
        </w:rPr>
        <w:t xml:space="preserve"> are implemented as TECS components. Developers can add or </w:t>
      </w:r>
      <w:r>
        <w:rPr>
          <w:rFonts w:eastAsia="Times New Roman"/>
          <w:color w:val="000000"/>
          <w:spacing w:val="6"/>
          <w:sz w:val="18"/>
        </w:rPr>
        <w:t>re-</w:t>
      </w:r>
      <w:r>
        <w:rPr>
          <w:rFonts w:eastAsia="Times New Roman"/>
          <w:color w:val="000000"/>
          <w:sz w:val="24"/>
        </w:rPr>
        <w:t xml:space="preserve"> </w:t>
      </w:r>
    </w:p>
    <w:p w14:paraId="25CAC220" w14:textId="77777777" w:rsidR="00F10532" w:rsidRDefault="003D5E68">
      <w:pPr>
        <w:spacing w:before="1" w:after="35" w:line="249" w:lineRule="exact"/>
        <w:ind w:left="1512" w:right="72" w:hanging="1512"/>
        <w:textAlignment w:val="baseline"/>
        <w:rPr>
          <w:rFonts w:ascii="Bookman Old Style" w:eastAsia="Bookman Old Style" w:hAnsi="Bookman Old Style"/>
          <w:color w:val="000000"/>
          <w:sz w:val="16"/>
        </w:rPr>
      </w:pPr>
      <w:r>
        <w:br w:type="column"/>
      </w:r>
      <w:r>
        <w:rPr>
          <w:rFonts w:ascii="Bookman Old Style" w:eastAsia="Bookman Old Style" w:hAnsi="Bookman Old Style"/>
          <w:color w:val="000000"/>
          <w:sz w:val="16"/>
        </w:rPr>
        <w:t>Table 3 C and CDL file code for the number of RiteVMs</w:t>
      </w:r>
    </w:p>
    <w:tbl>
      <w:tblPr>
        <w:tblW w:w="0" w:type="auto"/>
        <w:tblInd w:w="72" w:type="dxa"/>
        <w:tblLayout w:type="fixed"/>
        <w:tblCellMar>
          <w:left w:w="0" w:type="dxa"/>
          <w:right w:w="0" w:type="dxa"/>
        </w:tblCellMar>
        <w:tblLook w:val="04A0" w:firstRow="1" w:lastRow="0" w:firstColumn="1" w:lastColumn="0" w:noHBand="0" w:noVBand="1"/>
      </w:tblPr>
      <w:tblGrid>
        <w:gridCol w:w="1397"/>
        <w:gridCol w:w="844"/>
        <w:gridCol w:w="826"/>
        <w:gridCol w:w="745"/>
      </w:tblGrid>
      <w:tr w:rsidR="00F10532" w14:paraId="07F19EFF" w14:textId="77777777">
        <w:trPr>
          <w:trHeight w:hRule="exact" w:val="231"/>
        </w:trPr>
        <w:tc>
          <w:tcPr>
            <w:tcW w:w="1397" w:type="dxa"/>
            <w:tcBorders>
              <w:top w:val="none" w:sz="0" w:space="0" w:color="020000"/>
              <w:left w:val="none" w:sz="0" w:space="0" w:color="020000"/>
              <w:bottom w:val="single" w:sz="4" w:space="0" w:color="000000"/>
              <w:right w:val="double" w:sz="9" w:space="0" w:color="000000"/>
            </w:tcBorders>
          </w:tcPr>
          <w:p w14:paraId="6E861DE3"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844" w:type="dxa"/>
            <w:tcBorders>
              <w:top w:val="none" w:sz="0" w:space="0" w:color="020000"/>
              <w:left w:val="double" w:sz="9" w:space="0" w:color="000000"/>
              <w:bottom w:val="single" w:sz="4" w:space="0" w:color="000000"/>
              <w:right w:val="single" w:sz="4" w:space="0" w:color="000000"/>
            </w:tcBorders>
            <w:vAlign w:val="center"/>
          </w:tcPr>
          <w:p w14:paraId="2A358C9F" w14:textId="77777777" w:rsidR="00F10532" w:rsidRDefault="003D5E68">
            <w:pPr>
              <w:spacing w:after="12" w:line="209" w:lineRule="exact"/>
              <w:jc w:val="center"/>
              <w:textAlignment w:val="baseline"/>
              <w:rPr>
                <w:rFonts w:eastAsia="Times New Roman"/>
                <w:color w:val="000000"/>
                <w:sz w:val="17"/>
              </w:rPr>
            </w:pPr>
            <w:r>
              <w:rPr>
                <w:rFonts w:eastAsia="Times New Roman"/>
                <w:color w:val="000000"/>
                <w:sz w:val="17"/>
              </w:rPr>
              <w:t>(A)</w:t>
            </w:r>
          </w:p>
        </w:tc>
        <w:tc>
          <w:tcPr>
            <w:tcW w:w="826" w:type="dxa"/>
            <w:tcBorders>
              <w:top w:val="none" w:sz="0" w:space="0" w:color="020000"/>
              <w:left w:val="single" w:sz="4" w:space="0" w:color="000000"/>
              <w:bottom w:val="single" w:sz="4" w:space="0" w:color="000000"/>
              <w:right w:val="single" w:sz="4" w:space="0" w:color="000000"/>
            </w:tcBorders>
            <w:vAlign w:val="center"/>
          </w:tcPr>
          <w:p w14:paraId="63606CAD" w14:textId="77777777" w:rsidR="00F10532" w:rsidRDefault="003D5E68">
            <w:pPr>
              <w:spacing w:after="12" w:line="209" w:lineRule="exact"/>
              <w:ind w:right="247"/>
              <w:jc w:val="right"/>
              <w:textAlignment w:val="baseline"/>
              <w:rPr>
                <w:rFonts w:eastAsia="Times New Roman"/>
                <w:color w:val="000000"/>
                <w:sz w:val="17"/>
              </w:rPr>
            </w:pPr>
            <w:r>
              <w:rPr>
                <w:rFonts w:eastAsia="Times New Roman"/>
                <w:color w:val="000000"/>
                <w:sz w:val="17"/>
              </w:rPr>
              <w:t>(B)</w:t>
            </w:r>
          </w:p>
        </w:tc>
        <w:tc>
          <w:tcPr>
            <w:tcW w:w="745" w:type="dxa"/>
            <w:tcBorders>
              <w:top w:val="none" w:sz="0" w:space="0" w:color="020000"/>
              <w:left w:val="single" w:sz="4" w:space="0" w:color="000000"/>
              <w:bottom w:val="single" w:sz="4" w:space="0" w:color="000000"/>
              <w:right w:val="none" w:sz="0" w:space="0" w:color="020000"/>
            </w:tcBorders>
            <w:vAlign w:val="center"/>
          </w:tcPr>
          <w:p w14:paraId="05361C8A" w14:textId="77777777" w:rsidR="00F10532" w:rsidRDefault="003D5E68">
            <w:pPr>
              <w:spacing w:after="12" w:line="209" w:lineRule="exact"/>
              <w:ind w:right="163"/>
              <w:jc w:val="right"/>
              <w:textAlignment w:val="baseline"/>
              <w:rPr>
                <w:rFonts w:eastAsia="Times New Roman"/>
                <w:color w:val="000000"/>
                <w:sz w:val="17"/>
              </w:rPr>
            </w:pPr>
            <w:r>
              <w:rPr>
                <w:rFonts w:eastAsia="Times New Roman"/>
                <w:color w:val="000000"/>
                <w:sz w:val="17"/>
              </w:rPr>
              <w:t>Diff</w:t>
            </w:r>
          </w:p>
        </w:tc>
      </w:tr>
      <w:tr w:rsidR="00F10532" w14:paraId="14AF40B9" w14:textId="77777777">
        <w:trPr>
          <w:trHeight w:hRule="exact" w:val="197"/>
        </w:trPr>
        <w:tc>
          <w:tcPr>
            <w:tcW w:w="1397" w:type="dxa"/>
            <w:tcBorders>
              <w:top w:val="single" w:sz="4" w:space="0" w:color="000000"/>
              <w:left w:val="none" w:sz="0" w:space="0" w:color="020000"/>
              <w:bottom w:val="none" w:sz="0" w:space="0" w:color="020000"/>
              <w:right w:val="double" w:sz="9" w:space="0" w:color="000000"/>
            </w:tcBorders>
            <w:vAlign w:val="center"/>
          </w:tcPr>
          <w:p w14:paraId="5B6D4D57" w14:textId="77777777" w:rsidR="00F10532" w:rsidRDefault="003D5E68">
            <w:pPr>
              <w:spacing w:line="191" w:lineRule="exact"/>
              <w:jc w:val="center"/>
              <w:textAlignment w:val="baseline"/>
              <w:rPr>
                <w:rFonts w:eastAsia="Times New Roman"/>
                <w:color w:val="000000"/>
                <w:sz w:val="17"/>
              </w:rPr>
            </w:pPr>
            <w:r>
              <w:rPr>
                <w:rFonts w:eastAsia="Times New Roman"/>
                <w:color w:val="000000"/>
                <w:sz w:val="17"/>
              </w:rPr>
              <w:t>C (Total)</w:t>
            </w:r>
          </w:p>
        </w:tc>
        <w:tc>
          <w:tcPr>
            <w:tcW w:w="844" w:type="dxa"/>
            <w:tcBorders>
              <w:top w:val="single" w:sz="4" w:space="0" w:color="000000"/>
              <w:left w:val="double" w:sz="9" w:space="0" w:color="000000"/>
              <w:bottom w:val="none" w:sz="0" w:space="0" w:color="020000"/>
              <w:right w:val="single" w:sz="4" w:space="0" w:color="000000"/>
            </w:tcBorders>
            <w:vAlign w:val="center"/>
          </w:tcPr>
          <w:p w14:paraId="0B3CDEFF" w14:textId="77777777" w:rsidR="00F10532" w:rsidRDefault="003D5E68">
            <w:pPr>
              <w:spacing w:line="191" w:lineRule="exact"/>
              <w:jc w:val="center"/>
              <w:textAlignment w:val="baseline"/>
              <w:rPr>
                <w:rFonts w:eastAsia="Times New Roman"/>
                <w:color w:val="000000"/>
                <w:sz w:val="17"/>
              </w:rPr>
            </w:pPr>
            <w:r>
              <w:rPr>
                <w:rFonts w:eastAsia="Times New Roman"/>
                <w:color w:val="000000"/>
                <w:sz w:val="17"/>
              </w:rPr>
              <w:t>8</w:t>
            </w:r>
            <w:r>
              <w:rPr>
                <w:rFonts w:ascii="Symbol" w:eastAsia="Symbol" w:hAnsi="Symbol"/>
                <w:color w:val="000000"/>
                <w:sz w:val="20"/>
              </w:rPr>
              <w:t></w:t>
            </w:r>
            <w:r>
              <w:rPr>
                <w:rFonts w:ascii="Courier New" w:eastAsia="Courier New" w:hAnsi="Courier New"/>
                <w:color w:val="000000"/>
                <w:sz w:val="18"/>
              </w:rPr>
              <w:t>a</w:t>
            </w:r>
            <w:r>
              <w:rPr>
                <w:rFonts w:eastAsia="Times New Roman"/>
                <w:color w:val="000000"/>
                <w:sz w:val="17"/>
              </w:rPr>
              <w:t>+134</w:t>
            </w:r>
          </w:p>
        </w:tc>
        <w:tc>
          <w:tcPr>
            <w:tcW w:w="826" w:type="dxa"/>
            <w:tcBorders>
              <w:top w:val="single" w:sz="4" w:space="0" w:color="000000"/>
              <w:left w:val="single" w:sz="4" w:space="0" w:color="000000"/>
              <w:bottom w:val="none" w:sz="0" w:space="0" w:color="020000"/>
              <w:right w:val="single" w:sz="4" w:space="0" w:color="000000"/>
            </w:tcBorders>
            <w:vAlign w:val="center"/>
          </w:tcPr>
          <w:p w14:paraId="39438EB1" w14:textId="77777777" w:rsidR="00F10532" w:rsidRDefault="003D5E68">
            <w:pPr>
              <w:spacing w:line="191" w:lineRule="exact"/>
              <w:ind w:right="247"/>
              <w:jc w:val="right"/>
              <w:textAlignment w:val="baseline"/>
              <w:rPr>
                <w:rFonts w:eastAsia="Times New Roman"/>
                <w:color w:val="000000"/>
                <w:sz w:val="17"/>
              </w:rPr>
            </w:pPr>
            <w:r>
              <w:rPr>
                <w:rFonts w:eastAsia="Times New Roman"/>
                <w:color w:val="000000"/>
                <w:sz w:val="17"/>
              </w:rPr>
              <w:t>130</w:t>
            </w:r>
          </w:p>
        </w:tc>
        <w:tc>
          <w:tcPr>
            <w:tcW w:w="745" w:type="dxa"/>
            <w:tcBorders>
              <w:top w:val="single" w:sz="4" w:space="0" w:color="000000"/>
              <w:left w:val="single" w:sz="4" w:space="0" w:color="000000"/>
              <w:bottom w:val="none" w:sz="0" w:space="0" w:color="020000"/>
              <w:right w:val="none" w:sz="0" w:space="0" w:color="020000"/>
            </w:tcBorders>
            <w:vAlign w:val="center"/>
          </w:tcPr>
          <w:p w14:paraId="6FC5DCA9" w14:textId="77777777" w:rsidR="00F10532" w:rsidRDefault="003D5E68">
            <w:pPr>
              <w:spacing w:line="191" w:lineRule="exact"/>
              <w:jc w:val="center"/>
              <w:textAlignment w:val="baseline"/>
              <w:rPr>
                <w:rFonts w:eastAsia="Times New Roman"/>
                <w:color w:val="000000"/>
                <w:sz w:val="17"/>
              </w:rPr>
            </w:pPr>
            <w:r>
              <w:rPr>
                <w:rFonts w:eastAsia="Times New Roman"/>
                <w:color w:val="000000"/>
                <w:sz w:val="17"/>
              </w:rPr>
              <w:t>8</w:t>
            </w:r>
            <w:r>
              <w:rPr>
                <w:rFonts w:ascii="Symbol" w:eastAsia="Symbol" w:hAnsi="Symbol"/>
                <w:color w:val="000000"/>
                <w:sz w:val="20"/>
              </w:rPr>
              <w:t></w:t>
            </w:r>
            <w:r>
              <w:rPr>
                <w:rFonts w:ascii="Courier New" w:eastAsia="Courier New" w:hAnsi="Courier New"/>
                <w:color w:val="000000"/>
                <w:sz w:val="18"/>
              </w:rPr>
              <w:t>a</w:t>
            </w:r>
            <w:r>
              <w:rPr>
                <w:rFonts w:eastAsia="Times New Roman"/>
                <w:color w:val="000000"/>
                <w:sz w:val="17"/>
              </w:rPr>
              <w:t>+4</w:t>
            </w:r>
          </w:p>
        </w:tc>
      </w:tr>
      <w:tr w:rsidR="00F10532" w14:paraId="148BCBFD" w14:textId="77777777">
        <w:trPr>
          <w:trHeight w:hRule="exact" w:val="211"/>
        </w:trPr>
        <w:tc>
          <w:tcPr>
            <w:tcW w:w="1397" w:type="dxa"/>
            <w:tcBorders>
              <w:top w:val="none" w:sz="0" w:space="0" w:color="020000"/>
              <w:left w:val="none" w:sz="0" w:space="0" w:color="020000"/>
              <w:bottom w:val="none" w:sz="0" w:space="0" w:color="020000"/>
              <w:right w:val="double" w:sz="9" w:space="0" w:color="000000"/>
            </w:tcBorders>
            <w:vAlign w:val="center"/>
          </w:tcPr>
          <w:p w14:paraId="2252C077" w14:textId="77777777" w:rsidR="00F10532" w:rsidRDefault="003D5E68">
            <w:pPr>
              <w:spacing w:line="191" w:lineRule="exact"/>
              <w:jc w:val="center"/>
              <w:textAlignment w:val="baseline"/>
              <w:rPr>
                <w:rFonts w:eastAsia="Times New Roman"/>
                <w:color w:val="000000"/>
                <w:sz w:val="17"/>
              </w:rPr>
            </w:pPr>
            <w:r>
              <w:rPr>
                <w:rFonts w:eastAsia="Times New Roman"/>
                <w:color w:val="000000"/>
                <w:sz w:val="17"/>
              </w:rPr>
              <w:t>C (Modification)</w:t>
            </w:r>
          </w:p>
        </w:tc>
        <w:tc>
          <w:tcPr>
            <w:tcW w:w="844" w:type="dxa"/>
            <w:tcBorders>
              <w:top w:val="none" w:sz="0" w:space="0" w:color="020000"/>
              <w:left w:val="double" w:sz="9" w:space="0" w:color="000000"/>
              <w:bottom w:val="none" w:sz="0" w:space="0" w:color="020000"/>
              <w:right w:val="single" w:sz="4" w:space="0" w:color="000000"/>
            </w:tcBorders>
            <w:vAlign w:val="center"/>
          </w:tcPr>
          <w:p w14:paraId="5BAE651A" w14:textId="77777777" w:rsidR="00F10532" w:rsidRDefault="003D5E68">
            <w:pPr>
              <w:spacing w:line="210" w:lineRule="exact"/>
              <w:jc w:val="center"/>
              <w:textAlignment w:val="baseline"/>
              <w:rPr>
                <w:rFonts w:eastAsia="Times New Roman"/>
                <w:color w:val="000000"/>
                <w:sz w:val="17"/>
              </w:rPr>
            </w:pPr>
            <w:r>
              <w:rPr>
                <w:rFonts w:eastAsia="Times New Roman"/>
                <w:color w:val="000000"/>
                <w:sz w:val="17"/>
              </w:rPr>
              <w:t>10</w:t>
            </w:r>
            <w:r>
              <w:rPr>
                <w:rFonts w:ascii="Symbol" w:eastAsia="Symbol" w:hAnsi="Symbol"/>
                <w:color w:val="000000"/>
                <w:sz w:val="20"/>
              </w:rPr>
              <w:t></w:t>
            </w:r>
            <w:r>
              <w:rPr>
                <w:rFonts w:ascii="Courier New" w:eastAsia="Courier New" w:hAnsi="Courier New"/>
                <w:color w:val="000000"/>
                <w:sz w:val="18"/>
              </w:rPr>
              <w:t>a</w:t>
            </w:r>
            <w:r>
              <w:rPr>
                <w:rFonts w:ascii="Symbol" w:eastAsia="Symbol" w:hAnsi="Symbol"/>
                <w:color w:val="000000"/>
                <w:sz w:val="20"/>
              </w:rPr>
              <w:t>−</w:t>
            </w:r>
            <w:r>
              <w:rPr>
                <w:rFonts w:eastAsia="Times New Roman"/>
                <w:color w:val="000000"/>
                <w:sz w:val="17"/>
              </w:rPr>
              <w:t>2</w:t>
            </w:r>
          </w:p>
        </w:tc>
        <w:tc>
          <w:tcPr>
            <w:tcW w:w="826" w:type="dxa"/>
            <w:tcBorders>
              <w:top w:val="none" w:sz="0" w:space="0" w:color="020000"/>
              <w:left w:val="single" w:sz="4" w:space="0" w:color="000000"/>
              <w:bottom w:val="none" w:sz="0" w:space="0" w:color="020000"/>
              <w:right w:val="single" w:sz="4" w:space="0" w:color="000000"/>
            </w:tcBorders>
            <w:vAlign w:val="center"/>
          </w:tcPr>
          <w:p w14:paraId="4C698869" w14:textId="77777777" w:rsidR="00F10532" w:rsidRDefault="003D5E68">
            <w:pPr>
              <w:spacing w:line="191" w:lineRule="exact"/>
              <w:ind w:right="247"/>
              <w:jc w:val="right"/>
              <w:textAlignment w:val="baseline"/>
              <w:rPr>
                <w:rFonts w:eastAsia="Times New Roman"/>
                <w:color w:val="000000"/>
                <w:sz w:val="17"/>
              </w:rPr>
            </w:pPr>
            <w:r>
              <w:rPr>
                <w:rFonts w:eastAsia="Times New Roman"/>
                <w:color w:val="000000"/>
                <w:sz w:val="17"/>
              </w:rPr>
              <w:t>0</w:t>
            </w:r>
          </w:p>
        </w:tc>
        <w:tc>
          <w:tcPr>
            <w:tcW w:w="745" w:type="dxa"/>
            <w:tcBorders>
              <w:top w:val="none" w:sz="0" w:space="0" w:color="020000"/>
              <w:left w:val="single" w:sz="4" w:space="0" w:color="000000"/>
              <w:bottom w:val="none" w:sz="0" w:space="0" w:color="020000"/>
              <w:right w:val="none" w:sz="0" w:space="0" w:color="020000"/>
            </w:tcBorders>
            <w:vAlign w:val="center"/>
          </w:tcPr>
          <w:p w14:paraId="07A3088D" w14:textId="77777777" w:rsidR="00F10532" w:rsidRDefault="003D5E68">
            <w:pPr>
              <w:spacing w:line="210" w:lineRule="exact"/>
              <w:jc w:val="center"/>
              <w:textAlignment w:val="baseline"/>
              <w:rPr>
                <w:rFonts w:eastAsia="Times New Roman"/>
                <w:color w:val="000000"/>
                <w:sz w:val="17"/>
              </w:rPr>
            </w:pPr>
            <w:r>
              <w:rPr>
                <w:rFonts w:eastAsia="Times New Roman"/>
                <w:color w:val="000000"/>
                <w:sz w:val="17"/>
              </w:rPr>
              <w:t>10</w:t>
            </w:r>
            <w:r>
              <w:rPr>
                <w:rFonts w:ascii="Symbol" w:eastAsia="Symbol" w:hAnsi="Symbol"/>
                <w:color w:val="000000"/>
                <w:sz w:val="20"/>
              </w:rPr>
              <w:t></w:t>
            </w:r>
            <w:r>
              <w:rPr>
                <w:rFonts w:ascii="Courier New" w:eastAsia="Courier New" w:hAnsi="Courier New"/>
                <w:color w:val="000000"/>
                <w:sz w:val="18"/>
              </w:rPr>
              <w:t>a</w:t>
            </w:r>
            <w:r>
              <w:rPr>
                <w:rFonts w:ascii="Symbol" w:eastAsia="Symbol" w:hAnsi="Symbol"/>
                <w:color w:val="000000"/>
                <w:sz w:val="20"/>
              </w:rPr>
              <w:t>−</w:t>
            </w:r>
            <w:r>
              <w:rPr>
                <w:rFonts w:eastAsia="Times New Roman"/>
                <w:color w:val="000000"/>
                <w:sz w:val="17"/>
              </w:rPr>
              <w:t>2</w:t>
            </w:r>
          </w:p>
        </w:tc>
      </w:tr>
      <w:tr w:rsidR="00F10532" w14:paraId="67746BB5" w14:textId="77777777">
        <w:trPr>
          <w:trHeight w:hRule="exact" w:val="245"/>
        </w:trPr>
        <w:tc>
          <w:tcPr>
            <w:tcW w:w="1397" w:type="dxa"/>
            <w:tcBorders>
              <w:top w:val="none" w:sz="0" w:space="0" w:color="020000"/>
              <w:left w:val="none" w:sz="0" w:space="0" w:color="020000"/>
              <w:bottom w:val="none" w:sz="0" w:space="0" w:color="020000"/>
              <w:right w:val="double" w:sz="9" w:space="0" w:color="000000"/>
            </w:tcBorders>
            <w:vAlign w:val="center"/>
          </w:tcPr>
          <w:p w14:paraId="521D5651" w14:textId="77777777" w:rsidR="00F10532" w:rsidRDefault="003D5E68">
            <w:pPr>
              <w:spacing w:after="26" w:line="216" w:lineRule="exact"/>
              <w:jc w:val="center"/>
              <w:textAlignment w:val="baseline"/>
              <w:rPr>
                <w:rFonts w:eastAsia="Times New Roman"/>
                <w:color w:val="000000"/>
                <w:sz w:val="17"/>
              </w:rPr>
            </w:pPr>
            <w:r>
              <w:rPr>
                <w:rFonts w:eastAsia="Times New Roman"/>
                <w:color w:val="000000"/>
                <w:sz w:val="17"/>
              </w:rPr>
              <w:t>CDL</w:t>
            </w:r>
          </w:p>
        </w:tc>
        <w:tc>
          <w:tcPr>
            <w:tcW w:w="844" w:type="dxa"/>
            <w:tcBorders>
              <w:top w:val="none" w:sz="0" w:space="0" w:color="020000"/>
              <w:left w:val="double" w:sz="9" w:space="0" w:color="000000"/>
              <w:bottom w:val="none" w:sz="0" w:space="0" w:color="020000"/>
              <w:right w:val="single" w:sz="4" w:space="0" w:color="000000"/>
            </w:tcBorders>
            <w:vAlign w:val="center"/>
          </w:tcPr>
          <w:p w14:paraId="4A853E1D" w14:textId="77777777" w:rsidR="00F10532" w:rsidRDefault="003D5E68">
            <w:pPr>
              <w:spacing w:after="15" w:line="216" w:lineRule="exact"/>
              <w:jc w:val="center"/>
              <w:textAlignment w:val="baseline"/>
              <w:rPr>
                <w:rFonts w:eastAsia="Times New Roman"/>
                <w:color w:val="000000"/>
                <w:sz w:val="17"/>
              </w:rPr>
            </w:pPr>
            <w:r>
              <w:rPr>
                <w:rFonts w:eastAsia="Times New Roman"/>
                <w:color w:val="000000"/>
                <w:sz w:val="17"/>
              </w:rPr>
              <w:t>18</w:t>
            </w:r>
            <w:r>
              <w:rPr>
                <w:rFonts w:ascii="Symbol" w:eastAsia="Symbol" w:hAnsi="Symbol"/>
                <w:color w:val="000000"/>
                <w:sz w:val="20"/>
              </w:rPr>
              <w:t></w:t>
            </w:r>
            <w:r>
              <w:rPr>
                <w:rFonts w:ascii="Courier New" w:eastAsia="Courier New" w:hAnsi="Courier New"/>
                <w:color w:val="000000"/>
                <w:sz w:val="18"/>
              </w:rPr>
              <w:t>a</w:t>
            </w:r>
            <w:r>
              <w:rPr>
                <w:rFonts w:eastAsia="Times New Roman"/>
                <w:color w:val="000000"/>
                <w:sz w:val="17"/>
              </w:rPr>
              <w:t>+25</w:t>
            </w:r>
          </w:p>
        </w:tc>
        <w:tc>
          <w:tcPr>
            <w:tcW w:w="826" w:type="dxa"/>
            <w:tcBorders>
              <w:top w:val="none" w:sz="0" w:space="0" w:color="020000"/>
              <w:left w:val="single" w:sz="4" w:space="0" w:color="000000"/>
              <w:bottom w:val="none" w:sz="0" w:space="0" w:color="020000"/>
              <w:right w:val="single" w:sz="4" w:space="0" w:color="000000"/>
            </w:tcBorders>
            <w:vAlign w:val="center"/>
          </w:tcPr>
          <w:p w14:paraId="74ACAC75" w14:textId="77777777" w:rsidR="00F10532" w:rsidRDefault="003D5E68">
            <w:pPr>
              <w:spacing w:after="15" w:line="216" w:lineRule="exact"/>
              <w:jc w:val="center"/>
              <w:textAlignment w:val="baseline"/>
              <w:rPr>
                <w:rFonts w:eastAsia="Times New Roman"/>
                <w:color w:val="000000"/>
                <w:sz w:val="17"/>
              </w:rPr>
            </w:pPr>
            <w:r>
              <w:rPr>
                <w:rFonts w:eastAsia="Times New Roman"/>
                <w:color w:val="000000"/>
                <w:sz w:val="17"/>
              </w:rPr>
              <w:t>18</w:t>
            </w:r>
            <w:r>
              <w:rPr>
                <w:rFonts w:ascii="Symbol" w:eastAsia="Symbol" w:hAnsi="Symbol"/>
                <w:color w:val="000000"/>
                <w:sz w:val="20"/>
              </w:rPr>
              <w:t></w:t>
            </w:r>
            <w:r>
              <w:rPr>
                <w:rFonts w:ascii="Courier New" w:eastAsia="Courier New" w:hAnsi="Courier New"/>
                <w:color w:val="000000"/>
                <w:sz w:val="18"/>
              </w:rPr>
              <w:t>a</w:t>
            </w:r>
            <w:r>
              <w:rPr>
                <w:rFonts w:eastAsia="Times New Roman"/>
                <w:color w:val="000000"/>
                <w:sz w:val="17"/>
              </w:rPr>
              <w:t>+25</w:t>
            </w:r>
          </w:p>
        </w:tc>
        <w:tc>
          <w:tcPr>
            <w:tcW w:w="745" w:type="dxa"/>
            <w:tcBorders>
              <w:top w:val="none" w:sz="0" w:space="0" w:color="020000"/>
              <w:left w:val="single" w:sz="4" w:space="0" w:color="000000"/>
              <w:bottom w:val="none" w:sz="0" w:space="0" w:color="020000"/>
              <w:right w:val="none" w:sz="0" w:space="0" w:color="020000"/>
            </w:tcBorders>
            <w:vAlign w:val="center"/>
          </w:tcPr>
          <w:p w14:paraId="1F61011D" w14:textId="77777777" w:rsidR="00F10532" w:rsidRDefault="003D5E68">
            <w:pPr>
              <w:spacing w:after="26" w:line="216" w:lineRule="exact"/>
              <w:ind w:right="163"/>
              <w:jc w:val="right"/>
              <w:textAlignment w:val="baseline"/>
              <w:rPr>
                <w:rFonts w:eastAsia="Times New Roman"/>
                <w:color w:val="000000"/>
                <w:sz w:val="17"/>
              </w:rPr>
            </w:pPr>
            <w:r>
              <w:rPr>
                <w:rFonts w:eastAsia="Times New Roman"/>
                <w:color w:val="000000"/>
                <w:sz w:val="17"/>
              </w:rPr>
              <w:t>0</w:t>
            </w:r>
          </w:p>
        </w:tc>
      </w:tr>
    </w:tbl>
    <w:p w14:paraId="7854E51A" w14:textId="77777777" w:rsidR="00F10532" w:rsidRDefault="003D5E68">
      <w:pPr>
        <w:spacing w:line="195" w:lineRule="exact"/>
        <w:ind w:left="144"/>
        <w:textAlignment w:val="baseline"/>
        <w:rPr>
          <w:rFonts w:ascii="Courier New" w:eastAsia="Courier New" w:hAnsi="Courier New"/>
          <w:color w:val="000000"/>
          <w:spacing w:val="4"/>
          <w:sz w:val="18"/>
        </w:rPr>
      </w:pPr>
      <w:r>
        <w:rPr>
          <w:rFonts w:ascii="Courier New" w:eastAsia="Courier New" w:hAnsi="Courier New"/>
          <w:color w:val="000000"/>
          <w:spacing w:val="4"/>
          <w:sz w:val="18"/>
        </w:rPr>
        <w:t xml:space="preserve">a </w:t>
      </w:r>
      <w:r>
        <w:rPr>
          <w:rFonts w:eastAsia="Times New Roman"/>
          <w:color w:val="000000"/>
          <w:spacing w:val="4"/>
          <w:sz w:val="17"/>
        </w:rPr>
        <w:t>: the number of RiteVMs</w:t>
      </w:r>
    </w:p>
    <w:p w14:paraId="6BE61B4A" w14:textId="376E3DEC" w:rsidR="00F10532" w:rsidRDefault="003D5E68">
      <w:pPr>
        <w:spacing w:before="345" w:line="248" w:lineRule="exact"/>
        <w:jc w:val="both"/>
        <w:textAlignment w:val="baseline"/>
        <w:rPr>
          <w:rFonts w:eastAsia="Times New Roman"/>
          <w:color w:val="000000"/>
          <w:spacing w:val="8"/>
          <w:sz w:val="18"/>
        </w:rPr>
      </w:pPr>
      <w:r>
        <w:rPr>
          <w:rFonts w:eastAsia="Times New Roman"/>
          <w:color w:val="000000"/>
          <w:spacing w:val="8"/>
          <w:sz w:val="18"/>
        </w:rPr>
        <w:t>move</w:t>
      </w:r>
      <w:r w:rsidRPr="0040434C">
        <w:rPr>
          <w:color w:val="000000"/>
          <w:spacing w:val="8"/>
          <w:sz w:val="18"/>
        </w:rPr>
        <w:t xml:space="preserve"> the functionalities easily by modifying the CDL file. Moreover, CBD decreases code size and improves productivity and maintainability.</w:t>
      </w:r>
    </w:p>
    <w:p w14:paraId="75B1E808" w14:textId="11CE2ECD" w:rsidR="00F10532" w:rsidRPr="0040434C" w:rsidRDefault="003D5E68" w:rsidP="0040434C">
      <w:pPr>
        <w:spacing w:line="248" w:lineRule="exact"/>
        <w:ind w:firstLine="144"/>
        <w:jc w:val="both"/>
        <w:textAlignment w:val="baseline"/>
        <w:rPr>
          <w:color w:val="000000"/>
          <w:spacing w:val="6"/>
          <w:sz w:val="18"/>
        </w:rPr>
      </w:pPr>
      <w:r w:rsidRPr="0040434C">
        <w:rPr>
          <w:color w:val="000000"/>
          <w:spacing w:val="6"/>
          <w:sz w:val="18"/>
        </w:rPr>
        <w:t xml:space="preserve">To demonstrate the superiority of CBD, a </w:t>
      </w:r>
      <w:r>
        <w:rPr>
          <w:rFonts w:eastAsia="Times New Roman"/>
          <w:color w:val="000000"/>
          <w:spacing w:val="6"/>
          <w:sz w:val="18"/>
        </w:rPr>
        <w:t>com</w:t>
      </w:r>
      <w:r>
        <w:rPr>
          <w:rFonts w:eastAsia="Times New Roman"/>
          <w:color w:val="000000"/>
          <w:spacing w:val="6"/>
          <w:sz w:val="18"/>
        </w:rPr>
        <w:softHyphen/>
        <w:t>parison</w:t>
      </w:r>
      <w:r w:rsidRPr="0040434C">
        <w:rPr>
          <w:color w:val="000000"/>
          <w:spacing w:val="6"/>
          <w:sz w:val="18"/>
        </w:rPr>
        <w:t xml:space="preserve"> of the number of lines of </w:t>
      </w:r>
      <w:r>
        <w:rPr>
          <w:rFonts w:eastAsia="Times New Roman"/>
          <w:color w:val="000000"/>
          <w:spacing w:val="6"/>
          <w:sz w:val="18"/>
        </w:rPr>
        <w:t xml:space="preserve">codes </w:t>
      </w:r>
      <w:r w:rsidRPr="0040434C">
        <w:rPr>
          <w:color w:val="000000"/>
          <w:spacing w:val="6"/>
          <w:sz w:val="18"/>
        </w:rPr>
        <w:t xml:space="preserve">C and </w:t>
      </w:r>
      <w:r>
        <w:rPr>
          <w:rFonts w:eastAsia="Times New Roman"/>
          <w:color w:val="000000"/>
          <w:spacing w:val="6"/>
          <w:sz w:val="18"/>
        </w:rPr>
        <w:t>ACL</w:t>
      </w:r>
      <w:r w:rsidRPr="0040434C">
        <w:rPr>
          <w:color w:val="000000"/>
          <w:spacing w:val="6"/>
          <w:sz w:val="18"/>
        </w:rPr>
        <w:t xml:space="preserve"> codes between two situations is shown in Table </w:t>
      </w:r>
      <w:r>
        <w:rPr>
          <w:rFonts w:eastAsia="Times New Roman"/>
          <w:color w:val="000000"/>
          <w:spacing w:val="6"/>
          <w:sz w:val="18"/>
        </w:rPr>
        <w:t>3.</w:t>
      </w:r>
      <w:r w:rsidRPr="0040434C">
        <w:rPr>
          <w:color w:val="000000"/>
          <w:spacing w:val="6"/>
          <w:sz w:val="18"/>
        </w:rPr>
        <w:t xml:space="preserve"> In Table </w:t>
      </w:r>
      <w:r>
        <w:rPr>
          <w:rFonts w:eastAsia="Times New Roman"/>
          <w:color w:val="000000"/>
          <w:spacing w:val="6"/>
          <w:sz w:val="18"/>
        </w:rPr>
        <w:t>3</w:t>
      </w:r>
      <w:r w:rsidRPr="0040434C">
        <w:rPr>
          <w:color w:val="000000"/>
          <w:spacing w:val="6"/>
          <w:sz w:val="18"/>
        </w:rPr>
        <w:t xml:space="preserve">, (A) and (B) represent the source files in the upper and lower parts of </w:t>
      </w:r>
      <w:r>
        <w:rPr>
          <w:rFonts w:eastAsia="Times New Roman"/>
          <w:color w:val="000000"/>
          <w:spacing w:val="6"/>
          <w:sz w:val="18"/>
        </w:rPr>
        <w:t>Fig.18, re</w:t>
      </w:r>
      <w:r>
        <w:rPr>
          <w:rFonts w:eastAsia="Times New Roman"/>
          <w:color w:val="000000"/>
          <w:spacing w:val="6"/>
          <w:sz w:val="18"/>
        </w:rPr>
        <w:softHyphen/>
        <w:t>spectively</w:t>
      </w:r>
      <w:r w:rsidRPr="0040434C">
        <w:rPr>
          <w:color w:val="000000"/>
          <w:spacing w:val="6"/>
          <w:sz w:val="18"/>
        </w:rPr>
        <w:t xml:space="preserve">. For C, (B)’s code lines do not increase even if the number of RiteVMs increases, while (A)’s code lines increase as the number of RiteVMs increases. </w:t>
      </w:r>
      <w:r>
        <w:rPr>
          <w:rFonts w:eastAsia="Times New Roman"/>
          <w:color w:val="000000"/>
          <w:spacing w:val="6"/>
          <w:sz w:val="18"/>
        </w:rPr>
        <w:t>Note that</w:t>
      </w:r>
      <w:r w:rsidRPr="0040434C">
        <w:rPr>
          <w:color w:val="000000"/>
          <w:spacing w:val="6"/>
          <w:sz w:val="18"/>
        </w:rPr>
        <w:t xml:space="preserve"> (B)’s C file can be utilized without modification regardless of the number of RiteVMs</w:t>
      </w:r>
      <w:r>
        <w:rPr>
          <w:rFonts w:eastAsia="Times New Roman"/>
          <w:color w:val="000000"/>
          <w:spacing w:val="6"/>
          <w:sz w:val="18"/>
        </w:rPr>
        <w:t>. Moreover,</w:t>
      </w:r>
      <w:r w:rsidRPr="0040434C">
        <w:rPr>
          <w:color w:val="000000"/>
          <w:spacing w:val="6"/>
          <w:sz w:val="18"/>
        </w:rPr>
        <w:t xml:space="preserve"> the number of code lines of two CDL files are equal. Skillful CBD yields </w:t>
      </w:r>
      <w:r>
        <w:rPr>
          <w:rFonts w:eastAsia="Times New Roman"/>
          <w:color w:val="000000"/>
          <w:spacing w:val="6"/>
          <w:sz w:val="18"/>
        </w:rPr>
        <w:t>advan</w:t>
      </w:r>
      <w:r>
        <w:rPr>
          <w:rFonts w:eastAsia="Times New Roman"/>
          <w:color w:val="000000"/>
          <w:spacing w:val="6"/>
          <w:sz w:val="18"/>
        </w:rPr>
        <w:softHyphen/>
        <w:t>tages</w:t>
      </w:r>
      <w:r w:rsidRPr="0040434C">
        <w:rPr>
          <w:color w:val="000000"/>
          <w:spacing w:val="6"/>
          <w:sz w:val="18"/>
        </w:rPr>
        <w:t xml:space="preserve"> such as the decreased number of lines of codes and non-modified codes, which facilitates high </w:t>
      </w:r>
      <w:r>
        <w:rPr>
          <w:rFonts w:eastAsia="Times New Roman"/>
          <w:color w:val="000000"/>
          <w:spacing w:val="6"/>
          <w:sz w:val="18"/>
        </w:rPr>
        <w:t>pro</w:t>
      </w:r>
      <w:r>
        <w:rPr>
          <w:rFonts w:eastAsia="Times New Roman"/>
          <w:color w:val="000000"/>
          <w:spacing w:val="6"/>
          <w:sz w:val="18"/>
        </w:rPr>
        <w:softHyphen/>
        <w:t>ductivity</w:t>
      </w:r>
      <w:r w:rsidRPr="0040434C">
        <w:rPr>
          <w:color w:val="000000"/>
          <w:spacing w:val="6"/>
          <w:sz w:val="18"/>
        </w:rPr>
        <w:t xml:space="preserve"> and maintainability.</w:t>
      </w:r>
    </w:p>
    <w:p w14:paraId="554A1283" w14:textId="77777777" w:rsidR="00F10532" w:rsidRDefault="003D5E68">
      <w:pPr>
        <w:spacing w:before="325" w:line="235" w:lineRule="exact"/>
        <w:jc w:val="center"/>
        <w:textAlignment w:val="baseline"/>
        <w:rPr>
          <w:rFonts w:eastAsia="Times New Roman"/>
          <w:b/>
          <w:color w:val="000000"/>
          <w:spacing w:val="16"/>
          <w:sz w:val="21"/>
        </w:rPr>
      </w:pPr>
      <w:r>
        <w:rPr>
          <w:rFonts w:eastAsia="Times New Roman"/>
          <w:b/>
          <w:color w:val="000000"/>
          <w:spacing w:val="16"/>
          <w:sz w:val="21"/>
        </w:rPr>
        <w:t>5 Related Work</w:t>
      </w:r>
    </w:p>
    <w:p w14:paraId="15B4FEB0" w14:textId="4AFC6519" w:rsidR="00F10532" w:rsidRPr="0040434C" w:rsidRDefault="003D5E68" w:rsidP="0040434C">
      <w:pPr>
        <w:spacing w:before="50" w:line="248" w:lineRule="exact"/>
        <w:ind w:firstLine="144"/>
        <w:jc w:val="both"/>
        <w:textAlignment w:val="baseline"/>
        <w:rPr>
          <w:color w:val="000000"/>
          <w:spacing w:val="6"/>
          <w:sz w:val="18"/>
        </w:rPr>
      </w:pPr>
      <w:r w:rsidRPr="0040434C">
        <w:rPr>
          <w:color w:val="000000"/>
          <w:spacing w:val="6"/>
          <w:sz w:val="18"/>
        </w:rPr>
        <w:t xml:space="preserve">Open-source runtime systems for scripting </w:t>
      </w:r>
      <w:r>
        <w:rPr>
          <w:rFonts w:eastAsia="Times New Roman"/>
          <w:color w:val="000000"/>
          <w:spacing w:val="6"/>
          <w:sz w:val="18"/>
        </w:rPr>
        <w:t>lan</w:t>
      </w:r>
      <w:r>
        <w:rPr>
          <w:rFonts w:eastAsia="Times New Roman"/>
          <w:color w:val="000000"/>
          <w:spacing w:val="6"/>
          <w:sz w:val="18"/>
        </w:rPr>
        <w:softHyphen/>
        <w:t>guages</w:t>
      </w:r>
      <w:r w:rsidRPr="0040434C">
        <w:rPr>
          <w:color w:val="000000"/>
          <w:spacing w:val="6"/>
          <w:sz w:val="18"/>
        </w:rPr>
        <w:t xml:space="preserve"> have been proposed </w:t>
      </w:r>
      <w:r>
        <w:rPr>
          <w:rFonts w:eastAsia="Times New Roman"/>
          <w:color w:val="000000"/>
          <w:spacing w:val="6"/>
          <w:sz w:val="18"/>
        </w:rPr>
        <w:t xml:space="preserve">previously </w:t>
      </w:r>
      <w:r w:rsidRPr="0040434C">
        <w:rPr>
          <w:color w:val="000000"/>
          <w:spacing w:val="6"/>
          <w:sz w:val="18"/>
        </w:rPr>
        <w:t>such python-on-a-chip [</w:t>
      </w:r>
      <w:r>
        <w:rPr>
          <w:rFonts w:eastAsia="Times New Roman"/>
          <w:color w:val="000000"/>
          <w:spacing w:val="6"/>
          <w:sz w:val="18"/>
        </w:rPr>
        <w:t>8], the</w:t>
      </w:r>
      <w:r w:rsidRPr="0040434C">
        <w:rPr>
          <w:color w:val="000000"/>
          <w:spacing w:val="6"/>
          <w:sz w:val="18"/>
        </w:rPr>
        <w:t xml:space="preserve"> Owl system [</w:t>
      </w:r>
      <w:r>
        <w:rPr>
          <w:rFonts w:eastAsia="Times New Roman"/>
          <w:color w:val="000000"/>
          <w:spacing w:val="6"/>
          <w:sz w:val="18"/>
        </w:rPr>
        <w:t>15</w:t>
      </w:r>
      <w:r w:rsidRPr="0040434C">
        <w:rPr>
          <w:color w:val="000000"/>
          <w:spacing w:val="6"/>
          <w:sz w:val="18"/>
        </w:rPr>
        <w:t>], eLua [</w:t>
      </w:r>
      <w:r>
        <w:rPr>
          <w:rFonts w:eastAsia="Times New Roman"/>
          <w:color w:val="000000"/>
          <w:spacing w:val="6"/>
          <w:sz w:val="18"/>
        </w:rPr>
        <w:t>4], ChaiS-cript [2</w:t>
      </w:r>
      <w:r w:rsidRPr="0040434C">
        <w:rPr>
          <w:color w:val="000000"/>
          <w:spacing w:val="6"/>
          <w:sz w:val="18"/>
        </w:rPr>
        <w:t>], Squirrel [</w:t>
      </w:r>
      <w:r>
        <w:rPr>
          <w:rFonts w:eastAsia="Times New Roman"/>
          <w:color w:val="000000"/>
          <w:spacing w:val="6"/>
          <w:sz w:val="18"/>
        </w:rPr>
        <w:t>10</w:t>
      </w:r>
      <w:r w:rsidRPr="0040434C">
        <w:rPr>
          <w:color w:val="000000"/>
          <w:spacing w:val="6"/>
          <w:sz w:val="18"/>
        </w:rPr>
        <w:t>], mruby [</w:t>
      </w:r>
      <w:r>
        <w:rPr>
          <w:rFonts w:eastAsia="Times New Roman"/>
          <w:color w:val="000000"/>
          <w:spacing w:val="6"/>
          <w:sz w:val="18"/>
        </w:rPr>
        <w:t>27], [</w:t>
      </w:r>
      <w:r w:rsidRPr="0040434C">
        <w:rPr>
          <w:color w:val="000000"/>
          <w:spacing w:val="6"/>
          <w:sz w:val="18"/>
        </w:rPr>
        <w:t>6], and mruby on TECS [</w:t>
      </w:r>
      <w:r>
        <w:rPr>
          <w:rFonts w:eastAsia="Times New Roman"/>
          <w:color w:val="000000"/>
          <w:spacing w:val="6"/>
          <w:sz w:val="18"/>
        </w:rPr>
        <w:t>12</w:t>
      </w:r>
      <w:r w:rsidRPr="0040434C">
        <w:rPr>
          <w:color w:val="000000"/>
          <w:spacing w:val="6"/>
          <w:sz w:val="18"/>
        </w:rPr>
        <w:t>].</w:t>
      </w:r>
    </w:p>
    <w:p w14:paraId="5B9B6A45" w14:textId="7872752E" w:rsidR="00F10532" w:rsidRPr="0040434C" w:rsidRDefault="003D5E68" w:rsidP="0040434C">
      <w:pPr>
        <w:spacing w:line="247" w:lineRule="exact"/>
        <w:ind w:firstLine="144"/>
        <w:jc w:val="both"/>
        <w:textAlignment w:val="baseline"/>
        <w:rPr>
          <w:b/>
          <w:color w:val="000000"/>
          <w:spacing w:val="9"/>
          <w:sz w:val="19"/>
        </w:rPr>
      </w:pPr>
      <w:r w:rsidRPr="0040434C">
        <w:rPr>
          <w:b/>
          <w:color w:val="000000"/>
          <w:spacing w:val="9"/>
          <w:sz w:val="19"/>
        </w:rPr>
        <w:t xml:space="preserve">python-on-a-chip: </w:t>
      </w:r>
      <w:r w:rsidRPr="0040434C">
        <w:rPr>
          <w:color w:val="000000"/>
          <w:spacing w:val="9"/>
          <w:sz w:val="18"/>
        </w:rPr>
        <w:t xml:space="preserve">python-on-a-chip (p14p) is a Python runtime system that uses a reduced Python VM called PyMite. The VM runs a </w:t>
      </w:r>
      <w:r>
        <w:rPr>
          <w:rFonts w:eastAsia="Times New Roman"/>
          <w:color w:val="000000"/>
          <w:spacing w:val="9"/>
          <w:sz w:val="18"/>
        </w:rPr>
        <w:t>sig</w:t>
      </w:r>
      <w:r>
        <w:rPr>
          <w:rFonts w:eastAsia="Times New Roman"/>
          <w:color w:val="000000"/>
          <w:spacing w:val="9"/>
          <w:sz w:val="18"/>
        </w:rPr>
        <w:softHyphen/>
        <w:t>nificant</w:t>
      </w:r>
      <w:r w:rsidRPr="0040434C">
        <w:rPr>
          <w:color w:val="000000"/>
          <w:spacing w:val="9"/>
          <w:sz w:val="18"/>
        </w:rPr>
        <w:t xml:space="preserve"> subset of the Python language with few resources on a microcontroller. p14p can also run multiple stackless green threads.</w:t>
      </w:r>
    </w:p>
    <w:p w14:paraId="7448CC14" w14:textId="40642C11" w:rsidR="00F10532" w:rsidRPr="0040434C" w:rsidRDefault="003D5E68" w:rsidP="0040434C">
      <w:pPr>
        <w:spacing w:before="2" w:line="248" w:lineRule="exact"/>
        <w:ind w:firstLine="144"/>
        <w:jc w:val="both"/>
        <w:textAlignment w:val="baseline"/>
        <w:rPr>
          <w:b/>
          <w:color w:val="000000"/>
          <w:spacing w:val="6"/>
          <w:sz w:val="19"/>
        </w:rPr>
      </w:pPr>
      <w:r w:rsidRPr="0040434C">
        <w:rPr>
          <w:b/>
          <w:color w:val="000000"/>
          <w:spacing w:val="6"/>
          <w:sz w:val="19"/>
        </w:rPr>
        <w:t xml:space="preserve">Owl system: </w:t>
      </w:r>
      <w:r w:rsidRPr="0040434C">
        <w:rPr>
          <w:color w:val="000000"/>
          <w:spacing w:val="6"/>
          <w:sz w:val="18"/>
        </w:rPr>
        <w:t>The Owl system is an embedded Python runtime system. It is a complete system for ARM Cortex-M3 microcontrollers. The Owl toolchain produces relocatable memory images that are directly runnable on the microcontroller from Python code objects. Note that the Owl system interpreter is the same as that of python-on-a-chip.</w:t>
      </w:r>
    </w:p>
    <w:p w14:paraId="27CA1480" w14:textId="12058CF2" w:rsidR="00F10532" w:rsidRDefault="003D5E68">
      <w:pPr>
        <w:spacing w:line="245" w:lineRule="exact"/>
        <w:ind w:firstLine="144"/>
        <w:jc w:val="both"/>
        <w:textAlignment w:val="baseline"/>
        <w:rPr>
          <w:rFonts w:eastAsia="Times New Roman"/>
          <w:b/>
          <w:color w:val="000000"/>
          <w:sz w:val="19"/>
        </w:rPr>
      </w:pPr>
      <w:r w:rsidRPr="0040434C">
        <w:rPr>
          <w:b/>
          <w:color w:val="000000"/>
          <w:sz w:val="19"/>
        </w:rPr>
        <w:t xml:space="preserve">eLua: </w:t>
      </w:r>
      <w:r w:rsidRPr="0040434C">
        <w:rPr>
          <w:color w:val="000000"/>
          <w:sz w:val="18"/>
        </w:rPr>
        <w:t xml:space="preserve">eLua (embedded Lua) offers a full </w:t>
      </w:r>
      <w:r>
        <w:rPr>
          <w:rFonts w:eastAsia="Times New Roman"/>
          <w:color w:val="000000"/>
          <w:sz w:val="18"/>
        </w:rPr>
        <w:t>imple</w:t>
      </w:r>
      <w:r>
        <w:rPr>
          <w:rFonts w:eastAsia="Times New Roman"/>
          <w:color w:val="000000"/>
          <w:sz w:val="18"/>
        </w:rPr>
        <w:softHyphen/>
        <w:t>mentation</w:t>
      </w:r>
      <w:r w:rsidRPr="0040434C">
        <w:rPr>
          <w:color w:val="000000"/>
          <w:sz w:val="18"/>
        </w:rPr>
        <w:t xml:space="preserve"> of the Lua programming language for</w:t>
      </w:r>
    </w:p>
    <w:p w14:paraId="0E814872" w14:textId="77777777" w:rsidR="00F10532" w:rsidRDefault="00F10532">
      <w:pPr>
        <w:sectPr w:rsidR="00F10532">
          <w:type w:val="continuous"/>
          <w:pgSz w:w="11909" w:h="16838"/>
          <w:pgMar w:top="960" w:right="2692" w:bottom="3076" w:left="708" w:header="720" w:footer="720" w:gutter="0"/>
          <w:cols w:num="2" w:space="0" w:equalWidth="0">
            <w:col w:w="4100" w:space="309"/>
            <w:col w:w="4100" w:space="0"/>
          </w:cols>
        </w:sectPr>
      </w:pPr>
    </w:p>
    <w:p w14:paraId="10C4FE01" w14:textId="77777777" w:rsidR="00F10532" w:rsidRDefault="003D5E68">
      <w:pPr>
        <w:tabs>
          <w:tab w:val="right" w:pos="5256"/>
        </w:tabs>
        <w:spacing w:before="26" w:after="107" w:line="223" w:lineRule="exact"/>
        <w:textAlignment w:val="baseline"/>
        <w:rPr>
          <w:rFonts w:eastAsia="Times New Roman"/>
          <w:color w:val="000000"/>
          <w:sz w:val="18"/>
          <w:lang w:eastAsia="ja-JP"/>
        </w:rPr>
      </w:pPr>
      <w:r>
        <w:rPr>
          <w:rFonts w:eastAsia="Times New Roman"/>
          <w:color w:val="000000"/>
          <w:sz w:val="18"/>
          <w:lang w:eastAsia="ja-JP"/>
        </w:rPr>
        <w:t>12</w:t>
      </w:r>
      <w:r>
        <w:rPr>
          <w:rFonts w:eastAsia="Times New Roman"/>
          <w:color w:val="000000"/>
          <w:sz w:val="18"/>
          <w:lang w:eastAsia="ja-JP"/>
        </w:rPr>
        <w:tab/>
      </w:r>
      <w:r>
        <w:rPr>
          <w:rFonts w:ascii="MS Mincho" w:eastAsia="MS Mincho" w:hAnsi="MS Mincho"/>
          <w:color w:val="000000"/>
          <w:sz w:val="17"/>
          <w:lang w:eastAsia="ja-JP"/>
        </w:rPr>
        <w:t>コンピュータソフトウェア</w:t>
      </w:r>
    </w:p>
    <w:p w14:paraId="705135DE" w14:textId="77777777" w:rsidR="00F10532" w:rsidRDefault="00F10532">
      <w:pPr>
        <w:spacing w:before="26" w:after="107" w:line="223" w:lineRule="exact"/>
        <w:rPr>
          <w:lang w:eastAsia="ja-JP"/>
        </w:rPr>
        <w:sectPr w:rsidR="00F10532">
          <w:pgSz w:w="11909" w:h="16838"/>
          <w:pgMar w:top="940" w:right="5921" w:bottom="3014" w:left="728" w:header="720" w:footer="720" w:gutter="0"/>
          <w:cols w:space="720"/>
        </w:sectPr>
      </w:pPr>
    </w:p>
    <w:p w14:paraId="768C66C1" w14:textId="77777777" w:rsidR="00F10532" w:rsidRDefault="003D5E68">
      <w:pPr>
        <w:spacing w:before="20" w:after="53" w:line="185" w:lineRule="exact"/>
        <w:ind w:left="216"/>
        <w:textAlignment w:val="baseline"/>
        <w:rPr>
          <w:rFonts w:ascii="Garamond" w:eastAsia="Garamond" w:hAnsi="Garamond"/>
          <w:color w:val="000000"/>
          <w:spacing w:val="8"/>
          <w:sz w:val="20"/>
        </w:rPr>
      </w:pPr>
      <w:r>
        <w:rPr>
          <w:rFonts w:ascii="Garamond" w:eastAsia="Garamond" w:hAnsi="Garamond"/>
          <w:color w:val="000000"/>
          <w:spacing w:val="8"/>
          <w:sz w:val="20"/>
        </w:rPr>
        <w:t>Table 4 Comparison of proposed and previous methods</w:t>
      </w:r>
    </w:p>
    <w:p w14:paraId="034EE38B" w14:textId="77777777" w:rsidR="00F10532" w:rsidRDefault="00F10532">
      <w:pPr>
        <w:spacing w:before="20" w:after="53" w:line="185" w:lineRule="exact"/>
        <w:sectPr w:rsidR="00F10532">
          <w:type w:val="continuous"/>
          <w:pgSz w:w="11909" w:h="16838"/>
          <w:pgMar w:top="940" w:right="4318" w:bottom="3014" w:left="2331" w:header="720" w:footer="720" w:gutter="0"/>
          <w:cols w:space="720"/>
        </w:sectPr>
      </w:pPr>
    </w:p>
    <w:p w14:paraId="047BEE7E" w14:textId="067C173D" w:rsidR="00F10532" w:rsidRDefault="0040434C">
      <w:pPr>
        <w:spacing w:before="188" w:line="288" w:lineRule="exact"/>
        <w:textAlignment w:val="baseline"/>
        <w:rPr>
          <w:rFonts w:eastAsia="Times New Roman"/>
          <w:color w:val="000000"/>
          <w:sz w:val="24"/>
        </w:rPr>
      </w:pPr>
      <w:r>
        <w:rPr>
          <w:noProof/>
          <w:lang w:val="en-IN" w:eastAsia="en-IN"/>
        </w:rPr>
        <mc:AlternateContent>
          <mc:Choice Requires="wps">
            <w:drawing>
              <wp:anchor distT="0" distB="0" distL="0" distR="0" simplePos="0" relativeHeight="251778048" behindDoc="1" locked="0" layoutInCell="1" allowOverlap="1" wp14:editId="53051ED1">
                <wp:simplePos x="0" y="0"/>
                <wp:positionH relativeFrom="column">
                  <wp:posOffset>1099185</wp:posOffset>
                </wp:positionH>
                <wp:positionV relativeFrom="paragraph">
                  <wp:posOffset>0</wp:posOffset>
                </wp:positionV>
                <wp:extent cx="4323080" cy="29083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08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681BE" w14:textId="77777777" w:rsidR="00F10532" w:rsidRDefault="00F105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217" type="#_x0000_t202" style="position:absolute;margin-left:86.55pt;margin-top:0;width:340.4pt;height:22.9pt;z-index:-251538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WctA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" filled="f" stroked="f">
                <v:textbox inset="0,0,0,0">
                  <w:txbxContent>
                    <w:p w14:paraId="2A0681BE" w14:textId="77777777" w:rsidR="00F10532" w:rsidRDefault="00F10532"/>
                  </w:txbxContent>
                </v:textbox>
              </v:shape>
            </w:pict>
          </mc:Fallback>
        </mc:AlternateContent>
      </w:r>
      <w:r>
        <w:rPr>
          <w:noProof/>
          <w:lang w:val="en-IN" w:eastAsia="en-IN"/>
        </w:rPr>
        <mc:AlternateContent>
          <mc:Choice Requires="wps">
            <w:drawing>
              <wp:anchor distT="0" distB="0" distL="0" distR="0" simplePos="0" relativeHeight="251779072" behindDoc="1" locked="0" layoutInCell="1" allowOverlap="1" wp14:editId="5F0CEA86">
                <wp:simplePos x="0" y="0"/>
                <wp:positionH relativeFrom="column">
                  <wp:posOffset>1795145</wp:posOffset>
                </wp:positionH>
                <wp:positionV relativeFrom="paragraph">
                  <wp:posOffset>0</wp:posOffset>
                </wp:positionV>
                <wp:extent cx="567055" cy="267970"/>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4FA2" w14:textId="77777777" w:rsidR="00F10532" w:rsidRDefault="003D5E68">
                            <w:pPr>
                              <w:spacing w:before="29" w:line="196" w:lineRule="exact"/>
                              <w:jc w:val="center"/>
                              <w:textAlignment w:val="baseline"/>
                              <w:rPr>
                                <w:rFonts w:eastAsia="Times New Roman"/>
                                <w:color w:val="000000"/>
                                <w:spacing w:val="2"/>
                                <w:sz w:val="18"/>
                              </w:rPr>
                            </w:pPr>
                            <w:r>
                              <w:rPr>
                                <w:rFonts w:eastAsia="Times New Roman"/>
                                <w:color w:val="000000"/>
                                <w:spacing w:val="2"/>
                                <w:sz w:val="18"/>
                              </w:rPr>
                              <w:t>Call</w:t>
                            </w:r>
                          </w:p>
                          <w:p w14:paraId="524AC11C" w14:textId="77777777" w:rsidR="00F10532" w:rsidRDefault="003D5E68">
                            <w:pPr>
                              <w:spacing w:line="194" w:lineRule="exact"/>
                              <w:textAlignment w:val="baseline"/>
                              <w:rPr>
                                <w:rFonts w:eastAsia="Times New Roman"/>
                                <w:color w:val="000000"/>
                                <w:spacing w:val="-2"/>
                                <w:sz w:val="18"/>
                              </w:rPr>
                            </w:pPr>
                            <w:r>
                              <w:rPr>
                                <w:rFonts w:eastAsia="Times New Roman"/>
                                <w:color w:val="000000"/>
                                <w:spacing w:val="-2"/>
                                <w:sz w:val="18"/>
                              </w:rPr>
                              <w:t>C Function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218" type="#_x0000_t202" style="position:absolute;margin-left:141.35pt;margin-top:0;width:44.65pt;height:21.1pt;z-index:-251537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yNswIAALI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" filled="f" stroked="f">
                <v:textbox inset="0,0,0,0">
                  <w:txbxContent>
                    <w:p w14:paraId="259B4FA2" w14:textId="77777777" w:rsidR="00F10532" w:rsidRDefault="003D5E68">
                      <w:pPr>
                        <w:spacing w:before="29" w:line="196" w:lineRule="exact"/>
                        <w:jc w:val="center"/>
                        <w:textAlignment w:val="baseline"/>
                        <w:rPr>
                          <w:rFonts w:eastAsia="Times New Roman"/>
                          <w:color w:val="000000"/>
                          <w:spacing w:val="2"/>
                          <w:sz w:val="18"/>
                        </w:rPr>
                      </w:pPr>
                      <w:r>
                        <w:rPr>
                          <w:rFonts w:eastAsia="Times New Roman"/>
                          <w:color w:val="000000"/>
                          <w:spacing w:val="2"/>
                          <w:sz w:val="18"/>
                        </w:rPr>
                        <w:t>Call</w:t>
                      </w:r>
                    </w:p>
                    <w:p w14:paraId="524AC11C" w14:textId="77777777" w:rsidR="00F10532" w:rsidRDefault="003D5E68">
                      <w:pPr>
                        <w:spacing w:line="194" w:lineRule="exact"/>
                        <w:textAlignment w:val="baseline"/>
                        <w:rPr>
                          <w:rFonts w:eastAsia="Times New Roman"/>
                          <w:color w:val="000000"/>
                          <w:spacing w:val="-2"/>
                          <w:sz w:val="18"/>
                        </w:rPr>
                      </w:pPr>
                      <w:r>
                        <w:rPr>
                          <w:rFonts w:eastAsia="Times New Roman"/>
                          <w:color w:val="000000"/>
                          <w:spacing w:val="-2"/>
                          <w:sz w:val="18"/>
                        </w:rPr>
                        <w:t>C Function</w:t>
                      </w:r>
                    </w:p>
                  </w:txbxContent>
                </v:textbox>
              </v:shape>
            </w:pict>
          </mc:Fallback>
        </mc:AlternateContent>
      </w:r>
      <w:r>
        <w:rPr>
          <w:noProof/>
          <w:lang w:val="en-IN" w:eastAsia="en-IN"/>
        </w:rPr>
        <mc:AlternateContent>
          <mc:Choice Requires="wps">
            <w:drawing>
              <wp:anchor distT="0" distB="0" distL="0" distR="0" simplePos="0" relativeHeight="251780096" behindDoc="1" locked="0" layoutInCell="1" allowOverlap="1" wp14:editId="46BE8E29">
                <wp:simplePos x="0" y="0"/>
                <wp:positionH relativeFrom="column">
                  <wp:posOffset>2401570</wp:posOffset>
                </wp:positionH>
                <wp:positionV relativeFrom="paragraph">
                  <wp:posOffset>0</wp:posOffset>
                </wp:positionV>
                <wp:extent cx="2164080" cy="26797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6DAF6" w14:textId="77777777" w:rsidR="00F10532" w:rsidRDefault="003D5E68">
                            <w:pPr>
                              <w:tabs>
                                <w:tab w:val="left" w:pos="1872"/>
                                <w:tab w:val="left" w:pos="2808"/>
                              </w:tabs>
                              <w:spacing w:line="202" w:lineRule="exact"/>
                              <w:ind w:left="72"/>
                              <w:textAlignment w:val="baseline"/>
                              <w:rPr>
                                <w:rFonts w:eastAsia="Times New Roman"/>
                                <w:color w:val="000000"/>
                                <w:sz w:val="18"/>
                              </w:rPr>
                            </w:pPr>
                            <w:r>
                              <w:rPr>
                                <w:rFonts w:eastAsia="Times New Roman"/>
                                <w:color w:val="000000"/>
                                <w:sz w:val="18"/>
                              </w:rPr>
                              <w:t>Legacy Code of</w:t>
                            </w:r>
                            <w:r>
                              <w:rPr>
                                <w:rFonts w:eastAsia="Times New Roman"/>
                                <w:color w:val="000000"/>
                                <w:sz w:val="18"/>
                              </w:rPr>
                              <w:tab/>
                              <w:t>VM</w:t>
                            </w:r>
                            <w:r>
                              <w:rPr>
                                <w:rFonts w:eastAsia="Times New Roman"/>
                                <w:color w:val="000000"/>
                                <w:sz w:val="18"/>
                              </w:rPr>
                              <w:tab/>
                              <w:t>VM</w:t>
                            </w:r>
                          </w:p>
                          <w:p w14:paraId="7BFAF3C5" w14:textId="77777777" w:rsidR="00F10532" w:rsidRDefault="003D5E68">
                            <w:pPr>
                              <w:spacing w:before="9" w:line="208" w:lineRule="exact"/>
                              <w:jc w:val="center"/>
                              <w:textAlignment w:val="baseline"/>
                              <w:rPr>
                                <w:rFonts w:eastAsia="Times New Roman"/>
                                <w:color w:val="000000"/>
                                <w:spacing w:val="4"/>
                                <w:sz w:val="18"/>
                              </w:rPr>
                            </w:pPr>
                            <w:r>
                              <w:rPr>
                                <w:rFonts w:eastAsia="Times New Roman"/>
                                <w:color w:val="000000"/>
                                <w:spacing w:val="4"/>
                                <w:sz w:val="18"/>
                              </w:rPr>
                              <w:t>Embedded System Management Scheduler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219" type="#_x0000_t202" style="position:absolute;margin-left:189.1pt;margin-top:0;width:170.4pt;height:21.1pt;z-index:-251536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3/sw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" filled="f" stroked="f">
                <v:textbox inset="0,0,0,0">
                  <w:txbxContent>
                    <w:p w14:paraId="42B6DAF6" w14:textId="77777777" w:rsidR="00F10532" w:rsidRDefault="003D5E68">
                      <w:pPr>
                        <w:tabs>
                          <w:tab w:val="left" w:pos="1872"/>
                          <w:tab w:val="left" w:pos="2808"/>
                        </w:tabs>
                        <w:spacing w:line="202" w:lineRule="exact"/>
                        <w:ind w:left="72"/>
                        <w:textAlignment w:val="baseline"/>
                        <w:rPr>
                          <w:rFonts w:eastAsia="Times New Roman"/>
                          <w:color w:val="000000"/>
                          <w:sz w:val="18"/>
                        </w:rPr>
                      </w:pPr>
                      <w:r>
                        <w:rPr>
                          <w:rFonts w:eastAsia="Times New Roman"/>
                          <w:color w:val="000000"/>
                          <w:sz w:val="18"/>
                        </w:rPr>
                        <w:t>Legacy Code of</w:t>
                      </w:r>
                      <w:r>
                        <w:rPr>
                          <w:rFonts w:eastAsia="Times New Roman"/>
                          <w:color w:val="000000"/>
                          <w:sz w:val="18"/>
                        </w:rPr>
                        <w:tab/>
                        <w:t>VM</w:t>
                      </w:r>
                      <w:r>
                        <w:rPr>
                          <w:rFonts w:eastAsia="Times New Roman"/>
                          <w:color w:val="000000"/>
                          <w:sz w:val="18"/>
                        </w:rPr>
                        <w:tab/>
                        <w:t>VM</w:t>
                      </w:r>
                    </w:p>
                    <w:p w14:paraId="7BFAF3C5" w14:textId="77777777" w:rsidR="00F10532" w:rsidRDefault="003D5E68">
                      <w:pPr>
                        <w:spacing w:before="9" w:line="208" w:lineRule="exact"/>
                        <w:jc w:val="center"/>
                        <w:textAlignment w:val="baseline"/>
                        <w:rPr>
                          <w:rFonts w:eastAsia="Times New Roman"/>
                          <w:color w:val="000000"/>
                          <w:spacing w:val="4"/>
                          <w:sz w:val="18"/>
                        </w:rPr>
                      </w:pPr>
                      <w:r>
                        <w:rPr>
                          <w:rFonts w:eastAsia="Times New Roman"/>
                          <w:color w:val="000000"/>
                          <w:spacing w:val="4"/>
                          <w:sz w:val="18"/>
                        </w:rPr>
                        <w:t>Embedded System Management Scheduler</w:t>
                      </w:r>
                    </w:p>
                  </w:txbxContent>
                </v:textbox>
              </v:shape>
            </w:pict>
          </mc:Fallback>
        </mc:AlternateContent>
      </w:r>
      <w:r>
        <w:rPr>
          <w:noProof/>
          <w:lang w:val="en-IN" w:eastAsia="en-IN"/>
        </w:rPr>
        <mc:AlternateContent>
          <mc:Choice Requires="wps">
            <w:drawing>
              <wp:anchor distT="0" distB="0" distL="0" distR="0" simplePos="0" relativeHeight="251781120" behindDoc="1" locked="0" layoutInCell="1" allowOverlap="1" wp14:editId="651C2FE1">
                <wp:simplePos x="0" y="0"/>
                <wp:positionH relativeFrom="column">
                  <wp:posOffset>4608830</wp:posOffset>
                </wp:positionH>
                <wp:positionV relativeFrom="paragraph">
                  <wp:posOffset>0</wp:posOffset>
                </wp:positionV>
                <wp:extent cx="813435" cy="26797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51B26" w14:textId="77777777" w:rsidR="00F10532" w:rsidRDefault="003D5E68">
                            <w:pPr>
                              <w:spacing w:line="209" w:lineRule="exact"/>
                              <w:textAlignment w:val="baseline"/>
                              <w:rPr>
                                <w:rFonts w:eastAsia="Times New Roman"/>
                                <w:color w:val="000000"/>
                                <w:sz w:val="18"/>
                              </w:rPr>
                            </w:pPr>
                            <w:r>
                              <w:rPr>
                                <w:rFonts w:eastAsia="Times New Roman"/>
                                <w:color w:val="000000"/>
                                <w:sz w:val="18"/>
                              </w:rPr>
                              <w:t>Synchronization of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220" type="#_x0000_t202" style="position:absolute;margin-left:362.9pt;margin-top:0;width:64.05pt;height:21.1pt;z-index:-251535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" filled="f" stroked="f">
                <v:textbox inset="0,0,0,0">
                  <w:txbxContent>
                    <w:p w14:paraId="30551B26" w14:textId="77777777" w:rsidR="00F10532" w:rsidRDefault="003D5E68">
                      <w:pPr>
                        <w:spacing w:line="209" w:lineRule="exact"/>
                        <w:textAlignment w:val="baseline"/>
                        <w:rPr>
                          <w:rFonts w:eastAsia="Times New Roman"/>
                          <w:color w:val="000000"/>
                          <w:sz w:val="18"/>
                        </w:rPr>
                      </w:pPr>
                      <w:r>
                        <w:rPr>
                          <w:rFonts w:eastAsia="Times New Roman"/>
                          <w:color w:val="000000"/>
                          <w:sz w:val="18"/>
                        </w:rPr>
                        <w:t>Synchronization of Applications</w:t>
                      </w:r>
                    </w:p>
                  </w:txbxContent>
                </v:textbox>
              </v:shape>
            </w:pict>
          </mc:Fallback>
        </mc:AlternateContent>
      </w:r>
      <w:r>
        <w:rPr>
          <w:noProof/>
          <w:lang w:val="en-IN" w:eastAsia="en-IN"/>
        </w:rPr>
        <mc:AlternateContent>
          <mc:Choice Requires="wps">
            <w:drawing>
              <wp:anchor distT="0" distB="0" distL="0" distR="0" simplePos="0" relativeHeight="251782144" behindDoc="1" locked="0" layoutInCell="1" allowOverlap="1" wp14:editId="2745DEBA">
                <wp:simplePos x="0" y="0"/>
                <wp:positionH relativeFrom="column">
                  <wp:posOffset>1099185</wp:posOffset>
                </wp:positionH>
                <wp:positionV relativeFrom="paragraph">
                  <wp:posOffset>0</wp:posOffset>
                </wp:positionV>
                <wp:extent cx="653415" cy="26797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E0EE4" w14:textId="77777777" w:rsidR="00F10532" w:rsidRDefault="003D5E68">
                            <w:pPr>
                              <w:spacing w:before="58" w:line="180" w:lineRule="exact"/>
                              <w:ind w:left="360" w:hanging="144"/>
                              <w:textAlignment w:val="baseline"/>
                              <w:rPr>
                                <w:rFonts w:eastAsia="Times New Roman"/>
                                <w:color w:val="000000"/>
                                <w:sz w:val="18"/>
                              </w:rPr>
                            </w:pPr>
                            <w:r>
                              <w:rPr>
                                <w:rFonts w:eastAsia="Times New Roman"/>
                                <w:color w:val="000000"/>
                                <w:sz w:val="18"/>
                              </w:rPr>
                              <w:t>Bluetooth Loader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221" type="#_x0000_t202" style="position:absolute;margin-left:86.55pt;margin-top:0;width:51.45pt;height:21.1pt;z-index:-251534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RKswIAALE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" filled="f" stroked="f">
                <v:textbox inset="0,0,0,0">
                  <w:txbxContent>
                    <w:p w14:paraId="19FE0EE4" w14:textId="77777777" w:rsidR="00F10532" w:rsidRDefault="003D5E68">
                      <w:pPr>
                        <w:spacing w:before="58" w:line="180" w:lineRule="exact"/>
                        <w:ind w:left="360" w:hanging="144"/>
                        <w:textAlignment w:val="baseline"/>
                        <w:rPr>
                          <w:rFonts w:eastAsia="Times New Roman"/>
                          <w:color w:val="000000"/>
                          <w:sz w:val="18"/>
                        </w:rPr>
                      </w:pPr>
                      <w:r>
                        <w:rPr>
                          <w:rFonts w:eastAsia="Times New Roman"/>
                          <w:color w:val="000000"/>
                          <w:sz w:val="18"/>
                        </w:rPr>
                        <w:t>Bluetooth Loader</w:t>
                      </w:r>
                    </w:p>
                  </w:txbxContent>
                </v:textbox>
              </v:shape>
            </w:pict>
          </mc:Fallback>
        </mc:AlternateContent>
      </w:r>
      <w:r>
        <w:rPr>
          <w:noProof/>
          <w:lang w:val="en-IN" w:eastAsia="en-IN"/>
        </w:rPr>
        <mc:AlternateContent>
          <mc:Choice Requires="wps">
            <w:drawing>
              <wp:anchor distT="0" distB="0" distL="114300" distR="114300" simplePos="0" relativeHeight="251579392" behindDoc="0" locked="0" layoutInCell="1" allowOverlap="1" wp14:editId="5FFCE224">
                <wp:simplePos x="0" y="0"/>
                <wp:positionH relativeFrom="column">
                  <wp:posOffset>1771015</wp:posOffset>
                </wp:positionH>
                <wp:positionV relativeFrom="paragraph">
                  <wp:posOffset>19050</wp:posOffset>
                </wp:positionV>
                <wp:extent cx="0" cy="272415"/>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4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08191" id="Line 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45pt,1.5pt" to="139.4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" strokeweight=".5pt"/>
            </w:pict>
          </mc:Fallback>
        </mc:AlternateContent>
      </w:r>
      <w:r>
        <w:rPr>
          <w:noProof/>
          <w:lang w:val="en-IN" w:eastAsia="en-IN"/>
        </w:rPr>
        <mc:AlternateContent>
          <mc:Choice Requires="wps">
            <w:drawing>
              <wp:anchor distT="0" distB="0" distL="114300" distR="114300" simplePos="0" relativeHeight="251580416" behindDoc="0" locked="0" layoutInCell="1" allowOverlap="1" wp14:editId="502B9AD1">
                <wp:simplePos x="0" y="0"/>
                <wp:positionH relativeFrom="column">
                  <wp:posOffset>1212850</wp:posOffset>
                </wp:positionH>
                <wp:positionV relativeFrom="paragraph">
                  <wp:posOffset>19050</wp:posOffset>
                </wp:positionV>
                <wp:extent cx="0" cy="272415"/>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415"/>
                        </a:xfrm>
                        <a:prstGeom prst="line">
                          <a:avLst/>
                        </a:prstGeom>
                        <a:noFill/>
                        <a:ln w="3048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E201C" id="Line 3"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5pt,1.5pt" to="9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" strokeweight="2.4pt">
                <v:stroke linestyle="thinThin"/>
              </v:line>
            </w:pict>
          </mc:Fallback>
        </mc:AlternateContent>
      </w:r>
    </w:p>
    <w:p w14:paraId="21790496" w14:textId="77777777" w:rsidR="00F10532" w:rsidRDefault="00F10532">
      <w:pPr>
        <w:sectPr w:rsidR="00F10532">
          <w:type w:val="continuous"/>
          <w:pgSz w:w="11909" w:h="16838"/>
          <w:pgMar w:top="940" w:right="2511" w:bottom="3014" w:left="600" w:header="720" w:footer="720" w:gutter="0"/>
          <w:cols w:space="720"/>
        </w:sectPr>
      </w:pPr>
    </w:p>
    <w:tbl>
      <w:tblPr>
        <w:tblW w:w="0" w:type="auto"/>
        <w:tblInd w:w="144" w:type="dxa"/>
        <w:tblLayout w:type="fixed"/>
        <w:tblCellMar>
          <w:left w:w="0" w:type="dxa"/>
          <w:right w:w="0" w:type="dxa"/>
        </w:tblCellMar>
        <w:tblLook w:val="04A0" w:firstRow="1" w:lastRow="0" w:firstColumn="1" w:lastColumn="0" w:noHBand="0" w:noVBand="1"/>
      </w:tblPr>
      <w:tblGrid>
        <w:gridCol w:w="1767"/>
        <w:gridCol w:w="878"/>
        <w:gridCol w:w="960"/>
        <w:gridCol w:w="1579"/>
        <w:gridCol w:w="994"/>
        <w:gridCol w:w="1027"/>
        <w:gridCol w:w="1233"/>
      </w:tblGrid>
      <w:tr w:rsidR="00F10532" w14:paraId="0336D404" w14:textId="77777777">
        <w:trPr>
          <w:trHeight w:hRule="exact" w:val="254"/>
        </w:trPr>
        <w:tc>
          <w:tcPr>
            <w:tcW w:w="1767" w:type="dxa"/>
            <w:tcBorders>
              <w:top w:val="single" w:sz="4" w:space="0" w:color="000000"/>
              <w:left w:val="none" w:sz="0" w:space="0" w:color="020000"/>
              <w:bottom w:val="none" w:sz="0" w:space="0" w:color="020000"/>
              <w:right w:val="double" w:sz="9" w:space="0" w:color="000000"/>
            </w:tcBorders>
            <w:vAlign w:val="center"/>
          </w:tcPr>
          <w:p w14:paraId="3AB1AA6D" w14:textId="77777777" w:rsidR="00F10532" w:rsidRDefault="003D5E68">
            <w:pPr>
              <w:spacing w:line="237" w:lineRule="exact"/>
              <w:jc w:val="center"/>
              <w:textAlignment w:val="baseline"/>
              <w:rPr>
                <w:rFonts w:eastAsia="Times New Roman"/>
                <w:color w:val="000000"/>
                <w:sz w:val="18"/>
              </w:rPr>
            </w:pPr>
            <w:r>
              <w:rPr>
                <w:rFonts w:eastAsia="Times New Roman"/>
                <w:color w:val="000000"/>
                <w:sz w:val="18"/>
              </w:rPr>
              <w:t>python-on-a-chip [8]</w:t>
            </w:r>
          </w:p>
        </w:tc>
        <w:tc>
          <w:tcPr>
            <w:tcW w:w="878" w:type="dxa"/>
            <w:tcBorders>
              <w:top w:val="single" w:sz="4" w:space="0" w:color="000000"/>
              <w:left w:val="double" w:sz="9" w:space="0" w:color="000000"/>
              <w:bottom w:val="none" w:sz="0" w:space="0" w:color="020000"/>
              <w:right w:val="single" w:sz="4" w:space="0" w:color="000000"/>
            </w:tcBorders>
          </w:tcPr>
          <w:p w14:paraId="4CE3EE2D"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60" w:type="dxa"/>
            <w:tcBorders>
              <w:top w:val="single" w:sz="4" w:space="0" w:color="000000"/>
              <w:left w:val="single" w:sz="4" w:space="0" w:color="000000"/>
              <w:bottom w:val="none" w:sz="0" w:space="0" w:color="020000"/>
              <w:right w:val="none" w:sz="0" w:space="0" w:color="020000"/>
            </w:tcBorders>
          </w:tcPr>
          <w:p w14:paraId="5F351CF2"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579" w:type="dxa"/>
            <w:tcBorders>
              <w:top w:val="single" w:sz="4" w:space="0" w:color="000000"/>
              <w:left w:val="none" w:sz="0" w:space="0" w:color="020000"/>
              <w:bottom w:val="none" w:sz="0" w:space="0" w:color="020000"/>
              <w:right w:val="none" w:sz="0" w:space="0" w:color="020000"/>
            </w:tcBorders>
          </w:tcPr>
          <w:p w14:paraId="13A45FA3"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94" w:type="dxa"/>
            <w:tcBorders>
              <w:top w:val="single" w:sz="4" w:space="0" w:color="000000"/>
              <w:left w:val="none" w:sz="0" w:space="0" w:color="020000"/>
              <w:bottom w:val="none" w:sz="0" w:space="0" w:color="020000"/>
              <w:right w:val="none" w:sz="0" w:space="0" w:color="020000"/>
            </w:tcBorders>
          </w:tcPr>
          <w:p w14:paraId="23F59D06"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027" w:type="dxa"/>
            <w:tcBorders>
              <w:top w:val="single" w:sz="4" w:space="0" w:color="000000"/>
              <w:left w:val="none" w:sz="0" w:space="0" w:color="020000"/>
              <w:bottom w:val="none" w:sz="0" w:space="0" w:color="020000"/>
              <w:right w:val="none" w:sz="0" w:space="0" w:color="020000"/>
            </w:tcBorders>
          </w:tcPr>
          <w:p w14:paraId="2095BA7C"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233" w:type="dxa"/>
            <w:tcBorders>
              <w:top w:val="single" w:sz="4" w:space="0" w:color="000000"/>
              <w:left w:val="none" w:sz="0" w:space="0" w:color="020000"/>
              <w:bottom w:val="none" w:sz="0" w:space="0" w:color="020000"/>
              <w:right w:val="none" w:sz="0" w:space="0" w:color="020000"/>
            </w:tcBorders>
          </w:tcPr>
          <w:p w14:paraId="2B1FEF94" w14:textId="77777777" w:rsidR="00F10532" w:rsidRDefault="003D5E68">
            <w:pPr>
              <w:textAlignment w:val="baseline"/>
              <w:rPr>
                <w:rFonts w:eastAsia="Times New Roman"/>
                <w:color w:val="000000"/>
                <w:sz w:val="24"/>
              </w:rPr>
            </w:pPr>
            <w:r>
              <w:rPr>
                <w:rFonts w:eastAsia="Times New Roman"/>
                <w:color w:val="000000"/>
                <w:sz w:val="24"/>
              </w:rPr>
              <w:t xml:space="preserve"> </w:t>
            </w:r>
          </w:p>
        </w:tc>
      </w:tr>
      <w:tr w:rsidR="00F10532" w14:paraId="739345F8" w14:textId="77777777">
        <w:trPr>
          <w:trHeight w:hRule="exact" w:val="495"/>
        </w:trPr>
        <w:tc>
          <w:tcPr>
            <w:tcW w:w="1767" w:type="dxa"/>
            <w:tcBorders>
              <w:top w:val="none" w:sz="0" w:space="0" w:color="020000"/>
              <w:left w:val="none" w:sz="0" w:space="0" w:color="020000"/>
              <w:bottom w:val="none" w:sz="0" w:space="0" w:color="020000"/>
              <w:right w:val="double" w:sz="9" w:space="0" w:color="000000"/>
            </w:tcBorders>
          </w:tcPr>
          <w:p w14:paraId="6970495C" w14:textId="77777777" w:rsidR="00F10532" w:rsidRDefault="003D5E68">
            <w:pPr>
              <w:spacing w:after="18" w:line="233" w:lineRule="exact"/>
              <w:jc w:val="center"/>
              <w:textAlignment w:val="baseline"/>
              <w:rPr>
                <w:rFonts w:eastAsia="Times New Roman"/>
                <w:color w:val="000000"/>
                <w:sz w:val="18"/>
              </w:rPr>
            </w:pPr>
            <w:r>
              <w:rPr>
                <w:rFonts w:eastAsia="Times New Roman"/>
                <w:color w:val="000000"/>
                <w:sz w:val="18"/>
              </w:rPr>
              <w:t xml:space="preserve">Owl system [15] </w:t>
            </w:r>
            <w:r>
              <w:rPr>
                <w:rFonts w:eastAsia="Times New Roman"/>
                <w:color w:val="000000"/>
                <w:sz w:val="18"/>
              </w:rPr>
              <w:br/>
              <w:t>eLua [4]</w:t>
            </w:r>
          </w:p>
        </w:tc>
        <w:tc>
          <w:tcPr>
            <w:tcW w:w="878" w:type="dxa"/>
            <w:tcBorders>
              <w:top w:val="none" w:sz="0" w:space="0" w:color="020000"/>
              <w:left w:val="double" w:sz="9" w:space="0" w:color="000000"/>
              <w:bottom w:val="none" w:sz="0" w:space="0" w:color="020000"/>
              <w:right w:val="single" w:sz="4" w:space="0" w:color="000000"/>
            </w:tcBorders>
          </w:tcPr>
          <w:p w14:paraId="13BB3933"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60" w:type="dxa"/>
            <w:tcBorders>
              <w:top w:val="none" w:sz="0" w:space="0" w:color="020000"/>
              <w:left w:val="single" w:sz="4" w:space="0" w:color="000000"/>
              <w:bottom w:val="none" w:sz="0" w:space="0" w:color="020000"/>
              <w:right w:val="none" w:sz="0" w:space="0" w:color="020000"/>
            </w:tcBorders>
          </w:tcPr>
          <w:p w14:paraId="108E1DCA" w14:textId="77777777" w:rsidR="00F10532" w:rsidRDefault="003D5E68">
            <w:pPr>
              <w:spacing w:after="13" w:line="235" w:lineRule="exact"/>
              <w:jc w:val="center"/>
              <w:textAlignment w:val="baseline"/>
              <w:rPr>
                <w:rFonts w:ascii="Garamond" w:eastAsia="Garamond" w:hAnsi="Garamond"/>
                <w:color w:val="000000"/>
                <w:sz w:val="20"/>
              </w:rPr>
            </w:pPr>
            <w:r>
              <w:rPr>
                <w:rFonts w:ascii="Garamond" w:eastAsia="Garamond" w:hAnsi="Garamond"/>
                <w:color w:val="000000"/>
                <w:sz w:val="20"/>
              </w:rPr>
              <w:t xml:space="preserve">V </w:t>
            </w:r>
            <w:r>
              <w:rPr>
                <w:rFonts w:ascii="Garamond" w:eastAsia="Garamond" w:hAnsi="Garamond"/>
                <w:color w:val="000000"/>
                <w:sz w:val="20"/>
              </w:rPr>
              <w:br/>
              <w:t>V</w:t>
            </w:r>
          </w:p>
        </w:tc>
        <w:tc>
          <w:tcPr>
            <w:tcW w:w="1579" w:type="dxa"/>
            <w:tcBorders>
              <w:top w:val="none" w:sz="0" w:space="0" w:color="020000"/>
              <w:left w:val="none" w:sz="0" w:space="0" w:color="020000"/>
              <w:bottom w:val="none" w:sz="0" w:space="0" w:color="020000"/>
              <w:right w:val="none" w:sz="0" w:space="0" w:color="020000"/>
            </w:tcBorders>
          </w:tcPr>
          <w:p w14:paraId="37199411" w14:textId="77777777" w:rsidR="00F10532" w:rsidRDefault="003D5E68">
            <w:pPr>
              <w:spacing w:after="20" w:line="232" w:lineRule="exact"/>
              <w:jc w:val="center"/>
              <w:textAlignment w:val="baseline"/>
              <w:rPr>
                <w:rFonts w:eastAsia="Times New Roman"/>
                <w:color w:val="000000"/>
                <w:sz w:val="18"/>
              </w:rPr>
            </w:pPr>
            <w:r>
              <w:rPr>
                <w:rFonts w:eastAsia="Times New Roman"/>
                <w:color w:val="000000"/>
                <w:sz w:val="18"/>
              </w:rPr>
              <w:t xml:space="preserve">Partially </w:t>
            </w:r>
            <w:r>
              <w:rPr>
                <w:rFonts w:eastAsia="Times New Roman"/>
                <w:color w:val="000000"/>
                <w:sz w:val="18"/>
              </w:rPr>
              <w:br/>
              <w:t>Partially</w:t>
            </w:r>
          </w:p>
        </w:tc>
        <w:tc>
          <w:tcPr>
            <w:tcW w:w="994" w:type="dxa"/>
            <w:tcBorders>
              <w:top w:val="none" w:sz="0" w:space="0" w:color="020000"/>
              <w:left w:val="none" w:sz="0" w:space="0" w:color="020000"/>
              <w:bottom w:val="none" w:sz="0" w:space="0" w:color="020000"/>
              <w:right w:val="none" w:sz="0" w:space="0" w:color="020000"/>
            </w:tcBorders>
          </w:tcPr>
          <w:p w14:paraId="6B52272A"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027" w:type="dxa"/>
            <w:tcBorders>
              <w:top w:val="none" w:sz="0" w:space="0" w:color="020000"/>
              <w:left w:val="none" w:sz="0" w:space="0" w:color="020000"/>
              <w:bottom w:val="none" w:sz="0" w:space="0" w:color="020000"/>
              <w:right w:val="none" w:sz="0" w:space="0" w:color="020000"/>
            </w:tcBorders>
          </w:tcPr>
          <w:p w14:paraId="49B5720A"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233" w:type="dxa"/>
            <w:tcBorders>
              <w:top w:val="none" w:sz="0" w:space="0" w:color="020000"/>
              <w:left w:val="none" w:sz="0" w:space="0" w:color="020000"/>
              <w:bottom w:val="none" w:sz="0" w:space="0" w:color="020000"/>
              <w:right w:val="none" w:sz="0" w:space="0" w:color="020000"/>
            </w:tcBorders>
          </w:tcPr>
          <w:p w14:paraId="50E4C62B" w14:textId="77777777" w:rsidR="00F10532" w:rsidRDefault="003D5E68">
            <w:pPr>
              <w:textAlignment w:val="baseline"/>
              <w:rPr>
                <w:rFonts w:eastAsia="Times New Roman"/>
                <w:color w:val="000000"/>
                <w:sz w:val="24"/>
              </w:rPr>
            </w:pPr>
            <w:r>
              <w:rPr>
                <w:rFonts w:eastAsia="Times New Roman"/>
                <w:color w:val="000000"/>
                <w:sz w:val="24"/>
              </w:rPr>
              <w:t xml:space="preserve"> </w:t>
            </w:r>
          </w:p>
        </w:tc>
      </w:tr>
      <w:tr w:rsidR="00F10532" w14:paraId="307ECCD3" w14:textId="77777777">
        <w:trPr>
          <w:trHeight w:hRule="exact" w:val="249"/>
        </w:trPr>
        <w:tc>
          <w:tcPr>
            <w:tcW w:w="1767" w:type="dxa"/>
            <w:tcBorders>
              <w:top w:val="none" w:sz="0" w:space="0" w:color="020000"/>
              <w:left w:val="none" w:sz="0" w:space="0" w:color="020000"/>
              <w:bottom w:val="none" w:sz="0" w:space="0" w:color="020000"/>
              <w:right w:val="double" w:sz="9" w:space="0" w:color="000000"/>
            </w:tcBorders>
            <w:vAlign w:val="center"/>
          </w:tcPr>
          <w:p w14:paraId="73F03FF0" w14:textId="77777777" w:rsidR="00F10532" w:rsidRDefault="003D5E68">
            <w:pPr>
              <w:spacing w:after="29" w:line="213" w:lineRule="exact"/>
              <w:jc w:val="center"/>
              <w:textAlignment w:val="baseline"/>
              <w:rPr>
                <w:rFonts w:eastAsia="Times New Roman"/>
                <w:color w:val="000000"/>
                <w:sz w:val="18"/>
              </w:rPr>
            </w:pPr>
            <w:r>
              <w:rPr>
                <w:rFonts w:eastAsia="Times New Roman"/>
                <w:color w:val="000000"/>
                <w:sz w:val="18"/>
              </w:rPr>
              <w:t>ChaiScript [2]</w:t>
            </w:r>
          </w:p>
        </w:tc>
        <w:tc>
          <w:tcPr>
            <w:tcW w:w="878" w:type="dxa"/>
            <w:tcBorders>
              <w:top w:val="none" w:sz="0" w:space="0" w:color="020000"/>
              <w:left w:val="double" w:sz="9" w:space="0" w:color="000000"/>
              <w:bottom w:val="none" w:sz="0" w:space="0" w:color="020000"/>
              <w:right w:val="single" w:sz="4" w:space="0" w:color="000000"/>
            </w:tcBorders>
          </w:tcPr>
          <w:p w14:paraId="62D1DC56"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60" w:type="dxa"/>
            <w:tcBorders>
              <w:top w:val="none" w:sz="0" w:space="0" w:color="020000"/>
              <w:left w:val="single" w:sz="4" w:space="0" w:color="000000"/>
              <w:bottom w:val="none" w:sz="0" w:space="0" w:color="020000"/>
              <w:right w:val="none" w:sz="0" w:space="0" w:color="020000"/>
            </w:tcBorders>
          </w:tcPr>
          <w:p w14:paraId="27FEBCB7"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579" w:type="dxa"/>
            <w:tcBorders>
              <w:top w:val="none" w:sz="0" w:space="0" w:color="020000"/>
              <w:left w:val="none" w:sz="0" w:space="0" w:color="020000"/>
              <w:bottom w:val="none" w:sz="0" w:space="0" w:color="020000"/>
              <w:right w:val="none" w:sz="0" w:space="0" w:color="020000"/>
            </w:tcBorders>
          </w:tcPr>
          <w:p w14:paraId="729A7A6A"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94" w:type="dxa"/>
            <w:tcBorders>
              <w:top w:val="none" w:sz="0" w:space="0" w:color="020000"/>
              <w:left w:val="none" w:sz="0" w:space="0" w:color="020000"/>
              <w:bottom w:val="none" w:sz="0" w:space="0" w:color="020000"/>
              <w:right w:val="none" w:sz="0" w:space="0" w:color="020000"/>
            </w:tcBorders>
            <w:vAlign w:val="center"/>
          </w:tcPr>
          <w:p w14:paraId="2B572EB8" w14:textId="77777777" w:rsidR="00F10532" w:rsidRDefault="003D5E68">
            <w:pPr>
              <w:spacing w:after="31" w:line="211" w:lineRule="exact"/>
              <w:jc w:val="center"/>
              <w:textAlignment w:val="baseline"/>
              <w:rPr>
                <w:rFonts w:eastAsia="Times New Roman"/>
                <w:color w:val="000000"/>
                <w:sz w:val="18"/>
              </w:rPr>
            </w:pPr>
            <w:r>
              <w:rPr>
                <w:rFonts w:eastAsia="Times New Roman"/>
                <w:color w:val="000000"/>
                <w:sz w:val="18"/>
              </w:rPr>
              <w:t>-</w:t>
            </w:r>
          </w:p>
        </w:tc>
        <w:tc>
          <w:tcPr>
            <w:tcW w:w="1027" w:type="dxa"/>
            <w:tcBorders>
              <w:top w:val="none" w:sz="0" w:space="0" w:color="020000"/>
              <w:left w:val="none" w:sz="0" w:space="0" w:color="020000"/>
              <w:bottom w:val="none" w:sz="0" w:space="0" w:color="020000"/>
              <w:right w:val="none" w:sz="0" w:space="0" w:color="020000"/>
            </w:tcBorders>
            <w:vAlign w:val="center"/>
          </w:tcPr>
          <w:p w14:paraId="4AA80636" w14:textId="77777777" w:rsidR="00F10532" w:rsidRDefault="003D5E68">
            <w:pPr>
              <w:spacing w:after="31" w:line="211" w:lineRule="exact"/>
              <w:jc w:val="center"/>
              <w:textAlignment w:val="baseline"/>
              <w:rPr>
                <w:rFonts w:eastAsia="Times New Roman"/>
                <w:color w:val="000000"/>
                <w:sz w:val="18"/>
              </w:rPr>
            </w:pPr>
            <w:r>
              <w:rPr>
                <w:rFonts w:eastAsia="Times New Roman"/>
                <w:color w:val="000000"/>
                <w:sz w:val="18"/>
              </w:rPr>
              <w:t>-</w:t>
            </w:r>
          </w:p>
        </w:tc>
        <w:tc>
          <w:tcPr>
            <w:tcW w:w="1233" w:type="dxa"/>
            <w:tcBorders>
              <w:top w:val="none" w:sz="0" w:space="0" w:color="020000"/>
              <w:left w:val="none" w:sz="0" w:space="0" w:color="020000"/>
              <w:bottom w:val="none" w:sz="0" w:space="0" w:color="020000"/>
              <w:right w:val="none" w:sz="0" w:space="0" w:color="020000"/>
            </w:tcBorders>
          </w:tcPr>
          <w:p w14:paraId="2B031664" w14:textId="77777777" w:rsidR="00F10532" w:rsidRDefault="003D5E68">
            <w:pPr>
              <w:textAlignment w:val="baseline"/>
              <w:rPr>
                <w:rFonts w:eastAsia="Times New Roman"/>
                <w:color w:val="000000"/>
                <w:sz w:val="24"/>
              </w:rPr>
            </w:pPr>
            <w:r>
              <w:rPr>
                <w:rFonts w:eastAsia="Times New Roman"/>
                <w:color w:val="000000"/>
                <w:sz w:val="24"/>
              </w:rPr>
              <w:t xml:space="preserve"> </w:t>
            </w:r>
          </w:p>
        </w:tc>
      </w:tr>
      <w:tr w:rsidR="00F10532" w14:paraId="25C38239" w14:textId="77777777">
        <w:trPr>
          <w:trHeight w:hRule="exact" w:val="476"/>
        </w:trPr>
        <w:tc>
          <w:tcPr>
            <w:tcW w:w="1767" w:type="dxa"/>
            <w:tcBorders>
              <w:top w:val="none" w:sz="0" w:space="0" w:color="020000"/>
              <w:left w:val="none" w:sz="0" w:space="0" w:color="020000"/>
              <w:bottom w:val="none" w:sz="0" w:space="0" w:color="020000"/>
              <w:right w:val="double" w:sz="9" w:space="0" w:color="000000"/>
            </w:tcBorders>
          </w:tcPr>
          <w:p w14:paraId="0B8493F8" w14:textId="77777777" w:rsidR="00F10532" w:rsidRDefault="003D5E68">
            <w:pPr>
              <w:spacing w:after="9" w:line="233" w:lineRule="exact"/>
              <w:jc w:val="center"/>
              <w:textAlignment w:val="baseline"/>
              <w:rPr>
                <w:rFonts w:eastAsia="Times New Roman"/>
                <w:color w:val="000000"/>
                <w:sz w:val="18"/>
              </w:rPr>
            </w:pPr>
            <w:r>
              <w:rPr>
                <w:rFonts w:eastAsia="Times New Roman"/>
                <w:color w:val="000000"/>
                <w:sz w:val="18"/>
              </w:rPr>
              <w:t xml:space="preserve">Squirrel [10] </w:t>
            </w:r>
            <w:r>
              <w:rPr>
                <w:rFonts w:eastAsia="Times New Roman"/>
                <w:color w:val="000000"/>
                <w:sz w:val="18"/>
              </w:rPr>
              <w:br/>
              <w:t>mruby [27]</w:t>
            </w:r>
          </w:p>
        </w:tc>
        <w:tc>
          <w:tcPr>
            <w:tcW w:w="878" w:type="dxa"/>
            <w:tcBorders>
              <w:top w:val="none" w:sz="0" w:space="0" w:color="020000"/>
              <w:left w:val="double" w:sz="9" w:space="0" w:color="000000"/>
              <w:bottom w:val="none" w:sz="0" w:space="0" w:color="020000"/>
              <w:right w:val="single" w:sz="4" w:space="0" w:color="000000"/>
            </w:tcBorders>
          </w:tcPr>
          <w:p w14:paraId="782D5859"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60" w:type="dxa"/>
            <w:tcBorders>
              <w:top w:val="none" w:sz="0" w:space="0" w:color="020000"/>
              <w:left w:val="single" w:sz="4" w:space="0" w:color="000000"/>
              <w:bottom w:val="none" w:sz="0" w:space="0" w:color="020000"/>
              <w:right w:val="none" w:sz="0" w:space="0" w:color="020000"/>
            </w:tcBorders>
          </w:tcPr>
          <w:p w14:paraId="7EA34491" w14:textId="77777777" w:rsidR="00F10532" w:rsidRDefault="003D5E68">
            <w:pPr>
              <w:spacing w:after="4" w:line="235" w:lineRule="exact"/>
              <w:jc w:val="center"/>
              <w:textAlignment w:val="baseline"/>
              <w:rPr>
                <w:rFonts w:ascii="Garamond" w:eastAsia="Garamond" w:hAnsi="Garamond"/>
                <w:color w:val="000000"/>
                <w:sz w:val="20"/>
              </w:rPr>
            </w:pPr>
            <w:r>
              <w:rPr>
                <w:rFonts w:ascii="Garamond" w:eastAsia="Garamond" w:hAnsi="Garamond"/>
                <w:color w:val="000000"/>
                <w:sz w:val="20"/>
              </w:rPr>
              <w:t xml:space="preserve">V </w:t>
            </w:r>
            <w:r>
              <w:rPr>
                <w:rFonts w:ascii="Garamond" w:eastAsia="Garamond" w:hAnsi="Garamond"/>
                <w:color w:val="000000"/>
                <w:sz w:val="20"/>
              </w:rPr>
              <w:br/>
              <w:t>V</w:t>
            </w:r>
          </w:p>
        </w:tc>
        <w:tc>
          <w:tcPr>
            <w:tcW w:w="1579" w:type="dxa"/>
            <w:tcBorders>
              <w:top w:val="none" w:sz="0" w:space="0" w:color="020000"/>
              <w:left w:val="none" w:sz="0" w:space="0" w:color="020000"/>
              <w:bottom w:val="none" w:sz="0" w:space="0" w:color="020000"/>
              <w:right w:val="none" w:sz="0" w:space="0" w:color="020000"/>
            </w:tcBorders>
          </w:tcPr>
          <w:p w14:paraId="588A60CA"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94" w:type="dxa"/>
            <w:tcBorders>
              <w:top w:val="none" w:sz="0" w:space="0" w:color="020000"/>
              <w:left w:val="none" w:sz="0" w:space="0" w:color="020000"/>
              <w:bottom w:val="none" w:sz="0" w:space="0" w:color="020000"/>
              <w:right w:val="none" w:sz="0" w:space="0" w:color="020000"/>
            </w:tcBorders>
          </w:tcPr>
          <w:p w14:paraId="4FB017CC"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027" w:type="dxa"/>
            <w:tcBorders>
              <w:top w:val="none" w:sz="0" w:space="0" w:color="020000"/>
              <w:left w:val="none" w:sz="0" w:space="0" w:color="020000"/>
              <w:bottom w:val="none" w:sz="0" w:space="0" w:color="020000"/>
              <w:right w:val="none" w:sz="0" w:space="0" w:color="020000"/>
            </w:tcBorders>
          </w:tcPr>
          <w:p w14:paraId="318DD4F6"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233" w:type="dxa"/>
            <w:tcBorders>
              <w:top w:val="none" w:sz="0" w:space="0" w:color="020000"/>
              <w:left w:val="none" w:sz="0" w:space="0" w:color="020000"/>
              <w:bottom w:val="none" w:sz="0" w:space="0" w:color="020000"/>
              <w:right w:val="none" w:sz="0" w:space="0" w:color="020000"/>
            </w:tcBorders>
          </w:tcPr>
          <w:p w14:paraId="292FB1C4" w14:textId="77777777" w:rsidR="00F10532" w:rsidRDefault="003D5E68">
            <w:pPr>
              <w:textAlignment w:val="baseline"/>
              <w:rPr>
                <w:rFonts w:eastAsia="Times New Roman"/>
                <w:color w:val="000000"/>
                <w:sz w:val="24"/>
              </w:rPr>
            </w:pPr>
            <w:r>
              <w:rPr>
                <w:rFonts w:eastAsia="Times New Roman"/>
                <w:color w:val="000000"/>
                <w:sz w:val="24"/>
              </w:rPr>
              <w:t xml:space="preserve"> </w:t>
            </w:r>
          </w:p>
        </w:tc>
      </w:tr>
      <w:tr w:rsidR="00F10532" w14:paraId="3B6C91A7" w14:textId="77777777">
        <w:trPr>
          <w:trHeight w:hRule="exact" w:val="249"/>
        </w:trPr>
        <w:tc>
          <w:tcPr>
            <w:tcW w:w="1767" w:type="dxa"/>
            <w:tcBorders>
              <w:top w:val="none" w:sz="0" w:space="0" w:color="020000"/>
              <w:left w:val="none" w:sz="0" w:space="0" w:color="020000"/>
              <w:bottom w:val="none" w:sz="0" w:space="0" w:color="020000"/>
              <w:right w:val="double" w:sz="9" w:space="0" w:color="000000"/>
            </w:tcBorders>
            <w:vAlign w:val="center"/>
          </w:tcPr>
          <w:p w14:paraId="58678C43" w14:textId="77777777" w:rsidR="00F10532" w:rsidRDefault="003D5E68">
            <w:pPr>
              <w:spacing w:after="5" w:line="213" w:lineRule="exact"/>
              <w:jc w:val="center"/>
              <w:textAlignment w:val="baseline"/>
              <w:rPr>
                <w:rFonts w:eastAsia="Times New Roman"/>
                <w:color w:val="000000"/>
                <w:sz w:val="18"/>
              </w:rPr>
            </w:pPr>
            <w:r>
              <w:rPr>
                <w:rFonts w:eastAsia="Times New Roman"/>
                <w:color w:val="000000"/>
                <w:sz w:val="18"/>
              </w:rPr>
              <w:t>mruby on TECS [12]</w:t>
            </w:r>
          </w:p>
        </w:tc>
        <w:tc>
          <w:tcPr>
            <w:tcW w:w="878" w:type="dxa"/>
            <w:tcBorders>
              <w:top w:val="none" w:sz="0" w:space="0" w:color="020000"/>
              <w:left w:val="double" w:sz="9" w:space="0" w:color="000000"/>
              <w:bottom w:val="none" w:sz="0" w:space="0" w:color="020000"/>
              <w:right w:val="single" w:sz="4" w:space="0" w:color="000000"/>
            </w:tcBorders>
          </w:tcPr>
          <w:p w14:paraId="177CD217"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960" w:type="dxa"/>
            <w:tcBorders>
              <w:top w:val="none" w:sz="0" w:space="0" w:color="020000"/>
              <w:left w:val="single" w:sz="4" w:space="0" w:color="000000"/>
              <w:bottom w:val="none" w:sz="0" w:space="0" w:color="020000"/>
              <w:right w:val="none" w:sz="0" w:space="0" w:color="020000"/>
            </w:tcBorders>
            <w:vAlign w:val="center"/>
          </w:tcPr>
          <w:p w14:paraId="2A94777A" w14:textId="77777777" w:rsidR="00F10532" w:rsidRDefault="003D5E68">
            <w:pPr>
              <w:spacing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1579" w:type="dxa"/>
            <w:tcBorders>
              <w:top w:val="none" w:sz="0" w:space="0" w:color="020000"/>
              <w:left w:val="none" w:sz="0" w:space="0" w:color="020000"/>
              <w:bottom w:val="none" w:sz="0" w:space="0" w:color="020000"/>
              <w:right w:val="none" w:sz="0" w:space="0" w:color="020000"/>
            </w:tcBorders>
            <w:vAlign w:val="center"/>
          </w:tcPr>
          <w:p w14:paraId="1CB842DD" w14:textId="77777777" w:rsidR="00F10532" w:rsidRDefault="003D5E68">
            <w:pPr>
              <w:spacing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994" w:type="dxa"/>
            <w:tcBorders>
              <w:top w:val="none" w:sz="0" w:space="0" w:color="020000"/>
              <w:left w:val="none" w:sz="0" w:space="0" w:color="020000"/>
              <w:bottom w:val="none" w:sz="0" w:space="0" w:color="020000"/>
              <w:right w:val="none" w:sz="0" w:space="0" w:color="020000"/>
            </w:tcBorders>
            <w:vAlign w:val="center"/>
          </w:tcPr>
          <w:p w14:paraId="63E9CCF5" w14:textId="77777777" w:rsidR="00F10532" w:rsidRDefault="003D5E68">
            <w:pPr>
              <w:spacing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1027" w:type="dxa"/>
            <w:tcBorders>
              <w:top w:val="none" w:sz="0" w:space="0" w:color="020000"/>
              <w:left w:val="none" w:sz="0" w:space="0" w:color="020000"/>
              <w:bottom w:val="none" w:sz="0" w:space="0" w:color="020000"/>
              <w:right w:val="none" w:sz="0" w:space="0" w:color="020000"/>
            </w:tcBorders>
          </w:tcPr>
          <w:p w14:paraId="1B68C772" w14:textId="77777777" w:rsidR="00F10532" w:rsidRDefault="003D5E68">
            <w:pPr>
              <w:textAlignment w:val="baseline"/>
              <w:rPr>
                <w:rFonts w:eastAsia="Times New Roman"/>
                <w:color w:val="000000"/>
                <w:sz w:val="24"/>
              </w:rPr>
            </w:pPr>
            <w:r>
              <w:rPr>
                <w:rFonts w:eastAsia="Times New Roman"/>
                <w:color w:val="000000"/>
                <w:sz w:val="24"/>
              </w:rPr>
              <w:t xml:space="preserve"> </w:t>
            </w:r>
          </w:p>
        </w:tc>
        <w:tc>
          <w:tcPr>
            <w:tcW w:w="1233" w:type="dxa"/>
            <w:tcBorders>
              <w:top w:val="none" w:sz="0" w:space="0" w:color="020000"/>
              <w:left w:val="none" w:sz="0" w:space="0" w:color="020000"/>
              <w:bottom w:val="none" w:sz="0" w:space="0" w:color="020000"/>
              <w:right w:val="none" w:sz="0" w:space="0" w:color="020000"/>
            </w:tcBorders>
          </w:tcPr>
          <w:p w14:paraId="1DB81E3B" w14:textId="77777777" w:rsidR="00F10532" w:rsidRDefault="003D5E68">
            <w:pPr>
              <w:textAlignment w:val="baseline"/>
              <w:rPr>
                <w:rFonts w:eastAsia="Times New Roman"/>
                <w:color w:val="000000"/>
                <w:sz w:val="24"/>
              </w:rPr>
            </w:pPr>
            <w:r>
              <w:rPr>
                <w:rFonts w:eastAsia="Times New Roman"/>
                <w:color w:val="000000"/>
                <w:sz w:val="24"/>
              </w:rPr>
              <w:t xml:space="preserve"> </w:t>
            </w:r>
          </w:p>
        </w:tc>
      </w:tr>
      <w:tr w:rsidR="00F10532" w14:paraId="495E19FF" w14:textId="77777777">
        <w:trPr>
          <w:trHeight w:hRule="exact" w:val="283"/>
        </w:trPr>
        <w:tc>
          <w:tcPr>
            <w:tcW w:w="1767" w:type="dxa"/>
            <w:tcBorders>
              <w:top w:val="none" w:sz="0" w:space="0" w:color="020000"/>
              <w:left w:val="none" w:sz="0" w:space="0" w:color="020000"/>
              <w:bottom w:val="none" w:sz="0" w:space="0" w:color="020000"/>
              <w:right w:val="double" w:sz="9" w:space="0" w:color="000000"/>
            </w:tcBorders>
            <w:vAlign w:val="center"/>
          </w:tcPr>
          <w:p w14:paraId="4F1C93CD" w14:textId="77777777" w:rsidR="00F10532" w:rsidRDefault="003D5E68">
            <w:pPr>
              <w:spacing w:after="50" w:line="211" w:lineRule="exact"/>
              <w:jc w:val="center"/>
              <w:textAlignment w:val="baseline"/>
              <w:rPr>
                <w:rFonts w:eastAsia="Times New Roman"/>
                <w:color w:val="000000"/>
                <w:sz w:val="18"/>
              </w:rPr>
            </w:pPr>
            <w:r>
              <w:rPr>
                <w:rFonts w:eastAsia="Times New Roman"/>
                <w:color w:val="000000"/>
                <w:sz w:val="18"/>
              </w:rPr>
              <w:t>Proposed framework</w:t>
            </w:r>
          </w:p>
        </w:tc>
        <w:tc>
          <w:tcPr>
            <w:tcW w:w="878" w:type="dxa"/>
            <w:tcBorders>
              <w:top w:val="none" w:sz="0" w:space="0" w:color="020000"/>
              <w:left w:val="double" w:sz="9" w:space="0" w:color="000000"/>
              <w:bottom w:val="none" w:sz="0" w:space="0" w:color="020000"/>
              <w:right w:val="single" w:sz="4" w:space="0" w:color="000000"/>
            </w:tcBorders>
            <w:vAlign w:val="center"/>
          </w:tcPr>
          <w:p w14:paraId="165EFB0A" w14:textId="77777777" w:rsidR="00F10532" w:rsidRDefault="003D5E68">
            <w:pPr>
              <w:spacing w:after="43"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960" w:type="dxa"/>
            <w:tcBorders>
              <w:top w:val="none" w:sz="0" w:space="0" w:color="020000"/>
              <w:left w:val="single" w:sz="4" w:space="0" w:color="000000"/>
              <w:bottom w:val="none" w:sz="0" w:space="0" w:color="020000"/>
              <w:right w:val="none" w:sz="0" w:space="0" w:color="020000"/>
            </w:tcBorders>
            <w:vAlign w:val="center"/>
          </w:tcPr>
          <w:p w14:paraId="54D160C2" w14:textId="77777777" w:rsidR="00F10532" w:rsidRDefault="003D5E68">
            <w:pPr>
              <w:spacing w:after="43"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1579" w:type="dxa"/>
            <w:tcBorders>
              <w:top w:val="none" w:sz="0" w:space="0" w:color="020000"/>
              <w:left w:val="none" w:sz="0" w:space="0" w:color="020000"/>
              <w:bottom w:val="none" w:sz="0" w:space="0" w:color="020000"/>
              <w:right w:val="none" w:sz="0" w:space="0" w:color="020000"/>
            </w:tcBorders>
            <w:vAlign w:val="center"/>
          </w:tcPr>
          <w:p w14:paraId="7F79E02B" w14:textId="77777777" w:rsidR="00F10532" w:rsidRDefault="003D5E68">
            <w:pPr>
              <w:spacing w:after="43"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994" w:type="dxa"/>
            <w:tcBorders>
              <w:top w:val="none" w:sz="0" w:space="0" w:color="020000"/>
              <w:left w:val="none" w:sz="0" w:space="0" w:color="020000"/>
              <w:bottom w:val="none" w:sz="0" w:space="0" w:color="020000"/>
              <w:right w:val="none" w:sz="0" w:space="0" w:color="020000"/>
            </w:tcBorders>
            <w:vAlign w:val="center"/>
          </w:tcPr>
          <w:p w14:paraId="0199CED5" w14:textId="77777777" w:rsidR="00F10532" w:rsidRDefault="003D5E68">
            <w:pPr>
              <w:spacing w:after="43"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1027" w:type="dxa"/>
            <w:tcBorders>
              <w:top w:val="none" w:sz="0" w:space="0" w:color="020000"/>
              <w:left w:val="none" w:sz="0" w:space="0" w:color="020000"/>
              <w:bottom w:val="none" w:sz="0" w:space="0" w:color="020000"/>
              <w:right w:val="none" w:sz="0" w:space="0" w:color="020000"/>
            </w:tcBorders>
            <w:vAlign w:val="center"/>
          </w:tcPr>
          <w:p w14:paraId="04A06293" w14:textId="77777777" w:rsidR="00F10532" w:rsidRDefault="003D5E68">
            <w:pPr>
              <w:spacing w:after="43" w:line="224" w:lineRule="exact"/>
              <w:jc w:val="center"/>
              <w:textAlignment w:val="baseline"/>
              <w:rPr>
                <w:rFonts w:ascii="Garamond" w:eastAsia="Garamond" w:hAnsi="Garamond"/>
                <w:color w:val="000000"/>
                <w:sz w:val="20"/>
              </w:rPr>
            </w:pPr>
            <w:r>
              <w:rPr>
                <w:rFonts w:ascii="Garamond" w:eastAsia="Garamond" w:hAnsi="Garamond"/>
                <w:color w:val="000000"/>
                <w:sz w:val="20"/>
              </w:rPr>
              <w:t>V</w:t>
            </w:r>
          </w:p>
        </w:tc>
        <w:tc>
          <w:tcPr>
            <w:tcW w:w="1233" w:type="dxa"/>
            <w:tcBorders>
              <w:top w:val="none" w:sz="0" w:space="0" w:color="020000"/>
              <w:left w:val="none" w:sz="0" w:space="0" w:color="020000"/>
              <w:bottom w:val="none" w:sz="0" w:space="0" w:color="020000"/>
              <w:right w:val="none" w:sz="0" w:space="0" w:color="020000"/>
            </w:tcBorders>
            <w:vAlign w:val="center"/>
          </w:tcPr>
          <w:p w14:paraId="17F266CA" w14:textId="77777777" w:rsidR="00F10532" w:rsidRDefault="003D5E68">
            <w:pPr>
              <w:spacing w:after="43" w:line="224" w:lineRule="exact"/>
              <w:ind w:right="628"/>
              <w:jc w:val="right"/>
              <w:textAlignment w:val="baseline"/>
              <w:rPr>
                <w:rFonts w:ascii="Garamond" w:eastAsia="Garamond" w:hAnsi="Garamond"/>
                <w:color w:val="000000"/>
                <w:sz w:val="20"/>
              </w:rPr>
            </w:pPr>
            <w:r>
              <w:rPr>
                <w:rFonts w:ascii="Garamond" w:eastAsia="Garamond" w:hAnsi="Garamond"/>
                <w:color w:val="000000"/>
                <w:sz w:val="20"/>
              </w:rPr>
              <w:t>V</w:t>
            </w:r>
          </w:p>
        </w:tc>
      </w:tr>
    </w:tbl>
    <w:p w14:paraId="3A183890" w14:textId="77777777" w:rsidR="00F10532" w:rsidRDefault="00F10532">
      <w:pPr>
        <w:spacing w:after="196" w:line="20" w:lineRule="exact"/>
      </w:pPr>
    </w:p>
    <w:p w14:paraId="4E3ED211" w14:textId="77777777" w:rsidR="00F10532" w:rsidRDefault="00F10532">
      <w:pPr>
        <w:spacing w:after="196" w:line="20" w:lineRule="exact"/>
        <w:sectPr w:rsidR="00F10532">
          <w:type w:val="continuous"/>
          <w:pgSz w:w="11909" w:h="16838"/>
          <w:pgMar w:top="940" w:right="2511" w:bottom="3014" w:left="600" w:header="720" w:footer="720" w:gutter="0"/>
          <w:cols w:space="720"/>
        </w:sectPr>
      </w:pPr>
    </w:p>
    <w:p w14:paraId="5B0DA347" w14:textId="72B3DB98" w:rsidR="00F10532" w:rsidRPr="0040434C" w:rsidRDefault="003D5E68" w:rsidP="0040434C">
      <w:pPr>
        <w:spacing w:before="1" w:line="248" w:lineRule="exact"/>
        <w:ind w:left="72" w:right="72"/>
        <w:jc w:val="both"/>
        <w:textAlignment w:val="baseline"/>
        <w:rPr>
          <w:color w:val="000000"/>
          <w:spacing w:val="8"/>
          <w:sz w:val="18"/>
        </w:rPr>
      </w:pPr>
      <w:r w:rsidRPr="0040434C">
        <w:rPr>
          <w:color w:val="000000"/>
          <w:spacing w:val="8"/>
          <w:sz w:val="18"/>
        </w:rPr>
        <w:t>embedded systems. Lua is one of the most popular scripting languages for embedded systems [</w:t>
      </w:r>
      <w:r>
        <w:rPr>
          <w:rFonts w:eastAsia="Times New Roman"/>
          <w:color w:val="000000"/>
          <w:spacing w:val="8"/>
          <w:sz w:val="18"/>
        </w:rPr>
        <w:t>5], [21</w:t>
      </w:r>
      <w:r w:rsidRPr="0040434C">
        <w:rPr>
          <w:color w:val="000000"/>
          <w:spacing w:val="8"/>
          <w:sz w:val="18"/>
        </w:rPr>
        <w:t xml:space="preserve">]. Lua supports a co-routine, which is referred to as cooperative multitasking. A co-routine in Lua is used as an independently executed thread. Note that a co-routine can only suspend and resume </w:t>
      </w:r>
      <w:r>
        <w:rPr>
          <w:rFonts w:eastAsia="Times New Roman"/>
          <w:color w:val="000000"/>
          <w:spacing w:val="8"/>
          <w:sz w:val="18"/>
        </w:rPr>
        <w:t>mul</w:t>
      </w:r>
      <w:r>
        <w:rPr>
          <w:rFonts w:eastAsia="Times New Roman"/>
          <w:color w:val="000000"/>
          <w:spacing w:val="8"/>
          <w:sz w:val="18"/>
        </w:rPr>
        <w:softHyphen/>
        <w:t>tiple</w:t>
      </w:r>
      <w:r w:rsidRPr="0040434C">
        <w:rPr>
          <w:color w:val="000000"/>
          <w:spacing w:val="8"/>
          <w:sz w:val="18"/>
        </w:rPr>
        <w:t xml:space="preserve"> routines; thus, a Lua co-routine is not like multitasks in multitask systems.</w:t>
      </w:r>
    </w:p>
    <w:p w14:paraId="353DB11D" w14:textId="271EEA7B" w:rsidR="00F10532" w:rsidRDefault="003D5E68">
      <w:pPr>
        <w:spacing w:line="248" w:lineRule="exact"/>
        <w:ind w:left="72" w:right="72" w:firstLine="216"/>
        <w:jc w:val="both"/>
        <w:textAlignment w:val="baseline"/>
        <w:rPr>
          <w:rFonts w:eastAsia="Times New Roman"/>
          <w:b/>
          <w:color w:val="000000"/>
          <w:spacing w:val="9"/>
          <w:sz w:val="19"/>
        </w:rPr>
      </w:pPr>
      <w:r w:rsidRPr="003D5E68">
        <w:rPr>
          <w:rFonts w:eastAsia="Times New Roman"/>
          <w:b/>
          <w:color w:val="000000"/>
          <w:spacing w:val="9"/>
          <w:sz w:val="19"/>
          <w:highlight w:val="yellow"/>
        </w:rPr>
        <w:t xml:space="preserve">ChaiScript: </w:t>
      </w:r>
      <w:r w:rsidRPr="003D5E68">
        <w:rPr>
          <w:rFonts w:eastAsia="Times New Roman"/>
          <w:color w:val="000000"/>
          <w:spacing w:val="9"/>
          <w:sz w:val="18"/>
          <w:highlight w:val="yellow"/>
        </w:rPr>
        <w:t xml:space="preserve">ChaiScript is a scripting language to be embedded in C++ applications. It is a dialect of ECMAScript (a.k.a. JavaScript). ChaiScript is header only, that is, it only needs to include the header files in order to </w:t>
      </w:r>
      <w:del w:id="29" w:author="CS Enago9" w:date="2016-10-28T14:11:00Z">
        <w:r w:rsidRPr="003D5E68">
          <w:rPr>
            <w:rFonts w:eastAsia="Times New Roman"/>
            <w:color w:val="000000"/>
            <w:spacing w:val="9"/>
            <w:sz w:val="18"/>
            <w:highlight w:val="yellow"/>
          </w:rPr>
          <w:delText>use it</w:delText>
        </w:r>
      </w:del>
      <w:ins w:id="30" w:author="CS Enago9" w:date="2016-10-28T14:11:00Z">
        <w:r w:rsidR="005D012C">
          <w:rPr>
            <w:rFonts w:eastAsia="Times New Roman"/>
            <w:color w:val="000000"/>
            <w:spacing w:val="9"/>
            <w:sz w:val="18"/>
            <w:highlight w:val="yellow"/>
          </w:rPr>
          <w:t xml:space="preserve">be </w:t>
        </w:r>
        <w:r w:rsidRPr="003D5E68">
          <w:rPr>
            <w:rFonts w:eastAsia="Times New Roman"/>
            <w:color w:val="000000"/>
            <w:spacing w:val="9"/>
            <w:sz w:val="18"/>
            <w:highlight w:val="yellow"/>
          </w:rPr>
          <w:t>use</w:t>
        </w:r>
        <w:r w:rsidR="005D012C">
          <w:rPr>
            <w:rFonts w:eastAsia="Times New Roman"/>
            <w:color w:val="000000"/>
            <w:spacing w:val="9"/>
            <w:sz w:val="18"/>
            <w:highlight w:val="yellow"/>
          </w:rPr>
          <w:t>d</w:t>
        </w:r>
      </w:ins>
      <w:r w:rsidRPr="003D5E68">
        <w:rPr>
          <w:rFonts w:eastAsia="Times New Roman"/>
          <w:color w:val="000000"/>
          <w:spacing w:val="9"/>
          <w:sz w:val="18"/>
          <w:highlight w:val="yellow"/>
        </w:rPr>
        <w:t xml:space="preserve"> in an application. ChaiScript will support co-routines, but not now</w:t>
      </w:r>
      <w:r>
        <w:rPr>
          <w:rFonts w:eastAsia="Times New Roman"/>
          <w:color w:val="000000"/>
          <w:spacing w:val="9"/>
          <w:sz w:val="18"/>
        </w:rPr>
        <w:t>.</w:t>
      </w:r>
    </w:p>
    <w:p w14:paraId="1AC0629B" w14:textId="0B88815C" w:rsidR="00F10532" w:rsidRPr="0040434C" w:rsidRDefault="003D5E68" w:rsidP="0040434C">
      <w:pPr>
        <w:spacing w:before="2" w:line="248" w:lineRule="exact"/>
        <w:ind w:left="72" w:right="72" w:firstLine="216"/>
        <w:jc w:val="both"/>
        <w:textAlignment w:val="baseline"/>
        <w:rPr>
          <w:b/>
          <w:color w:val="000000"/>
          <w:spacing w:val="9"/>
          <w:sz w:val="19"/>
        </w:rPr>
      </w:pPr>
      <w:r w:rsidRPr="0040434C">
        <w:rPr>
          <w:b/>
          <w:color w:val="000000"/>
          <w:spacing w:val="9"/>
          <w:sz w:val="19"/>
        </w:rPr>
        <w:t xml:space="preserve">Squirrel: </w:t>
      </w:r>
      <w:r w:rsidRPr="0040434C">
        <w:rPr>
          <w:color w:val="000000"/>
          <w:spacing w:val="9"/>
          <w:sz w:val="18"/>
        </w:rPr>
        <w:t xml:space="preserve">Squirrel is an object-oriented </w:t>
      </w:r>
      <w:r>
        <w:rPr>
          <w:rFonts w:eastAsia="Times New Roman"/>
          <w:color w:val="000000"/>
          <w:spacing w:val="9"/>
          <w:sz w:val="18"/>
        </w:rPr>
        <w:t>pro</w:t>
      </w:r>
      <w:r>
        <w:rPr>
          <w:rFonts w:eastAsia="Times New Roman"/>
          <w:color w:val="000000"/>
          <w:spacing w:val="9"/>
          <w:sz w:val="18"/>
        </w:rPr>
        <w:softHyphen/>
        <w:t>gramming</w:t>
      </w:r>
      <w:r w:rsidRPr="0040434C">
        <w:rPr>
          <w:color w:val="000000"/>
          <w:spacing w:val="9"/>
          <w:sz w:val="18"/>
        </w:rPr>
        <w:t xml:space="preserve"> language designed as a lightweight scripting language that satisfies the real-time </w:t>
      </w:r>
      <w:r>
        <w:rPr>
          <w:rFonts w:eastAsia="Times New Roman"/>
          <w:color w:val="000000"/>
          <w:spacing w:val="9"/>
          <w:sz w:val="18"/>
        </w:rPr>
        <w:t>re</w:t>
      </w:r>
      <w:r>
        <w:rPr>
          <w:rFonts w:eastAsia="Times New Roman"/>
          <w:color w:val="000000"/>
          <w:spacing w:val="9"/>
          <w:sz w:val="18"/>
        </w:rPr>
        <w:softHyphen/>
        <w:t>quirements</w:t>
      </w:r>
      <w:r w:rsidRPr="0040434C">
        <w:rPr>
          <w:color w:val="000000"/>
          <w:spacing w:val="9"/>
          <w:sz w:val="18"/>
        </w:rPr>
        <w:t xml:space="preserve"> of applications. </w:t>
      </w:r>
      <w:r>
        <w:rPr>
          <w:rFonts w:eastAsia="Times New Roman"/>
          <w:color w:val="000000"/>
          <w:spacing w:val="9"/>
          <w:sz w:val="18"/>
        </w:rPr>
        <w:t xml:space="preserve">Squirrel was inspired by Lua. </w:t>
      </w:r>
      <w:r w:rsidRPr="0040434C">
        <w:rPr>
          <w:color w:val="000000"/>
          <w:spacing w:val="9"/>
          <w:sz w:val="18"/>
        </w:rPr>
        <w:t xml:space="preserve">The Squirrel API is very similar to Lua and the table code is based on that of Lua; </w:t>
      </w:r>
      <w:r>
        <w:rPr>
          <w:rFonts w:eastAsia="Times New Roman"/>
          <w:color w:val="000000"/>
          <w:spacing w:val="9"/>
          <w:sz w:val="18"/>
        </w:rPr>
        <w:t>Squir</w:t>
      </w:r>
      <w:r>
        <w:rPr>
          <w:rFonts w:eastAsia="Times New Roman"/>
          <w:color w:val="000000"/>
          <w:spacing w:val="9"/>
          <w:sz w:val="18"/>
        </w:rPr>
        <w:softHyphen/>
        <w:t>rel</w:t>
      </w:r>
      <w:r w:rsidRPr="0040434C">
        <w:rPr>
          <w:color w:val="000000"/>
          <w:spacing w:val="9"/>
          <w:sz w:val="18"/>
        </w:rPr>
        <w:t xml:space="preserve"> also supports co-routines.</w:t>
      </w:r>
    </w:p>
    <w:p w14:paraId="61938935" w14:textId="76D69428" w:rsidR="00F10532" w:rsidRPr="0040434C" w:rsidRDefault="003D5E68" w:rsidP="0040434C">
      <w:pPr>
        <w:spacing w:line="247" w:lineRule="exact"/>
        <w:ind w:left="72" w:right="72" w:firstLine="216"/>
        <w:jc w:val="both"/>
        <w:textAlignment w:val="baseline"/>
        <w:rPr>
          <w:b/>
          <w:color w:val="000000"/>
          <w:spacing w:val="7"/>
          <w:sz w:val="19"/>
        </w:rPr>
      </w:pPr>
      <w:r w:rsidRPr="0040434C">
        <w:rPr>
          <w:b/>
          <w:color w:val="000000"/>
          <w:spacing w:val="7"/>
          <w:sz w:val="19"/>
        </w:rPr>
        <w:t xml:space="preserve">mruby: </w:t>
      </w:r>
      <w:r w:rsidRPr="0040434C">
        <w:rPr>
          <w:color w:val="000000"/>
          <w:spacing w:val="7"/>
          <w:sz w:val="18"/>
        </w:rPr>
        <w:t xml:space="preserve">mruby, a lightweight </w:t>
      </w:r>
      <w:r>
        <w:rPr>
          <w:rFonts w:eastAsia="Times New Roman"/>
          <w:color w:val="000000"/>
          <w:spacing w:val="7"/>
          <w:sz w:val="18"/>
        </w:rPr>
        <w:t xml:space="preserve">implementation of the </w:t>
      </w:r>
      <w:r w:rsidRPr="0040434C">
        <w:rPr>
          <w:color w:val="000000"/>
          <w:spacing w:val="7"/>
          <w:sz w:val="18"/>
        </w:rPr>
        <w:t>Ruby</w:t>
      </w:r>
      <w:r>
        <w:rPr>
          <w:rFonts w:eastAsia="Times New Roman"/>
          <w:color w:val="000000"/>
          <w:spacing w:val="7"/>
          <w:sz w:val="18"/>
        </w:rPr>
        <w:t xml:space="preserve"> language</w:t>
      </w:r>
      <w:r w:rsidRPr="0040434C">
        <w:rPr>
          <w:color w:val="000000"/>
          <w:spacing w:val="7"/>
          <w:sz w:val="18"/>
        </w:rPr>
        <w:t xml:space="preserve">, has been proposed for </w:t>
      </w:r>
      <w:r>
        <w:rPr>
          <w:rFonts w:eastAsia="Times New Roman"/>
          <w:color w:val="000000"/>
          <w:spacing w:val="7"/>
          <w:sz w:val="18"/>
        </w:rPr>
        <w:t>em</w:t>
      </w:r>
      <w:r>
        <w:rPr>
          <w:rFonts w:eastAsia="Times New Roman"/>
          <w:color w:val="000000"/>
          <w:spacing w:val="7"/>
          <w:sz w:val="18"/>
        </w:rPr>
        <w:softHyphen/>
        <w:t>bedded</w:t>
      </w:r>
      <w:r w:rsidRPr="0040434C">
        <w:rPr>
          <w:color w:val="000000"/>
          <w:spacing w:val="7"/>
          <w:sz w:val="18"/>
        </w:rPr>
        <w:t xml:space="preserve"> systems. mruby programs can run on a RiteVM</w:t>
      </w:r>
      <w:r>
        <w:rPr>
          <w:rFonts w:eastAsia="Times New Roman"/>
          <w:color w:val="000000"/>
          <w:spacing w:val="7"/>
          <w:sz w:val="18"/>
        </w:rPr>
        <w:t>,</w:t>
      </w:r>
      <w:r w:rsidRPr="0040434C">
        <w:rPr>
          <w:color w:val="000000"/>
          <w:spacing w:val="7"/>
          <w:sz w:val="18"/>
        </w:rPr>
        <w:t xml:space="preserve"> which </w:t>
      </w:r>
      <w:r>
        <w:rPr>
          <w:rFonts w:eastAsia="Times New Roman"/>
          <w:color w:val="000000"/>
          <w:spacing w:val="7"/>
          <w:sz w:val="18"/>
        </w:rPr>
        <w:t xml:space="preserve">is the VM for mruby and </w:t>
      </w:r>
      <w:r w:rsidRPr="0040434C">
        <w:rPr>
          <w:color w:val="000000"/>
          <w:spacing w:val="7"/>
          <w:sz w:val="18"/>
        </w:rPr>
        <w:t xml:space="preserve">reads the mruby bytecode. Note that the RiteVM only </w:t>
      </w:r>
      <w:r>
        <w:rPr>
          <w:rFonts w:eastAsia="Times New Roman"/>
          <w:color w:val="000000"/>
          <w:spacing w:val="7"/>
          <w:sz w:val="18"/>
        </w:rPr>
        <w:t>sup</w:t>
      </w:r>
      <w:r>
        <w:rPr>
          <w:rFonts w:eastAsia="Times New Roman"/>
          <w:color w:val="000000"/>
          <w:spacing w:val="7"/>
          <w:sz w:val="18"/>
        </w:rPr>
        <w:softHyphen/>
        <w:t>ports</w:t>
      </w:r>
      <w:r w:rsidRPr="0040434C">
        <w:rPr>
          <w:color w:val="000000"/>
          <w:spacing w:val="7"/>
          <w:sz w:val="18"/>
        </w:rPr>
        <w:t xml:space="preserve"> a single thread. In addition, mruby supports co-routines but does not support multitasking for RTOSs.</w:t>
      </w:r>
    </w:p>
    <w:p w14:paraId="7403993B" w14:textId="7C88F05B" w:rsidR="00F10532" w:rsidRDefault="003D5E68">
      <w:pPr>
        <w:spacing w:line="247" w:lineRule="exact"/>
        <w:ind w:left="72" w:right="72" w:firstLine="216"/>
        <w:jc w:val="both"/>
        <w:textAlignment w:val="baseline"/>
        <w:rPr>
          <w:rFonts w:eastAsia="Times New Roman"/>
          <w:b/>
          <w:color w:val="000000"/>
          <w:spacing w:val="9"/>
          <w:sz w:val="19"/>
        </w:rPr>
      </w:pPr>
      <w:r w:rsidRPr="0040434C">
        <w:rPr>
          <w:b/>
          <w:color w:val="000000"/>
          <w:spacing w:val="9"/>
          <w:sz w:val="19"/>
        </w:rPr>
        <w:t xml:space="preserve">mruby on TECS: </w:t>
      </w:r>
      <w:r w:rsidRPr="0040434C">
        <w:rPr>
          <w:color w:val="000000"/>
          <w:spacing w:val="9"/>
          <w:sz w:val="18"/>
        </w:rPr>
        <w:t xml:space="preserve">mruby on TECS is a component-based framework for running mruby programs. mruby programs on TECS can be </w:t>
      </w:r>
      <w:r>
        <w:rPr>
          <w:rFonts w:eastAsia="Times New Roman"/>
          <w:color w:val="000000"/>
          <w:spacing w:val="9"/>
          <w:sz w:val="18"/>
        </w:rPr>
        <w:t>ex</w:t>
      </w:r>
      <w:r>
        <w:rPr>
          <w:rFonts w:eastAsia="Times New Roman"/>
          <w:color w:val="000000"/>
          <w:spacing w:val="9"/>
          <w:sz w:val="18"/>
        </w:rPr>
        <w:softHyphen/>
        <w:t>ecuted</w:t>
      </w:r>
      <w:r w:rsidRPr="0040434C">
        <w:rPr>
          <w:color w:val="000000"/>
          <w:spacing w:val="9"/>
          <w:sz w:val="18"/>
        </w:rPr>
        <w:t xml:space="preserve"> approximately 100 times faster than </w:t>
      </w:r>
      <w:r>
        <w:rPr>
          <w:rFonts w:eastAsia="Times New Roman"/>
          <w:color w:val="000000"/>
          <w:spacing w:val="9"/>
          <w:sz w:val="18"/>
        </w:rPr>
        <w:t>stan</w:t>
      </w:r>
      <w:r>
        <w:rPr>
          <w:rFonts w:eastAsia="Times New Roman"/>
          <w:color w:val="000000"/>
          <w:spacing w:val="9"/>
          <w:sz w:val="18"/>
        </w:rPr>
        <w:softHyphen/>
        <w:t>dard</w:t>
      </w:r>
      <w:r w:rsidRPr="0040434C">
        <w:rPr>
          <w:color w:val="000000"/>
          <w:spacing w:val="9"/>
          <w:sz w:val="18"/>
        </w:rPr>
        <w:t xml:space="preserve"> mruby programs. </w:t>
      </w:r>
      <w:r>
        <w:rPr>
          <w:rFonts w:eastAsia="Times New Roman"/>
          <w:color w:val="000000"/>
          <w:spacing w:val="9"/>
          <w:sz w:val="18"/>
        </w:rPr>
        <w:t>In addition, software can be developed using CBD with mruby on TECS. Al</w:t>
      </w:r>
      <w:r>
        <w:rPr>
          <w:rFonts w:eastAsia="Times New Roman"/>
          <w:color w:val="000000"/>
          <w:spacing w:val="9"/>
          <w:sz w:val="18"/>
        </w:rPr>
        <w:softHyphen/>
        <w:t>though</w:t>
      </w:r>
      <w:r w:rsidRPr="0040434C">
        <w:rPr>
          <w:color w:val="000000"/>
          <w:spacing w:val="9"/>
          <w:sz w:val="18"/>
        </w:rPr>
        <w:t xml:space="preserve"> multitasking has been supported in the </w:t>
      </w:r>
      <w:r>
        <w:rPr>
          <w:rFonts w:eastAsia="Times New Roman"/>
          <w:color w:val="000000"/>
          <w:spacing w:val="9"/>
          <w:sz w:val="18"/>
        </w:rPr>
        <w:t>cur</w:t>
      </w:r>
      <w:r>
        <w:rPr>
          <w:rFonts w:eastAsia="Times New Roman"/>
          <w:color w:val="000000"/>
          <w:spacing w:val="9"/>
          <w:sz w:val="18"/>
        </w:rPr>
        <w:softHyphen/>
        <w:t>rent</w:t>
      </w:r>
      <w:r w:rsidRPr="0040434C">
        <w:rPr>
          <w:color w:val="000000"/>
          <w:spacing w:val="9"/>
          <w:sz w:val="18"/>
        </w:rPr>
        <w:t xml:space="preserve"> mruby on TECS, </w:t>
      </w:r>
      <w:r>
        <w:rPr>
          <w:rFonts w:eastAsia="Times New Roman"/>
          <w:color w:val="000000"/>
          <w:spacing w:val="9"/>
          <w:sz w:val="18"/>
        </w:rPr>
        <w:t xml:space="preserve">developers must be familiar </w:t>
      </w:r>
    </w:p>
    <w:p w14:paraId="491A6A9D" w14:textId="77777777" w:rsidR="00F10532" w:rsidRDefault="003D5E68">
      <w:pPr>
        <w:spacing w:before="3" w:line="248" w:lineRule="exact"/>
        <w:ind w:right="216"/>
        <w:jc w:val="both"/>
        <w:textAlignment w:val="baseline"/>
        <w:rPr>
          <w:rFonts w:eastAsia="Times New Roman"/>
          <w:color w:val="000000"/>
          <w:spacing w:val="10"/>
          <w:sz w:val="18"/>
        </w:rPr>
      </w:pPr>
      <w:r>
        <w:br w:type="column"/>
      </w:r>
      <w:r>
        <w:rPr>
          <w:rFonts w:eastAsia="Times New Roman"/>
          <w:color w:val="000000"/>
          <w:spacing w:val="10"/>
          <w:sz w:val="18"/>
        </w:rPr>
        <w:t>with the functions of the RTOS to use multitask</w:t>
      </w:r>
      <w:r>
        <w:rPr>
          <w:rFonts w:eastAsia="Times New Roman"/>
          <w:color w:val="000000"/>
          <w:spacing w:val="10"/>
          <w:sz w:val="18"/>
        </w:rPr>
        <w:softHyphen/>
        <w:t>ing. Co-routines are also supported by mruby on TECS.</w:t>
      </w:r>
    </w:p>
    <w:p w14:paraId="1578DE62" w14:textId="00209934" w:rsidR="00F10532" w:rsidRPr="003D5E68" w:rsidRDefault="003D5E68">
      <w:pPr>
        <w:spacing w:line="248" w:lineRule="exact"/>
        <w:ind w:right="216" w:firstLine="216"/>
        <w:jc w:val="both"/>
        <w:textAlignment w:val="baseline"/>
        <w:rPr>
          <w:rFonts w:eastAsia="Times New Roman"/>
          <w:color w:val="000000"/>
          <w:spacing w:val="8"/>
          <w:sz w:val="18"/>
          <w:highlight w:val="yellow"/>
        </w:rPr>
      </w:pPr>
      <w:r>
        <w:rPr>
          <w:rFonts w:eastAsia="Times New Roman"/>
          <w:color w:val="000000"/>
          <w:spacing w:val="8"/>
          <w:sz w:val="18"/>
        </w:rPr>
        <w:t>Table 4 compares the proposed framework to pre</w:t>
      </w:r>
      <w:r>
        <w:rPr>
          <w:rFonts w:eastAsia="Times New Roman"/>
          <w:color w:val="000000"/>
          <w:spacing w:val="8"/>
          <w:sz w:val="18"/>
        </w:rPr>
        <w:softHyphen/>
        <w:t>vious methods. The proposed framework imple</w:t>
      </w:r>
      <w:r>
        <w:rPr>
          <w:rFonts w:eastAsia="Times New Roman"/>
          <w:color w:val="000000"/>
          <w:spacing w:val="8"/>
          <w:sz w:val="18"/>
        </w:rPr>
        <w:softHyphen/>
        <w:t>ments all of the features shown in the table. In particular, the proposed framework supports the loader, the VM scheduler, and application synchro</w:t>
      </w:r>
      <w:r>
        <w:rPr>
          <w:rFonts w:eastAsia="Times New Roman"/>
          <w:color w:val="000000"/>
          <w:spacing w:val="8"/>
          <w:sz w:val="18"/>
        </w:rPr>
        <w:softHyphen/>
        <w:t xml:space="preserve">nization. </w:t>
      </w:r>
      <w:r w:rsidRPr="003D5E68">
        <w:rPr>
          <w:rFonts w:eastAsia="Times New Roman"/>
          <w:color w:val="000000"/>
          <w:spacing w:val="8"/>
          <w:sz w:val="18"/>
          <w:highlight w:val="yellow"/>
        </w:rPr>
        <w:t>Note that the idea that a bytecode</w:t>
      </w:r>
      <w:r w:rsidRPr="0040434C">
        <w:rPr>
          <w:color w:val="000000"/>
          <w:spacing w:val="8"/>
          <w:sz w:val="18"/>
          <w:highlight w:val="yellow"/>
        </w:rPr>
        <w:t xml:space="preserve"> is </w:t>
      </w:r>
      <w:r w:rsidRPr="003D5E68">
        <w:rPr>
          <w:rFonts w:eastAsia="Times New Roman"/>
          <w:color w:val="000000"/>
          <w:spacing w:val="8"/>
          <w:sz w:val="18"/>
          <w:highlight w:val="yellow"/>
        </w:rPr>
        <w:t xml:space="preserve">transferred to the target device via Bluetooth can be applied </w:t>
      </w:r>
      <w:ins w:id="31" w:author="CS Enago9" w:date="2016-10-28T14:11:00Z">
        <w:r w:rsidR="005D012C">
          <w:rPr>
            <w:rFonts w:eastAsia="Times New Roman"/>
            <w:color w:val="000000"/>
            <w:spacing w:val="8"/>
            <w:sz w:val="18"/>
            <w:highlight w:val="yellow"/>
          </w:rPr>
          <w:t xml:space="preserve">to </w:t>
        </w:r>
      </w:ins>
      <w:r w:rsidRPr="003D5E68">
        <w:rPr>
          <w:rFonts w:eastAsia="Times New Roman"/>
          <w:color w:val="000000"/>
          <w:spacing w:val="8"/>
          <w:sz w:val="18"/>
          <w:highlight w:val="yellow"/>
        </w:rPr>
        <w:t>scripting languages other than mruby if</w:t>
      </w:r>
      <w:ins w:id="32" w:author="CS Enago9" w:date="2016-10-28T14:11:00Z">
        <w:r w:rsidRPr="003D5E68">
          <w:rPr>
            <w:rFonts w:eastAsia="Times New Roman"/>
            <w:color w:val="000000"/>
            <w:spacing w:val="8"/>
            <w:sz w:val="18"/>
            <w:highlight w:val="yellow"/>
          </w:rPr>
          <w:t xml:space="preserve"> </w:t>
        </w:r>
        <w:r w:rsidR="005D012C">
          <w:rPr>
            <w:rFonts w:eastAsia="Times New Roman"/>
            <w:color w:val="000000"/>
            <w:spacing w:val="8"/>
            <w:sz w:val="18"/>
            <w:highlight w:val="yellow"/>
          </w:rPr>
          <w:t>the</w:t>
        </w:r>
      </w:ins>
      <w:r w:rsidR="005D012C">
        <w:rPr>
          <w:rFonts w:eastAsia="Times New Roman"/>
          <w:color w:val="000000"/>
          <w:spacing w:val="8"/>
          <w:sz w:val="18"/>
          <w:highlight w:val="yellow"/>
        </w:rPr>
        <w:t xml:space="preserve"> </w:t>
      </w:r>
      <w:r w:rsidRPr="003D5E68">
        <w:rPr>
          <w:rFonts w:eastAsia="Times New Roman"/>
          <w:color w:val="000000"/>
          <w:spacing w:val="8"/>
          <w:sz w:val="18"/>
          <w:highlight w:val="yellow"/>
        </w:rPr>
        <w:t>VM mechanism is used.</w:t>
      </w:r>
    </w:p>
    <w:p w14:paraId="58F804CE" w14:textId="77777777" w:rsidR="00F10532" w:rsidRPr="003D5E68" w:rsidRDefault="003D5E68">
      <w:pPr>
        <w:spacing w:before="18" w:line="235" w:lineRule="exact"/>
        <w:jc w:val="center"/>
        <w:textAlignment w:val="baseline"/>
        <w:rPr>
          <w:rFonts w:eastAsia="Times New Roman"/>
          <w:b/>
          <w:color w:val="000000"/>
          <w:spacing w:val="17"/>
          <w:sz w:val="21"/>
          <w:highlight w:val="yellow"/>
        </w:rPr>
      </w:pPr>
      <w:r w:rsidRPr="003D5E68">
        <w:rPr>
          <w:rFonts w:eastAsia="Times New Roman"/>
          <w:b/>
          <w:color w:val="000000"/>
          <w:spacing w:val="17"/>
          <w:sz w:val="21"/>
          <w:highlight w:val="yellow"/>
        </w:rPr>
        <w:t>6 Actual Results</w:t>
      </w:r>
    </w:p>
    <w:p w14:paraId="3DDD3D4F" w14:textId="3A4147D6" w:rsidR="00F10532" w:rsidRPr="0040434C" w:rsidRDefault="003D5E68" w:rsidP="0040434C">
      <w:pPr>
        <w:spacing w:before="52" w:line="248" w:lineRule="exact"/>
        <w:ind w:right="216" w:firstLine="216"/>
        <w:jc w:val="both"/>
        <w:textAlignment w:val="baseline"/>
        <w:rPr>
          <w:color w:val="000000"/>
          <w:spacing w:val="6"/>
          <w:sz w:val="18"/>
          <w:highlight w:val="yellow"/>
        </w:rPr>
      </w:pPr>
      <w:r w:rsidRPr="003D5E68">
        <w:rPr>
          <w:rFonts w:eastAsia="Times New Roman"/>
          <w:color w:val="000000"/>
          <w:spacing w:val="6"/>
          <w:sz w:val="18"/>
          <w:highlight w:val="yellow"/>
        </w:rPr>
        <w:t xml:space="preserve">The proposed framework on LEGO MIND-STORMS EV3 [7] has been certified </w:t>
      </w:r>
      <w:r w:rsidRPr="0040434C">
        <w:rPr>
          <w:color w:val="000000"/>
          <w:spacing w:val="6"/>
          <w:sz w:val="18"/>
          <w:highlight w:val="yellow"/>
        </w:rPr>
        <w:t xml:space="preserve">for </w:t>
      </w:r>
      <w:r w:rsidRPr="003D5E68">
        <w:rPr>
          <w:rFonts w:eastAsia="Times New Roman"/>
          <w:color w:val="000000"/>
          <w:spacing w:val="6"/>
          <w:sz w:val="18"/>
          <w:highlight w:val="yellow"/>
        </w:rPr>
        <w:t>the official platform of ET Robocon 2016</w:t>
      </w:r>
      <w:r w:rsidRPr="003D5E68">
        <w:rPr>
          <w:rFonts w:ascii="Courier New" w:eastAsia="Courier New" w:hAnsi="Courier New"/>
          <w:color w:val="000000"/>
          <w:spacing w:val="6"/>
          <w:sz w:val="21"/>
          <w:highlight w:val="yellow"/>
        </w:rPr>
        <w:t>†</w:t>
      </w:r>
      <w:r w:rsidRPr="003D5E68">
        <w:rPr>
          <w:rFonts w:ascii="Symbol" w:eastAsia="Symbol" w:hAnsi="Symbol"/>
          <w:color w:val="000000"/>
          <w:spacing w:val="6"/>
          <w:sz w:val="21"/>
          <w:highlight w:val="yellow"/>
          <w:vertAlign w:val="superscript"/>
        </w:rPr>
        <w:t></w:t>
      </w:r>
      <w:r w:rsidRPr="003D5E68">
        <w:rPr>
          <w:rFonts w:eastAsia="Times New Roman"/>
          <w:color w:val="000000"/>
          <w:spacing w:val="6"/>
          <w:sz w:val="18"/>
          <w:highlight w:val="yellow"/>
        </w:rPr>
        <w:t xml:space="preserve">. In ET Robocon 2016, the team with the proposed framework </w:t>
      </w:r>
      <w:del w:id="33" w:author="CS Enago9" w:date="2016-10-28T14:11:00Z">
        <w:r w:rsidRPr="003D5E68">
          <w:rPr>
            <w:rFonts w:eastAsia="Times New Roman"/>
            <w:color w:val="000000"/>
            <w:spacing w:val="6"/>
            <w:sz w:val="18"/>
            <w:highlight w:val="yellow"/>
          </w:rPr>
          <w:delText>took</w:delText>
        </w:r>
      </w:del>
      <w:ins w:id="34" w:author="CS Enago9" w:date="2016-10-28T14:11:00Z">
        <w:r w:rsidR="005D012C">
          <w:rPr>
            <w:rFonts w:eastAsia="Times New Roman"/>
            <w:color w:val="000000"/>
            <w:spacing w:val="6"/>
            <w:sz w:val="18"/>
            <w:highlight w:val="yellow"/>
          </w:rPr>
          <w:t>stood</w:t>
        </w:r>
      </w:ins>
      <w:r w:rsidR="005D012C">
        <w:rPr>
          <w:rFonts w:eastAsia="Times New Roman"/>
          <w:color w:val="000000"/>
          <w:spacing w:val="6"/>
          <w:sz w:val="18"/>
          <w:highlight w:val="yellow"/>
        </w:rPr>
        <w:t xml:space="preserve"> second </w:t>
      </w:r>
      <w:del w:id="35" w:author="CS Enago9" w:date="2016-10-28T14:11:00Z">
        <w:r w:rsidRPr="003D5E68">
          <w:rPr>
            <w:rFonts w:eastAsia="Times New Roman"/>
            <w:color w:val="000000"/>
            <w:spacing w:val="6"/>
            <w:sz w:val="18"/>
            <w:highlight w:val="yellow"/>
          </w:rPr>
          <w:delText>place at</w:delText>
        </w:r>
      </w:del>
      <w:ins w:id="36" w:author="CS Enago9" w:date="2016-10-28T14:11:00Z">
        <w:r w:rsidR="005D012C">
          <w:rPr>
            <w:rFonts w:eastAsia="Times New Roman"/>
            <w:color w:val="000000"/>
            <w:spacing w:val="6"/>
            <w:sz w:val="18"/>
            <w:highlight w:val="yellow"/>
          </w:rPr>
          <w:t>in</w:t>
        </w:r>
      </w:ins>
      <w:r w:rsidRPr="003D5E68">
        <w:rPr>
          <w:rFonts w:eastAsia="Times New Roman"/>
          <w:color w:val="000000"/>
          <w:spacing w:val="6"/>
          <w:sz w:val="18"/>
          <w:highlight w:val="yellow"/>
        </w:rPr>
        <w:t xml:space="preserve"> a regional competition</w:t>
      </w:r>
      <w:r w:rsidRPr="0040434C">
        <w:rPr>
          <w:color w:val="000000"/>
          <w:spacing w:val="6"/>
          <w:sz w:val="18"/>
          <w:highlight w:val="yellow"/>
        </w:rPr>
        <w:t>.</w:t>
      </w:r>
    </w:p>
    <w:p w14:paraId="099B2D70" w14:textId="77777777" w:rsidR="00F10532" w:rsidRPr="003D5E68" w:rsidRDefault="003D5E68">
      <w:pPr>
        <w:spacing w:line="247" w:lineRule="exact"/>
        <w:ind w:right="216" w:firstLine="216"/>
        <w:jc w:val="both"/>
        <w:textAlignment w:val="baseline"/>
        <w:rPr>
          <w:rFonts w:eastAsia="Times New Roman"/>
          <w:color w:val="000000"/>
          <w:sz w:val="18"/>
          <w:highlight w:val="yellow"/>
        </w:rPr>
      </w:pPr>
      <w:r w:rsidRPr="003D5E68">
        <w:rPr>
          <w:rFonts w:eastAsia="Times New Roman"/>
          <w:color w:val="000000"/>
          <w:sz w:val="18"/>
          <w:highlight w:val="yellow"/>
        </w:rPr>
        <w:t>In addition, the proposed framework on LEGO MINDSTORMS EV3 has been commercialized for education by Afrel Co., Ltd</w:t>
      </w:r>
      <w:r w:rsidRPr="003D5E68">
        <w:rPr>
          <w:rFonts w:ascii="Courier New" w:eastAsia="Courier New" w:hAnsi="Courier New"/>
          <w:color w:val="000000"/>
          <w:sz w:val="21"/>
          <w:highlight w:val="yellow"/>
        </w:rPr>
        <w:t>†</w:t>
      </w:r>
      <w:r w:rsidRPr="003D5E68">
        <w:rPr>
          <w:rFonts w:ascii="Symbol" w:eastAsia="Symbol" w:hAnsi="Symbol"/>
          <w:color w:val="000000"/>
          <w:sz w:val="21"/>
          <w:highlight w:val="yellow"/>
          <w:vertAlign w:val="superscript"/>
        </w:rPr>
        <w:t></w:t>
      </w:r>
      <w:r w:rsidRPr="003D5E68">
        <w:rPr>
          <w:rFonts w:eastAsia="Times New Roman"/>
          <w:color w:val="000000"/>
          <w:sz w:val="18"/>
          <w:highlight w:val="yellow"/>
        </w:rPr>
        <w:t>, which is an official partner of LEGO Education.</w:t>
      </w:r>
    </w:p>
    <w:p w14:paraId="212AD012" w14:textId="77777777" w:rsidR="00F10532" w:rsidRPr="003D5E68" w:rsidRDefault="003D5E68">
      <w:pPr>
        <w:spacing w:before="325" w:line="235" w:lineRule="exact"/>
        <w:jc w:val="center"/>
        <w:textAlignment w:val="baseline"/>
        <w:rPr>
          <w:rFonts w:eastAsia="Times New Roman"/>
          <w:b/>
          <w:color w:val="000000"/>
          <w:spacing w:val="16"/>
          <w:sz w:val="21"/>
          <w:highlight w:val="yellow"/>
        </w:rPr>
      </w:pPr>
      <w:r w:rsidRPr="003D5E68">
        <w:rPr>
          <w:rFonts w:eastAsia="Times New Roman"/>
          <w:b/>
          <w:color w:val="000000"/>
          <w:spacing w:val="16"/>
          <w:sz w:val="21"/>
          <w:highlight w:val="yellow"/>
        </w:rPr>
        <w:t>7 Conclusion</w:t>
      </w:r>
    </w:p>
    <w:p w14:paraId="027D06BA" w14:textId="50C66D92" w:rsidR="00F10532" w:rsidRDefault="003D5E68">
      <w:pPr>
        <w:spacing w:before="51" w:after="108" w:line="248" w:lineRule="exact"/>
        <w:ind w:right="216" w:firstLine="216"/>
        <w:jc w:val="both"/>
        <w:textAlignment w:val="baseline"/>
        <w:rPr>
          <w:rFonts w:eastAsia="Times New Roman"/>
          <w:color w:val="000000"/>
          <w:spacing w:val="6"/>
          <w:sz w:val="18"/>
        </w:rPr>
      </w:pPr>
      <w:r w:rsidRPr="0040434C">
        <w:rPr>
          <w:color w:val="000000"/>
          <w:spacing w:val="6"/>
          <w:sz w:val="18"/>
          <w:highlight w:val="yellow"/>
        </w:rPr>
        <w:t xml:space="preserve">This paper </w:t>
      </w:r>
      <w:r w:rsidRPr="003D5E68">
        <w:rPr>
          <w:rFonts w:eastAsia="Times New Roman"/>
          <w:color w:val="000000"/>
          <w:spacing w:val="6"/>
          <w:sz w:val="18"/>
          <w:highlight w:val="yellow"/>
        </w:rPr>
        <w:t>presented</w:t>
      </w:r>
      <w:r w:rsidRPr="0040434C">
        <w:rPr>
          <w:color w:val="000000"/>
          <w:spacing w:val="6"/>
          <w:sz w:val="18"/>
          <w:highlight w:val="yellow"/>
        </w:rPr>
        <w:t xml:space="preserve"> an extended framework of mruby on TECS</w:t>
      </w:r>
      <w:r w:rsidRPr="003D5E68">
        <w:rPr>
          <w:rFonts w:eastAsia="Times New Roman"/>
          <w:color w:val="000000"/>
          <w:spacing w:val="6"/>
          <w:sz w:val="18"/>
          <w:highlight w:val="yellow"/>
        </w:rPr>
        <w:t>. In</w:t>
      </w:r>
      <w:r w:rsidRPr="0040434C">
        <w:rPr>
          <w:color w:val="000000"/>
          <w:spacing w:val="6"/>
          <w:sz w:val="18"/>
          <w:highlight w:val="yellow"/>
        </w:rPr>
        <w:t xml:space="preserve"> the proposed framework</w:t>
      </w:r>
      <w:r w:rsidRPr="003D5E68">
        <w:rPr>
          <w:rFonts w:eastAsia="Times New Roman"/>
          <w:color w:val="000000"/>
          <w:spacing w:val="6"/>
          <w:sz w:val="18"/>
          <w:highlight w:val="yellow"/>
        </w:rPr>
        <w:t>, we</w:t>
      </w:r>
      <w:r w:rsidRPr="0040434C">
        <w:rPr>
          <w:color w:val="000000"/>
          <w:spacing w:val="6"/>
          <w:sz w:val="18"/>
          <w:highlight w:val="yellow"/>
        </w:rPr>
        <w:t xml:space="preserve"> </w:t>
      </w:r>
      <w:del w:id="37" w:author="CS Enago9" w:date="2016-10-28T14:11:00Z">
        <w:r w:rsidRPr="00B25B10">
          <w:rPr>
            <w:color w:val="000000"/>
            <w:spacing w:val="6"/>
            <w:sz w:val="18"/>
            <w:highlight w:val="yellow"/>
          </w:rPr>
          <w:delText>implements</w:delText>
        </w:r>
      </w:del>
      <w:ins w:id="38" w:author="CS Enago9" w:date="2016-10-28T14:11:00Z">
        <w:r w:rsidRPr="0040434C">
          <w:rPr>
            <w:color w:val="000000"/>
            <w:spacing w:val="6"/>
            <w:sz w:val="18"/>
            <w:highlight w:val="yellow"/>
          </w:rPr>
          <w:t>implement</w:t>
        </w:r>
      </w:ins>
      <w:r w:rsidRPr="0040434C">
        <w:rPr>
          <w:color w:val="000000"/>
          <w:spacing w:val="6"/>
          <w:sz w:val="18"/>
          <w:highlight w:val="yellow"/>
        </w:rPr>
        <w:t xml:space="preserve"> a Bluetooth loader for mruby bytecode</w:t>
      </w:r>
      <w:r w:rsidRPr="003D5E68">
        <w:rPr>
          <w:rFonts w:eastAsia="Times New Roman"/>
          <w:color w:val="000000"/>
          <w:spacing w:val="6"/>
          <w:sz w:val="18"/>
          <w:highlight w:val="yellow"/>
        </w:rPr>
        <w:t>,</w:t>
      </w:r>
      <w:r w:rsidRPr="0040434C">
        <w:rPr>
          <w:color w:val="000000"/>
          <w:spacing w:val="6"/>
          <w:sz w:val="18"/>
          <w:highlight w:val="yellow"/>
        </w:rPr>
        <w:t xml:space="preserve"> a RiteVM scheduler</w:t>
      </w:r>
      <w:r w:rsidRPr="003D5E68">
        <w:rPr>
          <w:rFonts w:eastAsia="Times New Roman"/>
          <w:color w:val="000000"/>
          <w:spacing w:val="6"/>
          <w:sz w:val="18"/>
          <w:highlight w:val="yellow"/>
        </w:rPr>
        <w:t xml:space="preserve">, and </w:t>
      </w:r>
      <w:ins w:id="39" w:author="CS Enago9" w:date="2016-10-28T14:11:00Z">
        <w:r w:rsidR="005D012C">
          <w:rPr>
            <w:rFonts w:eastAsia="Times New Roman"/>
            <w:color w:val="000000"/>
            <w:spacing w:val="6"/>
            <w:sz w:val="18"/>
            <w:highlight w:val="yellow"/>
          </w:rPr>
          <w:t xml:space="preserve">a </w:t>
        </w:r>
      </w:ins>
      <w:r w:rsidRPr="003D5E68">
        <w:rPr>
          <w:rFonts w:eastAsia="Times New Roman"/>
          <w:color w:val="000000"/>
          <w:spacing w:val="6"/>
          <w:sz w:val="18"/>
          <w:highlight w:val="yellow"/>
        </w:rPr>
        <w:t>synchronization mecha</w:t>
      </w:r>
      <w:r w:rsidRPr="003D5E68">
        <w:rPr>
          <w:rFonts w:eastAsia="Times New Roman"/>
          <w:color w:val="000000"/>
          <w:spacing w:val="6"/>
          <w:sz w:val="18"/>
          <w:highlight w:val="yellow"/>
        </w:rPr>
        <w:softHyphen/>
        <w:t>nism.</w:t>
      </w:r>
      <w:r w:rsidRPr="0040434C">
        <w:rPr>
          <w:color w:val="000000"/>
          <w:spacing w:val="6"/>
          <w:sz w:val="18"/>
          <w:highlight w:val="yellow"/>
        </w:rPr>
        <w:t xml:space="preserve"> The Bluetooth loader improves</w:t>
      </w:r>
      <w:ins w:id="40" w:author="CS Enago9" w:date="2016-10-28T14:11:00Z">
        <w:r w:rsidRPr="0040434C">
          <w:rPr>
            <w:color w:val="000000"/>
            <w:spacing w:val="6"/>
            <w:sz w:val="18"/>
            <w:highlight w:val="yellow"/>
          </w:rPr>
          <w:t xml:space="preserve"> </w:t>
        </w:r>
        <w:r w:rsidR="005D012C">
          <w:rPr>
            <w:color w:val="000000"/>
            <w:spacing w:val="6"/>
            <w:sz w:val="18"/>
            <w:highlight w:val="yellow"/>
          </w:rPr>
          <w:t>the</w:t>
        </w:r>
      </w:ins>
      <w:r w:rsidR="005D012C">
        <w:rPr>
          <w:color w:val="000000"/>
          <w:spacing w:val="6"/>
          <w:sz w:val="18"/>
          <w:highlight w:val="yellow"/>
        </w:rPr>
        <w:t xml:space="preserve"> </w:t>
      </w:r>
      <w:r w:rsidRPr="0040434C">
        <w:rPr>
          <w:color w:val="000000"/>
          <w:spacing w:val="6"/>
          <w:sz w:val="18"/>
          <w:highlight w:val="yellow"/>
        </w:rPr>
        <w:t xml:space="preserve">software </w:t>
      </w:r>
      <w:r w:rsidRPr="003D5E68">
        <w:rPr>
          <w:rFonts w:eastAsia="Times New Roman"/>
          <w:color w:val="000000"/>
          <w:spacing w:val="6"/>
          <w:sz w:val="18"/>
          <w:highlight w:val="yellow"/>
        </w:rPr>
        <w:t>de</w:t>
      </w:r>
      <w:r w:rsidRPr="003D5E68">
        <w:rPr>
          <w:rFonts w:eastAsia="Times New Roman"/>
          <w:color w:val="000000"/>
          <w:spacing w:val="6"/>
          <w:sz w:val="18"/>
          <w:highlight w:val="yellow"/>
        </w:rPr>
        <w:softHyphen/>
        <w:t>velopment</w:t>
      </w:r>
      <w:r w:rsidRPr="0040434C">
        <w:rPr>
          <w:color w:val="000000"/>
          <w:spacing w:val="6"/>
          <w:sz w:val="18"/>
          <w:highlight w:val="yellow"/>
        </w:rPr>
        <w:t xml:space="preserve"> efficiency </w:t>
      </w:r>
      <w:r w:rsidRPr="003D5E68">
        <w:rPr>
          <w:rFonts w:eastAsia="Times New Roman"/>
          <w:color w:val="000000"/>
          <w:spacing w:val="6"/>
          <w:sz w:val="18"/>
          <w:highlight w:val="yellow"/>
        </w:rPr>
        <w:t>because of omitting</w:t>
      </w:r>
      <w:r w:rsidRPr="0040434C">
        <w:rPr>
          <w:color w:val="000000"/>
          <w:spacing w:val="6"/>
          <w:sz w:val="18"/>
          <w:highlight w:val="yellow"/>
        </w:rPr>
        <w:t xml:space="preserve"> the </w:t>
      </w:r>
      <w:r w:rsidRPr="003D5E68">
        <w:rPr>
          <w:rFonts w:eastAsia="Times New Roman"/>
          <w:color w:val="000000"/>
          <w:spacing w:val="6"/>
          <w:sz w:val="18"/>
          <w:highlight w:val="yellow"/>
        </w:rPr>
        <w:t>pro</w:t>
      </w:r>
      <w:r w:rsidRPr="003D5E68">
        <w:rPr>
          <w:rFonts w:eastAsia="Times New Roman"/>
          <w:color w:val="000000"/>
          <w:spacing w:val="6"/>
          <w:sz w:val="18"/>
          <w:highlight w:val="yellow"/>
        </w:rPr>
        <w:softHyphen/>
        <w:t>cess</w:t>
      </w:r>
      <w:r w:rsidRPr="0040434C">
        <w:rPr>
          <w:color w:val="000000"/>
          <w:spacing w:val="6"/>
          <w:sz w:val="18"/>
          <w:highlight w:val="yellow"/>
        </w:rPr>
        <w:t xml:space="preserve"> to rewrite a storage/ROM device and restart an RTOS</w:t>
      </w:r>
      <w:r w:rsidRPr="003D5E68">
        <w:rPr>
          <w:rFonts w:eastAsia="Times New Roman"/>
          <w:color w:val="000000"/>
          <w:spacing w:val="6"/>
          <w:sz w:val="18"/>
          <w:highlight w:val="yellow"/>
        </w:rPr>
        <w:t xml:space="preserve"> on </w:t>
      </w:r>
      <w:del w:id="41" w:author="CS Enago9" w:date="2016-10-28T14:11:00Z">
        <w:r w:rsidRPr="003D5E68">
          <w:rPr>
            <w:rFonts w:eastAsia="Times New Roman"/>
            <w:color w:val="000000"/>
            <w:spacing w:val="6"/>
            <w:sz w:val="18"/>
            <w:highlight w:val="yellow"/>
          </w:rPr>
          <w:delText>a</w:delText>
        </w:r>
      </w:del>
      <w:ins w:id="42" w:author="CS Enago9" w:date="2016-10-28T14:11:00Z">
        <w:r w:rsidR="005D012C">
          <w:rPr>
            <w:rFonts w:eastAsia="Times New Roman"/>
            <w:color w:val="000000"/>
            <w:spacing w:val="6"/>
            <w:sz w:val="18"/>
            <w:highlight w:val="yellow"/>
          </w:rPr>
          <w:t>the</w:t>
        </w:r>
      </w:ins>
      <w:r w:rsidRPr="003D5E68">
        <w:rPr>
          <w:rFonts w:eastAsia="Times New Roman"/>
          <w:color w:val="000000"/>
          <w:spacing w:val="6"/>
          <w:sz w:val="18"/>
          <w:highlight w:val="yellow"/>
        </w:rPr>
        <w:t xml:space="preserve"> target device. The</w:t>
      </w:r>
      <w:r w:rsidRPr="0040434C">
        <w:rPr>
          <w:color w:val="000000"/>
          <w:spacing w:val="6"/>
          <w:sz w:val="18"/>
          <w:highlight w:val="yellow"/>
        </w:rPr>
        <w:t xml:space="preserve"> loader can use both Bluetooth and a wired serial connection</w:t>
      </w:r>
      <w:del w:id="43" w:author="CS Enago9" w:date="2016-10-28T14:11:00Z">
        <w:r w:rsidRPr="003D5E68">
          <w:rPr>
            <w:rFonts w:eastAsia="Times New Roman"/>
            <w:color w:val="000000"/>
            <w:spacing w:val="6"/>
            <w:sz w:val="18"/>
            <w:highlight w:val="yellow"/>
          </w:rPr>
          <w:delText>,</w:delText>
        </w:r>
      </w:del>
      <w:ins w:id="44" w:author="CS Enago9" w:date="2016-10-28T14:11:00Z">
        <w:r w:rsidR="005D012C">
          <w:rPr>
            <w:rFonts w:eastAsia="Times New Roman"/>
            <w:color w:val="000000"/>
            <w:spacing w:val="6"/>
            <w:sz w:val="18"/>
            <w:highlight w:val="yellow"/>
          </w:rPr>
          <w:t>;</w:t>
        </w:r>
      </w:ins>
      <w:r w:rsidRPr="003D5E68">
        <w:rPr>
          <w:rFonts w:eastAsia="Times New Roman"/>
          <w:color w:val="000000"/>
          <w:spacing w:val="6"/>
          <w:sz w:val="18"/>
          <w:highlight w:val="yellow"/>
        </w:rPr>
        <w:t xml:space="preserve"> thus</w:t>
      </w:r>
      <w:ins w:id="45" w:author="CS Enago9" w:date="2016-10-28T14:11:00Z">
        <w:r w:rsidR="005D012C">
          <w:rPr>
            <w:rFonts w:eastAsia="Times New Roman"/>
            <w:color w:val="000000"/>
            <w:spacing w:val="6"/>
            <w:sz w:val="18"/>
            <w:highlight w:val="yellow"/>
          </w:rPr>
          <w:t>,</w:t>
        </w:r>
      </w:ins>
      <w:r w:rsidRPr="003D5E68">
        <w:rPr>
          <w:rFonts w:eastAsia="Times New Roman"/>
          <w:color w:val="000000"/>
          <w:spacing w:val="6"/>
          <w:sz w:val="18"/>
          <w:highlight w:val="yellow"/>
        </w:rPr>
        <w:t xml:space="preserve"> the proposed framework can be applied to vari-</w:t>
      </w:r>
      <w:r>
        <w:rPr>
          <w:rFonts w:eastAsia="Times New Roman"/>
          <w:color w:val="000000"/>
          <w:sz w:val="24"/>
        </w:rPr>
        <w:t xml:space="preserve"> </w:t>
      </w:r>
    </w:p>
    <w:p w14:paraId="1177CC4A" w14:textId="0C796BC1" w:rsidR="00F10532" w:rsidRDefault="0040434C">
      <w:pPr>
        <w:spacing w:before="23" w:line="197" w:lineRule="exact"/>
        <w:ind w:left="216"/>
        <w:textAlignment w:val="baseline"/>
        <w:rPr>
          <w:rFonts w:ascii="Arial" w:eastAsia="Arial" w:hAnsi="Arial"/>
          <w:color w:val="000000"/>
          <w:spacing w:val="10"/>
          <w:sz w:val="20"/>
        </w:rPr>
      </w:pPr>
      <w:r>
        <w:rPr>
          <w:noProof/>
          <w:lang w:val="en-IN" w:eastAsia="en-IN"/>
        </w:rPr>
        <mc:AlternateContent>
          <mc:Choice Requires="wps">
            <w:drawing>
              <wp:anchor distT="0" distB="0" distL="114300" distR="114300" simplePos="0" relativeHeight="251581440" behindDoc="0" locked="0" layoutInCell="1" allowOverlap="1" wp14:editId="25FA4017">
                <wp:simplePos x="0" y="0"/>
                <wp:positionH relativeFrom="page">
                  <wp:posOffset>3224530</wp:posOffset>
                </wp:positionH>
                <wp:positionV relativeFrom="page">
                  <wp:posOffset>8238490</wp:posOffset>
                </wp:positionV>
                <wp:extent cx="12903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DDEF9" id="Line 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3.9pt,648.7pt" to="355.5pt,6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Q0EgIAACgEAAAOAAAAZHJzL2Uyb0RvYy54bWysU02P2jAQvVfqf7B8h3zAUo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" strokeweight=".5pt">
                <w10:wrap anchorx="page" anchory="page"/>
              </v:line>
            </w:pict>
          </mc:Fallback>
        </mc:AlternateContent>
      </w:r>
      <w:r w:rsidR="003D5E68">
        <w:rPr>
          <w:rFonts w:ascii="Arial" w:eastAsia="Arial" w:hAnsi="Arial"/>
          <w:color w:val="000000"/>
          <w:spacing w:val="10"/>
          <w:sz w:val="20"/>
        </w:rPr>
        <w:t>f</w:t>
      </w:r>
      <w:r w:rsidR="003D5E68">
        <w:rPr>
          <w:rFonts w:eastAsia="Times New Roman"/>
          <w:color w:val="000000"/>
          <w:spacing w:val="10"/>
          <w:sz w:val="17"/>
        </w:rPr>
        <w:t xml:space="preserve">2 </w:t>
      </w:r>
      <w:hyperlink r:id="rId35">
        <w:r w:rsidR="003D5E68">
          <w:rPr>
            <w:rFonts w:eastAsia="Times New Roman"/>
            <w:color w:val="0000FF"/>
            <w:spacing w:val="10"/>
            <w:sz w:val="17"/>
            <w:u w:val="single"/>
          </w:rPr>
          <w:t>http://www.etrobo.jp/2016/</w:t>
        </w:r>
      </w:hyperlink>
      <w:r w:rsidR="003D5E68">
        <w:rPr>
          <w:rFonts w:eastAsia="Times New Roman"/>
          <w:color w:val="000000"/>
          <w:spacing w:val="10"/>
          <w:sz w:val="17"/>
        </w:rPr>
        <w:t xml:space="preserve"> (in Japanese)</w:t>
      </w:r>
    </w:p>
    <w:p w14:paraId="3BE4E7A3" w14:textId="77777777" w:rsidR="00F10532" w:rsidRDefault="003D5E68">
      <w:pPr>
        <w:spacing w:before="39" w:line="193" w:lineRule="exact"/>
        <w:ind w:left="216"/>
        <w:textAlignment w:val="baseline"/>
        <w:rPr>
          <w:rFonts w:ascii="Arial" w:eastAsia="Arial" w:hAnsi="Arial"/>
          <w:color w:val="000000"/>
          <w:spacing w:val="6"/>
          <w:sz w:val="20"/>
        </w:rPr>
      </w:pPr>
      <w:r>
        <w:rPr>
          <w:rFonts w:ascii="Arial" w:eastAsia="Arial" w:hAnsi="Arial"/>
          <w:color w:val="000000"/>
          <w:spacing w:val="6"/>
          <w:sz w:val="20"/>
        </w:rPr>
        <w:t>f</w:t>
      </w:r>
      <w:r>
        <w:rPr>
          <w:rFonts w:eastAsia="Times New Roman"/>
          <w:color w:val="000000"/>
          <w:spacing w:val="6"/>
          <w:sz w:val="17"/>
        </w:rPr>
        <w:t xml:space="preserve">3 </w:t>
      </w:r>
      <w:hyperlink r:id="rId36">
        <w:r>
          <w:rPr>
            <w:rFonts w:eastAsia="Times New Roman"/>
            <w:color w:val="0000FF"/>
            <w:spacing w:val="6"/>
            <w:sz w:val="17"/>
            <w:u w:val="single"/>
          </w:rPr>
          <w:t>http://www.afrel.co.jp/lineup/textset</w:t>
        </w:r>
      </w:hyperlink>
      <w:r>
        <w:rPr>
          <w:rFonts w:eastAsia="Times New Roman"/>
          <w:color w:val="000000"/>
          <w:spacing w:val="6"/>
          <w:sz w:val="17"/>
        </w:rPr>
        <w:t xml:space="preserve"> (in Japanese)</w:t>
      </w:r>
    </w:p>
    <w:p w14:paraId="57971DE6" w14:textId="77777777" w:rsidR="00F10532" w:rsidRDefault="00F10532">
      <w:pPr>
        <w:sectPr w:rsidR="00F10532">
          <w:type w:val="continuous"/>
          <w:pgSz w:w="11909" w:h="16838"/>
          <w:pgMar w:top="940" w:right="2511" w:bottom="3014" w:left="600" w:header="720" w:footer="720" w:gutter="0"/>
          <w:cols w:num="2" w:space="0" w:equalWidth="0">
            <w:col w:w="4320" w:space="158"/>
            <w:col w:w="4320" w:space="0"/>
          </w:cols>
        </w:sectPr>
      </w:pPr>
    </w:p>
    <w:p w14:paraId="5B62D78C" w14:textId="77777777" w:rsidR="00F10532" w:rsidRDefault="003D5E68">
      <w:pPr>
        <w:tabs>
          <w:tab w:val="right" w:pos="5112"/>
        </w:tabs>
        <w:spacing w:after="112" w:line="209" w:lineRule="exact"/>
        <w:textAlignment w:val="baseline"/>
        <w:rPr>
          <w:rFonts w:eastAsia="Times New Roman"/>
          <w:color w:val="000000"/>
          <w:sz w:val="18"/>
        </w:rPr>
      </w:pPr>
      <w:r>
        <w:rPr>
          <w:rFonts w:eastAsia="Times New Roman"/>
          <w:color w:val="000000"/>
          <w:sz w:val="18"/>
        </w:rPr>
        <w:t>Vol. 0 No. 0 1983</w:t>
      </w:r>
      <w:r>
        <w:rPr>
          <w:rFonts w:eastAsia="Times New Roman"/>
          <w:color w:val="000000"/>
          <w:sz w:val="18"/>
        </w:rPr>
        <w:tab/>
        <w:t>13</w:t>
      </w:r>
    </w:p>
    <w:p w14:paraId="79F3EB46" w14:textId="77777777" w:rsidR="00F10532" w:rsidRDefault="00F10532">
      <w:pPr>
        <w:spacing w:after="112" w:line="209" w:lineRule="exact"/>
        <w:sectPr w:rsidR="00F10532">
          <w:pgSz w:w="11909" w:h="16838"/>
          <w:pgMar w:top="960" w:right="2705" w:bottom="3133" w:left="4104" w:header="720" w:footer="720" w:gutter="0"/>
          <w:cols w:space="720"/>
        </w:sectPr>
      </w:pPr>
    </w:p>
    <w:p w14:paraId="1D95DF55" w14:textId="676666AF" w:rsidR="00F10532" w:rsidRPr="0040434C" w:rsidRDefault="003D5E68" w:rsidP="0040434C">
      <w:pPr>
        <w:spacing w:before="1" w:line="248" w:lineRule="exact"/>
        <w:ind w:left="72" w:right="144"/>
        <w:jc w:val="both"/>
        <w:textAlignment w:val="baseline"/>
        <w:rPr>
          <w:color w:val="000000"/>
          <w:spacing w:val="6"/>
          <w:sz w:val="18"/>
          <w:highlight w:val="yellow"/>
        </w:rPr>
      </w:pPr>
      <w:r w:rsidRPr="003D5E68">
        <w:rPr>
          <w:rFonts w:eastAsia="Times New Roman"/>
          <w:color w:val="000000"/>
          <w:spacing w:val="6"/>
          <w:sz w:val="18"/>
          <w:highlight w:val="yellow"/>
        </w:rPr>
        <w:t>ous embedded systems.</w:t>
      </w:r>
      <w:r w:rsidRPr="0040434C">
        <w:rPr>
          <w:color w:val="000000"/>
          <w:spacing w:val="6"/>
          <w:sz w:val="18"/>
          <w:highlight w:val="yellow"/>
        </w:rPr>
        <w:t xml:space="preserve"> The RiteVM scheduler </w:t>
      </w:r>
      <w:r w:rsidRPr="003D5E68">
        <w:rPr>
          <w:rFonts w:eastAsia="Times New Roman"/>
          <w:color w:val="000000"/>
          <w:spacing w:val="6"/>
          <w:sz w:val="18"/>
          <w:highlight w:val="yellow"/>
        </w:rPr>
        <w:t>makes</w:t>
      </w:r>
      <w:r w:rsidRPr="0040434C">
        <w:rPr>
          <w:color w:val="000000"/>
          <w:spacing w:val="6"/>
          <w:sz w:val="18"/>
          <w:highlight w:val="yellow"/>
        </w:rPr>
        <w:t xml:space="preserve"> multitasking </w:t>
      </w:r>
      <w:r w:rsidRPr="003D5E68">
        <w:rPr>
          <w:rFonts w:eastAsia="Times New Roman"/>
          <w:color w:val="000000"/>
          <w:spacing w:val="6"/>
          <w:sz w:val="18"/>
          <w:highlight w:val="yellow"/>
        </w:rPr>
        <w:t xml:space="preserve">more user-friendly </w:t>
      </w:r>
      <w:r w:rsidRPr="0040434C">
        <w:rPr>
          <w:color w:val="000000"/>
          <w:spacing w:val="6"/>
          <w:sz w:val="18"/>
          <w:highlight w:val="yellow"/>
        </w:rPr>
        <w:t>compared to the current mruby</w:t>
      </w:r>
      <w:r w:rsidRPr="003D5E68">
        <w:rPr>
          <w:rFonts w:eastAsia="Times New Roman"/>
          <w:color w:val="000000"/>
          <w:spacing w:val="6"/>
          <w:sz w:val="18"/>
          <w:highlight w:val="yellow"/>
        </w:rPr>
        <w:t xml:space="preserve"> </w:t>
      </w:r>
      <w:r w:rsidRPr="0040434C">
        <w:rPr>
          <w:color w:val="000000"/>
          <w:spacing w:val="6"/>
          <w:sz w:val="18"/>
          <w:highlight w:val="yellow"/>
        </w:rPr>
        <w:t xml:space="preserve">on TECS. Our experimental </w:t>
      </w:r>
      <w:r w:rsidRPr="003D5E68">
        <w:rPr>
          <w:rFonts w:eastAsia="Times New Roman"/>
          <w:color w:val="000000"/>
          <w:spacing w:val="6"/>
          <w:sz w:val="18"/>
          <w:highlight w:val="yellow"/>
        </w:rPr>
        <w:t>re</w:t>
      </w:r>
      <w:r w:rsidRPr="003D5E68">
        <w:rPr>
          <w:rFonts w:eastAsia="Times New Roman"/>
          <w:color w:val="000000"/>
          <w:spacing w:val="6"/>
          <w:sz w:val="18"/>
          <w:highlight w:val="yellow"/>
        </w:rPr>
        <w:softHyphen/>
        <w:t>sults</w:t>
      </w:r>
      <w:r w:rsidRPr="0040434C">
        <w:rPr>
          <w:color w:val="000000"/>
          <w:spacing w:val="6"/>
          <w:sz w:val="18"/>
          <w:highlight w:val="yellow"/>
        </w:rPr>
        <w:t xml:space="preserve"> show </w:t>
      </w:r>
      <w:r w:rsidRPr="003D5E68">
        <w:rPr>
          <w:rFonts w:eastAsia="Times New Roman"/>
          <w:color w:val="000000"/>
          <w:spacing w:val="6"/>
          <w:sz w:val="18"/>
          <w:highlight w:val="yellow"/>
        </w:rPr>
        <w:t>the</w:t>
      </w:r>
      <w:r w:rsidRPr="0040434C">
        <w:rPr>
          <w:color w:val="000000"/>
          <w:spacing w:val="6"/>
          <w:sz w:val="18"/>
          <w:highlight w:val="yellow"/>
        </w:rPr>
        <w:t xml:space="preserve"> advantages</w:t>
      </w:r>
      <w:r w:rsidRPr="003D5E68">
        <w:rPr>
          <w:rFonts w:eastAsia="Times New Roman"/>
          <w:color w:val="000000"/>
          <w:spacing w:val="6"/>
          <w:sz w:val="18"/>
          <w:highlight w:val="yellow"/>
        </w:rPr>
        <w:t xml:space="preserve"> of the proposed frame</w:t>
      </w:r>
      <w:r w:rsidRPr="003D5E68">
        <w:rPr>
          <w:rFonts w:eastAsia="Times New Roman"/>
          <w:color w:val="000000"/>
          <w:spacing w:val="6"/>
          <w:sz w:val="18"/>
          <w:highlight w:val="yellow"/>
        </w:rPr>
        <w:softHyphen/>
        <w:t>work.</w:t>
      </w:r>
      <w:r w:rsidRPr="0040434C">
        <w:rPr>
          <w:color w:val="000000"/>
          <w:spacing w:val="6"/>
          <w:sz w:val="18"/>
          <w:highlight w:val="yellow"/>
        </w:rPr>
        <w:t xml:space="preserve"> The Bluetooth loader can improve </w:t>
      </w:r>
      <w:ins w:id="46" w:author="CS Enago9" w:date="2016-10-28T14:11:00Z">
        <w:r w:rsidR="005D012C">
          <w:rPr>
            <w:color w:val="000000"/>
            <w:spacing w:val="6"/>
            <w:sz w:val="18"/>
            <w:highlight w:val="yellow"/>
          </w:rPr>
          <w:t xml:space="preserve">the </w:t>
        </w:r>
      </w:ins>
      <w:r w:rsidRPr="0040434C">
        <w:rPr>
          <w:color w:val="000000"/>
          <w:spacing w:val="6"/>
          <w:sz w:val="18"/>
          <w:highlight w:val="yellow"/>
        </w:rPr>
        <w:t xml:space="preserve">software development efficiency </w:t>
      </w:r>
      <w:del w:id="47" w:author="CS Enago9" w:date="2016-10-28T14:11:00Z">
        <w:r w:rsidRPr="00B25B10">
          <w:rPr>
            <w:color w:val="000000"/>
            <w:spacing w:val="6"/>
            <w:sz w:val="18"/>
            <w:highlight w:val="yellow"/>
          </w:rPr>
          <w:delText>on</w:delText>
        </w:r>
      </w:del>
      <w:ins w:id="48" w:author="CS Enago9" w:date="2016-10-28T14:11:00Z">
        <w:r w:rsidR="005D012C">
          <w:rPr>
            <w:color w:val="000000"/>
            <w:spacing w:val="6"/>
            <w:sz w:val="18"/>
            <w:highlight w:val="yellow"/>
          </w:rPr>
          <w:t>of</w:t>
        </w:r>
      </w:ins>
      <w:r w:rsidR="005D012C" w:rsidRPr="0040434C">
        <w:rPr>
          <w:color w:val="000000"/>
          <w:spacing w:val="6"/>
          <w:sz w:val="18"/>
          <w:highlight w:val="yellow"/>
        </w:rPr>
        <w:t xml:space="preserve"> </w:t>
      </w:r>
      <w:r w:rsidRPr="0040434C">
        <w:rPr>
          <w:color w:val="000000"/>
          <w:spacing w:val="6"/>
          <w:sz w:val="18"/>
          <w:highlight w:val="yellow"/>
        </w:rPr>
        <w:t xml:space="preserve">mruby on TECS, and the RiteVM scheduler is effective </w:t>
      </w:r>
      <w:r w:rsidRPr="003D5E68">
        <w:rPr>
          <w:rFonts w:eastAsia="Times New Roman"/>
          <w:color w:val="000000"/>
          <w:spacing w:val="6"/>
          <w:sz w:val="18"/>
          <w:highlight w:val="yellow"/>
        </w:rPr>
        <w:t>in terms of execution time</w:t>
      </w:r>
      <w:r w:rsidRPr="0040434C">
        <w:rPr>
          <w:color w:val="000000"/>
          <w:spacing w:val="6"/>
          <w:sz w:val="18"/>
          <w:highlight w:val="yellow"/>
        </w:rPr>
        <w:t xml:space="preserve"> and </w:t>
      </w:r>
      <w:r w:rsidRPr="003D5E68">
        <w:rPr>
          <w:rFonts w:eastAsia="Times New Roman"/>
          <w:color w:val="000000"/>
          <w:spacing w:val="6"/>
          <w:sz w:val="18"/>
          <w:highlight w:val="yellow"/>
        </w:rPr>
        <w:t xml:space="preserve">ease of use compared to singletasking and </w:t>
      </w:r>
      <w:r w:rsidRPr="0040434C">
        <w:rPr>
          <w:color w:val="000000"/>
          <w:spacing w:val="6"/>
          <w:sz w:val="18"/>
          <w:highlight w:val="yellow"/>
        </w:rPr>
        <w:t>co-routines</w:t>
      </w:r>
      <w:r w:rsidRPr="003D5E68">
        <w:rPr>
          <w:rFonts w:eastAsia="Times New Roman"/>
          <w:color w:val="000000"/>
          <w:spacing w:val="6"/>
          <w:sz w:val="18"/>
          <w:highlight w:val="yellow"/>
        </w:rPr>
        <w:t>. In addition</w:t>
      </w:r>
      <w:r w:rsidRPr="0040434C">
        <w:rPr>
          <w:color w:val="000000"/>
          <w:spacing w:val="6"/>
          <w:sz w:val="18"/>
          <w:highlight w:val="yellow"/>
        </w:rPr>
        <w:t xml:space="preserve">, synchronization of </w:t>
      </w:r>
      <w:r w:rsidRPr="003D5E68">
        <w:rPr>
          <w:rFonts w:eastAsia="Times New Roman"/>
          <w:color w:val="000000"/>
          <w:spacing w:val="6"/>
          <w:sz w:val="18"/>
          <w:highlight w:val="yellow"/>
        </w:rPr>
        <w:t>multi</w:t>
      </w:r>
      <w:r w:rsidRPr="003D5E68">
        <w:rPr>
          <w:rFonts w:eastAsia="Times New Roman"/>
          <w:color w:val="000000"/>
          <w:spacing w:val="6"/>
          <w:sz w:val="18"/>
          <w:highlight w:val="yellow"/>
        </w:rPr>
        <w:softHyphen/>
        <w:t>ple</w:t>
      </w:r>
      <w:r w:rsidRPr="0040434C">
        <w:rPr>
          <w:color w:val="000000"/>
          <w:spacing w:val="6"/>
          <w:sz w:val="18"/>
          <w:highlight w:val="yellow"/>
        </w:rPr>
        <w:t xml:space="preserve"> RiteVM tasks is implemented in the proposed framework.</w:t>
      </w:r>
    </w:p>
    <w:p w14:paraId="19A57FF2" w14:textId="2A025818" w:rsidR="00F10532" w:rsidRPr="0040434C" w:rsidRDefault="003D5E68" w:rsidP="005D012C">
      <w:pPr>
        <w:pStyle w:val="BodyText"/>
        <w:spacing w:line="249" w:lineRule="auto"/>
        <w:ind w:right="117"/>
        <w:jc w:val="both"/>
        <w:rPr>
          <w:rFonts w:eastAsia="PMingLiU" w:cs="Times New Roman"/>
          <w:color w:val="000000"/>
          <w:spacing w:val="6"/>
          <w:sz w:val="18"/>
          <w:szCs w:val="22"/>
          <w:highlight w:val="yellow"/>
        </w:rPr>
        <w:pPrChange w:id="49" w:author="CS Enago9" w:date="2016-10-28T14:11:00Z">
          <w:pPr>
            <w:spacing w:before="6" w:line="248" w:lineRule="exact"/>
            <w:ind w:left="72" w:right="144" w:firstLine="216"/>
            <w:jc w:val="both"/>
            <w:textAlignment w:val="baseline"/>
          </w:pPr>
        </w:pPrChange>
      </w:pPr>
      <w:r w:rsidRPr="0040434C">
        <w:rPr>
          <w:rFonts w:eastAsia="PMingLiU" w:cs="Times New Roman"/>
          <w:color w:val="000000"/>
          <w:spacing w:val="6"/>
          <w:sz w:val="18"/>
          <w:szCs w:val="22"/>
          <w:highlight w:val="yellow"/>
        </w:rPr>
        <w:t xml:space="preserve">The proposed framework is developed using CBD. </w:t>
      </w:r>
      <w:r w:rsidRPr="003D5E68">
        <w:rPr>
          <w:color w:val="000000"/>
          <w:spacing w:val="6"/>
          <w:sz w:val="18"/>
          <w:highlight w:val="yellow"/>
        </w:rPr>
        <w:t>In addition, the</w:t>
      </w:r>
      <w:r w:rsidRPr="0040434C">
        <w:rPr>
          <w:rFonts w:eastAsia="PMingLiU" w:cs="Times New Roman"/>
          <w:color w:val="000000"/>
          <w:spacing w:val="6"/>
          <w:sz w:val="18"/>
          <w:szCs w:val="22"/>
          <w:highlight w:val="yellow"/>
        </w:rPr>
        <w:t xml:space="preserve"> RiteVMs, </w:t>
      </w:r>
      <w:r w:rsidRPr="003D5E68">
        <w:rPr>
          <w:color w:val="000000"/>
          <w:spacing w:val="6"/>
          <w:sz w:val="18"/>
          <w:highlight w:val="yellow"/>
        </w:rPr>
        <w:t>RiteVM sched</w:t>
      </w:r>
      <w:r w:rsidRPr="003D5E68">
        <w:rPr>
          <w:color w:val="000000"/>
          <w:spacing w:val="6"/>
          <w:sz w:val="18"/>
          <w:highlight w:val="yellow"/>
        </w:rPr>
        <w:softHyphen/>
        <w:t>uler</w:t>
      </w:r>
      <w:r w:rsidRPr="0040434C">
        <w:rPr>
          <w:rFonts w:eastAsia="PMingLiU" w:cs="Times New Roman"/>
          <w:color w:val="000000"/>
          <w:spacing w:val="6"/>
          <w:sz w:val="18"/>
          <w:szCs w:val="22"/>
          <w:highlight w:val="yellow"/>
        </w:rPr>
        <w:t xml:space="preserve">, and Eventflags are implemented as </w:t>
      </w:r>
      <w:r w:rsidRPr="003D5E68">
        <w:rPr>
          <w:color w:val="000000"/>
          <w:spacing w:val="6"/>
          <w:sz w:val="18"/>
          <w:highlight w:val="yellow"/>
        </w:rPr>
        <w:t>compo</w:t>
      </w:r>
      <w:r w:rsidRPr="003D5E68">
        <w:rPr>
          <w:color w:val="000000"/>
          <w:spacing w:val="6"/>
          <w:sz w:val="18"/>
          <w:highlight w:val="yellow"/>
        </w:rPr>
        <w:softHyphen/>
        <w:t>nents</w:t>
      </w:r>
      <w:r w:rsidRPr="0040434C">
        <w:rPr>
          <w:rFonts w:eastAsia="PMingLiU" w:cs="Times New Roman"/>
          <w:color w:val="000000"/>
          <w:spacing w:val="6"/>
          <w:sz w:val="18"/>
          <w:szCs w:val="22"/>
          <w:highlight w:val="yellow"/>
        </w:rPr>
        <w:t xml:space="preserve">; therefore, developers can add, remove, or reuse </w:t>
      </w:r>
      <w:r w:rsidRPr="003D5E68">
        <w:rPr>
          <w:color w:val="000000"/>
          <w:spacing w:val="6"/>
          <w:sz w:val="18"/>
          <w:highlight w:val="yellow"/>
        </w:rPr>
        <w:t>their functionalities</w:t>
      </w:r>
      <w:r w:rsidRPr="0040434C">
        <w:rPr>
          <w:rFonts w:eastAsia="PMingLiU" w:cs="Times New Roman"/>
          <w:color w:val="000000"/>
          <w:spacing w:val="6"/>
          <w:sz w:val="18"/>
          <w:szCs w:val="22"/>
          <w:highlight w:val="yellow"/>
        </w:rPr>
        <w:t xml:space="preserve"> easily as required. </w:t>
      </w:r>
      <w:r w:rsidRPr="003D5E68">
        <w:rPr>
          <w:color w:val="000000"/>
          <w:spacing w:val="6"/>
          <w:sz w:val="18"/>
          <w:highlight w:val="yellow"/>
        </w:rPr>
        <w:t>More</w:t>
      </w:r>
      <w:r w:rsidRPr="003D5E68">
        <w:rPr>
          <w:color w:val="000000"/>
          <w:spacing w:val="6"/>
          <w:sz w:val="18"/>
          <w:highlight w:val="yellow"/>
        </w:rPr>
        <w:softHyphen/>
        <w:t>over, developers</w:t>
      </w:r>
      <w:r w:rsidRPr="0040434C">
        <w:rPr>
          <w:rFonts w:eastAsia="PMingLiU" w:cs="Times New Roman"/>
          <w:color w:val="000000"/>
          <w:spacing w:val="6"/>
          <w:sz w:val="18"/>
          <w:szCs w:val="22"/>
          <w:highlight w:val="yellow"/>
        </w:rPr>
        <w:t xml:space="preserve"> can choose fair scheduling or fixed-priority scheduling because the RiteVM scheduler can be added and removed easily. For software </w:t>
      </w:r>
      <w:r w:rsidRPr="003D5E68">
        <w:rPr>
          <w:color w:val="000000"/>
          <w:spacing w:val="6"/>
          <w:sz w:val="18"/>
          <w:highlight w:val="yellow"/>
        </w:rPr>
        <w:t>de</w:t>
      </w:r>
      <w:r w:rsidRPr="003D5E68">
        <w:rPr>
          <w:color w:val="000000"/>
          <w:spacing w:val="6"/>
          <w:sz w:val="18"/>
          <w:highlight w:val="yellow"/>
        </w:rPr>
        <w:softHyphen/>
        <w:t>veloped</w:t>
      </w:r>
      <w:r w:rsidRPr="0040434C">
        <w:rPr>
          <w:rFonts w:eastAsia="PMingLiU" w:cs="Times New Roman"/>
          <w:color w:val="000000"/>
          <w:spacing w:val="6"/>
          <w:sz w:val="18"/>
          <w:szCs w:val="22"/>
          <w:highlight w:val="yellow"/>
        </w:rPr>
        <w:t xml:space="preserve"> with </w:t>
      </w:r>
      <w:r w:rsidRPr="003D5E68">
        <w:rPr>
          <w:color w:val="000000"/>
          <w:spacing w:val="6"/>
          <w:sz w:val="18"/>
          <w:highlight w:val="yellow"/>
        </w:rPr>
        <w:t>fixed-</w:t>
      </w:r>
      <w:r w:rsidRPr="0040434C">
        <w:rPr>
          <w:rFonts w:eastAsia="PMingLiU" w:cs="Times New Roman"/>
          <w:color w:val="000000"/>
          <w:spacing w:val="6"/>
          <w:sz w:val="18"/>
          <w:szCs w:val="22"/>
          <w:highlight w:val="yellow"/>
        </w:rPr>
        <w:t>priority</w:t>
      </w:r>
      <w:del w:id="50" w:author="CS Enago9" w:date="2016-10-28T14:11:00Z">
        <w:r w:rsidRPr="003D5E68">
          <w:rPr>
            <w:color w:val="000000"/>
            <w:spacing w:val="6"/>
            <w:sz w:val="18"/>
            <w:highlight w:val="yellow"/>
          </w:rPr>
          <w:delText xml:space="preserve"> </w:delText>
        </w:r>
      </w:del>
      <w:ins w:id="51" w:author="CS Enago9" w:date="2016-10-28T14:11:00Z">
        <w:r w:rsidR="00E56278" w:rsidRPr="003D74E8">
          <w:t>-</w:t>
        </w:r>
      </w:ins>
      <w:r w:rsidRPr="0040434C">
        <w:rPr>
          <w:rFonts w:eastAsia="PMingLiU" w:cs="Times New Roman"/>
          <w:color w:val="000000"/>
          <w:spacing w:val="6"/>
          <w:sz w:val="18"/>
          <w:szCs w:val="22"/>
          <w:highlight w:val="yellow"/>
        </w:rPr>
        <w:t xml:space="preserve">based scheduling, </w:t>
      </w:r>
      <w:r w:rsidRPr="003D5E68">
        <w:rPr>
          <w:color w:val="000000"/>
          <w:spacing w:val="6"/>
          <w:sz w:val="18"/>
          <w:highlight w:val="yellow"/>
        </w:rPr>
        <w:t>devel</w:t>
      </w:r>
      <w:r w:rsidRPr="003D5E68">
        <w:rPr>
          <w:color w:val="000000"/>
          <w:spacing w:val="6"/>
          <w:sz w:val="18"/>
          <w:highlight w:val="yellow"/>
        </w:rPr>
        <w:softHyphen/>
        <w:t>opers</w:t>
      </w:r>
      <w:r w:rsidRPr="0040434C">
        <w:rPr>
          <w:rFonts w:eastAsia="PMingLiU" w:cs="Times New Roman"/>
          <w:color w:val="000000"/>
          <w:spacing w:val="6"/>
          <w:sz w:val="18"/>
          <w:szCs w:val="22"/>
          <w:highlight w:val="yellow"/>
        </w:rPr>
        <w:t xml:space="preserve"> only have to remove the RiteVM scheduler. Note that our prototype system </w:t>
      </w:r>
      <w:r w:rsidRPr="003D5E68">
        <w:rPr>
          <w:color w:val="000000"/>
          <w:spacing w:val="6"/>
          <w:sz w:val="18"/>
          <w:highlight w:val="yellow"/>
        </w:rPr>
        <w:t>and the applica</w:t>
      </w:r>
      <w:r w:rsidRPr="003D5E68">
        <w:rPr>
          <w:color w:val="000000"/>
          <w:spacing w:val="6"/>
          <w:sz w:val="18"/>
          <w:highlight w:val="yellow"/>
        </w:rPr>
        <w:softHyphen/>
        <w:t>tion programs used in the performance evaluation are all</w:t>
      </w:r>
      <w:r w:rsidRPr="0040434C">
        <w:rPr>
          <w:rFonts w:eastAsia="PMingLiU" w:cs="Times New Roman"/>
          <w:color w:val="000000"/>
          <w:spacing w:val="6"/>
          <w:sz w:val="18"/>
          <w:szCs w:val="22"/>
          <w:highlight w:val="yellow"/>
        </w:rPr>
        <w:t xml:space="preserve"> open</w:t>
      </w:r>
      <w:del w:id="52" w:author="CS Enago9" w:date="2016-10-28T14:11:00Z">
        <w:r w:rsidRPr="00B25B10">
          <w:rPr>
            <w:rFonts w:eastAsia="PMingLiU" w:cs="Times New Roman"/>
            <w:color w:val="000000"/>
            <w:spacing w:val="6"/>
            <w:sz w:val="18"/>
            <w:szCs w:val="22"/>
            <w:highlight w:val="yellow"/>
          </w:rPr>
          <w:delText>-</w:delText>
        </w:r>
      </w:del>
      <w:ins w:id="53" w:author="CS Enago9" w:date="2016-10-28T14:11:00Z">
        <w:r w:rsidR="00E56278">
          <w:rPr>
            <w:spacing w:val="29"/>
            <w:w w:val="99"/>
          </w:rPr>
          <w:t xml:space="preserve"> </w:t>
        </w:r>
      </w:ins>
      <w:r w:rsidRPr="0040434C">
        <w:rPr>
          <w:rFonts w:eastAsia="PMingLiU" w:cs="Times New Roman"/>
          <w:color w:val="000000"/>
          <w:spacing w:val="6"/>
          <w:sz w:val="18"/>
          <w:szCs w:val="22"/>
          <w:highlight w:val="yellow"/>
        </w:rPr>
        <w:t>source and can be downloaded from our website [</w:t>
      </w:r>
      <w:r w:rsidRPr="003D5E68">
        <w:rPr>
          <w:color w:val="000000"/>
          <w:spacing w:val="6"/>
          <w:sz w:val="18"/>
          <w:highlight w:val="yellow"/>
        </w:rPr>
        <w:t>7</w:t>
      </w:r>
      <w:r w:rsidRPr="0040434C">
        <w:rPr>
          <w:rFonts w:eastAsia="PMingLiU" w:cs="Times New Roman"/>
          <w:color w:val="000000"/>
          <w:spacing w:val="6"/>
          <w:sz w:val="18"/>
          <w:szCs w:val="22"/>
          <w:highlight w:val="yellow"/>
        </w:rPr>
        <w:t>].</w:t>
      </w:r>
    </w:p>
    <w:p w14:paraId="7D2A2600" w14:textId="61E89E6F" w:rsidR="00F10532" w:rsidRDefault="003D5E68">
      <w:pPr>
        <w:spacing w:line="247" w:lineRule="exact"/>
        <w:ind w:left="72" w:right="144" w:firstLine="216"/>
        <w:jc w:val="both"/>
        <w:textAlignment w:val="baseline"/>
        <w:rPr>
          <w:rFonts w:eastAsia="Times New Roman"/>
          <w:color w:val="000000"/>
          <w:spacing w:val="6"/>
          <w:sz w:val="18"/>
        </w:rPr>
      </w:pPr>
      <w:r w:rsidRPr="0040434C">
        <w:rPr>
          <w:color w:val="000000"/>
          <w:spacing w:val="6"/>
          <w:sz w:val="18"/>
          <w:highlight w:val="yellow"/>
        </w:rPr>
        <w:t xml:space="preserve">In the future, CDL files for the RiteVM and mruby-TECS bridge will be generated </w:t>
      </w:r>
      <w:r w:rsidRPr="003D5E68">
        <w:rPr>
          <w:rFonts w:eastAsia="Times New Roman"/>
          <w:color w:val="000000"/>
          <w:spacing w:val="6"/>
          <w:sz w:val="18"/>
          <w:highlight w:val="yellow"/>
        </w:rPr>
        <w:t>automati</w:t>
      </w:r>
      <w:r w:rsidRPr="003D5E68">
        <w:rPr>
          <w:rFonts w:eastAsia="Times New Roman"/>
          <w:color w:val="000000"/>
          <w:spacing w:val="6"/>
          <w:sz w:val="18"/>
          <w:highlight w:val="yellow"/>
        </w:rPr>
        <w:softHyphen/>
        <w:t>cally</w:t>
      </w:r>
      <w:r w:rsidRPr="0040434C">
        <w:rPr>
          <w:color w:val="000000"/>
          <w:spacing w:val="6"/>
          <w:sz w:val="18"/>
          <w:highlight w:val="yellow"/>
        </w:rPr>
        <w:t xml:space="preserve"> using a plugin</w:t>
      </w:r>
      <w:r w:rsidRPr="003D5E68">
        <w:rPr>
          <w:rFonts w:eastAsia="Times New Roman"/>
          <w:color w:val="000000"/>
          <w:spacing w:val="6"/>
          <w:sz w:val="18"/>
          <w:highlight w:val="yellow"/>
        </w:rPr>
        <w:t>, and developers will be able to transfer bytecodes using the ZMODEM protocol on the command line. Moreover</w:t>
      </w:r>
      <w:r w:rsidRPr="0040434C">
        <w:rPr>
          <w:color w:val="000000"/>
          <w:spacing w:val="6"/>
          <w:sz w:val="18"/>
          <w:highlight w:val="yellow"/>
        </w:rPr>
        <w:t xml:space="preserve">, we will support mruby libraries as mrbgems, which is an mruby </w:t>
      </w:r>
      <w:r w:rsidRPr="003D5E68">
        <w:rPr>
          <w:rFonts w:eastAsia="Times New Roman"/>
          <w:color w:val="000000"/>
          <w:spacing w:val="6"/>
          <w:sz w:val="18"/>
          <w:highlight w:val="yellow"/>
        </w:rPr>
        <w:t>dis</w:t>
      </w:r>
      <w:r w:rsidRPr="003D5E68">
        <w:rPr>
          <w:rFonts w:eastAsia="Times New Roman"/>
          <w:color w:val="000000"/>
          <w:spacing w:val="6"/>
          <w:sz w:val="18"/>
          <w:highlight w:val="yellow"/>
        </w:rPr>
        <w:softHyphen/>
        <w:t>tribution</w:t>
      </w:r>
      <w:r w:rsidRPr="0040434C">
        <w:rPr>
          <w:color w:val="000000"/>
          <w:spacing w:val="6"/>
          <w:sz w:val="18"/>
          <w:highlight w:val="yellow"/>
        </w:rPr>
        <w:t xml:space="preserve"> packaging system.</w:t>
      </w:r>
    </w:p>
    <w:p w14:paraId="5500CBF4" w14:textId="77777777" w:rsidR="00F10532" w:rsidRDefault="003D5E68">
      <w:pPr>
        <w:spacing w:before="325" w:line="234" w:lineRule="exact"/>
        <w:ind w:left="288"/>
        <w:textAlignment w:val="baseline"/>
        <w:rPr>
          <w:rFonts w:eastAsia="Times New Roman"/>
          <w:b/>
          <w:color w:val="000000"/>
          <w:spacing w:val="15"/>
          <w:sz w:val="21"/>
        </w:rPr>
      </w:pPr>
      <w:r>
        <w:rPr>
          <w:rFonts w:eastAsia="Times New Roman"/>
          <w:b/>
          <w:color w:val="000000"/>
          <w:spacing w:val="15"/>
          <w:sz w:val="21"/>
        </w:rPr>
        <w:t>8 Acknowledgement</w:t>
      </w:r>
    </w:p>
    <w:p w14:paraId="1A9D3685" w14:textId="77777777" w:rsidR="00F10532" w:rsidRDefault="003D5E68">
      <w:pPr>
        <w:spacing w:before="53" w:line="248" w:lineRule="exact"/>
        <w:ind w:left="72" w:right="144" w:firstLine="216"/>
        <w:jc w:val="both"/>
        <w:textAlignment w:val="baseline"/>
        <w:rPr>
          <w:rFonts w:eastAsia="Times New Roman"/>
          <w:color w:val="000000"/>
          <w:spacing w:val="8"/>
          <w:sz w:val="18"/>
        </w:rPr>
      </w:pPr>
      <w:r>
        <w:rPr>
          <w:rFonts w:eastAsia="Times New Roman"/>
          <w:color w:val="000000"/>
          <w:spacing w:val="8"/>
          <w:sz w:val="18"/>
        </w:rPr>
        <w:t>This work was supported by JSPS KAKENHI Grant Number 15H05305. We would like to thank Takuya Ishikawa, Hiroshi Mimaki, and Kazuaki Tanaka for supporting this research.</w:t>
      </w:r>
    </w:p>
    <w:p w14:paraId="1C414EDB" w14:textId="77777777" w:rsidR="00F10532" w:rsidRDefault="003D5E68">
      <w:pPr>
        <w:spacing w:before="286" w:line="211" w:lineRule="exact"/>
        <w:ind w:left="288"/>
        <w:textAlignment w:val="baseline"/>
        <w:rPr>
          <w:rFonts w:eastAsia="Times New Roman"/>
          <w:b/>
          <w:color w:val="000000"/>
          <w:spacing w:val="9"/>
          <w:sz w:val="19"/>
        </w:rPr>
      </w:pPr>
      <w:r>
        <w:rPr>
          <w:rFonts w:eastAsia="Times New Roman"/>
          <w:b/>
          <w:color w:val="000000"/>
          <w:spacing w:val="9"/>
          <w:sz w:val="19"/>
        </w:rPr>
        <w:t>References</w:t>
      </w:r>
    </w:p>
    <w:p w14:paraId="107AE66D" w14:textId="77777777" w:rsidR="00F10532" w:rsidRDefault="003D5E68">
      <w:pPr>
        <w:spacing w:before="96" w:line="207" w:lineRule="exact"/>
        <w:ind w:left="288"/>
        <w:textAlignment w:val="baseline"/>
        <w:rPr>
          <w:rFonts w:eastAsia="Times New Roman"/>
          <w:color w:val="000000"/>
          <w:spacing w:val="-7"/>
          <w:sz w:val="17"/>
        </w:rPr>
      </w:pPr>
      <w:r>
        <w:rPr>
          <w:rFonts w:eastAsia="Times New Roman"/>
          <w:color w:val="000000"/>
          <w:spacing w:val="-7"/>
          <w:sz w:val="17"/>
        </w:rPr>
        <w:t xml:space="preserve">[ 1 ] AUTOSAR. </w:t>
      </w:r>
      <w:hyperlink r:id="rId37">
        <w:r>
          <w:rPr>
            <w:rFonts w:ascii="Courier New" w:eastAsia="Courier New" w:hAnsi="Courier New"/>
            <w:color w:val="0000FF"/>
            <w:spacing w:val="-7"/>
            <w:sz w:val="17"/>
            <w:u w:val="single"/>
          </w:rPr>
          <w:t>http://www.autosar.org/</w:t>
        </w:r>
      </w:hyperlink>
      <w:r>
        <w:rPr>
          <w:rFonts w:eastAsia="Times New Roman"/>
          <w:color w:val="0000FF"/>
          <w:spacing w:val="-7"/>
          <w:sz w:val="17"/>
          <w:u w:val="single"/>
        </w:rPr>
        <w:t>.</w:t>
      </w:r>
      <w:r>
        <w:rPr>
          <w:rFonts w:eastAsia="Times New Roman"/>
          <w:color w:val="000000"/>
          <w:spacing w:val="-7"/>
          <w:sz w:val="17"/>
        </w:rPr>
        <w:t xml:space="preserve"> </w:t>
      </w:r>
    </w:p>
    <w:p w14:paraId="55E6A648" w14:textId="77777777" w:rsidR="00F10532" w:rsidRDefault="003D5E68">
      <w:pPr>
        <w:spacing w:line="207" w:lineRule="exact"/>
        <w:ind w:left="288"/>
        <w:textAlignment w:val="baseline"/>
        <w:rPr>
          <w:rFonts w:eastAsia="Times New Roman"/>
          <w:color w:val="000000"/>
          <w:spacing w:val="-6"/>
          <w:sz w:val="17"/>
        </w:rPr>
      </w:pPr>
      <w:r>
        <w:rPr>
          <w:rFonts w:eastAsia="Times New Roman"/>
          <w:color w:val="000000"/>
          <w:spacing w:val="-6"/>
          <w:sz w:val="17"/>
        </w:rPr>
        <w:t xml:space="preserve">[ 2 ] ChaiScript. </w:t>
      </w:r>
      <w:hyperlink r:id="rId38">
        <w:r>
          <w:rPr>
            <w:rFonts w:ascii="Courier New" w:eastAsia="Courier New" w:hAnsi="Courier New"/>
            <w:color w:val="0000FF"/>
            <w:spacing w:val="-6"/>
            <w:sz w:val="17"/>
            <w:u w:val="single"/>
          </w:rPr>
          <w:t>http://chaiscript.com/</w:t>
        </w:r>
      </w:hyperlink>
      <w:r>
        <w:rPr>
          <w:rFonts w:eastAsia="Times New Roman"/>
          <w:color w:val="0000FF"/>
          <w:spacing w:val="-6"/>
          <w:sz w:val="17"/>
          <w:u w:val="single"/>
        </w:rPr>
        <w:t>.</w:t>
      </w:r>
      <w:r>
        <w:rPr>
          <w:rFonts w:eastAsia="Times New Roman"/>
          <w:color w:val="000000"/>
          <w:spacing w:val="-6"/>
          <w:sz w:val="17"/>
        </w:rPr>
        <w:t xml:space="preserve"> </w:t>
      </w:r>
    </w:p>
    <w:p w14:paraId="0C860B53" w14:textId="77777777" w:rsidR="00F10532" w:rsidRDefault="003D5E68">
      <w:pPr>
        <w:spacing w:line="204" w:lineRule="exact"/>
        <w:ind w:left="288" w:right="144"/>
        <w:jc w:val="both"/>
        <w:textAlignment w:val="baseline"/>
        <w:rPr>
          <w:rFonts w:eastAsia="Times New Roman"/>
          <w:color w:val="000000"/>
          <w:spacing w:val="-16"/>
          <w:sz w:val="17"/>
        </w:rPr>
      </w:pPr>
      <w:r>
        <w:rPr>
          <w:rFonts w:eastAsia="Times New Roman"/>
          <w:color w:val="000000"/>
          <w:spacing w:val="-16"/>
          <w:sz w:val="17"/>
        </w:rPr>
        <w:t xml:space="preserve">[ 3 ] class Fiber. </w:t>
      </w:r>
      <w:hyperlink r:id="rId39">
        <w:r>
          <w:rPr>
            <w:rFonts w:ascii="Courier New" w:eastAsia="Courier New" w:hAnsi="Courier New"/>
            <w:color w:val="0000FF"/>
            <w:spacing w:val="-16"/>
            <w:sz w:val="17"/>
            <w:u w:val="single"/>
          </w:rPr>
          <w:t>http://docs.ruby-lang.org/en/2</w:t>
        </w:r>
      </w:hyperlink>
      <w:r>
        <w:rPr>
          <w:rFonts w:ascii="Courier New" w:eastAsia="Courier New" w:hAnsi="Courier New"/>
          <w:color w:val="000000"/>
          <w:spacing w:val="-16"/>
          <w:sz w:val="17"/>
        </w:rPr>
        <w:t>. 3.0/Fiber.html</w:t>
      </w:r>
      <w:r>
        <w:rPr>
          <w:rFonts w:eastAsia="Times New Roman"/>
          <w:color w:val="000000"/>
          <w:spacing w:val="-16"/>
          <w:sz w:val="17"/>
        </w:rPr>
        <w:t>.</w:t>
      </w:r>
    </w:p>
    <w:p w14:paraId="0D6D299A" w14:textId="77777777" w:rsidR="00F10532" w:rsidRDefault="003D5E68">
      <w:pPr>
        <w:spacing w:line="206" w:lineRule="exact"/>
        <w:ind w:left="288"/>
        <w:textAlignment w:val="baseline"/>
        <w:rPr>
          <w:rFonts w:eastAsia="Times New Roman"/>
          <w:color w:val="000000"/>
          <w:spacing w:val="-9"/>
          <w:sz w:val="17"/>
        </w:rPr>
      </w:pPr>
      <w:r>
        <w:rPr>
          <w:rFonts w:eastAsia="Times New Roman"/>
          <w:color w:val="000000"/>
          <w:spacing w:val="-9"/>
          <w:sz w:val="17"/>
        </w:rPr>
        <w:t xml:space="preserve">[ 4 ] eLua. </w:t>
      </w:r>
      <w:hyperlink r:id="rId40">
        <w:r>
          <w:rPr>
            <w:rFonts w:ascii="Courier New" w:eastAsia="Courier New" w:hAnsi="Courier New"/>
            <w:color w:val="0000FF"/>
            <w:spacing w:val="-9"/>
            <w:sz w:val="17"/>
            <w:u w:val="single"/>
          </w:rPr>
          <w:t>http://www.eluaproject.net</w:t>
        </w:r>
      </w:hyperlink>
      <w:r>
        <w:rPr>
          <w:rFonts w:eastAsia="Times New Roman"/>
          <w:color w:val="000000"/>
          <w:spacing w:val="-9"/>
          <w:sz w:val="17"/>
        </w:rPr>
        <w:t>.</w:t>
      </w:r>
    </w:p>
    <w:p w14:paraId="2FE1A022" w14:textId="77777777" w:rsidR="00F10532" w:rsidRDefault="003D5E68">
      <w:pPr>
        <w:spacing w:line="206" w:lineRule="exact"/>
        <w:ind w:left="288"/>
        <w:textAlignment w:val="baseline"/>
        <w:rPr>
          <w:rFonts w:eastAsia="Times New Roman"/>
          <w:color w:val="000000"/>
          <w:spacing w:val="-7"/>
          <w:sz w:val="17"/>
        </w:rPr>
      </w:pPr>
      <w:r>
        <w:rPr>
          <w:rFonts w:eastAsia="Times New Roman"/>
          <w:color w:val="000000"/>
          <w:spacing w:val="-7"/>
          <w:sz w:val="17"/>
        </w:rPr>
        <w:t xml:space="preserve">[ 5 ] Lua. </w:t>
      </w:r>
      <w:hyperlink r:id="rId41">
        <w:r>
          <w:rPr>
            <w:rFonts w:ascii="Courier New" w:eastAsia="Courier New" w:hAnsi="Courier New"/>
            <w:color w:val="0000FF"/>
            <w:spacing w:val="-7"/>
            <w:sz w:val="17"/>
            <w:u w:val="single"/>
          </w:rPr>
          <w:t>http://www.lua.org/</w:t>
        </w:r>
      </w:hyperlink>
      <w:r>
        <w:rPr>
          <w:rFonts w:eastAsia="Times New Roman"/>
          <w:color w:val="0000FF"/>
          <w:spacing w:val="-7"/>
          <w:sz w:val="17"/>
          <w:u w:val="single"/>
        </w:rPr>
        <w:t>.</w:t>
      </w:r>
      <w:r>
        <w:rPr>
          <w:rFonts w:eastAsia="Times New Roman"/>
          <w:color w:val="000000"/>
          <w:spacing w:val="-7"/>
          <w:sz w:val="17"/>
        </w:rPr>
        <w:t xml:space="preserve"> </w:t>
      </w:r>
    </w:p>
    <w:p w14:paraId="7DC9121D" w14:textId="77777777" w:rsidR="00F10532" w:rsidRDefault="003D5E68">
      <w:pPr>
        <w:spacing w:line="207" w:lineRule="exact"/>
        <w:ind w:left="288"/>
        <w:textAlignment w:val="baseline"/>
        <w:rPr>
          <w:rFonts w:eastAsia="Times New Roman"/>
          <w:color w:val="000000"/>
          <w:spacing w:val="-9"/>
          <w:sz w:val="17"/>
        </w:rPr>
      </w:pPr>
      <w:r>
        <w:rPr>
          <w:rFonts w:eastAsia="Times New Roman"/>
          <w:color w:val="000000"/>
          <w:spacing w:val="-9"/>
          <w:sz w:val="17"/>
        </w:rPr>
        <w:t xml:space="preserve">[ 6 ] mruby. </w:t>
      </w:r>
      <w:hyperlink r:id="rId42">
        <w:r>
          <w:rPr>
            <w:rFonts w:ascii="Courier New" w:eastAsia="Courier New" w:hAnsi="Courier New"/>
            <w:color w:val="0000FF"/>
            <w:spacing w:val="-9"/>
            <w:sz w:val="17"/>
            <w:u w:val="single"/>
          </w:rPr>
          <w:t>https://github.com/mruby/mruby</w:t>
        </w:r>
      </w:hyperlink>
      <w:r>
        <w:rPr>
          <w:rFonts w:eastAsia="Times New Roman"/>
          <w:color w:val="0000FF"/>
          <w:spacing w:val="-9"/>
          <w:sz w:val="17"/>
          <w:u w:val="single"/>
        </w:rPr>
        <w:t>.</w:t>
      </w:r>
      <w:r>
        <w:rPr>
          <w:rFonts w:eastAsia="Times New Roman"/>
          <w:color w:val="000000"/>
          <w:spacing w:val="-9"/>
          <w:sz w:val="17"/>
        </w:rPr>
        <w:t xml:space="preserve"> </w:t>
      </w:r>
    </w:p>
    <w:p w14:paraId="25C8D39B" w14:textId="77777777" w:rsidR="00F10532" w:rsidRDefault="003D5E68">
      <w:pPr>
        <w:spacing w:line="204" w:lineRule="exact"/>
        <w:ind w:left="288" w:right="144"/>
        <w:jc w:val="both"/>
        <w:textAlignment w:val="baseline"/>
        <w:rPr>
          <w:rFonts w:eastAsia="Times New Roman"/>
          <w:color w:val="000000"/>
          <w:spacing w:val="-17"/>
          <w:sz w:val="17"/>
        </w:rPr>
      </w:pPr>
      <w:r>
        <w:rPr>
          <w:rFonts w:eastAsia="Times New Roman"/>
          <w:color w:val="000000"/>
          <w:spacing w:val="-17"/>
          <w:sz w:val="17"/>
        </w:rPr>
        <w:t xml:space="preserve">[ 7 ] mruby-on-ev3rt+tecs. </w:t>
      </w:r>
      <w:r>
        <w:rPr>
          <w:rFonts w:ascii="Courier New" w:eastAsia="Courier New" w:hAnsi="Courier New"/>
          <w:color w:val="000000"/>
          <w:spacing w:val="-17"/>
          <w:sz w:val="17"/>
        </w:rPr>
        <w:t>http://www.toppers.jp/ tecs.html#mruby_ev3rt</w:t>
      </w:r>
      <w:r>
        <w:rPr>
          <w:rFonts w:eastAsia="Times New Roman"/>
          <w:color w:val="000000"/>
          <w:spacing w:val="-17"/>
          <w:sz w:val="17"/>
        </w:rPr>
        <w:t>.</w:t>
      </w:r>
    </w:p>
    <w:p w14:paraId="246A9888" w14:textId="77777777" w:rsidR="00F10532" w:rsidRDefault="003D5E68">
      <w:pPr>
        <w:tabs>
          <w:tab w:val="left" w:pos="2160"/>
        </w:tabs>
        <w:spacing w:before="39" w:line="207" w:lineRule="exact"/>
        <w:ind w:left="360" w:right="216" w:hanging="216"/>
        <w:jc w:val="both"/>
        <w:textAlignment w:val="baseline"/>
        <w:rPr>
          <w:rFonts w:eastAsia="Times New Roman"/>
          <w:color w:val="000000"/>
          <w:spacing w:val="-19"/>
          <w:sz w:val="17"/>
        </w:rPr>
      </w:pPr>
      <w:r>
        <w:br w:type="column"/>
      </w:r>
      <w:r>
        <w:rPr>
          <w:rFonts w:eastAsia="Times New Roman"/>
          <w:color w:val="000000"/>
          <w:spacing w:val="-19"/>
          <w:sz w:val="17"/>
        </w:rPr>
        <w:t>[ 8 ] python-on-a-chip.</w:t>
      </w:r>
      <w:r>
        <w:rPr>
          <w:rFonts w:eastAsia="Times New Roman"/>
          <w:color w:val="000000"/>
          <w:spacing w:val="-19"/>
          <w:sz w:val="17"/>
        </w:rPr>
        <w:tab/>
      </w:r>
      <w:r>
        <w:rPr>
          <w:rFonts w:ascii="Courier New" w:eastAsia="Courier New" w:hAnsi="Courier New"/>
          <w:color w:val="000000"/>
          <w:spacing w:val="-19"/>
          <w:sz w:val="17"/>
        </w:rPr>
        <w:t>http://code.google.com/ archive/p/python-on-a-chip/</w:t>
      </w:r>
      <w:r>
        <w:rPr>
          <w:rFonts w:eastAsia="Times New Roman"/>
          <w:color w:val="000000"/>
          <w:spacing w:val="-19"/>
          <w:sz w:val="17"/>
        </w:rPr>
        <w:t>.</w:t>
      </w:r>
    </w:p>
    <w:p w14:paraId="286A6E3A" w14:textId="77777777" w:rsidR="00F10532" w:rsidRDefault="003D5E68">
      <w:pPr>
        <w:spacing w:line="207" w:lineRule="exact"/>
        <w:ind w:left="144"/>
        <w:textAlignment w:val="baseline"/>
        <w:rPr>
          <w:rFonts w:eastAsia="Times New Roman"/>
          <w:color w:val="000000"/>
          <w:spacing w:val="-8"/>
          <w:sz w:val="17"/>
        </w:rPr>
      </w:pPr>
      <w:r>
        <w:rPr>
          <w:rFonts w:eastAsia="Times New Roman"/>
          <w:color w:val="000000"/>
          <w:spacing w:val="-8"/>
          <w:sz w:val="17"/>
        </w:rPr>
        <w:t xml:space="preserve">[ 9 ] Ruby. </w:t>
      </w:r>
      <w:hyperlink r:id="rId43">
        <w:r>
          <w:rPr>
            <w:rFonts w:ascii="Courier New" w:eastAsia="Courier New" w:hAnsi="Courier New"/>
            <w:color w:val="0000FF"/>
            <w:spacing w:val="-8"/>
            <w:sz w:val="17"/>
            <w:u w:val="single"/>
          </w:rPr>
          <w:t>https://www.ruby-lang.org/en/</w:t>
        </w:r>
      </w:hyperlink>
      <w:r>
        <w:rPr>
          <w:rFonts w:eastAsia="Times New Roman"/>
          <w:color w:val="0000FF"/>
          <w:spacing w:val="-8"/>
          <w:sz w:val="17"/>
          <w:u w:val="single"/>
        </w:rPr>
        <w:t>.</w:t>
      </w:r>
      <w:r>
        <w:rPr>
          <w:rFonts w:eastAsia="Times New Roman"/>
          <w:color w:val="000000"/>
          <w:spacing w:val="-8"/>
          <w:sz w:val="17"/>
        </w:rPr>
        <w:t xml:space="preserve"> </w:t>
      </w:r>
    </w:p>
    <w:p w14:paraId="1613723A" w14:textId="77777777" w:rsidR="00F10532" w:rsidRDefault="003D5E68">
      <w:pPr>
        <w:numPr>
          <w:ilvl w:val="0"/>
          <w:numId w:val="5"/>
        </w:numPr>
        <w:tabs>
          <w:tab w:val="clear" w:pos="432"/>
          <w:tab w:val="left" w:pos="576"/>
        </w:tabs>
        <w:spacing w:line="206" w:lineRule="exact"/>
        <w:ind w:left="360" w:hanging="216"/>
        <w:textAlignment w:val="baseline"/>
        <w:rPr>
          <w:rFonts w:eastAsia="Times New Roman"/>
          <w:color w:val="000000"/>
          <w:spacing w:val="-10"/>
          <w:sz w:val="17"/>
        </w:rPr>
      </w:pPr>
      <w:r>
        <w:rPr>
          <w:rFonts w:eastAsia="Times New Roman"/>
          <w:color w:val="000000"/>
          <w:spacing w:val="-10"/>
          <w:sz w:val="17"/>
        </w:rPr>
        <w:t xml:space="preserve">Squirrel. </w:t>
      </w:r>
      <w:hyperlink r:id="rId44">
        <w:r>
          <w:rPr>
            <w:rFonts w:ascii="Courier New" w:eastAsia="Courier New" w:hAnsi="Courier New"/>
            <w:color w:val="0000FF"/>
            <w:spacing w:val="-10"/>
            <w:sz w:val="17"/>
            <w:u w:val="single"/>
          </w:rPr>
          <w:t>http://www.squirrel-lang.org/</w:t>
        </w:r>
      </w:hyperlink>
      <w:r>
        <w:rPr>
          <w:rFonts w:eastAsia="Times New Roman"/>
          <w:color w:val="0000FF"/>
          <w:spacing w:val="-10"/>
          <w:sz w:val="17"/>
          <w:u w:val="single"/>
        </w:rPr>
        <w:t>.</w:t>
      </w:r>
      <w:r>
        <w:rPr>
          <w:rFonts w:eastAsia="Times New Roman"/>
          <w:color w:val="000000"/>
          <w:spacing w:val="-10"/>
          <w:sz w:val="17"/>
        </w:rPr>
        <w:t xml:space="preserve"> </w:t>
      </w:r>
    </w:p>
    <w:p w14:paraId="0311D5AB" w14:textId="77777777" w:rsidR="00F10532" w:rsidRDefault="003D5E68">
      <w:pPr>
        <w:numPr>
          <w:ilvl w:val="0"/>
          <w:numId w:val="5"/>
        </w:numPr>
        <w:tabs>
          <w:tab w:val="clear" w:pos="432"/>
          <w:tab w:val="left" w:pos="576"/>
        </w:tabs>
        <w:spacing w:line="206" w:lineRule="exact"/>
        <w:ind w:left="360" w:right="216" w:hanging="216"/>
        <w:jc w:val="both"/>
        <w:textAlignment w:val="baseline"/>
        <w:rPr>
          <w:rFonts w:eastAsia="Times New Roman"/>
          <w:color w:val="000000"/>
          <w:spacing w:val="-17"/>
          <w:sz w:val="17"/>
        </w:rPr>
      </w:pPr>
      <w:r>
        <w:rPr>
          <w:rFonts w:eastAsia="Times New Roman"/>
          <w:color w:val="000000"/>
          <w:spacing w:val="-17"/>
          <w:sz w:val="17"/>
        </w:rPr>
        <w:t xml:space="preserve">TOPPERS Project. </w:t>
      </w:r>
      <w:r>
        <w:rPr>
          <w:rFonts w:ascii="Courier New" w:eastAsia="Courier New" w:hAnsi="Courier New"/>
          <w:color w:val="000000"/>
          <w:spacing w:val="-17"/>
          <w:sz w:val="17"/>
        </w:rPr>
        <w:t>http://www.toppers.jp/ en/index.html</w:t>
      </w:r>
      <w:r>
        <w:rPr>
          <w:rFonts w:eastAsia="Times New Roman"/>
          <w:color w:val="000000"/>
          <w:spacing w:val="-17"/>
          <w:sz w:val="17"/>
        </w:rPr>
        <w:t>.</w:t>
      </w:r>
    </w:p>
    <w:p w14:paraId="5E3EB63E" w14:textId="77777777" w:rsidR="00F10532" w:rsidRDefault="003D5E68">
      <w:pPr>
        <w:numPr>
          <w:ilvl w:val="0"/>
          <w:numId w:val="5"/>
        </w:numPr>
        <w:tabs>
          <w:tab w:val="clear" w:pos="432"/>
          <w:tab w:val="left" w:pos="576"/>
        </w:tabs>
        <w:spacing w:line="204" w:lineRule="exact"/>
        <w:ind w:left="360" w:right="216" w:hanging="216"/>
        <w:jc w:val="both"/>
        <w:textAlignment w:val="baseline"/>
        <w:rPr>
          <w:rFonts w:eastAsia="Times New Roman"/>
          <w:color w:val="000000"/>
          <w:spacing w:val="3"/>
          <w:sz w:val="17"/>
        </w:rPr>
      </w:pPr>
      <w:r>
        <w:rPr>
          <w:rFonts w:eastAsia="Times New Roman"/>
          <w:color w:val="000000"/>
          <w:spacing w:val="3"/>
          <w:sz w:val="17"/>
        </w:rPr>
        <w:t xml:space="preserve">T. Azumi, Y. Nagahara, H. Oyama, and N. Nishio. mruby on TECS: Component-Based Framework for Running Script Program. In </w:t>
      </w:r>
      <w:r>
        <w:rPr>
          <w:rFonts w:eastAsia="Times New Roman"/>
          <w:i/>
          <w:color w:val="000000"/>
          <w:spacing w:val="3"/>
          <w:sz w:val="17"/>
        </w:rPr>
        <w:t>Pro</w:t>
      </w:r>
      <w:r>
        <w:rPr>
          <w:rFonts w:eastAsia="Times New Roman"/>
          <w:i/>
          <w:color w:val="000000"/>
          <w:spacing w:val="3"/>
          <w:sz w:val="17"/>
        </w:rPr>
        <w:softHyphen/>
        <w:t>ceedings of the 18th IEEE International Symposium on Real-Time Computing (ISORC)</w:t>
      </w:r>
      <w:r>
        <w:rPr>
          <w:rFonts w:eastAsia="Times New Roman"/>
          <w:color w:val="000000"/>
          <w:spacing w:val="3"/>
          <w:sz w:val="17"/>
        </w:rPr>
        <w:t>, pages 252–259, 2015.</w:t>
      </w:r>
    </w:p>
    <w:p w14:paraId="26E2606A"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pacing w:val="1"/>
          <w:sz w:val="17"/>
        </w:rPr>
      </w:pPr>
      <w:r>
        <w:rPr>
          <w:rFonts w:eastAsia="Times New Roman"/>
          <w:color w:val="000000"/>
          <w:spacing w:val="1"/>
          <w:sz w:val="17"/>
        </w:rPr>
        <w:t>T. Azumi, H. Takada, T. Ukai, and H. Oyama. Wheeled Inverted Pendulum with Embedded Com</w:t>
      </w:r>
      <w:r>
        <w:rPr>
          <w:rFonts w:eastAsia="Times New Roman"/>
          <w:color w:val="000000"/>
          <w:spacing w:val="1"/>
          <w:sz w:val="17"/>
        </w:rPr>
        <w:softHyphen/>
        <w:t xml:space="preserve">ponent System: A Case Study. In </w:t>
      </w:r>
      <w:r>
        <w:rPr>
          <w:rFonts w:eastAsia="Times New Roman"/>
          <w:i/>
          <w:color w:val="000000"/>
          <w:spacing w:val="1"/>
          <w:sz w:val="17"/>
        </w:rPr>
        <w:t>Proceed</w:t>
      </w:r>
      <w:r>
        <w:rPr>
          <w:rFonts w:eastAsia="Times New Roman"/>
          <w:i/>
          <w:color w:val="000000"/>
          <w:spacing w:val="1"/>
          <w:sz w:val="17"/>
        </w:rPr>
        <w:softHyphen/>
        <w:t>ings of the 13th IEEE International Symposium on Object/Component/Service-Oriented Real-Time Distributed Computing (ISORC)</w:t>
      </w:r>
      <w:r>
        <w:rPr>
          <w:rFonts w:eastAsia="Times New Roman"/>
          <w:color w:val="000000"/>
          <w:spacing w:val="1"/>
          <w:sz w:val="17"/>
        </w:rPr>
        <w:t>, pages 151–155, 2010.</w:t>
      </w:r>
    </w:p>
    <w:p w14:paraId="55997E99"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pacing w:val="2"/>
          <w:sz w:val="17"/>
        </w:rPr>
      </w:pPr>
      <w:r>
        <w:rPr>
          <w:rFonts w:eastAsia="Times New Roman"/>
          <w:color w:val="000000"/>
          <w:spacing w:val="2"/>
          <w:sz w:val="17"/>
        </w:rPr>
        <w:t>T. Azumi, M. Yamamoto, Y. Kominami, N. Tak</w:t>
      </w:r>
      <w:r>
        <w:rPr>
          <w:rFonts w:eastAsia="Times New Roman"/>
          <w:color w:val="000000"/>
          <w:spacing w:val="2"/>
          <w:sz w:val="17"/>
        </w:rPr>
        <w:softHyphen/>
        <w:t xml:space="preserve">agi, H. Oyama, and H. Takada. A New Specification of Software Components for Embedded Systems. In </w:t>
      </w:r>
      <w:r>
        <w:rPr>
          <w:rFonts w:eastAsia="Times New Roman"/>
          <w:i/>
          <w:color w:val="000000"/>
          <w:spacing w:val="2"/>
          <w:sz w:val="17"/>
        </w:rPr>
        <w:t>Proceedings of the 10th IEEE International Sympo</w:t>
      </w:r>
      <w:r>
        <w:rPr>
          <w:rFonts w:eastAsia="Times New Roman"/>
          <w:i/>
          <w:color w:val="000000"/>
          <w:spacing w:val="2"/>
          <w:sz w:val="17"/>
        </w:rPr>
        <w:softHyphen/>
        <w:t>sium on Object/Component/Service-Oriented Real-Time Distributed Computing (ISORC)</w:t>
      </w:r>
      <w:r>
        <w:rPr>
          <w:rFonts w:eastAsia="Times New Roman"/>
          <w:color w:val="000000"/>
          <w:spacing w:val="2"/>
          <w:sz w:val="17"/>
        </w:rPr>
        <w:t>, pages 46– 50, 2007.</w:t>
      </w:r>
    </w:p>
    <w:p w14:paraId="7C9AA758"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z w:val="17"/>
        </w:rPr>
      </w:pPr>
      <w:r>
        <w:rPr>
          <w:rFonts w:eastAsia="Times New Roman"/>
          <w:color w:val="000000"/>
          <w:sz w:val="17"/>
        </w:rPr>
        <w:t>T. W. Barr, R. Smith, and S. Rixner. De</w:t>
      </w:r>
      <w:r>
        <w:rPr>
          <w:rFonts w:eastAsia="Times New Roman"/>
          <w:color w:val="000000"/>
          <w:sz w:val="17"/>
        </w:rPr>
        <w:softHyphen/>
        <w:t xml:space="preserve">sign and Implementation of an Embedded Python Run-Time System. In </w:t>
      </w:r>
      <w:r>
        <w:rPr>
          <w:rFonts w:eastAsia="Times New Roman"/>
          <w:i/>
          <w:color w:val="000000"/>
          <w:sz w:val="17"/>
        </w:rPr>
        <w:t>Proceedings of the USENIX Annual Technical Conference (USENIX ATC 12)</w:t>
      </w:r>
      <w:r>
        <w:rPr>
          <w:rFonts w:eastAsia="Times New Roman"/>
          <w:color w:val="000000"/>
          <w:sz w:val="17"/>
        </w:rPr>
        <w:t>, pages 297–308, 2012.</w:t>
      </w:r>
    </w:p>
    <w:p w14:paraId="5412CD29"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z w:val="17"/>
        </w:rPr>
      </w:pPr>
      <w:r>
        <w:rPr>
          <w:rFonts w:eastAsia="Times New Roman"/>
          <w:color w:val="000000"/>
          <w:sz w:val="17"/>
        </w:rPr>
        <w:t>B. Bonakdarpour and S. S. Kulkarni. Compo</w:t>
      </w:r>
      <w:r>
        <w:rPr>
          <w:rFonts w:eastAsia="Times New Roman"/>
          <w:color w:val="000000"/>
          <w:sz w:val="17"/>
        </w:rPr>
        <w:softHyphen/>
        <w:t>sitional verification of fault-tolerant real-time pro</w:t>
      </w:r>
      <w:r>
        <w:rPr>
          <w:rFonts w:eastAsia="Times New Roman"/>
          <w:color w:val="000000"/>
          <w:sz w:val="17"/>
        </w:rPr>
        <w:softHyphen/>
        <w:t xml:space="preserve">grams. In </w:t>
      </w:r>
      <w:r>
        <w:rPr>
          <w:rFonts w:eastAsia="Times New Roman"/>
          <w:i/>
          <w:color w:val="000000"/>
          <w:sz w:val="17"/>
        </w:rPr>
        <w:t>Proceedings of the Seventh ACM Interna</w:t>
      </w:r>
      <w:r>
        <w:rPr>
          <w:rFonts w:eastAsia="Times New Roman"/>
          <w:i/>
          <w:color w:val="000000"/>
          <w:sz w:val="17"/>
        </w:rPr>
        <w:softHyphen/>
        <w:t>tional Conference on Embedded Software</w:t>
      </w:r>
      <w:r>
        <w:rPr>
          <w:rFonts w:eastAsia="Times New Roman"/>
          <w:color w:val="000000"/>
          <w:sz w:val="17"/>
        </w:rPr>
        <w:t>, EMSOFT ’09, pages 29–38, 2009.</w:t>
      </w:r>
    </w:p>
    <w:p w14:paraId="705570D6"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z w:val="17"/>
        </w:rPr>
      </w:pPr>
      <w:r>
        <w:rPr>
          <w:rFonts w:eastAsia="Times New Roman"/>
          <w:color w:val="000000"/>
          <w:sz w:val="17"/>
        </w:rPr>
        <w:t>X. Cai, M. R. Lyu, K.-F. Wong, and R. Ko. Component-based software engineering: technolo</w:t>
      </w:r>
      <w:r>
        <w:rPr>
          <w:rFonts w:eastAsia="Times New Roman"/>
          <w:color w:val="000000"/>
          <w:sz w:val="17"/>
        </w:rPr>
        <w:softHyphen/>
        <w:t>gies, development frameworks, and quality assur</w:t>
      </w:r>
      <w:r>
        <w:rPr>
          <w:rFonts w:eastAsia="Times New Roman"/>
          <w:color w:val="000000"/>
          <w:sz w:val="17"/>
        </w:rPr>
        <w:softHyphen/>
        <w:t xml:space="preserve">ance schemes. In </w:t>
      </w:r>
      <w:r>
        <w:rPr>
          <w:rFonts w:eastAsia="Times New Roman"/>
          <w:i/>
          <w:color w:val="000000"/>
          <w:sz w:val="17"/>
        </w:rPr>
        <w:t>Processings of Seventh Asia-Pacific Software Engineering Conference (APSEC 2000)</w:t>
      </w:r>
      <w:r>
        <w:rPr>
          <w:rFonts w:eastAsia="Times New Roman"/>
          <w:color w:val="000000"/>
          <w:sz w:val="17"/>
        </w:rPr>
        <w:t>, pages 372–379, 2000.</w:t>
      </w:r>
    </w:p>
    <w:p w14:paraId="18D6C4DF" w14:textId="77777777" w:rsidR="00F10532" w:rsidRDefault="003D5E68">
      <w:pPr>
        <w:numPr>
          <w:ilvl w:val="0"/>
          <w:numId w:val="5"/>
        </w:numPr>
        <w:tabs>
          <w:tab w:val="clear" w:pos="432"/>
          <w:tab w:val="left" w:pos="576"/>
        </w:tabs>
        <w:spacing w:line="204" w:lineRule="exact"/>
        <w:ind w:left="360" w:right="216" w:hanging="216"/>
        <w:jc w:val="both"/>
        <w:textAlignment w:val="baseline"/>
        <w:rPr>
          <w:rFonts w:eastAsia="Times New Roman"/>
          <w:color w:val="000000"/>
          <w:sz w:val="17"/>
        </w:rPr>
      </w:pPr>
      <w:r>
        <w:rPr>
          <w:rFonts w:eastAsia="Times New Roman"/>
          <w:color w:val="000000"/>
          <w:sz w:val="17"/>
        </w:rPr>
        <w:t>I. Crnkovic. Component-based Software Engi</w:t>
      </w:r>
      <w:r>
        <w:rPr>
          <w:rFonts w:eastAsia="Times New Roman"/>
          <w:color w:val="000000"/>
          <w:sz w:val="17"/>
        </w:rPr>
        <w:softHyphen/>
        <w:t xml:space="preserve">neering for Embedded Systems. In </w:t>
      </w:r>
      <w:r>
        <w:rPr>
          <w:rFonts w:eastAsia="Times New Roman"/>
          <w:i/>
          <w:color w:val="000000"/>
          <w:sz w:val="17"/>
        </w:rPr>
        <w:t>Proceedings of the 27th International Conference on Software En</w:t>
      </w:r>
      <w:r>
        <w:rPr>
          <w:rFonts w:eastAsia="Times New Roman"/>
          <w:i/>
          <w:color w:val="000000"/>
          <w:sz w:val="17"/>
        </w:rPr>
        <w:softHyphen/>
        <w:t>gineering</w:t>
      </w:r>
      <w:r>
        <w:rPr>
          <w:rFonts w:eastAsia="Times New Roman"/>
          <w:color w:val="000000"/>
          <w:sz w:val="17"/>
        </w:rPr>
        <w:t>, pages 712–713, 2005.</w:t>
      </w:r>
    </w:p>
    <w:p w14:paraId="024B4DB2" w14:textId="77777777" w:rsidR="00F10532" w:rsidRDefault="003D5E68">
      <w:pPr>
        <w:numPr>
          <w:ilvl w:val="0"/>
          <w:numId w:val="5"/>
        </w:numPr>
        <w:tabs>
          <w:tab w:val="clear" w:pos="432"/>
          <w:tab w:val="left" w:pos="576"/>
        </w:tabs>
        <w:spacing w:before="5" w:line="206" w:lineRule="exact"/>
        <w:ind w:left="360" w:right="216" w:hanging="216"/>
        <w:jc w:val="both"/>
        <w:textAlignment w:val="baseline"/>
        <w:rPr>
          <w:rFonts w:eastAsia="Times New Roman"/>
          <w:color w:val="000000"/>
          <w:sz w:val="17"/>
        </w:rPr>
      </w:pPr>
      <w:r>
        <w:rPr>
          <w:rFonts w:eastAsia="Times New Roman"/>
          <w:color w:val="000000"/>
          <w:sz w:val="17"/>
        </w:rPr>
        <w:t xml:space="preserve">C. Forsberg. The ZMODEM Inter Application File Transfer Protocol. </w:t>
      </w:r>
      <w:hyperlink r:id="rId45">
        <w:r>
          <w:rPr>
            <w:rFonts w:ascii="Courier New" w:eastAsia="Courier New" w:hAnsi="Courier New"/>
            <w:color w:val="0000FF"/>
            <w:sz w:val="17"/>
            <w:u w:val="single"/>
          </w:rPr>
          <w:t>http://pauillac.inria. fr/~doligez/zmodem/zmodem.txt</w:t>
        </w:r>
      </w:hyperlink>
      <w:r>
        <w:rPr>
          <w:rFonts w:eastAsia="Times New Roman"/>
          <w:color w:val="0000FF"/>
          <w:sz w:val="17"/>
          <w:u w:val="single"/>
        </w:rPr>
        <w:t>,</w:t>
      </w:r>
      <w:r>
        <w:rPr>
          <w:rFonts w:eastAsia="Times New Roman"/>
          <w:color w:val="000000"/>
          <w:sz w:val="17"/>
        </w:rPr>
        <w:t xml:space="preserve"> 1988.</w:t>
      </w:r>
    </w:p>
    <w:p w14:paraId="1DF05F5C" w14:textId="77777777" w:rsidR="00F10532" w:rsidRDefault="003D5E68">
      <w:pPr>
        <w:numPr>
          <w:ilvl w:val="0"/>
          <w:numId w:val="5"/>
        </w:numPr>
        <w:tabs>
          <w:tab w:val="clear" w:pos="432"/>
          <w:tab w:val="left" w:pos="576"/>
        </w:tabs>
        <w:spacing w:line="204" w:lineRule="exact"/>
        <w:ind w:left="360" w:right="216" w:hanging="216"/>
        <w:jc w:val="both"/>
        <w:textAlignment w:val="baseline"/>
        <w:rPr>
          <w:rFonts w:eastAsia="Times New Roman"/>
          <w:color w:val="000000"/>
          <w:sz w:val="17"/>
        </w:rPr>
      </w:pPr>
      <w:r>
        <w:rPr>
          <w:rFonts w:eastAsia="Times New Roman"/>
          <w:color w:val="000000"/>
          <w:sz w:val="17"/>
        </w:rPr>
        <w:t>G. Gössler and L. A</w:t>
      </w:r>
      <w:r>
        <w:rPr>
          <w:rFonts w:eastAsia="Times New Roman"/>
          <w:color w:val="000000"/>
          <w:sz w:val="17"/>
          <w:vertAlign w:val="subscript"/>
        </w:rPr>
        <w:t>¸</w:t>
      </w:r>
      <w:r>
        <w:rPr>
          <w:rFonts w:eastAsia="Times New Roman"/>
          <w:color w:val="000000"/>
          <w:sz w:val="17"/>
        </w:rPr>
        <w:t xml:space="preserve">stef˘anoaei. Blaming in component-based real-time systems. In </w:t>
      </w:r>
      <w:r>
        <w:rPr>
          <w:rFonts w:eastAsia="Times New Roman"/>
          <w:i/>
          <w:color w:val="000000"/>
          <w:sz w:val="17"/>
        </w:rPr>
        <w:t>Proceedings of the 14th International Conference on Embedded Software</w:t>
      </w:r>
      <w:r>
        <w:rPr>
          <w:rFonts w:eastAsia="Times New Roman"/>
          <w:color w:val="000000"/>
          <w:sz w:val="17"/>
        </w:rPr>
        <w:t>, EMSOFT ’14, 2014.</w:t>
      </w:r>
    </w:p>
    <w:p w14:paraId="29872105" w14:textId="77777777" w:rsidR="00F10532" w:rsidRDefault="003D5E68">
      <w:pPr>
        <w:numPr>
          <w:ilvl w:val="0"/>
          <w:numId w:val="5"/>
        </w:numPr>
        <w:tabs>
          <w:tab w:val="clear" w:pos="432"/>
          <w:tab w:val="left" w:pos="576"/>
        </w:tabs>
        <w:spacing w:line="205" w:lineRule="exact"/>
        <w:ind w:left="360" w:right="216" w:hanging="216"/>
        <w:jc w:val="both"/>
        <w:textAlignment w:val="baseline"/>
        <w:rPr>
          <w:rFonts w:eastAsia="Times New Roman"/>
          <w:color w:val="000000"/>
          <w:spacing w:val="7"/>
          <w:sz w:val="17"/>
        </w:rPr>
      </w:pPr>
      <w:r>
        <w:rPr>
          <w:rFonts w:eastAsia="Times New Roman"/>
          <w:color w:val="000000"/>
          <w:spacing w:val="7"/>
          <w:sz w:val="17"/>
        </w:rPr>
        <w:t xml:space="preserve">R. Ierusalimschy, L. H. de Figueiredo, and W. Celes. The Evolution of Lua. In </w:t>
      </w:r>
      <w:r>
        <w:rPr>
          <w:rFonts w:eastAsia="Times New Roman"/>
          <w:i/>
          <w:color w:val="000000"/>
          <w:spacing w:val="7"/>
          <w:sz w:val="17"/>
        </w:rPr>
        <w:t>Proceedings of the Third ACM SIGPLAN Conference on His</w:t>
      </w:r>
      <w:r>
        <w:rPr>
          <w:rFonts w:eastAsia="Times New Roman"/>
          <w:i/>
          <w:color w:val="000000"/>
          <w:spacing w:val="7"/>
          <w:sz w:val="17"/>
        </w:rPr>
        <w:softHyphen/>
        <w:t>tory of Programming Languages</w:t>
      </w:r>
      <w:r>
        <w:rPr>
          <w:rFonts w:eastAsia="Times New Roman"/>
          <w:color w:val="000000"/>
          <w:spacing w:val="7"/>
          <w:sz w:val="17"/>
        </w:rPr>
        <w:t>, pages 2–1–2–26, 2007.</w:t>
      </w:r>
    </w:p>
    <w:p w14:paraId="400A8A11" w14:textId="77777777" w:rsidR="00F10532" w:rsidRDefault="00F10532">
      <w:pPr>
        <w:sectPr w:rsidR="00F10532">
          <w:type w:val="continuous"/>
          <w:pgSz w:w="11909" w:h="16838"/>
          <w:pgMar w:top="960" w:right="2511" w:bottom="3133" w:left="600" w:header="720" w:footer="720" w:gutter="0"/>
          <w:cols w:num="2" w:space="0" w:equalWidth="0">
            <w:col w:w="4320" w:space="158"/>
            <w:col w:w="4320" w:space="0"/>
          </w:cols>
        </w:sectPr>
      </w:pPr>
    </w:p>
    <w:p w14:paraId="6F5F926D" w14:textId="77777777" w:rsidR="00F10532" w:rsidRDefault="003D5E68">
      <w:pPr>
        <w:tabs>
          <w:tab w:val="right" w:pos="5328"/>
        </w:tabs>
        <w:spacing w:before="42" w:after="130" w:line="232" w:lineRule="exact"/>
        <w:ind w:left="72"/>
        <w:textAlignment w:val="baseline"/>
        <w:rPr>
          <w:rFonts w:eastAsia="Times New Roman"/>
          <w:color w:val="000000"/>
          <w:sz w:val="20"/>
          <w:lang w:eastAsia="ja-JP"/>
        </w:rPr>
      </w:pPr>
      <w:r>
        <w:rPr>
          <w:rFonts w:eastAsia="Times New Roman"/>
          <w:color w:val="000000"/>
          <w:sz w:val="20"/>
          <w:lang w:eastAsia="ja-JP"/>
        </w:rPr>
        <w:t>14</w:t>
      </w:r>
      <w:r>
        <w:rPr>
          <w:rFonts w:eastAsia="Times New Roman"/>
          <w:color w:val="000000"/>
          <w:sz w:val="20"/>
          <w:lang w:eastAsia="ja-JP"/>
        </w:rPr>
        <w:tab/>
      </w:r>
      <w:r>
        <w:rPr>
          <w:rFonts w:ascii="MS Mincho" w:eastAsia="MS Mincho" w:hAnsi="MS Mincho"/>
          <w:color w:val="000000"/>
          <w:sz w:val="17"/>
          <w:lang w:eastAsia="ja-JP"/>
        </w:rPr>
        <w:t>コンピュータソフトウェア</w:t>
      </w:r>
    </w:p>
    <w:p w14:paraId="40816126" w14:textId="77777777" w:rsidR="00F10532" w:rsidRDefault="00F10532">
      <w:pPr>
        <w:spacing w:before="42" w:after="130" w:line="232" w:lineRule="exact"/>
        <w:rPr>
          <w:lang w:eastAsia="ja-JP"/>
        </w:rPr>
        <w:sectPr w:rsidR="00F10532">
          <w:pgSz w:w="11909" w:h="16838"/>
          <w:pgMar w:top="920" w:right="5915" w:bottom="11813" w:left="634" w:header="720" w:footer="720" w:gutter="0"/>
          <w:cols w:space="720"/>
        </w:sectPr>
      </w:pPr>
    </w:p>
    <w:p w14:paraId="3E78CAE4" w14:textId="77777777" w:rsidR="00F10532" w:rsidRDefault="003D5E68">
      <w:pPr>
        <w:numPr>
          <w:ilvl w:val="0"/>
          <w:numId w:val="6"/>
        </w:numPr>
        <w:tabs>
          <w:tab w:val="clear" w:pos="432"/>
          <w:tab w:val="left" w:pos="648"/>
        </w:tabs>
        <w:spacing w:before="8" w:line="205" w:lineRule="exact"/>
        <w:ind w:left="360" w:right="144" w:hanging="144"/>
        <w:jc w:val="both"/>
        <w:textAlignment w:val="baseline"/>
        <w:rPr>
          <w:rFonts w:eastAsia="Times New Roman"/>
          <w:color w:val="000000"/>
          <w:sz w:val="17"/>
        </w:rPr>
      </w:pPr>
      <w:r>
        <w:rPr>
          <w:rFonts w:eastAsia="Times New Roman"/>
          <w:color w:val="000000"/>
          <w:sz w:val="17"/>
        </w:rPr>
        <w:t xml:space="preserve">T. Ishikawa, T. Azumi, H. Oyama, and H. Takada. HR-TECS: Component technology for embedded systems with memory protection. In </w:t>
      </w:r>
      <w:r>
        <w:rPr>
          <w:rFonts w:eastAsia="Times New Roman"/>
          <w:i/>
          <w:color w:val="000000"/>
          <w:sz w:val="17"/>
        </w:rPr>
        <w:t>Pro</w:t>
      </w:r>
      <w:r>
        <w:rPr>
          <w:rFonts w:eastAsia="Times New Roman"/>
          <w:i/>
          <w:color w:val="000000"/>
          <w:sz w:val="17"/>
        </w:rPr>
        <w:softHyphen/>
        <w:t>ceedings of the 16th IEEE International Symposium on Object/Component/Service-Oriented Real-Time Distributed Computing (ISORC)</w:t>
      </w:r>
      <w:r>
        <w:rPr>
          <w:rFonts w:eastAsia="Times New Roman"/>
          <w:color w:val="000000"/>
          <w:sz w:val="17"/>
        </w:rPr>
        <w:t>, pages 1–8, 2013.</w:t>
      </w:r>
    </w:p>
    <w:p w14:paraId="3B0C6FBC" w14:textId="77777777" w:rsidR="00F10532" w:rsidRDefault="003D5E68">
      <w:pPr>
        <w:numPr>
          <w:ilvl w:val="0"/>
          <w:numId w:val="6"/>
        </w:numPr>
        <w:tabs>
          <w:tab w:val="clear" w:pos="432"/>
          <w:tab w:val="left" w:pos="648"/>
        </w:tabs>
        <w:spacing w:line="203" w:lineRule="exact"/>
        <w:ind w:left="360" w:right="144" w:hanging="144"/>
        <w:jc w:val="both"/>
        <w:textAlignment w:val="baseline"/>
        <w:rPr>
          <w:rFonts w:eastAsia="Times New Roman"/>
          <w:color w:val="000000"/>
          <w:sz w:val="17"/>
        </w:rPr>
      </w:pPr>
      <w:r>
        <w:rPr>
          <w:rFonts w:eastAsia="Times New Roman"/>
          <w:color w:val="000000"/>
          <w:sz w:val="17"/>
        </w:rPr>
        <w:t>M. kerholm, J. Carlson, J. Fredriksson, H. Hans-son, J. H˚akansson, A. Möller, P. Pettersson, and</w:t>
      </w:r>
    </w:p>
    <w:p w14:paraId="67275024" w14:textId="77777777" w:rsidR="00F10532" w:rsidRDefault="003D5E68">
      <w:pPr>
        <w:spacing w:before="5" w:line="205" w:lineRule="exact"/>
        <w:ind w:left="360" w:right="144"/>
        <w:jc w:val="both"/>
        <w:textAlignment w:val="baseline"/>
        <w:rPr>
          <w:rFonts w:eastAsia="Times New Roman"/>
          <w:color w:val="000000"/>
          <w:spacing w:val="4"/>
          <w:sz w:val="17"/>
        </w:rPr>
      </w:pPr>
      <w:r>
        <w:rPr>
          <w:rFonts w:eastAsia="Times New Roman"/>
          <w:color w:val="000000"/>
          <w:spacing w:val="4"/>
          <w:sz w:val="17"/>
        </w:rPr>
        <w:t xml:space="preserve">M. Tivoli. The SAVE Approach to Component-based Development of Vehicular Systems. </w:t>
      </w:r>
      <w:r>
        <w:rPr>
          <w:rFonts w:eastAsia="Times New Roman"/>
          <w:i/>
          <w:color w:val="000000"/>
          <w:spacing w:val="4"/>
          <w:sz w:val="17"/>
        </w:rPr>
        <w:t>Journal of Systems and Software</w:t>
      </w:r>
      <w:r>
        <w:rPr>
          <w:rFonts w:eastAsia="Times New Roman"/>
          <w:color w:val="000000"/>
          <w:spacing w:val="4"/>
          <w:sz w:val="17"/>
        </w:rPr>
        <w:t>, 80(5):655–667, 2007.</w:t>
      </w:r>
    </w:p>
    <w:p w14:paraId="6A3A74E7" w14:textId="77777777" w:rsidR="00F10532" w:rsidRDefault="003D5E68">
      <w:pPr>
        <w:numPr>
          <w:ilvl w:val="0"/>
          <w:numId w:val="6"/>
        </w:numPr>
        <w:tabs>
          <w:tab w:val="clear" w:pos="432"/>
          <w:tab w:val="left" w:pos="648"/>
        </w:tabs>
        <w:spacing w:line="205" w:lineRule="exact"/>
        <w:ind w:left="360" w:right="144" w:hanging="144"/>
        <w:jc w:val="both"/>
        <w:textAlignment w:val="baseline"/>
        <w:rPr>
          <w:rFonts w:eastAsia="Times New Roman"/>
          <w:color w:val="000000"/>
          <w:spacing w:val="4"/>
          <w:sz w:val="17"/>
        </w:rPr>
      </w:pPr>
      <w:r>
        <w:rPr>
          <w:rFonts w:eastAsia="Times New Roman"/>
          <w:color w:val="000000"/>
          <w:spacing w:val="4"/>
          <w:sz w:val="17"/>
        </w:rPr>
        <w:t xml:space="preserve">Y. Li, T. Ishikawa, Y. Matsubara, and H. Takada. A Platform for LEGO Mindstorms EV3 Based on an RTOS with MMU Support. </w:t>
      </w:r>
      <w:r>
        <w:rPr>
          <w:rFonts w:eastAsia="Times New Roman"/>
          <w:i/>
          <w:color w:val="000000"/>
          <w:spacing w:val="4"/>
          <w:sz w:val="17"/>
        </w:rPr>
        <w:t>OSPERT 2014</w:t>
      </w:r>
      <w:r>
        <w:rPr>
          <w:rFonts w:eastAsia="Times New Roman"/>
          <w:color w:val="000000"/>
          <w:spacing w:val="4"/>
          <w:sz w:val="17"/>
        </w:rPr>
        <w:t>, pages 51–59, 2014.</w:t>
      </w:r>
    </w:p>
    <w:p w14:paraId="5FA3BD79" w14:textId="77777777" w:rsidR="00F10532" w:rsidRDefault="003D5E68">
      <w:pPr>
        <w:numPr>
          <w:ilvl w:val="0"/>
          <w:numId w:val="6"/>
        </w:numPr>
        <w:tabs>
          <w:tab w:val="clear" w:pos="432"/>
          <w:tab w:val="left" w:pos="648"/>
        </w:tabs>
        <w:spacing w:before="2" w:line="205" w:lineRule="exact"/>
        <w:ind w:left="360" w:hanging="144"/>
        <w:jc w:val="both"/>
        <w:textAlignment w:val="baseline"/>
        <w:rPr>
          <w:rFonts w:eastAsia="Times New Roman"/>
          <w:color w:val="000000"/>
          <w:spacing w:val="4"/>
          <w:sz w:val="17"/>
        </w:rPr>
      </w:pPr>
      <w:r>
        <w:rPr>
          <w:rFonts w:eastAsia="Times New Roman"/>
          <w:color w:val="000000"/>
          <w:spacing w:val="4"/>
          <w:sz w:val="17"/>
        </w:rPr>
        <w:t>A. Ohno, T. Azumi, and N. Nishio. TECS Com</w:t>
      </w:r>
      <w:r>
        <w:rPr>
          <w:rFonts w:eastAsia="Times New Roman"/>
          <w:color w:val="000000"/>
          <w:spacing w:val="4"/>
          <w:sz w:val="17"/>
        </w:rPr>
        <w:softHyphen/>
        <w:t xml:space="preserve"> </w:t>
      </w:r>
    </w:p>
    <w:p w14:paraId="27A8B8F4" w14:textId="77777777" w:rsidR="00F10532" w:rsidRDefault="003D5E68">
      <w:pPr>
        <w:spacing w:before="4" w:line="205" w:lineRule="exact"/>
        <w:ind w:left="288" w:right="216"/>
        <w:jc w:val="both"/>
        <w:textAlignment w:val="baseline"/>
        <w:rPr>
          <w:rFonts w:eastAsia="Times New Roman"/>
          <w:color w:val="000000"/>
          <w:sz w:val="17"/>
        </w:rPr>
      </w:pPr>
      <w:r>
        <w:br w:type="column"/>
      </w:r>
      <w:r>
        <w:rPr>
          <w:rFonts w:eastAsia="Times New Roman"/>
          <w:color w:val="000000"/>
          <w:sz w:val="17"/>
        </w:rPr>
        <w:t>ponents Providing Functionalities of OSEK Speci</w:t>
      </w:r>
      <w:r>
        <w:rPr>
          <w:rFonts w:eastAsia="Times New Roman"/>
          <w:color w:val="000000"/>
          <w:sz w:val="17"/>
        </w:rPr>
        <w:softHyphen/>
        <w:t xml:space="preserve">fications for ITRON OS. </w:t>
      </w:r>
      <w:r>
        <w:rPr>
          <w:rFonts w:eastAsia="Times New Roman"/>
          <w:i/>
          <w:color w:val="000000"/>
          <w:sz w:val="17"/>
        </w:rPr>
        <w:t>Journal of Information Processing</w:t>
      </w:r>
      <w:r>
        <w:rPr>
          <w:rFonts w:eastAsia="Times New Roman"/>
          <w:color w:val="000000"/>
          <w:sz w:val="17"/>
        </w:rPr>
        <w:t>, 22(4):584–594, 2014.</w:t>
      </w:r>
    </w:p>
    <w:p w14:paraId="0ECC34FF" w14:textId="77777777" w:rsidR="00F10532" w:rsidRDefault="003D5E68">
      <w:pPr>
        <w:numPr>
          <w:ilvl w:val="0"/>
          <w:numId w:val="6"/>
        </w:numPr>
        <w:tabs>
          <w:tab w:val="clear" w:pos="432"/>
          <w:tab w:val="left" w:pos="576"/>
        </w:tabs>
        <w:spacing w:before="3" w:line="205" w:lineRule="exact"/>
        <w:ind w:left="288" w:right="216" w:hanging="144"/>
        <w:jc w:val="both"/>
        <w:textAlignment w:val="baseline"/>
        <w:rPr>
          <w:rFonts w:eastAsia="Times New Roman"/>
          <w:color w:val="000000"/>
          <w:sz w:val="17"/>
        </w:rPr>
      </w:pPr>
      <w:r>
        <w:rPr>
          <w:rFonts w:eastAsia="Times New Roman"/>
          <w:color w:val="000000"/>
          <w:sz w:val="17"/>
        </w:rPr>
        <w:t xml:space="preserve">H. Takada and K. Sakamura. </w:t>
      </w:r>
      <w:r>
        <w:rPr>
          <w:rFonts w:ascii="Courier New" w:eastAsia="Courier New" w:hAnsi="Courier New"/>
          <w:color w:val="000000"/>
          <w:sz w:val="18"/>
        </w:rPr>
        <w:t>µ</w:t>
      </w:r>
      <w:r>
        <w:rPr>
          <w:rFonts w:eastAsia="Times New Roman"/>
          <w:color w:val="000000"/>
          <w:sz w:val="17"/>
        </w:rPr>
        <w:t xml:space="preserve">ITRON for Small-Scale Embedded Systems. </w:t>
      </w:r>
      <w:r>
        <w:rPr>
          <w:rFonts w:eastAsia="Times New Roman"/>
          <w:i/>
          <w:color w:val="000000"/>
          <w:sz w:val="17"/>
        </w:rPr>
        <w:t>IEEE Micro</w:t>
      </w:r>
      <w:r>
        <w:rPr>
          <w:rFonts w:eastAsia="Times New Roman"/>
          <w:color w:val="000000"/>
          <w:sz w:val="17"/>
        </w:rPr>
        <w:t>, 15(6):46– 54, 1995.</w:t>
      </w:r>
    </w:p>
    <w:p w14:paraId="4B19D1A2" w14:textId="77777777" w:rsidR="00F10532" w:rsidRDefault="003D5E68">
      <w:pPr>
        <w:numPr>
          <w:ilvl w:val="0"/>
          <w:numId w:val="6"/>
        </w:numPr>
        <w:tabs>
          <w:tab w:val="clear" w:pos="432"/>
          <w:tab w:val="left" w:pos="576"/>
        </w:tabs>
        <w:spacing w:before="3" w:line="205" w:lineRule="exact"/>
        <w:ind w:left="288" w:right="216" w:hanging="144"/>
        <w:jc w:val="both"/>
        <w:textAlignment w:val="baseline"/>
        <w:rPr>
          <w:rFonts w:eastAsia="Times New Roman"/>
          <w:color w:val="000000"/>
          <w:spacing w:val="6"/>
          <w:sz w:val="17"/>
        </w:rPr>
      </w:pPr>
      <w:r>
        <w:rPr>
          <w:rFonts w:eastAsia="Times New Roman"/>
          <w:color w:val="000000"/>
          <w:spacing w:val="6"/>
          <w:sz w:val="17"/>
        </w:rPr>
        <w:t>K. Tanaka, A. D. Nagumanthri, and Y. Mat</w:t>
      </w:r>
      <w:r>
        <w:rPr>
          <w:rFonts w:eastAsia="Times New Roman"/>
          <w:color w:val="000000"/>
          <w:spacing w:val="6"/>
          <w:sz w:val="17"/>
        </w:rPr>
        <w:softHyphen/>
        <w:t xml:space="preserve">sumoto. mruby – Rapid Software Development for Embedded Systems. In </w:t>
      </w:r>
      <w:r>
        <w:rPr>
          <w:rFonts w:eastAsia="Times New Roman"/>
          <w:i/>
          <w:color w:val="000000"/>
          <w:spacing w:val="6"/>
          <w:sz w:val="17"/>
        </w:rPr>
        <w:t>Proceedings of the 15th In</w:t>
      </w:r>
      <w:r>
        <w:rPr>
          <w:rFonts w:eastAsia="Times New Roman"/>
          <w:i/>
          <w:color w:val="000000"/>
          <w:spacing w:val="6"/>
          <w:sz w:val="17"/>
        </w:rPr>
        <w:softHyphen/>
        <w:t>ternational Conference on Computational Science and Its Applications (ICCSA)</w:t>
      </w:r>
      <w:r>
        <w:rPr>
          <w:rFonts w:eastAsia="Times New Roman"/>
          <w:color w:val="000000"/>
          <w:spacing w:val="6"/>
          <w:sz w:val="17"/>
        </w:rPr>
        <w:t>, pages 27–32, 2015.</w:t>
      </w:r>
    </w:p>
    <w:p w14:paraId="388C1A21" w14:textId="77777777" w:rsidR="00F10532" w:rsidRDefault="003D5E68">
      <w:pPr>
        <w:numPr>
          <w:ilvl w:val="0"/>
          <w:numId w:val="6"/>
        </w:numPr>
        <w:tabs>
          <w:tab w:val="clear" w:pos="432"/>
          <w:tab w:val="left" w:pos="576"/>
        </w:tabs>
        <w:spacing w:line="205" w:lineRule="exact"/>
        <w:ind w:left="288" w:right="216" w:hanging="144"/>
        <w:jc w:val="both"/>
        <w:textAlignment w:val="baseline"/>
        <w:rPr>
          <w:rFonts w:eastAsia="Times New Roman"/>
          <w:color w:val="000000"/>
          <w:sz w:val="17"/>
        </w:rPr>
      </w:pPr>
      <w:r>
        <w:rPr>
          <w:rFonts w:eastAsia="Times New Roman"/>
          <w:color w:val="000000"/>
          <w:sz w:val="17"/>
        </w:rPr>
        <w:t xml:space="preserve">TOPPERS. TOPPERS/ASP kernel. </w:t>
      </w:r>
      <w:r>
        <w:rPr>
          <w:rFonts w:ascii="Courier New" w:eastAsia="Courier New" w:hAnsi="Courier New"/>
          <w:color w:val="000000"/>
          <w:sz w:val="17"/>
        </w:rPr>
        <w:t>https: //</w:t>
      </w:r>
      <w:hyperlink r:id="rId46">
        <w:r>
          <w:rPr>
            <w:rFonts w:ascii="Courier New" w:eastAsia="Courier New" w:hAnsi="Courier New"/>
            <w:color w:val="0000FF"/>
            <w:sz w:val="17"/>
            <w:u w:val="single"/>
          </w:rPr>
          <w:t>www.toppers.jp/en/asp-kernel.html</w:t>
        </w:r>
      </w:hyperlink>
      <w:r>
        <w:rPr>
          <w:rFonts w:eastAsia="Times New Roman"/>
          <w:color w:val="0000FF"/>
          <w:sz w:val="17"/>
          <w:u w:val="single"/>
        </w:rPr>
        <w:t>.</w:t>
      </w:r>
      <w:r>
        <w:rPr>
          <w:rFonts w:eastAsia="Times New Roman"/>
          <w:color w:val="000000"/>
          <w:sz w:val="17"/>
        </w:rPr>
        <w:t xml:space="preserve"> </w:t>
      </w:r>
    </w:p>
    <w:p w14:paraId="71D33B80" w14:textId="77777777" w:rsidR="00F10532" w:rsidRDefault="003D5E68" w:rsidP="0040434C">
      <w:pPr>
        <w:numPr>
          <w:ilvl w:val="0"/>
          <w:numId w:val="6"/>
        </w:numPr>
        <w:tabs>
          <w:tab w:val="clear" w:pos="432"/>
          <w:tab w:val="left" w:pos="576"/>
        </w:tabs>
        <w:spacing w:before="1" w:line="206" w:lineRule="exact"/>
        <w:ind w:left="288" w:right="216" w:hanging="144"/>
        <w:jc w:val="both"/>
        <w:textAlignment w:val="baseline"/>
        <w:rPr>
          <w:color w:val="000000"/>
          <w:sz w:val="17"/>
          <w:rPrChange w:id="54" w:author="CS Enago9" w:date="2016-10-27T20:42:00Z">
            <w:rPr/>
          </w:rPrChange>
        </w:rPr>
      </w:pPr>
      <w:r>
        <w:rPr>
          <w:rFonts w:eastAsia="Times New Roman"/>
          <w:color w:val="000000"/>
          <w:sz w:val="17"/>
        </w:rPr>
        <w:t xml:space="preserve">TOPPERS. TOPPERS/HRP2 kernel. </w:t>
      </w:r>
      <w:r>
        <w:rPr>
          <w:rFonts w:ascii="Courier New" w:eastAsia="Courier New" w:hAnsi="Courier New"/>
          <w:color w:val="000000"/>
          <w:sz w:val="17"/>
        </w:rPr>
        <w:t>http: //</w:t>
      </w:r>
      <w:hyperlink r:id="rId47">
        <w:r>
          <w:rPr>
            <w:rFonts w:ascii="Courier New" w:eastAsia="Courier New" w:hAnsi="Courier New"/>
            <w:color w:val="0000FF"/>
            <w:sz w:val="17"/>
            <w:u w:val="single"/>
          </w:rPr>
          <w:t>www.toppers.jp/en/hrp2-kernel.html</w:t>
        </w:r>
      </w:hyperlink>
      <w:r>
        <w:rPr>
          <w:rFonts w:eastAsia="Times New Roman"/>
          <w:color w:val="0000FF"/>
          <w:sz w:val="17"/>
          <w:u w:val="single"/>
        </w:rPr>
        <w:t>.</w:t>
      </w:r>
      <w:r>
        <w:rPr>
          <w:rFonts w:eastAsia="Times New Roman"/>
          <w:color w:val="000000"/>
          <w:sz w:val="17"/>
        </w:rPr>
        <w:t xml:space="preserve"> </w:t>
      </w:r>
    </w:p>
    <w:sectPr w:rsidR="00F10532" w:rsidSect="0040434C">
      <w:type w:val="continuous"/>
      <w:pgSz w:w="11909" w:h="16838"/>
      <w:pgMar w:top="920" w:right="2477" w:bottom="11813" w:left="634" w:header="720" w:footer="720" w:gutter="0"/>
      <w:cols w:num="2" w:space="0" w:equalWidth="0">
        <w:col w:w="4320" w:space="158"/>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815FA" w14:textId="77777777" w:rsidR="0040434C" w:rsidRDefault="0040434C" w:rsidP="00E21277">
      <w:r>
        <w:separator/>
      </w:r>
    </w:p>
  </w:endnote>
  <w:endnote w:type="continuationSeparator" w:id="0">
    <w:p w14:paraId="76CECAE5" w14:textId="77777777" w:rsidR="0040434C" w:rsidRDefault="0040434C" w:rsidP="00E21277">
      <w:r>
        <w:continuationSeparator/>
      </w:r>
    </w:p>
  </w:endnote>
  <w:endnote w:type="continuationNotice" w:id="1">
    <w:p w14:paraId="2897D50C" w14:textId="77777777" w:rsidR="0040434C" w:rsidRDefault="00404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modern"/>
    <w:pitch w:val="fixed"/>
    <w:sig w:usb0="E00002FF" w:usb1="6AC7FDFB" w:usb2="00000012" w:usb3="00000000" w:csb0="0002009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eiryo">
    <w:altName w:val="MS UI Gothic"/>
    <w:charset w:val="80"/>
    <w:family w:val="swiss"/>
    <w:pitch w:val="variable"/>
    <w:sig w:usb0="E10102FF" w:usb1="EAC7FFFF" w:usb2="0001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 w:name="MS Mincho">
    <w:charset w:val="00"/>
    <w:pitch w:val="variable"/>
    <w:family w:val="roman"/>
    <w:panose1 w:val="02020603050405020304"/>
  </w:font>
  <w:font w:name="Courier New">
    <w:charset w:val="00"/>
    <w:pitch w:val="fixed"/>
    <w:family w:val="modern"/>
    <w:panose1 w:val="02020603050405020304"/>
  </w:font>
  <w:font w:name="Symbol">
    <w:charset w:val="00"/>
    <w:pitch w:val="variable"/>
    <w:family w:val="swiss"/>
    <w:panose1 w:val="02020603050405020304"/>
  </w:font>
  <w:font w:name="Garamond">
    <w:charset w:val="80"/>
    <w:pitch w:val="variable"/>
    <w:family w:val="roman"/>
    <w:panose1 w:val="02020603050405020304"/>
  </w:font>
  <w:font w:name="Bookman Old Style">
    <w:charset w:val="00"/>
    <w:pitch w:val="variable"/>
    <w:family w:val="roman"/>
    <w:panose1 w:val="02020603050405020304"/>
  </w:font>
  <w:font w:name="Calibri">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 w:name="Meiryo">
    <w:charset w:val="00"/>
    <w:pitch w:val="variable"/>
    <w:family w:val="swiss"/>
    <w:panose1 w:val="02020603050405020304"/>
  </w:font>
  <w:font w:name="Arial Narrow">
    <w:charset w:val="00"/>
    <w:pitch w:val="variable"/>
    <w:family w:val="swiss"/>
    <w:panose1 w:val="02020603050405020304"/>
  </w:font>
  <w:font w:name="Arial">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1E488" w14:textId="77777777" w:rsidR="00E21277" w:rsidRDefault="00E21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C9F5" w14:textId="77777777" w:rsidR="00F55D70" w:rsidRDefault="00F55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A3949" w14:textId="77777777" w:rsidR="00F55D70" w:rsidRDefault="00F55D70" w:rsidP="003D74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1AACC" w14:textId="77777777" w:rsidR="00F55D70" w:rsidRDefault="00F5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2818C" w14:textId="77777777" w:rsidR="0040434C" w:rsidRDefault="0040434C" w:rsidP="00E21277">
      <w:r>
        <w:separator/>
      </w:r>
    </w:p>
  </w:footnote>
  <w:footnote w:type="continuationSeparator" w:id="0">
    <w:p w14:paraId="60978E52" w14:textId="77777777" w:rsidR="0040434C" w:rsidRDefault="0040434C" w:rsidP="00E21277">
      <w:r>
        <w:continuationSeparator/>
      </w:r>
    </w:p>
  </w:footnote>
  <w:footnote w:type="continuationNotice" w:id="1">
    <w:p w14:paraId="5B6CC5BC" w14:textId="77777777" w:rsidR="0040434C" w:rsidRDefault="004043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66A3B" w14:textId="77777777" w:rsidR="00E21277" w:rsidRDefault="00E21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B530B" w14:textId="77777777" w:rsidR="00F55D70" w:rsidRDefault="00F55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F116B" w14:textId="77777777" w:rsidR="00F55D70" w:rsidRDefault="00F55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F2C31" w14:textId="77777777" w:rsidR="00F55D70" w:rsidRDefault="00F55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53793"/>
    <w:multiLevelType w:val="hybridMultilevel"/>
    <w:tmpl w:val="9DB4A5D2"/>
    <w:lvl w:ilvl="0" w:tplc="E98A0ED2">
      <w:start w:val="1"/>
      <w:numFmt w:val="upperRoman"/>
      <w:lvlText w:val="%1."/>
      <w:lvlJc w:val="left"/>
      <w:pPr>
        <w:ind w:left="2087" w:hanging="236"/>
        <w:jc w:val="right"/>
      </w:pPr>
      <w:rPr>
        <w:rFonts w:ascii="Times New Roman" w:eastAsia="Times New Roman" w:hAnsi="Times New Roman" w:hint="default"/>
        <w:spacing w:val="9"/>
        <w:w w:val="99"/>
        <w:sz w:val="20"/>
        <w:szCs w:val="20"/>
      </w:rPr>
    </w:lvl>
    <w:lvl w:ilvl="1" w:tplc="F9061856">
      <w:start w:val="1"/>
      <w:numFmt w:val="bullet"/>
      <w:lvlText w:val="•"/>
      <w:lvlJc w:val="left"/>
      <w:pPr>
        <w:ind w:left="2393" w:hanging="236"/>
      </w:pPr>
      <w:rPr>
        <w:rFonts w:hint="default"/>
      </w:rPr>
    </w:lvl>
    <w:lvl w:ilvl="2" w:tplc="FB184BEE">
      <w:start w:val="1"/>
      <w:numFmt w:val="bullet"/>
      <w:lvlText w:val="•"/>
      <w:lvlJc w:val="left"/>
      <w:pPr>
        <w:ind w:left="2698" w:hanging="236"/>
      </w:pPr>
      <w:rPr>
        <w:rFonts w:hint="default"/>
      </w:rPr>
    </w:lvl>
    <w:lvl w:ilvl="3" w:tplc="50683338">
      <w:start w:val="1"/>
      <w:numFmt w:val="bullet"/>
      <w:lvlText w:val="•"/>
      <w:lvlJc w:val="left"/>
      <w:pPr>
        <w:ind w:left="3003" w:hanging="236"/>
      </w:pPr>
      <w:rPr>
        <w:rFonts w:hint="default"/>
      </w:rPr>
    </w:lvl>
    <w:lvl w:ilvl="4" w:tplc="59187700">
      <w:start w:val="1"/>
      <w:numFmt w:val="bullet"/>
      <w:lvlText w:val="•"/>
      <w:lvlJc w:val="left"/>
      <w:pPr>
        <w:ind w:left="3309" w:hanging="236"/>
      </w:pPr>
      <w:rPr>
        <w:rFonts w:hint="default"/>
      </w:rPr>
    </w:lvl>
    <w:lvl w:ilvl="5" w:tplc="CF3A7618">
      <w:start w:val="1"/>
      <w:numFmt w:val="bullet"/>
      <w:lvlText w:val="•"/>
      <w:lvlJc w:val="left"/>
      <w:pPr>
        <w:ind w:left="3614" w:hanging="236"/>
      </w:pPr>
      <w:rPr>
        <w:rFonts w:hint="default"/>
      </w:rPr>
    </w:lvl>
    <w:lvl w:ilvl="6" w:tplc="0CFA3058">
      <w:start w:val="1"/>
      <w:numFmt w:val="bullet"/>
      <w:lvlText w:val="•"/>
      <w:lvlJc w:val="left"/>
      <w:pPr>
        <w:ind w:left="3919" w:hanging="236"/>
      </w:pPr>
      <w:rPr>
        <w:rFonts w:hint="default"/>
      </w:rPr>
    </w:lvl>
    <w:lvl w:ilvl="7" w:tplc="F6B890E2">
      <w:start w:val="1"/>
      <w:numFmt w:val="bullet"/>
      <w:lvlText w:val="•"/>
      <w:lvlJc w:val="left"/>
      <w:pPr>
        <w:ind w:left="4224" w:hanging="236"/>
      </w:pPr>
      <w:rPr>
        <w:rFonts w:hint="default"/>
      </w:rPr>
    </w:lvl>
    <w:lvl w:ilvl="8" w:tplc="C7908900">
      <w:start w:val="1"/>
      <w:numFmt w:val="bullet"/>
      <w:lvlText w:val="•"/>
      <w:lvlJc w:val="left"/>
      <w:pPr>
        <w:ind w:left="4530" w:hanging="236"/>
      </w:pPr>
      <w:rPr>
        <w:rFonts w:hint="default"/>
      </w:rPr>
    </w:lvl>
  </w:abstractNum>
  <w:abstractNum w:abstractNumId="1" w15:restartNumberingAfterBreak="0">
    <w:nsid w:val="24371B08"/>
    <w:multiLevelType w:val="multilevel"/>
    <w:tmpl w:val="72F81790"/>
    <w:lvl w:ilvl="0">
      <w:start w:val="22"/>
      <w:numFmt w:val="decimal"/>
      <w:lvlText w:val="[%1]"/>
      <w:lvlJc w:val="left"/>
      <w:pPr>
        <w:tabs>
          <w:tab w:val="left" w:pos="432"/>
        </w:tabs>
        <w:ind w:left="720"/>
      </w:pPr>
      <w:rPr>
        <w:rFonts w:ascii="Times New Roman" w:eastAsia="Times New Roman" w:hAnsi="Times New Roman"/>
        <w:strike w:val="0"/>
        <w:color w:val="000000"/>
        <w:spacing w:val="0"/>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711A65"/>
    <w:multiLevelType w:val="hybridMultilevel"/>
    <w:tmpl w:val="91CCD9BA"/>
    <w:lvl w:ilvl="0" w:tplc="594882D0">
      <w:start w:val="1"/>
      <w:numFmt w:val="decimal"/>
      <w:lvlText w:val="%1)"/>
      <w:lvlJc w:val="left"/>
      <w:pPr>
        <w:ind w:left="119" w:hanging="266"/>
        <w:jc w:val="left"/>
      </w:pPr>
      <w:rPr>
        <w:rFonts w:ascii="Times New Roman" w:eastAsia="Times New Roman" w:hAnsi="Times New Roman" w:hint="default"/>
        <w:i/>
        <w:w w:val="99"/>
        <w:sz w:val="20"/>
        <w:szCs w:val="20"/>
      </w:rPr>
    </w:lvl>
    <w:lvl w:ilvl="1" w:tplc="F776EE24">
      <w:start w:val="1"/>
      <w:numFmt w:val="bullet"/>
      <w:lvlText w:val="•"/>
      <w:lvlJc w:val="left"/>
      <w:pPr>
        <w:ind w:left="621" w:hanging="266"/>
      </w:pPr>
      <w:rPr>
        <w:rFonts w:hint="default"/>
      </w:rPr>
    </w:lvl>
    <w:lvl w:ilvl="2" w:tplc="9A10C582">
      <w:start w:val="1"/>
      <w:numFmt w:val="bullet"/>
      <w:lvlText w:val="•"/>
      <w:lvlJc w:val="left"/>
      <w:pPr>
        <w:ind w:left="1123" w:hanging="266"/>
      </w:pPr>
      <w:rPr>
        <w:rFonts w:hint="default"/>
      </w:rPr>
    </w:lvl>
    <w:lvl w:ilvl="3" w:tplc="9E465BA4">
      <w:start w:val="1"/>
      <w:numFmt w:val="bullet"/>
      <w:lvlText w:val="•"/>
      <w:lvlJc w:val="left"/>
      <w:pPr>
        <w:ind w:left="1625" w:hanging="266"/>
      </w:pPr>
      <w:rPr>
        <w:rFonts w:hint="default"/>
      </w:rPr>
    </w:lvl>
    <w:lvl w:ilvl="4" w:tplc="264CA0D0">
      <w:start w:val="1"/>
      <w:numFmt w:val="bullet"/>
      <w:lvlText w:val="•"/>
      <w:lvlJc w:val="left"/>
      <w:pPr>
        <w:ind w:left="2127" w:hanging="266"/>
      </w:pPr>
      <w:rPr>
        <w:rFonts w:hint="default"/>
      </w:rPr>
    </w:lvl>
    <w:lvl w:ilvl="5" w:tplc="F01C248C">
      <w:start w:val="1"/>
      <w:numFmt w:val="bullet"/>
      <w:lvlText w:val="•"/>
      <w:lvlJc w:val="left"/>
      <w:pPr>
        <w:ind w:left="2630" w:hanging="266"/>
      </w:pPr>
      <w:rPr>
        <w:rFonts w:hint="default"/>
      </w:rPr>
    </w:lvl>
    <w:lvl w:ilvl="6" w:tplc="79A06CC2">
      <w:start w:val="1"/>
      <w:numFmt w:val="bullet"/>
      <w:lvlText w:val="•"/>
      <w:lvlJc w:val="left"/>
      <w:pPr>
        <w:ind w:left="3132" w:hanging="266"/>
      </w:pPr>
      <w:rPr>
        <w:rFonts w:hint="default"/>
      </w:rPr>
    </w:lvl>
    <w:lvl w:ilvl="7" w:tplc="E9C82054">
      <w:start w:val="1"/>
      <w:numFmt w:val="bullet"/>
      <w:lvlText w:val="•"/>
      <w:lvlJc w:val="left"/>
      <w:pPr>
        <w:ind w:left="3634" w:hanging="266"/>
      </w:pPr>
      <w:rPr>
        <w:rFonts w:hint="default"/>
      </w:rPr>
    </w:lvl>
    <w:lvl w:ilvl="8" w:tplc="873C97DA">
      <w:start w:val="1"/>
      <w:numFmt w:val="bullet"/>
      <w:lvlText w:val="•"/>
      <w:lvlJc w:val="left"/>
      <w:pPr>
        <w:ind w:left="4136" w:hanging="266"/>
      </w:pPr>
      <w:rPr>
        <w:rFonts w:hint="default"/>
      </w:rPr>
    </w:lvl>
  </w:abstractNum>
  <w:abstractNum w:abstractNumId="3" w15:restartNumberingAfterBreak="0">
    <w:nsid w:val="2CB8440B"/>
    <w:multiLevelType w:val="hybridMultilevel"/>
    <w:tmpl w:val="3E76803E"/>
    <w:lvl w:ilvl="0" w:tplc="2F7C1B66">
      <w:start w:val="1"/>
      <w:numFmt w:val="decimal"/>
      <w:lvlText w:val="%1"/>
      <w:lvlJc w:val="left"/>
      <w:pPr>
        <w:ind w:left="1196" w:hanging="204"/>
        <w:jc w:val="right"/>
      </w:pPr>
      <w:rPr>
        <w:rFonts w:ascii="Times New Roman" w:eastAsia="Times New Roman" w:hAnsi="Times New Roman" w:hint="default"/>
        <w:w w:val="99"/>
        <w:sz w:val="14"/>
        <w:szCs w:val="14"/>
      </w:rPr>
    </w:lvl>
    <w:lvl w:ilvl="1" w:tplc="9830EDB8">
      <w:start w:val="1"/>
      <w:numFmt w:val="decimal"/>
      <w:lvlText w:val="%2"/>
      <w:lvlJc w:val="left"/>
      <w:pPr>
        <w:ind w:left="637" w:hanging="204"/>
        <w:jc w:val="right"/>
      </w:pPr>
      <w:rPr>
        <w:rFonts w:ascii="Times New Roman" w:eastAsia="Times New Roman" w:hAnsi="Times New Roman" w:hint="default"/>
        <w:w w:val="99"/>
        <w:sz w:val="14"/>
        <w:szCs w:val="14"/>
      </w:rPr>
    </w:lvl>
    <w:lvl w:ilvl="2" w:tplc="476690C4">
      <w:start w:val="1"/>
      <w:numFmt w:val="bullet"/>
      <w:lvlText w:val="•"/>
      <w:lvlJc w:val="left"/>
      <w:pPr>
        <w:ind w:left="1530" w:hanging="204"/>
      </w:pPr>
      <w:rPr>
        <w:rFonts w:hint="default"/>
      </w:rPr>
    </w:lvl>
    <w:lvl w:ilvl="3" w:tplc="31FCF412">
      <w:start w:val="1"/>
      <w:numFmt w:val="bullet"/>
      <w:lvlText w:val="•"/>
      <w:lvlJc w:val="left"/>
      <w:pPr>
        <w:ind w:left="1863" w:hanging="204"/>
      </w:pPr>
      <w:rPr>
        <w:rFonts w:hint="default"/>
      </w:rPr>
    </w:lvl>
    <w:lvl w:ilvl="4" w:tplc="186AF966">
      <w:start w:val="1"/>
      <w:numFmt w:val="bullet"/>
      <w:lvlText w:val="•"/>
      <w:lvlJc w:val="left"/>
      <w:pPr>
        <w:ind w:left="2196" w:hanging="204"/>
      </w:pPr>
      <w:rPr>
        <w:rFonts w:hint="default"/>
      </w:rPr>
    </w:lvl>
    <w:lvl w:ilvl="5" w:tplc="6A303906">
      <w:start w:val="1"/>
      <w:numFmt w:val="bullet"/>
      <w:lvlText w:val="•"/>
      <w:lvlJc w:val="left"/>
      <w:pPr>
        <w:ind w:left="2529" w:hanging="204"/>
      </w:pPr>
      <w:rPr>
        <w:rFonts w:hint="default"/>
      </w:rPr>
    </w:lvl>
    <w:lvl w:ilvl="6" w:tplc="0052953C">
      <w:start w:val="1"/>
      <w:numFmt w:val="bullet"/>
      <w:lvlText w:val="•"/>
      <w:lvlJc w:val="left"/>
      <w:pPr>
        <w:ind w:left="2862" w:hanging="204"/>
      </w:pPr>
      <w:rPr>
        <w:rFonts w:hint="default"/>
      </w:rPr>
    </w:lvl>
    <w:lvl w:ilvl="7" w:tplc="CB063DF6">
      <w:start w:val="1"/>
      <w:numFmt w:val="bullet"/>
      <w:lvlText w:val="•"/>
      <w:lvlJc w:val="left"/>
      <w:pPr>
        <w:ind w:left="3196" w:hanging="204"/>
      </w:pPr>
      <w:rPr>
        <w:rFonts w:hint="default"/>
      </w:rPr>
    </w:lvl>
    <w:lvl w:ilvl="8" w:tplc="77EC06BA">
      <w:start w:val="1"/>
      <w:numFmt w:val="bullet"/>
      <w:lvlText w:val="•"/>
      <w:lvlJc w:val="left"/>
      <w:pPr>
        <w:ind w:left="3529" w:hanging="204"/>
      </w:pPr>
      <w:rPr>
        <w:rFonts w:hint="default"/>
      </w:rPr>
    </w:lvl>
  </w:abstractNum>
  <w:abstractNum w:abstractNumId="4" w15:restartNumberingAfterBreak="0">
    <w:nsid w:val="2D042E68"/>
    <w:multiLevelType w:val="hybridMultilevel"/>
    <w:tmpl w:val="F21A5AAA"/>
    <w:lvl w:ilvl="0" w:tplc="BA88781E">
      <w:start w:val="12"/>
      <w:numFmt w:val="decimal"/>
      <w:lvlText w:val="%1"/>
      <w:lvlJc w:val="left"/>
      <w:pPr>
        <w:ind w:left="959" w:hanging="597"/>
        <w:jc w:val="left"/>
      </w:pPr>
      <w:rPr>
        <w:rFonts w:ascii="Times New Roman" w:eastAsia="Times New Roman" w:hAnsi="Times New Roman" w:hint="default"/>
        <w:w w:val="99"/>
        <w:sz w:val="14"/>
        <w:szCs w:val="14"/>
      </w:rPr>
    </w:lvl>
    <w:lvl w:ilvl="1" w:tplc="8A30CE50">
      <w:start w:val="1"/>
      <w:numFmt w:val="bullet"/>
      <w:lvlText w:val="•"/>
      <w:lvlJc w:val="left"/>
      <w:pPr>
        <w:ind w:left="1377" w:hanging="597"/>
      </w:pPr>
      <w:rPr>
        <w:rFonts w:hint="default"/>
      </w:rPr>
    </w:lvl>
    <w:lvl w:ilvl="2" w:tplc="481A7446">
      <w:start w:val="1"/>
      <w:numFmt w:val="bullet"/>
      <w:lvlText w:val="•"/>
      <w:lvlJc w:val="left"/>
      <w:pPr>
        <w:ind w:left="1795" w:hanging="597"/>
      </w:pPr>
      <w:rPr>
        <w:rFonts w:hint="default"/>
      </w:rPr>
    </w:lvl>
    <w:lvl w:ilvl="3" w:tplc="42D0720A">
      <w:start w:val="1"/>
      <w:numFmt w:val="bullet"/>
      <w:lvlText w:val="•"/>
      <w:lvlJc w:val="left"/>
      <w:pPr>
        <w:ind w:left="2213" w:hanging="597"/>
      </w:pPr>
      <w:rPr>
        <w:rFonts w:hint="default"/>
      </w:rPr>
    </w:lvl>
    <w:lvl w:ilvl="4" w:tplc="6BD2B5B6">
      <w:start w:val="1"/>
      <w:numFmt w:val="bullet"/>
      <w:lvlText w:val="•"/>
      <w:lvlJc w:val="left"/>
      <w:pPr>
        <w:ind w:left="2632" w:hanging="597"/>
      </w:pPr>
      <w:rPr>
        <w:rFonts w:hint="default"/>
      </w:rPr>
    </w:lvl>
    <w:lvl w:ilvl="5" w:tplc="9C24A65A">
      <w:start w:val="1"/>
      <w:numFmt w:val="bullet"/>
      <w:lvlText w:val="•"/>
      <w:lvlJc w:val="left"/>
      <w:pPr>
        <w:ind w:left="3050" w:hanging="597"/>
      </w:pPr>
      <w:rPr>
        <w:rFonts w:hint="default"/>
      </w:rPr>
    </w:lvl>
    <w:lvl w:ilvl="6" w:tplc="6A92C210">
      <w:start w:val="1"/>
      <w:numFmt w:val="bullet"/>
      <w:lvlText w:val="•"/>
      <w:lvlJc w:val="left"/>
      <w:pPr>
        <w:ind w:left="3468" w:hanging="597"/>
      </w:pPr>
      <w:rPr>
        <w:rFonts w:hint="default"/>
      </w:rPr>
    </w:lvl>
    <w:lvl w:ilvl="7" w:tplc="5E26756C">
      <w:start w:val="1"/>
      <w:numFmt w:val="bullet"/>
      <w:lvlText w:val="•"/>
      <w:lvlJc w:val="left"/>
      <w:pPr>
        <w:ind w:left="3886" w:hanging="597"/>
      </w:pPr>
      <w:rPr>
        <w:rFonts w:hint="default"/>
      </w:rPr>
    </w:lvl>
    <w:lvl w:ilvl="8" w:tplc="31A26544">
      <w:start w:val="1"/>
      <w:numFmt w:val="bullet"/>
      <w:lvlText w:val="•"/>
      <w:lvlJc w:val="left"/>
      <w:pPr>
        <w:ind w:left="4304" w:hanging="597"/>
      </w:pPr>
      <w:rPr>
        <w:rFonts w:hint="default"/>
      </w:rPr>
    </w:lvl>
  </w:abstractNum>
  <w:abstractNum w:abstractNumId="5" w15:restartNumberingAfterBreak="0">
    <w:nsid w:val="3B01553C"/>
    <w:multiLevelType w:val="hybridMultilevel"/>
    <w:tmpl w:val="5314BB20"/>
    <w:lvl w:ilvl="0" w:tplc="5E6022A2">
      <w:start w:val="1"/>
      <w:numFmt w:val="upperLetter"/>
      <w:lvlText w:val="%1."/>
      <w:lvlJc w:val="left"/>
      <w:pPr>
        <w:ind w:left="390" w:hanging="272"/>
        <w:jc w:val="left"/>
      </w:pPr>
      <w:rPr>
        <w:rFonts w:ascii="Times New Roman" w:eastAsia="Times New Roman" w:hAnsi="Times New Roman" w:hint="default"/>
        <w:i/>
        <w:w w:val="99"/>
        <w:sz w:val="20"/>
        <w:szCs w:val="20"/>
      </w:rPr>
    </w:lvl>
    <w:lvl w:ilvl="1" w:tplc="F5C412D8">
      <w:start w:val="1"/>
      <w:numFmt w:val="decimal"/>
      <w:lvlText w:val="%2)"/>
      <w:lvlJc w:val="left"/>
      <w:pPr>
        <w:ind w:left="119" w:hanging="266"/>
        <w:jc w:val="left"/>
      </w:pPr>
      <w:rPr>
        <w:rFonts w:ascii="Times New Roman" w:eastAsia="Times New Roman" w:hAnsi="Times New Roman" w:hint="default"/>
        <w:i/>
        <w:w w:val="99"/>
        <w:sz w:val="20"/>
        <w:szCs w:val="20"/>
      </w:rPr>
    </w:lvl>
    <w:lvl w:ilvl="2" w:tplc="4D6C9566">
      <w:start w:val="1"/>
      <w:numFmt w:val="bullet"/>
      <w:lvlText w:val="•"/>
      <w:lvlJc w:val="left"/>
      <w:pPr>
        <w:ind w:left="333" w:hanging="266"/>
      </w:pPr>
      <w:rPr>
        <w:rFonts w:hint="default"/>
      </w:rPr>
    </w:lvl>
    <w:lvl w:ilvl="3" w:tplc="0634724A">
      <w:start w:val="1"/>
      <w:numFmt w:val="bullet"/>
      <w:lvlText w:val="•"/>
      <w:lvlJc w:val="left"/>
      <w:pPr>
        <w:ind w:left="277" w:hanging="266"/>
      </w:pPr>
      <w:rPr>
        <w:rFonts w:hint="default"/>
      </w:rPr>
    </w:lvl>
    <w:lvl w:ilvl="4" w:tplc="E8B2BC34">
      <w:start w:val="1"/>
      <w:numFmt w:val="bullet"/>
      <w:lvlText w:val="•"/>
      <w:lvlJc w:val="left"/>
      <w:pPr>
        <w:ind w:left="220" w:hanging="266"/>
      </w:pPr>
      <w:rPr>
        <w:rFonts w:hint="default"/>
      </w:rPr>
    </w:lvl>
    <w:lvl w:ilvl="5" w:tplc="A6F6AB24">
      <w:start w:val="1"/>
      <w:numFmt w:val="bullet"/>
      <w:lvlText w:val="•"/>
      <w:lvlJc w:val="left"/>
      <w:pPr>
        <w:ind w:left="163" w:hanging="266"/>
      </w:pPr>
      <w:rPr>
        <w:rFonts w:hint="default"/>
      </w:rPr>
    </w:lvl>
    <w:lvl w:ilvl="6" w:tplc="2514DBDA">
      <w:start w:val="1"/>
      <w:numFmt w:val="bullet"/>
      <w:lvlText w:val="•"/>
      <w:lvlJc w:val="left"/>
      <w:pPr>
        <w:ind w:left="107" w:hanging="266"/>
      </w:pPr>
      <w:rPr>
        <w:rFonts w:hint="default"/>
      </w:rPr>
    </w:lvl>
    <w:lvl w:ilvl="7" w:tplc="D910E176">
      <w:start w:val="1"/>
      <w:numFmt w:val="bullet"/>
      <w:lvlText w:val="•"/>
      <w:lvlJc w:val="left"/>
      <w:pPr>
        <w:ind w:left="50" w:hanging="266"/>
      </w:pPr>
      <w:rPr>
        <w:rFonts w:hint="default"/>
      </w:rPr>
    </w:lvl>
    <w:lvl w:ilvl="8" w:tplc="ED765C0C">
      <w:start w:val="1"/>
      <w:numFmt w:val="bullet"/>
      <w:lvlText w:val="•"/>
      <w:lvlJc w:val="left"/>
      <w:pPr>
        <w:ind w:left="-7" w:hanging="266"/>
      </w:pPr>
      <w:rPr>
        <w:rFonts w:hint="default"/>
      </w:rPr>
    </w:lvl>
  </w:abstractNum>
  <w:abstractNum w:abstractNumId="6" w15:restartNumberingAfterBreak="0">
    <w:nsid w:val="523C07C5"/>
    <w:multiLevelType w:val="hybridMultilevel"/>
    <w:tmpl w:val="88CA57BA"/>
    <w:lvl w:ilvl="0" w:tplc="114E2510">
      <w:start w:val="1"/>
      <w:numFmt w:val="decimal"/>
      <w:lvlText w:val="%1)"/>
      <w:lvlJc w:val="left"/>
      <w:pPr>
        <w:ind w:left="517" w:hanging="266"/>
        <w:jc w:val="left"/>
      </w:pPr>
      <w:rPr>
        <w:rFonts w:ascii="Times New Roman" w:eastAsia="Times New Roman" w:hAnsi="Times New Roman" w:hint="default"/>
        <w:w w:val="99"/>
        <w:sz w:val="20"/>
        <w:szCs w:val="20"/>
      </w:rPr>
    </w:lvl>
    <w:lvl w:ilvl="1" w:tplc="2A16FC90">
      <w:start w:val="1"/>
      <w:numFmt w:val="bullet"/>
      <w:lvlText w:val="•"/>
      <w:lvlJc w:val="left"/>
      <w:pPr>
        <w:ind w:left="991" w:hanging="266"/>
      </w:pPr>
      <w:rPr>
        <w:rFonts w:hint="default"/>
      </w:rPr>
    </w:lvl>
    <w:lvl w:ilvl="2" w:tplc="B476B2AE">
      <w:start w:val="1"/>
      <w:numFmt w:val="bullet"/>
      <w:lvlText w:val="•"/>
      <w:lvlJc w:val="left"/>
      <w:pPr>
        <w:ind w:left="1466" w:hanging="266"/>
      </w:pPr>
      <w:rPr>
        <w:rFonts w:hint="default"/>
      </w:rPr>
    </w:lvl>
    <w:lvl w:ilvl="3" w:tplc="4FA283D4">
      <w:start w:val="1"/>
      <w:numFmt w:val="bullet"/>
      <w:lvlText w:val="•"/>
      <w:lvlJc w:val="left"/>
      <w:pPr>
        <w:ind w:left="1940" w:hanging="266"/>
      </w:pPr>
      <w:rPr>
        <w:rFonts w:hint="default"/>
      </w:rPr>
    </w:lvl>
    <w:lvl w:ilvl="4" w:tplc="F31AF3F2">
      <w:start w:val="1"/>
      <w:numFmt w:val="bullet"/>
      <w:lvlText w:val="•"/>
      <w:lvlJc w:val="left"/>
      <w:pPr>
        <w:ind w:left="2414" w:hanging="266"/>
      </w:pPr>
      <w:rPr>
        <w:rFonts w:hint="default"/>
      </w:rPr>
    </w:lvl>
    <w:lvl w:ilvl="5" w:tplc="1DEE91C4">
      <w:start w:val="1"/>
      <w:numFmt w:val="bullet"/>
      <w:lvlText w:val="•"/>
      <w:lvlJc w:val="left"/>
      <w:pPr>
        <w:ind w:left="2888" w:hanging="266"/>
      </w:pPr>
      <w:rPr>
        <w:rFonts w:hint="default"/>
      </w:rPr>
    </w:lvl>
    <w:lvl w:ilvl="6" w:tplc="B142E544">
      <w:start w:val="1"/>
      <w:numFmt w:val="bullet"/>
      <w:lvlText w:val="•"/>
      <w:lvlJc w:val="left"/>
      <w:pPr>
        <w:ind w:left="3362" w:hanging="266"/>
      </w:pPr>
      <w:rPr>
        <w:rFonts w:hint="default"/>
      </w:rPr>
    </w:lvl>
    <w:lvl w:ilvl="7" w:tplc="FC945518">
      <w:start w:val="1"/>
      <w:numFmt w:val="bullet"/>
      <w:lvlText w:val="•"/>
      <w:lvlJc w:val="left"/>
      <w:pPr>
        <w:ind w:left="3837" w:hanging="266"/>
      </w:pPr>
      <w:rPr>
        <w:rFonts w:hint="default"/>
      </w:rPr>
    </w:lvl>
    <w:lvl w:ilvl="8" w:tplc="DD9EBB4E">
      <w:start w:val="1"/>
      <w:numFmt w:val="bullet"/>
      <w:lvlText w:val="•"/>
      <w:lvlJc w:val="left"/>
      <w:pPr>
        <w:ind w:left="4311" w:hanging="266"/>
      </w:pPr>
      <w:rPr>
        <w:rFonts w:hint="default"/>
      </w:rPr>
    </w:lvl>
  </w:abstractNum>
  <w:abstractNum w:abstractNumId="7" w15:restartNumberingAfterBreak="0">
    <w:nsid w:val="54B31F90"/>
    <w:multiLevelType w:val="multilevel"/>
    <w:tmpl w:val="25962E34"/>
    <w:lvl w:ilvl="0">
      <w:start w:val="1"/>
      <w:numFmt w:val="decimal"/>
      <w:lvlText w:val="(%1):"/>
      <w:lvlJc w:val="left"/>
      <w:pPr>
        <w:tabs>
          <w:tab w:val="left" w:pos="144"/>
        </w:tabs>
        <w:ind w:left="720"/>
      </w:pPr>
      <w:rPr>
        <w:rFonts w:ascii="Garamond" w:eastAsia="Garamond" w:hAnsi="Garamond"/>
        <w:strike w:val="0"/>
        <w:color w:val="000000"/>
        <w:spacing w:val="10"/>
        <w:w w:val="100"/>
        <w:sz w:val="1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545F51"/>
    <w:multiLevelType w:val="multilevel"/>
    <w:tmpl w:val="C55C1050"/>
    <w:lvl w:ilvl="0">
      <w:start w:val="10"/>
      <w:numFmt w:val="decimal"/>
      <w:lvlText w:val="[%1]"/>
      <w:lvlJc w:val="left"/>
      <w:pPr>
        <w:tabs>
          <w:tab w:val="left" w:pos="432"/>
        </w:tabs>
        <w:ind w:left="720"/>
      </w:pPr>
      <w:rPr>
        <w:rFonts w:ascii="Times New Roman" w:eastAsia="Times New Roman" w:hAnsi="Times New Roman"/>
        <w:strike w:val="0"/>
        <w:color w:val="000000"/>
        <w:spacing w:val="-10"/>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101814"/>
    <w:multiLevelType w:val="multilevel"/>
    <w:tmpl w:val="E90AEAF8"/>
    <w:lvl w:ilvl="0">
      <w:start w:val="1"/>
      <w:numFmt w:val="upperLetter"/>
      <w:lvlText w:val="(%1)"/>
      <w:lvlJc w:val="left"/>
      <w:pPr>
        <w:tabs>
          <w:tab w:val="left" w:pos="144"/>
        </w:tabs>
        <w:ind w:left="720"/>
      </w:pPr>
      <w:rPr>
        <w:rFonts w:ascii="Calibri" w:eastAsia="Calibri" w:hAnsi="Calibri"/>
        <w:strike w:val="0"/>
        <w:color w:val="000000"/>
        <w:spacing w:val="-10"/>
        <w:w w:val="100"/>
        <w:sz w:val="1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BD028E"/>
    <w:multiLevelType w:val="multilevel"/>
    <w:tmpl w:val="7BACD960"/>
    <w:lvl w:ilvl="0">
      <w:start w:val="1"/>
      <w:numFmt w:val="bullet"/>
      <w:lvlText w:val="·"/>
      <w:lvlJc w:val="left"/>
      <w:pPr>
        <w:tabs>
          <w:tab w:val="left" w:pos="216"/>
        </w:tabs>
        <w:ind w:left="720"/>
      </w:pPr>
      <w:rPr>
        <w:rFonts w:ascii="Symbol" w:eastAsia="Symbol" w:hAnsi="Symbol"/>
        <w:strike w:val="0"/>
        <w:color w:val="000000"/>
        <w:spacing w:val="7"/>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FC3192"/>
    <w:multiLevelType w:val="hybridMultilevel"/>
    <w:tmpl w:val="C114900C"/>
    <w:lvl w:ilvl="0" w:tplc="7E9A5DAA">
      <w:start w:val="1"/>
      <w:numFmt w:val="decimal"/>
      <w:lvlText w:val="%1"/>
      <w:lvlJc w:val="left"/>
      <w:pPr>
        <w:ind w:left="637" w:hanging="204"/>
        <w:jc w:val="left"/>
      </w:pPr>
      <w:rPr>
        <w:rFonts w:ascii="Times New Roman" w:eastAsia="Times New Roman" w:hAnsi="Times New Roman" w:hint="default"/>
        <w:w w:val="99"/>
        <w:sz w:val="14"/>
        <w:szCs w:val="14"/>
      </w:rPr>
    </w:lvl>
    <w:lvl w:ilvl="1" w:tplc="D83AD84C">
      <w:start w:val="1"/>
      <w:numFmt w:val="bullet"/>
      <w:lvlText w:val="•"/>
      <w:lvlJc w:val="left"/>
      <w:pPr>
        <w:ind w:left="1625" w:hanging="204"/>
      </w:pPr>
      <w:rPr>
        <w:rFonts w:hint="default"/>
      </w:rPr>
    </w:lvl>
    <w:lvl w:ilvl="2" w:tplc="914CBC9C">
      <w:start w:val="1"/>
      <w:numFmt w:val="bullet"/>
      <w:lvlText w:val="•"/>
      <w:lvlJc w:val="left"/>
      <w:pPr>
        <w:ind w:left="2613" w:hanging="204"/>
      </w:pPr>
      <w:rPr>
        <w:rFonts w:hint="default"/>
      </w:rPr>
    </w:lvl>
    <w:lvl w:ilvl="3" w:tplc="413E4366">
      <w:start w:val="1"/>
      <w:numFmt w:val="bullet"/>
      <w:lvlText w:val="•"/>
      <w:lvlJc w:val="left"/>
      <w:pPr>
        <w:ind w:left="3601" w:hanging="204"/>
      </w:pPr>
      <w:rPr>
        <w:rFonts w:hint="default"/>
      </w:rPr>
    </w:lvl>
    <w:lvl w:ilvl="4" w:tplc="083C1FA8">
      <w:start w:val="1"/>
      <w:numFmt w:val="bullet"/>
      <w:lvlText w:val="•"/>
      <w:lvlJc w:val="left"/>
      <w:pPr>
        <w:ind w:left="4590" w:hanging="204"/>
      </w:pPr>
      <w:rPr>
        <w:rFonts w:hint="default"/>
      </w:rPr>
    </w:lvl>
    <w:lvl w:ilvl="5" w:tplc="BB182C1A">
      <w:start w:val="1"/>
      <w:numFmt w:val="bullet"/>
      <w:lvlText w:val="•"/>
      <w:lvlJc w:val="left"/>
      <w:pPr>
        <w:ind w:left="5578" w:hanging="204"/>
      </w:pPr>
      <w:rPr>
        <w:rFonts w:hint="default"/>
      </w:rPr>
    </w:lvl>
    <w:lvl w:ilvl="6" w:tplc="371EFCEC">
      <w:start w:val="1"/>
      <w:numFmt w:val="bullet"/>
      <w:lvlText w:val="•"/>
      <w:lvlJc w:val="left"/>
      <w:pPr>
        <w:ind w:left="6566" w:hanging="204"/>
      </w:pPr>
      <w:rPr>
        <w:rFonts w:hint="default"/>
      </w:rPr>
    </w:lvl>
    <w:lvl w:ilvl="7" w:tplc="6D583642">
      <w:start w:val="1"/>
      <w:numFmt w:val="bullet"/>
      <w:lvlText w:val="•"/>
      <w:lvlJc w:val="left"/>
      <w:pPr>
        <w:ind w:left="7555" w:hanging="204"/>
      </w:pPr>
      <w:rPr>
        <w:rFonts w:hint="default"/>
      </w:rPr>
    </w:lvl>
    <w:lvl w:ilvl="8" w:tplc="D690D4D4">
      <w:start w:val="1"/>
      <w:numFmt w:val="bullet"/>
      <w:lvlText w:val="•"/>
      <w:lvlJc w:val="left"/>
      <w:pPr>
        <w:ind w:left="8543" w:hanging="204"/>
      </w:pPr>
      <w:rPr>
        <w:rFonts w:hint="default"/>
      </w:rPr>
    </w:lvl>
  </w:abstractNum>
  <w:abstractNum w:abstractNumId="12" w15:restartNumberingAfterBreak="0">
    <w:nsid w:val="73014F66"/>
    <w:multiLevelType w:val="multilevel"/>
    <w:tmpl w:val="A84864BC"/>
    <w:lvl w:ilvl="0">
      <w:start w:val="1"/>
      <w:numFmt w:val="decimal"/>
      <w:lvlText w:val="%1."/>
      <w:lvlJc w:val="left"/>
      <w:pPr>
        <w:tabs>
          <w:tab w:val="left" w:pos="288"/>
        </w:tabs>
        <w:ind w:left="720"/>
      </w:pPr>
      <w:rPr>
        <w:rFonts w:ascii="Times New Roman" w:eastAsia="Times New Roman" w:hAnsi="Times New Roman"/>
        <w:b/>
        <w:strike w:val="0"/>
        <w:color w:val="000000"/>
        <w:spacing w:val="2"/>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0273EA"/>
    <w:multiLevelType w:val="multilevel"/>
    <w:tmpl w:val="3D3EF064"/>
    <w:lvl w:ilvl="0">
      <w:start w:val="1"/>
      <w:numFmt w:val="decimal"/>
      <w:lvlText w:val="%1."/>
      <w:lvlJc w:val="left"/>
      <w:pPr>
        <w:tabs>
          <w:tab w:val="left" w:pos="288"/>
        </w:tabs>
        <w:ind w:left="720"/>
      </w:pPr>
      <w:rPr>
        <w:rFonts w:ascii="Times New Roman" w:eastAsia="Times New Roman" w:hAnsi="Times New Roman"/>
        <w:b/>
        <w:strike w:val="0"/>
        <w:color w:val="000000"/>
        <w:spacing w:val="9"/>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6EA4154"/>
    <w:multiLevelType w:val="hybridMultilevel"/>
    <w:tmpl w:val="C88AF7E8"/>
    <w:lvl w:ilvl="0" w:tplc="2D1C048E">
      <w:start w:val="1"/>
      <w:numFmt w:val="decimal"/>
      <w:lvlText w:val="%1)"/>
      <w:lvlJc w:val="left"/>
      <w:pPr>
        <w:ind w:left="119" w:hanging="266"/>
        <w:jc w:val="left"/>
      </w:pPr>
      <w:rPr>
        <w:rFonts w:ascii="Times New Roman" w:eastAsia="Times New Roman" w:hAnsi="Times New Roman" w:hint="default"/>
        <w:i/>
        <w:w w:val="99"/>
        <w:sz w:val="20"/>
        <w:szCs w:val="20"/>
      </w:rPr>
    </w:lvl>
    <w:lvl w:ilvl="1" w:tplc="3C34132E">
      <w:start w:val="1"/>
      <w:numFmt w:val="bullet"/>
      <w:lvlText w:val="•"/>
      <w:lvlJc w:val="left"/>
      <w:pPr>
        <w:ind w:left="621" w:hanging="266"/>
      </w:pPr>
      <w:rPr>
        <w:rFonts w:hint="default"/>
      </w:rPr>
    </w:lvl>
    <w:lvl w:ilvl="2" w:tplc="1DDCEF02">
      <w:start w:val="1"/>
      <w:numFmt w:val="bullet"/>
      <w:lvlText w:val="•"/>
      <w:lvlJc w:val="left"/>
      <w:pPr>
        <w:ind w:left="1123" w:hanging="266"/>
      </w:pPr>
      <w:rPr>
        <w:rFonts w:hint="default"/>
      </w:rPr>
    </w:lvl>
    <w:lvl w:ilvl="3" w:tplc="B80ACACC">
      <w:start w:val="1"/>
      <w:numFmt w:val="bullet"/>
      <w:lvlText w:val="•"/>
      <w:lvlJc w:val="left"/>
      <w:pPr>
        <w:ind w:left="1625" w:hanging="266"/>
      </w:pPr>
      <w:rPr>
        <w:rFonts w:hint="default"/>
      </w:rPr>
    </w:lvl>
    <w:lvl w:ilvl="4" w:tplc="B0A4F018">
      <w:start w:val="1"/>
      <w:numFmt w:val="bullet"/>
      <w:lvlText w:val="•"/>
      <w:lvlJc w:val="left"/>
      <w:pPr>
        <w:ind w:left="2127" w:hanging="266"/>
      </w:pPr>
      <w:rPr>
        <w:rFonts w:hint="default"/>
      </w:rPr>
    </w:lvl>
    <w:lvl w:ilvl="5" w:tplc="637E5EB8">
      <w:start w:val="1"/>
      <w:numFmt w:val="bullet"/>
      <w:lvlText w:val="•"/>
      <w:lvlJc w:val="left"/>
      <w:pPr>
        <w:ind w:left="2629" w:hanging="266"/>
      </w:pPr>
      <w:rPr>
        <w:rFonts w:hint="default"/>
      </w:rPr>
    </w:lvl>
    <w:lvl w:ilvl="6" w:tplc="1688E610">
      <w:start w:val="1"/>
      <w:numFmt w:val="bullet"/>
      <w:lvlText w:val="•"/>
      <w:lvlJc w:val="left"/>
      <w:pPr>
        <w:ind w:left="3132" w:hanging="266"/>
      </w:pPr>
      <w:rPr>
        <w:rFonts w:hint="default"/>
      </w:rPr>
    </w:lvl>
    <w:lvl w:ilvl="7" w:tplc="B490A1F4">
      <w:start w:val="1"/>
      <w:numFmt w:val="bullet"/>
      <w:lvlText w:val="•"/>
      <w:lvlJc w:val="left"/>
      <w:pPr>
        <w:ind w:left="3634" w:hanging="266"/>
      </w:pPr>
      <w:rPr>
        <w:rFonts w:hint="default"/>
      </w:rPr>
    </w:lvl>
    <w:lvl w:ilvl="8" w:tplc="9BF2332E">
      <w:start w:val="1"/>
      <w:numFmt w:val="bullet"/>
      <w:lvlText w:val="•"/>
      <w:lvlJc w:val="left"/>
      <w:pPr>
        <w:ind w:left="4136" w:hanging="266"/>
      </w:pPr>
      <w:rPr>
        <w:rFonts w:hint="default"/>
      </w:rPr>
    </w:lvl>
  </w:abstractNum>
  <w:abstractNum w:abstractNumId="15" w15:restartNumberingAfterBreak="0">
    <w:nsid w:val="7C051328"/>
    <w:multiLevelType w:val="multilevel"/>
    <w:tmpl w:val="2BF00148"/>
    <w:lvl w:ilvl="0">
      <w:start w:val="1"/>
      <w:numFmt w:val="bullet"/>
      <w:lvlText w:val="·"/>
      <w:lvlJc w:val="left"/>
      <w:pPr>
        <w:tabs>
          <w:tab w:val="left" w:pos="216"/>
        </w:tabs>
        <w:ind w:left="720"/>
      </w:pPr>
      <w:rPr>
        <w:rFonts w:ascii="Symbol" w:eastAsia="Symbol" w:hAnsi="Symbol"/>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9"/>
  </w:num>
  <w:num w:numId="3">
    <w:abstractNumId w:val="7"/>
  </w:num>
  <w:num w:numId="4">
    <w:abstractNumId w:val="10"/>
  </w:num>
  <w:num w:numId="5">
    <w:abstractNumId w:val="8"/>
  </w:num>
  <w:num w:numId="6">
    <w:abstractNumId w:val="1"/>
  </w:num>
  <w:num w:numId="7">
    <w:abstractNumId w:val="2"/>
  </w:num>
  <w:num w:numId="8">
    <w:abstractNumId w:val="14"/>
  </w:num>
  <w:num w:numId="9">
    <w:abstractNumId w:val="11"/>
  </w:num>
  <w:num w:numId="10">
    <w:abstractNumId w:val="4"/>
  </w:num>
  <w:num w:numId="11">
    <w:abstractNumId w:val="3"/>
  </w:num>
  <w:num w:numId="12">
    <w:abstractNumId w:val="5"/>
  </w:num>
  <w:num w:numId="13">
    <w:abstractNumId w:val="6"/>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trackRevisions/>
  <w:defaultTabStop w:val="720"/>
  <w:characterSpacingControl w:val="doNotCompres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32"/>
    <w:rsid w:val="000565CC"/>
    <w:rsid w:val="00082B1A"/>
    <w:rsid w:val="000C70A6"/>
    <w:rsid w:val="000F2FC0"/>
    <w:rsid w:val="00127CE9"/>
    <w:rsid w:val="00131F19"/>
    <w:rsid w:val="00147968"/>
    <w:rsid w:val="00153C23"/>
    <w:rsid w:val="001F5406"/>
    <w:rsid w:val="00206F63"/>
    <w:rsid w:val="00220877"/>
    <w:rsid w:val="0022471E"/>
    <w:rsid w:val="00244EBF"/>
    <w:rsid w:val="002A220A"/>
    <w:rsid w:val="002C5F93"/>
    <w:rsid w:val="0030682D"/>
    <w:rsid w:val="0031645E"/>
    <w:rsid w:val="00396D20"/>
    <w:rsid w:val="003A5092"/>
    <w:rsid w:val="003D5E68"/>
    <w:rsid w:val="003D74E8"/>
    <w:rsid w:val="0040434C"/>
    <w:rsid w:val="00457510"/>
    <w:rsid w:val="004613D5"/>
    <w:rsid w:val="00481309"/>
    <w:rsid w:val="00487F8C"/>
    <w:rsid w:val="00490C2E"/>
    <w:rsid w:val="004A382C"/>
    <w:rsid w:val="004C0F6B"/>
    <w:rsid w:val="00530CAD"/>
    <w:rsid w:val="00536122"/>
    <w:rsid w:val="00537AE9"/>
    <w:rsid w:val="005706C5"/>
    <w:rsid w:val="005D012C"/>
    <w:rsid w:val="005D4F00"/>
    <w:rsid w:val="0069313F"/>
    <w:rsid w:val="006E1A94"/>
    <w:rsid w:val="006E436D"/>
    <w:rsid w:val="006F5CE8"/>
    <w:rsid w:val="0075354B"/>
    <w:rsid w:val="00771AD5"/>
    <w:rsid w:val="007D062D"/>
    <w:rsid w:val="008025D1"/>
    <w:rsid w:val="00850251"/>
    <w:rsid w:val="0088652A"/>
    <w:rsid w:val="00897069"/>
    <w:rsid w:val="008A2018"/>
    <w:rsid w:val="008B27B5"/>
    <w:rsid w:val="00903BF4"/>
    <w:rsid w:val="00946AA2"/>
    <w:rsid w:val="00952342"/>
    <w:rsid w:val="009D49C7"/>
    <w:rsid w:val="00A02E14"/>
    <w:rsid w:val="00A35ECD"/>
    <w:rsid w:val="00A54FC6"/>
    <w:rsid w:val="00AD7598"/>
    <w:rsid w:val="00B25B10"/>
    <w:rsid w:val="00B44AA9"/>
    <w:rsid w:val="00BB0BC1"/>
    <w:rsid w:val="00BB28A4"/>
    <w:rsid w:val="00BD274E"/>
    <w:rsid w:val="00C04B86"/>
    <w:rsid w:val="00C11B2C"/>
    <w:rsid w:val="00C32E9F"/>
    <w:rsid w:val="00C94EF6"/>
    <w:rsid w:val="00CB2B5D"/>
    <w:rsid w:val="00CE0E85"/>
    <w:rsid w:val="00D042A9"/>
    <w:rsid w:val="00D45CA4"/>
    <w:rsid w:val="00D549D4"/>
    <w:rsid w:val="00D564D6"/>
    <w:rsid w:val="00E21277"/>
    <w:rsid w:val="00E36F69"/>
    <w:rsid w:val="00E56278"/>
    <w:rsid w:val="00EC1FB7"/>
    <w:rsid w:val="00EE3816"/>
    <w:rsid w:val="00F05E14"/>
    <w:rsid w:val="00F10532"/>
    <w:rsid w:val="00F55D70"/>
    <w:rsid w:val="00F70AE0"/>
    <w:rsid w:val="00F83903"/>
    <w:rsid w:val="00F91A8F"/>
    <w:rsid w:val="00F96026"/>
    <w:rsid w:val="00F97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22"/>
    <o:shapelayout v:ext="edit">
      <o:idmap v:ext="edit" data="1"/>
    </o:shapelayout>
  </w:shapeDefaults>
  <w:decimalSymbol w:val="."/>
  <w:listSeparator w:val=","/>
  <w14:docId w14:val="61CF00FD"/>
  <w15:docId w15:val="{AB550A74-2015-41DF-8334-27273AA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1277"/>
  </w:style>
  <w:style w:type="paragraph" w:styleId="Heading1">
    <w:name w:val="heading 1"/>
    <w:basedOn w:val="Normal"/>
    <w:link w:val="Heading1Char"/>
    <w:uiPriority w:val="1"/>
    <w:qFormat/>
    <w:rsid w:val="00E21277"/>
    <w:pPr>
      <w:widowControl w:val="0"/>
      <w:spacing w:before="63"/>
      <w:ind w:left="397"/>
      <w:outlineLvl w:val="0"/>
    </w:pPr>
    <w:rPr>
      <w:rFonts w:eastAsia="Times New Roman"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277"/>
    <w:rPr>
      <w:rFonts w:ascii="Tahoma" w:hAnsi="Tahoma" w:cs="Tahoma"/>
      <w:sz w:val="16"/>
      <w:szCs w:val="16"/>
    </w:rPr>
  </w:style>
  <w:style w:type="character" w:customStyle="1" w:styleId="BalloonTextChar">
    <w:name w:val="Balloon Text Char"/>
    <w:basedOn w:val="DefaultParagraphFont"/>
    <w:link w:val="BalloonText"/>
    <w:uiPriority w:val="99"/>
    <w:semiHidden/>
    <w:rsid w:val="003D5E68"/>
    <w:rPr>
      <w:rFonts w:ascii="Tahoma" w:hAnsi="Tahoma" w:cs="Tahoma"/>
      <w:sz w:val="16"/>
      <w:szCs w:val="16"/>
    </w:rPr>
  </w:style>
  <w:style w:type="character" w:customStyle="1" w:styleId="Heading1Char">
    <w:name w:val="Heading 1 Char"/>
    <w:basedOn w:val="DefaultParagraphFont"/>
    <w:link w:val="Heading1"/>
    <w:uiPriority w:val="1"/>
    <w:rsid w:val="00E21277"/>
    <w:rPr>
      <w:rFonts w:eastAsia="Times New Roman" w:cstheme="minorBidi"/>
    </w:rPr>
  </w:style>
  <w:style w:type="table" w:customStyle="1" w:styleId="TableNormal1">
    <w:name w:val="Table Normal1"/>
    <w:uiPriority w:val="2"/>
    <w:semiHidden/>
    <w:unhideWhenUsed/>
    <w:qFormat/>
    <w:rsid w:val="00E21277"/>
    <w:pPr>
      <w:widowControl w:val="0"/>
    </w:pPr>
    <w:rPr>
      <w:rFonts w:asciiTheme="minorHAnsi" w:eastAsiaTheme="minorEastAsia" w:hAnsiTheme="minorHAnsi" w:cstheme="minorBidi"/>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E21277"/>
    <w:pPr>
      <w:widowControl w:val="0"/>
      <w:ind w:left="119" w:firstLine="199"/>
    </w:pPr>
    <w:rPr>
      <w:rFonts w:eastAsia="Times New Roman" w:cstheme="minorBidi"/>
      <w:sz w:val="20"/>
      <w:szCs w:val="20"/>
    </w:rPr>
  </w:style>
  <w:style w:type="character" w:customStyle="1" w:styleId="BodyTextChar">
    <w:name w:val="Body Text Char"/>
    <w:basedOn w:val="DefaultParagraphFont"/>
    <w:link w:val="BodyText"/>
    <w:uiPriority w:val="1"/>
    <w:rsid w:val="00E21277"/>
    <w:rPr>
      <w:rFonts w:eastAsia="Times New Roman" w:cstheme="minorBidi"/>
      <w:sz w:val="20"/>
      <w:szCs w:val="20"/>
    </w:rPr>
  </w:style>
  <w:style w:type="paragraph" w:styleId="ListParagraph">
    <w:name w:val="List Paragraph"/>
    <w:basedOn w:val="Normal"/>
    <w:uiPriority w:val="34"/>
    <w:qFormat/>
    <w:rsid w:val="00E21277"/>
    <w:pPr>
      <w:widowControl w:val="0"/>
    </w:pPr>
    <w:rPr>
      <w:rFonts w:asciiTheme="minorHAnsi" w:eastAsiaTheme="minorEastAsia" w:hAnsiTheme="minorHAnsi" w:cstheme="minorBidi"/>
    </w:rPr>
  </w:style>
  <w:style w:type="paragraph" w:customStyle="1" w:styleId="TableParagraph">
    <w:name w:val="Table Paragraph"/>
    <w:basedOn w:val="Normal"/>
    <w:uiPriority w:val="1"/>
    <w:qFormat/>
    <w:rsid w:val="00E21277"/>
    <w:pPr>
      <w:widowControl w:val="0"/>
    </w:pPr>
    <w:rPr>
      <w:rFonts w:asciiTheme="minorHAnsi" w:eastAsiaTheme="minorEastAsia" w:hAnsiTheme="minorHAnsi" w:cstheme="minorBidi"/>
    </w:rPr>
  </w:style>
  <w:style w:type="paragraph" w:styleId="Header">
    <w:name w:val="header"/>
    <w:basedOn w:val="Normal"/>
    <w:link w:val="HeaderChar"/>
    <w:uiPriority w:val="99"/>
    <w:unhideWhenUsed/>
    <w:rsid w:val="00E21277"/>
    <w:pPr>
      <w:widowControl w:val="0"/>
      <w:tabs>
        <w:tab w:val="center" w:pos="4252"/>
        <w:tab w:val="right" w:pos="8504"/>
      </w:tabs>
      <w:snapToGrid w:val="0"/>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21277"/>
    <w:rPr>
      <w:rFonts w:asciiTheme="minorHAnsi" w:eastAsiaTheme="minorEastAsia" w:hAnsiTheme="minorHAnsi" w:cstheme="minorBidi"/>
    </w:rPr>
  </w:style>
  <w:style w:type="paragraph" w:styleId="Footer">
    <w:name w:val="footer"/>
    <w:basedOn w:val="Normal"/>
    <w:link w:val="FooterChar"/>
    <w:uiPriority w:val="99"/>
    <w:unhideWhenUsed/>
    <w:rsid w:val="00E21277"/>
    <w:pPr>
      <w:widowControl w:val="0"/>
      <w:tabs>
        <w:tab w:val="center" w:pos="4252"/>
        <w:tab w:val="right" w:pos="8504"/>
      </w:tabs>
      <w:snapToGrid w:val="0"/>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21277"/>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E21277"/>
    <w:rPr>
      <w:sz w:val="16"/>
      <w:szCs w:val="16"/>
    </w:rPr>
  </w:style>
  <w:style w:type="paragraph" w:styleId="CommentText">
    <w:name w:val="annotation text"/>
    <w:basedOn w:val="Normal"/>
    <w:link w:val="CommentTextChar"/>
    <w:uiPriority w:val="99"/>
    <w:semiHidden/>
    <w:unhideWhenUsed/>
    <w:rsid w:val="00E21277"/>
    <w:rPr>
      <w:sz w:val="20"/>
      <w:szCs w:val="20"/>
    </w:rPr>
  </w:style>
  <w:style w:type="character" w:customStyle="1" w:styleId="CommentTextChar">
    <w:name w:val="Comment Text Char"/>
    <w:basedOn w:val="DefaultParagraphFont"/>
    <w:link w:val="CommentText"/>
    <w:uiPriority w:val="99"/>
    <w:semiHidden/>
    <w:rsid w:val="00E21277"/>
    <w:rPr>
      <w:sz w:val="20"/>
      <w:szCs w:val="20"/>
    </w:rPr>
  </w:style>
  <w:style w:type="paragraph" w:styleId="CommentSubject">
    <w:name w:val="annotation subject"/>
    <w:basedOn w:val="CommentText"/>
    <w:next w:val="CommentText"/>
    <w:link w:val="CommentSubjectChar"/>
    <w:uiPriority w:val="99"/>
    <w:semiHidden/>
    <w:unhideWhenUsed/>
    <w:rsid w:val="00E21277"/>
    <w:rPr>
      <w:b/>
      <w:bCs/>
    </w:rPr>
  </w:style>
  <w:style w:type="character" w:customStyle="1" w:styleId="CommentSubjectChar">
    <w:name w:val="Comment Subject Char"/>
    <w:basedOn w:val="CommentTextChar"/>
    <w:link w:val="CommentSubject"/>
    <w:uiPriority w:val="99"/>
    <w:semiHidden/>
    <w:rsid w:val="00E21277"/>
    <w:rPr>
      <w:b/>
      <w:bCs/>
      <w:sz w:val="20"/>
      <w:szCs w:val="20"/>
    </w:rPr>
  </w:style>
  <w:style w:type="character" w:customStyle="1" w:styleId="FontStyle34">
    <w:name w:val="Font Style34"/>
    <w:basedOn w:val="DefaultParagraphFont"/>
    <w:uiPriority w:val="99"/>
    <w:rsid w:val="00E21277"/>
    <w:rPr>
      <w:rFonts w:ascii="Sylfaen" w:hAnsi="Sylfaen" w:cs="Sylfaen"/>
      <w:color w:val="000000"/>
      <w:sz w:val="14"/>
      <w:szCs w:val="14"/>
    </w:rPr>
  </w:style>
  <w:style w:type="paragraph" w:customStyle="1" w:styleId="Style2">
    <w:name w:val="Style2"/>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character" w:customStyle="1" w:styleId="FontStyle37">
    <w:name w:val="Font Style37"/>
    <w:basedOn w:val="DefaultParagraphFont"/>
    <w:uiPriority w:val="99"/>
    <w:rsid w:val="00E21277"/>
    <w:rPr>
      <w:rFonts w:ascii="Sylfaen" w:hAnsi="Sylfaen" w:cs="Sylfaen"/>
      <w:color w:val="000000"/>
      <w:sz w:val="14"/>
      <w:szCs w:val="14"/>
    </w:rPr>
  </w:style>
  <w:style w:type="paragraph" w:customStyle="1" w:styleId="Style6">
    <w:name w:val="Style6"/>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paragraph" w:customStyle="1" w:styleId="Style7">
    <w:name w:val="Style7"/>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paragraph" w:customStyle="1" w:styleId="Style8">
    <w:name w:val="Style8"/>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paragraph" w:customStyle="1" w:styleId="Style9">
    <w:name w:val="Style9"/>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character" w:customStyle="1" w:styleId="FontStyle43">
    <w:name w:val="Font Style43"/>
    <w:basedOn w:val="DefaultParagraphFont"/>
    <w:uiPriority w:val="99"/>
    <w:rsid w:val="00E21277"/>
    <w:rPr>
      <w:rFonts w:ascii="Sylfaen" w:hAnsi="Sylfaen" w:cs="Sylfaen"/>
      <w:b/>
      <w:bCs/>
      <w:color w:val="000000"/>
      <w:sz w:val="14"/>
      <w:szCs w:val="14"/>
    </w:rPr>
  </w:style>
  <w:style w:type="paragraph" w:customStyle="1" w:styleId="Style21">
    <w:name w:val="Style21"/>
    <w:basedOn w:val="Normal"/>
    <w:uiPriority w:val="99"/>
    <w:rsid w:val="00E21277"/>
    <w:pPr>
      <w:widowControl w:val="0"/>
      <w:autoSpaceDE w:val="0"/>
      <w:autoSpaceDN w:val="0"/>
      <w:adjustRightInd w:val="0"/>
    </w:pPr>
    <w:rPr>
      <w:rFonts w:ascii="Arial Unicode MS" w:eastAsia="Arial Unicode MS" w:hAnsiTheme="minorHAnsi" w:cs="Arial Unicode MS"/>
      <w:sz w:val="24"/>
      <w:szCs w:val="24"/>
    </w:rPr>
  </w:style>
  <w:style w:type="character" w:customStyle="1" w:styleId="FontStyle39">
    <w:name w:val="Font Style39"/>
    <w:basedOn w:val="DefaultParagraphFont"/>
    <w:uiPriority w:val="99"/>
    <w:rsid w:val="00E21277"/>
    <w:rPr>
      <w:rFonts w:ascii="Sylfaen" w:hAnsi="Sylfaen" w:cs="Sylfaen"/>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docs.ruby-lang.org/en/2"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github.com/mruby/mruby." TargetMode="External"/><Relationship Id="rId47" Type="http://schemas.openxmlformats.org/officeDocument/2006/relationships/hyperlink" Target="http://www.toppers.jp/en/hrp2-kernel.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chaiscript.com/." TargetMode="External"/><Relationship Id="rId46" Type="http://schemas.openxmlformats.org/officeDocument/2006/relationships/hyperlink" Target="http://www.toppers.jp/en/asp-kernel.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www.lua.org/." TargetMode="Externa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www.autosar.org/." TargetMode="External"/><Relationship Id="rId40" Type="http://schemas.openxmlformats.org/officeDocument/2006/relationships/hyperlink" Target="http://www.eluaproject.net" TargetMode="External"/><Relationship Id="rId45" Type="http://schemas.openxmlformats.org/officeDocument/2006/relationships/hyperlink" Target="http://pauillac.inria.fr/~doligez/zmodem/zmodem.txt,"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afrel.co.jp/lineup/textset"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squirrel-lang.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etrobo.jp/2016/" TargetMode="External"/><Relationship Id="rId43" Type="http://schemas.openxmlformats.org/officeDocument/2006/relationships/hyperlink" Target="https://www.ruby-lang.org/en/."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F2821-26FC-4394-9247-99A159D9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7059</Words>
  <Characters>40239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Enago9</dc:creator>
  <cp:lastModifiedBy>Editor</cp:lastModifiedBy>
  <cp:revision>1</cp:revision>
  <dcterms:created xsi:type="dcterms:W3CDTF">2016-10-27T15:07:00Z</dcterms:created>
  <dcterms:modified xsi:type="dcterms:W3CDTF">2016-10-28T08:41:00Z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LastSaved">
    <vt:filetime>2016-06-12T00:00:00Z</vt:filetime>
  </property>
</Properties>
</file>