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AFACF" w14:textId="7E638EDA" w:rsidR="00946AA2" w:rsidRDefault="00E56278">
      <w:pPr>
        <w:spacing w:line="242" w:lineRule="auto"/>
        <w:ind w:left="2236" w:right="857" w:hanging="1377"/>
        <w:rPr>
          <w:rFonts w:ascii="Times New Roman" w:eastAsia="Times New Roman" w:hAnsi="Times New Roman" w:cs="Times New Roman"/>
          <w:sz w:val="48"/>
          <w:szCs w:val="48"/>
        </w:rPr>
      </w:pPr>
      <w:del w:id="0" w:author="Author" w:date="2016-06-14T18:00:00Z">
        <w:r>
          <w:rPr>
            <w:rFonts w:ascii="Times New Roman"/>
            <w:sz w:val="48"/>
          </w:rPr>
          <w:delText>Lightweight</w:delText>
        </w:r>
      </w:del>
      <w:commentRangeStart w:id="1"/>
      <w:ins w:id="2" w:author="Author" w:date="2016-06-14T18:00:00Z">
        <w:r w:rsidRPr="004A382C">
          <w:rPr>
            <w:rFonts w:ascii="Times New Roman"/>
            <w:sz w:val="48"/>
            <w:highlight w:val="yellow"/>
          </w:rPr>
          <w:t>L</w:t>
        </w:r>
        <w:commentRangeEnd w:id="1"/>
        <w:r w:rsidR="004A382C">
          <w:rPr>
            <w:rStyle w:val="ab"/>
            <w:rFonts w:ascii="Times New Roman" w:eastAsia="PMingLiU" w:hAnsi="Times New Roman" w:cs="Times New Roman"/>
          </w:rPr>
          <w:commentReference w:id="1"/>
        </w:r>
        <w:r>
          <w:rPr>
            <w:rFonts w:ascii="Times New Roman"/>
            <w:sz w:val="48"/>
          </w:rPr>
          <w:t>ightweight</w:t>
        </w:r>
      </w:ins>
      <w:r>
        <w:rPr>
          <w:rFonts w:ascii="Times New Roman"/>
          <w:spacing w:val="25"/>
          <w:sz w:val="48"/>
        </w:rPr>
        <w:t xml:space="preserve"> </w:t>
      </w:r>
      <w:r>
        <w:rPr>
          <w:rFonts w:ascii="Times New Roman"/>
          <w:sz w:val="48"/>
        </w:rPr>
        <w:t>Ruby</w:t>
      </w:r>
      <w:r>
        <w:rPr>
          <w:rFonts w:ascii="Times New Roman"/>
          <w:spacing w:val="27"/>
          <w:sz w:val="48"/>
        </w:rPr>
        <w:t xml:space="preserve"> </w:t>
      </w:r>
      <w:r>
        <w:rPr>
          <w:rFonts w:ascii="Times New Roman"/>
          <w:spacing w:val="-2"/>
          <w:sz w:val="48"/>
        </w:rPr>
        <w:t>Framework</w:t>
      </w:r>
      <w:r>
        <w:rPr>
          <w:rFonts w:ascii="Times New Roman"/>
          <w:spacing w:val="25"/>
          <w:sz w:val="48"/>
        </w:rPr>
        <w:t xml:space="preserve"> </w:t>
      </w:r>
      <w:r>
        <w:rPr>
          <w:rFonts w:ascii="Times New Roman"/>
          <w:sz w:val="48"/>
        </w:rPr>
        <w:t>for</w:t>
      </w:r>
      <w:r>
        <w:rPr>
          <w:rFonts w:ascii="Times New Roman"/>
          <w:spacing w:val="27"/>
          <w:sz w:val="48"/>
        </w:rPr>
        <w:t xml:space="preserve"> </w:t>
      </w:r>
      <w:r>
        <w:rPr>
          <w:rFonts w:ascii="Times New Roman"/>
          <w:spacing w:val="-1"/>
          <w:sz w:val="48"/>
        </w:rPr>
        <w:t>Improving</w:t>
      </w:r>
      <w:r>
        <w:rPr>
          <w:rFonts w:ascii="Times New Roman"/>
          <w:spacing w:val="23"/>
          <w:w w:val="99"/>
          <w:sz w:val="48"/>
        </w:rPr>
        <w:t xml:space="preserve"> </w:t>
      </w:r>
      <w:r>
        <w:rPr>
          <w:rFonts w:ascii="Times New Roman"/>
          <w:sz w:val="48"/>
        </w:rPr>
        <w:t>Embedded</w:t>
      </w:r>
      <w:r>
        <w:rPr>
          <w:rFonts w:ascii="Times New Roman"/>
          <w:spacing w:val="8"/>
          <w:sz w:val="48"/>
        </w:rPr>
        <w:t xml:space="preserve"> </w:t>
      </w:r>
      <w:r>
        <w:rPr>
          <w:rFonts w:ascii="Times New Roman"/>
          <w:spacing w:val="-1"/>
          <w:sz w:val="48"/>
        </w:rPr>
        <w:t>Software</w:t>
      </w:r>
      <w:r>
        <w:rPr>
          <w:rFonts w:ascii="Times New Roman"/>
          <w:spacing w:val="8"/>
          <w:sz w:val="48"/>
        </w:rPr>
        <w:t xml:space="preserve"> </w:t>
      </w:r>
      <w:r>
        <w:rPr>
          <w:rFonts w:ascii="Times New Roman"/>
          <w:spacing w:val="-2"/>
          <w:sz w:val="48"/>
        </w:rPr>
        <w:t>Ef</w:t>
      </w:r>
      <w:r>
        <w:rPr>
          <w:rFonts w:ascii="Times New Roman"/>
          <w:spacing w:val="-3"/>
          <w:sz w:val="48"/>
        </w:rPr>
        <w:t>ficienc</w:t>
      </w:r>
      <w:r>
        <w:rPr>
          <w:rFonts w:ascii="Times New Roman"/>
          <w:spacing w:val="-2"/>
          <w:sz w:val="48"/>
        </w:rPr>
        <w:t>y</w:t>
      </w:r>
    </w:p>
    <w:p w14:paraId="1FB496F7" w14:textId="77777777" w:rsidR="00946AA2" w:rsidRDefault="00946AA2">
      <w:pPr>
        <w:spacing w:before="8"/>
        <w:rPr>
          <w:rFonts w:ascii="Times New Roman" w:eastAsia="Times New Roman" w:hAnsi="Times New Roman" w:cs="Times New Roman"/>
          <w:sz w:val="21"/>
          <w:szCs w:val="21"/>
        </w:rPr>
      </w:pPr>
    </w:p>
    <w:p w14:paraId="6E104B4F" w14:textId="77777777" w:rsidR="00946AA2" w:rsidRDefault="00946AA2">
      <w:pPr>
        <w:rPr>
          <w:rFonts w:ascii="Times New Roman" w:eastAsia="Times New Roman" w:hAnsi="Times New Roman" w:cs="Times New Roman"/>
          <w:sz w:val="21"/>
          <w:szCs w:val="21"/>
        </w:rPr>
        <w:sectPr w:rsidR="00946AA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80" w:right="860" w:bottom="280" w:left="860" w:header="720" w:footer="720" w:gutter="0"/>
          <w:cols w:space="720"/>
        </w:sectPr>
      </w:pPr>
    </w:p>
    <w:p w14:paraId="0225FDC7" w14:textId="77777777" w:rsidR="00946AA2" w:rsidRDefault="00E56278">
      <w:pPr>
        <w:pStyle w:val="1"/>
        <w:ind w:left="557"/>
        <w:jc w:val="center"/>
      </w:pPr>
      <w:r>
        <w:rPr>
          <w:spacing w:val="-3"/>
        </w:rPr>
        <w:t>Takuro</w:t>
      </w:r>
      <w:r>
        <w:rPr>
          <w:spacing w:val="4"/>
        </w:rPr>
        <w:t xml:space="preserve"> </w:t>
      </w:r>
      <w:r>
        <w:rPr>
          <w:spacing w:val="-3"/>
        </w:rPr>
        <w:t>Yamamoto</w:t>
      </w:r>
    </w:p>
    <w:p w14:paraId="06857A50" w14:textId="77777777" w:rsidR="00946AA2" w:rsidRDefault="00E56278">
      <w:pPr>
        <w:pStyle w:val="a3"/>
        <w:spacing w:before="15" w:line="257" w:lineRule="auto"/>
        <w:ind w:left="557" w:firstLine="0"/>
        <w:jc w:val="center"/>
      </w:pPr>
      <w:r>
        <w:t>Graduate</w:t>
      </w:r>
      <w:r>
        <w:rPr>
          <w:spacing w:val="11"/>
        </w:rPr>
        <w:t xml:space="preserve"> </w:t>
      </w:r>
      <w:r>
        <w:t>School</w:t>
      </w:r>
      <w:r>
        <w:rPr>
          <w:spacing w:val="11"/>
        </w:rPr>
        <w:t xml:space="preserve"> </w:t>
      </w:r>
      <w:r>
        <w:t>of</w:t>
      </w:r>
      <w:r>
        <w:rPr>
          <w:spacing w:val="11"/>
        </w:rPr>
        <w:t xml:space="preserve"> </w:t>
      </w:r>
      <w:r>
        <w:t>Engineering</w:t>
      </w:r>
      <w:r>
        <w:rPr>
          <w:spacing w:val="11"/>
        </w:rPr>
        <w:t xml:space="preserve"> </w:t>
      </w:r>
      <w:r>
        <w:t>Science,</w:t>
      </w:r>
      <w:r>
        <w:rPr>
          <w:w w:val="99"/>
        </w:rPr>
        <w:t xml:space="preserve"> </w:t>
      </w:r>
      <w:r>
        <w:t>Osaka</w:t>
      </w:r>
      <w:r>
        <w:rPr>
          <w:spacing w:val="5"/>
        </w:rPr>
        <w:t xml:space="preserve"> </w:t>
      </w:r>
      <w:r>
        <w:rPr>
          <w:spacing w:val="-1"/>
        </w:rPr>
        <w:t>University</w:t>
      </w:r>
    </w:p>
    <w:p w14:paraId="49B1F953" w14:textId="77777777" w:rsidR="00946AA2" w:rsidRDefault="00E56278">
      <w:pPr>
        <w:pStyle w:val="1"/>
        <w:jc w:val="center"/>
      </w:pPr>
      <w:r>
        <w:br w:type="column"/>
      </w:r>
      <w:r>
        <w:t>Hiroshi</w:t>
      </w:r>
      <w:r>
        <w:rPr>
          <w:spacing w:val="8"/>
        </w:rPr>
        <w:t xml:space="preserve"> </w:t>
      </w:r>
      <w:r>
        <w:t>Oyama</w:t>
      </w:r>
    </w:p>
    <w:p w14:paraId="4BB6C0B6" w14:textId="77777777" w:rsidR="00946AA2" w:rsidRDefault="00E56278">
      <w:pPr>
        <w:pStyle w:val="a3"/>
        <w:spacing w:before="15"/>
        <w:ind w:left="397" w:firstLine="0"/>
        <w:jc w:val="center"/>
      </w:pPr>
      <w:r>
        <w:t>OKUMA</w:t>
      </w:r>
      <w:r>
        <w:rPr>
          <w:spacing w:val="1"/>
        </w:rPr>
        <w:t xml:space="preserve"> </w:t>
      </w:r>
      <w:r>
        <w:t>Corporation</w:t>
      </w:r>
    </w:p>
    <w:p w14:paraId="3D0BD6F7" w14:textId="77777777" w:rsidR="00946AA2" w:rsidRDefault="00E56278">
      <w:pPr>
        <w:pStyle w:val="1"/>
        <w:ind w:left="398" w:right="555"/>
        <w:jc w:val="center"/>
      </w:pPr>
      <w:r>
        <w:br w:type="column"/>
      </w:r>
      <w:r>
        <w:rPr>
          <w:spacing w:val="-3"/>
        </w:rPr>
        <w:t>Takuya</w:t>
      </w:r>
      <w:r>
        <w:rPr>
          <w:spacing w:val="8"/>
        </w:rPr>
        <w:t xml:space="preserve"> </w:t>
      </w:r>
      <w:r>
        <w:t>Azumi</w:t>
      </w:r>
    </w:p>
    <w:p w14:paraId="0A429B33" w14:textId="77777777" w:rsidR="00946AA2" w:rsidRDefault="00E56278">
      <w:pPr>
        <w:pStyle w:val="a3"/>
        <w:spacing w:before="15" w:line="257" w:lineRule="auto"/>
        <w:ind w:left="398" w:right="555" w:firstLine="0"/>
        <w:jc w:val="center"/>
      </w:pPr>
      <w:r>
        <w:t>Graduate</w:t>
      </w:r>
      <w:r>
        <w:rPr>
          <w:spacing w:val="11"/>
        </w:rPr>
        <w:t xml:space="preserve"> </w:t>
      </w:r>
      <w:r>
        <w:t>School</w:t>
      </w:r>
      <w:r>
        <w:rPr>
          <w:spacing w:val="11"/>
        </w:rPr>
        <w:t xml:space="preserve"> </w:t>
      </w:r>
      <w:r>
        <w:t>of</w:t>
      </w:r>
      <w:r>
        <w:rPr>
          <w:spacing w:val="11"/>
        </w:rPr>
        <w:t xml:space="preserve"> </w:t>
      </w:r>
      <w:r>
        <w:t>Engineering</w:t>
      </w:r>
      <w:r>
        <w:rPr>
          <w:spacing w:val="11"/>
        </w:rPr>
        <w:t xml:space="preserve"> </w:t>
      </w:r>
      <w:r>
        <w:t>Science,</w:t>
      </w:r>
      <w:r>
        <w:rPr>
          <w:w w:val="99"/>
        </w:rPr>
        <w:t xml:space="preserve"> </w:t>
      </w:r>
      <w:r>
        <w:t>Osaka</w:t>
      </w:r>
      <w:r>
        <w:rPr>
          <w:spacing w:val="5"/>
        </w:rPr>
        <w:t xml:space="preserve"> </w:t>
      </w:r>
      <w:r>
        <w:rPr>
          <w:spacing w:val="-1"/>
        </w:rPr>
        <w:t>University</w:t>
      </w:r>
    </w:p>
    <w:p w14:paraId="3848A25C" w14:textId="77777777" w:rsidR="00946AA2" w:rsidRDefault="00946AA2">
      <w:pPr>
        <w:spacing w:line="257" w:lineRule="auto"/>
        <w:jc w:val="center"/>
        <w:sectPr w:rsidR="00946AA2">
          <w:type w:val="continuous"/>
          <w:pgSz w:w="12240" w:h="15840"/>
          <w:pgMar w:top="980" w:right="860" w:bottom="280" w:left="860" w:header="720" w:footer="720" w:gutter="0"/>
          <w:cols w:num="3" w:space="720" w:equalWidth="0">
            <w:col w:w="3930" w:space="40"/>
            <w:col w:w="2184" w:space="40"/>
            <w:col w:w="4326"/>
          </w:cols>
        </w:sectPr>
      </w:pPr>
    </w:p>
    <w:p w14:paraId="55896B0D" w14:textId="77777777" w:rsidR="00946AA2" w:rsidRDefault="00946AA2">
      <w:pPr>
        <w:rPr>
          <w:rFonts w:ascii="Times New Roman" w:eastAsia="Times New Roman" w:hAnsi="Times New Roman" w:cs="Times New Roman"/>
          <w:sz w:val="20"/>
          <w:szCs w:val="20"/>
        </w:rPr>
      </w:pPr>
    </w:p>
    <w:p w14:paraId="13DCC471" w14:textId="77777777" w:rsidR="00946AA2" w:rsidRDefault="00946AA2">
      <w:pPr>
        <w:rPr>
          <w:rFonts w:ascii="Times New Roman" w:eastAsia="Times New Roman" w:hAnsi="Times New Roman" w:cs="Times New Roman"/>
          <w:sz w:val="20"/>
          <w:szCs w:val="20"/>
        </w:rPr>
      </w:pPr>
    </w:p>
    <w:p w14:paraId="1768DA0D" w14:textId="77777777" w:rsidR="00946AA2" w:rsidRDefault="00946AA2">
      <w:pPr>
        <w:rPr>
          <w:rFonts w:ascii="Times New Roman" w:eastAsia="Times New Roman" w:hAnsi="Times New Roman" w:cs="Times New Roman"/>
          <w:sz w:val="20"/>
          <w:szCs w:val="20"/>
        </w:rPr>
        <w:sectPr w:rsidR="00946AA2">
          <w:type w:val="continuous"/>
          <w:pgSz w:w="12240" w:h="15840"/>
          <w:pgMar w:top="980" w:right="860" w:bottom="280" w:left="860" w:header="720" w:footer="720" w:gutter="0"/>
          <w:cols w:space="720"/>
        </w:sectPr>
      </w:pPr>
    </w:p>
    <w:p w14:paraId="2C81E4A3" w14:textId="77777777" w:rsidR="00946AA2" w:rsidRDefault="00946AA2">
      <w:pPr>
        <w:spacing w:before="9"/>
        <w:rPr>
          <w:rFonts w:ascii="Times New Roman" w:eastAsia="Times New Roman" w:hAnsi="Times New Roman" w:cs="Times New Roman"/>
        </w:rPr>
      </w:pPr>
    </w:p>
    <w:p w14:paraId="0E2D18BC" w14:textId="377C978A" w:rsidR="00946AA2" w:rsidRPr="003D74E8" w:rsidRDefault="00E56278" w:rsidP="003D74E8">
      <w:pPr>
        <w:spacing w:line="200" w:lineRule="exact"/>
        <w:ind w:left="119" w:firstLine="199"/>
        <w:jc w:val="both"/>
        <w:rPr>
          <w:rFonts w:ascii="PMingLiU" w:hAnsi="PMingLiU"/>
          <w:sz w:val="18"/>
        </w:rPr>
      </w:pPr>
      <w:r>
        <w:rPr>
          <w:rFonts w:ascii="Times New Roman" w:eastAsia="Times New Roman" w:hAnsi="Times New Roman" w:cs="Times New Roman"/>
          <w:i/>
          <w:spacing w:val="-2"/>
          <w:w w:val="110"/>
          <w:sz w:val="18"/>
          <w:szCs w:val="18"/>
        </w:rPr>
        <w:t>Abstract</w:t>
      </w:r>
      <w:r>
        <w:rPr>
          <w:rFonts w:ascii="PMingLiU" w:eastAsia="PMingLiU" w:hAnsi="PMingLiU" w:cs="PMingLiU"/>
          <w:spacing w:val="-1"/>
          <w:w w:val="110"/>
          <w:sz w:val="18"/>
          <w:szCs w:val="18"/>
        </w:rPr>
        <w:t>—</w:t>
      </w:r>
      <w:r w:rsidRPr="003D74E8">
        <w:rPr>
          <w:rFonts w:ascii="PMingLiU" w:hAnsi="PMingLiU"/>
          <w:spacing w:val="-1"/>
          <w:w w:val="110"/>
          <w:sz w:val="18"/>
        </w:rPr>
        <w:t>Recently</w:t>
      </w:r>
      <w:r w:rsidRPr="003D74E8">
        <w:rPr>
          <w:rFonts w:ascii="PMingLiU" w:hAnsi="PMingLiU"/>
          <w:spacing w:val="-2"/>
          <w:w w:val="110"/>
          <w:sz w:val="18"/>
        </w:rPr>
        <w:t>,</w:t>
      </w:r>
      <w:r w:rsidRPr="003D74E8">
        <w:rPr>
          <w:rFonts w:ascii="PMingLiU" w:hAnsi="PMingLiU"/>
          <w:spacing w:val="17"/>
          <w:w w:val="110"/>
          <w:sz w:val="18"/>
        </w:rPr>
        <w:t xml:space="preserve"> </w:t>
      </w:r>
      <w:r w:rsidRPr="003D74E8">
        <w:rPr>
          <w:rFonts w:ascii="PMingLiU" w:hAnsi="PMingLiU"/>
          <w:w w:val="110"/>
          <w:sz w:val="18"/>
        </w:rPr>
        <w:t>the</w:t>
      </w:r>
      <w:r w:rsidRPr="003D74E8">
        <w:rPr>
          <w:rFonts w:ascii="PMingLiU" w:hAnsi="PMingLiU"/>
          <w:spacing w:val="18"/>
          <w:w w:val="110"/>
          <w:sz w:val="18"/>
        </w:rPr>
        <w:t xml:space="preserve"> </w:t>
      </w:r>
      <w:r w:rsidRPr="003D74E8">
        <w:rPr>
          <w:rFonts w:ascii="PMingLiU" w:hAnsi="PMingLiU"/>
          <w:spacing w:val="-1"/>
          <w:w w:val="110"/>
          <w:sz w:val="18"/>
        </w:rPr>
        <w:t>productivity</w:t>
      </w:r>
      <w:r w:rsidRPr="003D74E8">
        <w:rPr>
          <w:rFonts w:ascii="PMingLiU" w:hAnsi="PMingLiU"/>
          <w:spacing w:val="18"/>
          <w:w w:val="110"/>
          <w:sz w:val="18"/>
        </w:rPr>
        <w:t xml:space="preserve"> </w:t>
      </w:r>
      <w:r w:rsidRPr="003D74E8">
        <w:rPr>
          <w:rFonts w:ascii="PMingLiU" w:hAnsi="PMingLiU"/>
          <w:w w:val="110"/>
          <w:sz w:val="18"/>
        </w:rPr>
        <w:t>of</w:t>
      </w:r>
      <w:r w:rsidRPr="003D74E8">
        <w:rPr>
          <w:rFonts w:ascii="PMingLiU" w:hAnsi="PMingLiU"/>
          <w:spacing w:val="17"/>
          <w:w w:val="110"/>
          <w:sz w:val="18"/>
        </w:rPr>
        <w:t xml:space="preserve"> </w:t>
      </w:r>
      <w:r w:rsidRPr="003D74E8">
        <w:rPr>
          <w:rFonts w:ascii="PMingLiU" w:hAnsi="PMingLiU"/>
          <w:w w:val="110"/>
          <w:sz w:val="18"/>
        </w:rPr>
        <w:t>embedded</w:t>
      </w:r>
      <w:r w:rsidRPr="003D74E8">
        <w:rPr>
          <w:rFonts w:ascii="PMingLiU" w:hAnsi="PMingLiU"/>
          <w:spacing w:val="18"/>
          <w:w w:val="110"/>
          <w:sz w:val="18"/>
        </w:rPr>
        <w:t xml:space="preserve"> </w:t>
      </w:r>
      <w:r w:rsidRPr="003D74E8">
        <w:rPr>
          <w:rFonts w:ascii="PMingLiU" w:hAnsi="PMingLiU"/>
          <w:w w:val="110"/>
          <w:sz w:val="18"/>
        </w:rPr>
        <w:t>systems</w:t>
      </w:r>
      <w:r w:rsidRPr="003D74E8">
        <w:rPr>
          <w:rFonts w:ascii="PMingLiU" w:hAnsi="PMingLiU"/>
          <w:spacing w:val="29"/>
          <w:w w:val="109"/>
          <w:sz w:val="18"/>
        </w:rPr>
        <w:t xml:space="preserve"> </w:t>
      </w:r>
      <w:r>
        <w:rPr>
          <w:rFonts w:ascii="PMingLiU" w:eastAsia="PMingLiU" w:hAnsi="PMingLiU" w:cs="PMingLiU"/>
          <w:w w:val="110"/>
          <w:sz w:val="18"/>
          <w:szCs w:val="18"/>
        </w:rPr>
        <w:t>applied</w:t>
      </w:r>
      <w:r>
        <w:rPr>
          <w:rFonts w:ascii="PMingLiU" w:eastAsia="PMingLiU" w:hAnsi="PMingLiU" w:cs="PMingLiU"/>
          <w:spacing w:val="25"/>
          <w:w w:val="110"/>
          <w:sz w:val="18"/>
          <w:szCs w:val="18"/>
        </w:rPr>
        <w:t xml:space="preserve"> </w:t>
      </w:r>
      <w:r>
        <w:rPr>
          <w:rFonts w:ascii="PMingLiU" w:eastAsia="PMingLiU" w:hAnsi="PMingLiU" w:cs="PMingLiU"/>
          <w:w w:val="110"/>
          <w:sz w:val="18"/>
          <w:szCs w:val="18"/>
        </w:rPr>
        <w:t>to</w:t>
      </w:r>
      <w:r>
        <w:rPr>
          <w:rFonts w:ascii="PMingLiU" w:eastAsia="PMingLiU" w:hAnsi="PMingLiU" w:cs="PMingLiU"/>
          <w:spacing w:val="26"/>
          <w:w w:val="110"/>
          <w:sz w:val="18"/>
          <w:szCs w:val="18"/>
        </w:rPr>
        <w:t xml:space="preserve"> </w:t>
      </w:r>
      <w:del w:id="3" w:author="Author" w:date="2016-06-14T18:00:00Z">
        <w:r>
          <w:rPr>
            <w:rFonts w:ascii="PMingLiU" w:eastAsia="PMingLiU" w:hAnsi="PMingLiU" w:cs="PMingLiU"/>
            <w:w w:val="110"/>
            <w:sz w:val="18"/>
            <w:szCs w:val="18"/>
          </w:rPr>
          <w:delText>Cyber</w:delText>
        </w:r>
        <w:r>
          <w:rPr>
            <w:rFonts w:ascii="PMingLiU" w:eastAsia="PMingLiU" w:hAnsi="PMingLiU" w:cs="PMingLiU"/>
            <w:spacing w:val="26"/>
            <w:w w:val="110"/>
            <w:sz w:val="18"/>
            <w:szCs w:val="18"/>
          </w:rPr>
          <w:delText xml:space="preserve"> </w:delText>
        </w:r>
        <w:r>
          <w:rPr>
            <w:rFonts w:ascii="PMingLiU" w:eastAsia="PMingLiU" w:hAnsi="PMingLiU" w:cs="PMingLiU"/>
            <w:spacing w:val="-1"/>
            <w:w w:val="110"/>
            <w:sz w:val="18"/>
            <w:szCs w:val="18"/>
          </w:rPr>
          <w:delText>Physical</w:delText>
        </w:r>
        <w:r>
          <w:rPr>
            <w:rFonts w:ascii="PMingLiU" w:eastAsia="PMingLiU" w:hAnsi="PMingLiU" w:cs="PMingLiU"/>
            <w:spacing w:val="25"/>
            <w:w w:val="110"/>
            <w:sz w:val="18"/>
            <w:szCs w:val="18"/>
          </w:rPr>
          <w:delText xml:space="preserve"> </w:delText>
        </w:r>
        <w:r>
          <w:rPr>
            <w:rFonts w:ascii="PMingLiU" w:eastAsia="PMingLiU" w:hAnsi="PMingLiU" w:cs="PMingLiU"/>
            <w:w w:val="110"/>
            <w:sz w:val="18"/>
            <w:szCs w:val="18"/>
          </w:rPr>
          <w:delText>Systems</w:delText>
        </w:r>
      </w:del>
      <w:ins w:id="4" w:author="Author" w:date="2016-06-14T18:00:00Z">
        <w:r w:rsidR="00F55D70">
          <w:rPr>
            <w:rFonts w:ascii="PMingLiU" w:eastAsia="PMingLiU" w:hAnsi="PMingLiU" w:cs="PMingLiU"/>
            <w:w w:val="110"/>
            <w:sz w:val="18"/>
            <w:szCs w:val="18"/>
          </w:rPr>
          <w:t>c</w:t>
        </w:r>
        <w:r>
          <w:rPr>
            <w:rFonts w:ascii="PMingLiU" w:eastAsia="PMingLiU" w:hAnsi="PMingLiU" w:cs="PMingLiU"/>
            <w:w w:val="110"/>
            <w:sz w:val="18"/>
            <w:szCs w:val="18"/>
          </w:rPr>
          <w:t>yber</w:t>
        </w:r>
        <w:r w:rsidR="00F55D70">
          <w:rPr>
            <w:rFonts w:ascii="PMingLiU" w:eastAsia="PMingLiU" w:hAnsi="PMingLiU" w:cs="PMingLiU"/>
            <w:spacing w:val="26"/>
            <w:w w:val="110"/>
            <w:sz w:val="18"/>
            <w:szCs w:val="18"/>
          </w:rPr>
          <w:t>-</w:t>
        </w:r>
        <w:r w:rsidR="00F55D70">
          <w:rPr>
            <w:rFonts w:ascii="PMingLiU" w:eastAsia="PMingLiU" w:hAnsi="PMingLiU" w:cs="PMingLiU"/>
            <w:spacing w:val="-1"/>
            <w:w w:val="110"/>
            <w:sz w:val="18"/>
            <w:szCs w:val="18"/>
          </w:rPr>
          <w:t>p</w:t>
        </w:r>
        <w:r>
          <w:rPr>
            <w:rFonts w:ascii="PMingLiU" w:eastAsia="PMingLiU" w:hAnsi="PMingLiU" w:cs="PMingLiU"/>
            <w:spacing w:val="-1"/>
            <w:w w:val="110"/>
            <w:sz w:val="18"/>
            <w:szCs w:val="18"/>
          </w:rPr>
          <w:t>hysical</w:t>
        </w:r>
        <w:r>
          <w:rPr>
            <w:rFonts w:ascii="PMingLiU" w:eastAsia="PMingLiU" w:hAnsi="PMingLiU" w:cs="PMingLiU"/>
            <w:spacing w:val="25"/>
            <w:w w:val="110"/>
            <w:sz w:val="18"/>
            <w:szCs w:val="18"/>
          </w:rPr>
          <w:t xml:space="preserve"> </w:t>
        </w:r>
        <w:r w:rsidR="00F55D70">
          <w:rPr>
            <w:rFonts w:ascii="PMingLiU" w:eastAsia="PMingLiU" w:hAnsi="PMingLiU" w:cs="PMingLiU"/>
            <w:w w:val="110"/>
            <w:sz w:val="18"/>
            <w:szCs w:val="18"/>
          </w:rPr>
          <w:t>s</w:t>
        </w:r>
        <w:r>
          <w:rPr>
            <w:rFonts w:ascii="PMingLiU" w:eastAsia="PMingLiU" w:hAnsi="PMingLiU" w:cs="PMingLiU"/>
            <w:w w:val="110"/>
            <w:sz w:val="18"/>
            <w:szCs w:val="18"/>
          </w:rPr>
          <w:t>ystems</w:t>
        </w:r>
      </w:ins>
      <w:r>
        <w:rPr>
          <w:rFonts w:ascii="PMingLiU" w:eastAsia="PMingLiU" w:hAnsi="PMingLiU" w:cs="PMingLiU"/>
          <w:spacing w:val="25"/>
          <w:w w:val="110"/>
          <w:sz w:val="18"/>
          <w:szCs w:val="18"/>
        </w:rPr>
        <w:t xml:space="preserve"> </w:t>
      </w:r>
      <w:r w:rsidRPr="003D74E8">
        <w:rPr>
          <w:rFonts w:ascii="PMingLiU" w:hAnsi="PMingLiU"/>
          <w:w w:val="110"/>
          <w:sz w:val="18"/>
        </w:rPr>
        <w:t>has</w:t>
      </w:r>
      <w:r w:rsidRPr="003D74E8">
        <w:rPr>
          <w:rFonts w:ascii="PMingLiU" w:hAnsi="PMingLiU"/>
          <w:spacing w:val="27"/>
          <w:w w:val="110"/>
          <w:sz w:val="18"/>
        </w:rPr>
        <w:t xml:space="preserve"> </w:t>
      </w:r>
      <w:r w:rsidRPr="003D74E8">
        <w:rPr>
          <w:rFonts w:ascii="PMingLiU" w:hAnsi="PMingLiU"/>
          <w:w w:val="110"/>
          <w:sz w:val="18"/>
        </w:rPr>
        <w:t>become</w:t>
      </w:r>
      <w:r w:rsidRPr="003D74E8">
        <w:rPr>
          <w:rFonts w:ascii="PMingLiU" w:hAnsi="PMingLiU"/>
          <w:spacing w:val="25"/>
          <w:w w:val="110"/>
          <w:sz w:val="18"/>
        </w:rPr>
        <w:t xml:space="preserve"> </w:t>
      </w:r>
      <w:r w:rsidRPr="003D74E8">
        <w:rPr>
          <w:rFonts w:ascii="PMingLiU" w:hAnsi="PMingLiU"/>
          <w:spacing w:val="-1"/>
          <w:w w:val="110"/>
          <w:sz w:val="18"/>
        </w:rPr>
        <w:t>problematic</w:t>
      </w:r>
      <w:r w:rsidRPr="003D74E8">
        <w:rPr>
          <w:rFonts w:ascii="PMingLiU" w:hAnsi="PMingLiU"/>
          <w:spacing w:val="25"/>
          <w:w w:val="110"/>
          <w:sz w:val="18"/>
        </w:rPr>
        <w:t xml:space="preserve"> </w:t>
      </w:r>
      <w:r w:rsidRPr="003D74E8">
        <w:rPr>
          <w:rFonts w:ascii="PMingLiU" w:hAnsi="PMingLiU"/>
          <w:w w:val="110"/>
          <w:sz w:val="18"/>
        </w:rPr>
        <w:t>due</w:t>
      </w:r>
      <w:r w:rsidRPr="003D74E8">
        <w:rPr>
          <w:rFonts w:ascii="PMingLiU" w:hAnsi="PMingLiU"/>
          <w:spacing w:val="25"/>
          <w:w w:val="114"/>
          <w:sz w:val="18"/>
        </w:rPr>
        <w:t xml:space="preserve"> </w:t>
      </w:r>
      <w:r w:rsidRPr="003D74E8">
        <w:rPr>
          <w:rFonts w:ascii="PMingLiU" w:hAnsi="PMingLiU"/>
          <w:w w:val="110"/>
          <w:sz w:val="18"/>
        </w:rPr>
        <w:t>to</w:t>
      </w:r>
      <w:r w:rsidRPr="003D74E8">
        <w:rPr>
          <w:rFonts w:ascii="PMingLiU" w:hAnsi="PMingLiU"/>
          <w:spacing w:val="46"/>
          <w:w w:val="110"/>
          <w:sz w:val="18"/>
        </w:rPr>
        <w:t xml:space="preserve"> </w:t>
      </w:r>
      <w:r w:rsidRPr="003D74E8">
        <w:rPr>
          <w:rFonts w:ascii="PMingLiU" w:hAnsi="PMingLiU"/>
          <w:w w:val="110"/>
          <w:sz w:val="18"/>
        </w:rPr>
        <w:t>their</w:t>
      </w:r>
      <w:r w:rsidRPr="003D74E8">
        <w:rPr>
          <w:rFonts w:ascii="PMingLiU" w:hAnsi="PMingLiU"/>
          <w:spacing w:val="47"/>
          <w:w w:val="110"/>
          <w:sz w:val="18"/>
        </w:rPr>
        <w:t xml:space="preserve"> </w:t>
      </w:r>
      <w:r w:rsidRPr="003D74E8">
        <w:rPr>
          <w:rFonts w:ascii="PMingLiU" w:hAnsi="PMingLiU"/>
          <w:spacing w:val="-1"/>
          <w:w w:val="110"/>
          <w:sz w:val="18"/>
        </w:rPr>
        <w:t>increasing</w:t>
      </w:r>
      <w:r w:rsidRPr="003D74E8">
        <w:rPr>
          <w:rFonts w:ascii="PMingLiU" w:hAnsi="PMingLiU"/>
          <w:spacing w:val="46"/>
          <w:w w:val="110"/>
          <w:sz w:val="18"/>
        </w:rPr>
        <w:t xml:space="preserve"> </w:t>
      </w:r>
      <w:r w:rsidRPr="003D74E8">
        <w:rPr>
          <w:rFonts w:ascii="PMingLiU" w:hAnsi="PMingLiU"/>
          <w:w w:val="110"/>
          <w:sz w:val="18"/>
        </w:rPr>
        <w:t>complexity</w:t>
      </w:r>
      <w:r w:rsidRPr="003D74E8">
        <w:rPr>
          <w:rFonts w:ascii="PMingLiU" w:hAnsi="PMingLiU"/>
          <w:spacing w:val="47"/>
          <w:w w:val="110"/>
          <w:sz w:val="18"/>
        </w:rPr>
        <w:t xml:space="preserve"> </w:t>
      </w:r>
      <w:r w:rsidRPr="003D74E8">
        <w:rPr>
          <w:rFonts w:ascii="PMingLiU" w:hAnsi="PMingLiU"/>
          <w:w w:val="110"/>
          <w:sz w:val="18"/>
        </w:rPr>
        <w:t>and</w:t>
      </w:r>
      <w:r w:rsidRPr="003D74E8">
        <w:rPr>
          <w:rFonts w:ascii="PMingLiU" w:hAnsi="PMingLiU"/>
          <w:spacing w:val="46"/>
          <w:w w:val="110"/>
          <w:sz w:val="18"/>
        </w:rPr>
        <w:t xml:space="preserve"> </w:t>
      </w:r>
      <w:r w:rsidRPr="003D74E8">
        <w:rPr>
          <w:rFonts w:ascii="PMingLiU" w:hAnsi="PMingLiU"/>
          <w:w w:val="110"/>
          <w:sz w:val="18"/>
        </w:rPr>
        <w:t>scale.</w:t>
      </w:r>
      <w:r w:rsidRPr="003D74E8">
        <w:rPr>
          <w:rFonts w:ascii="PMingLiU" w:hAnsi="PMingLiU"/>
          <w:spacing w:val="47"/>
          <w:w w:val="110"/>
          <w:sz w:val="18"/>
        </w:rPr>
        <w:t xml:space="preserve"> </w:t>
      </w:r>
      <w:r w:rsidRPr="003D74E8">
        <w:rPr>
          <w:rFonts w:ascii="PMingLiU" w:hAnsi="PMingLiU"/>
          <w:spacing w:val="-9"/>
          <w:w w:val="110"/>
          <w:sz w:val="18"/>
        </w:rPr>
        <w:t>T</w:t>
      </w:r>
      <w:r w:rsidRPr="003D74E8">
        <w:rPr>
          <w:rFonts w:ascii="PMingLiU" w:hAnsi="PMingLiU"/>
          <w:spacing w:val="-10"/>
          <w:w w:val="110"/>
          <w:sz w:val="18"/>
        </w:rPr>
        <w:t>o</w:t>
      </w:r>
      <w:r w:rsidRPr="003D74E8">
        <w:rPr>
          <w:rFonts w:ascii="PMingLiU" w:hAnsi="PMingLiU"/>
          <w:spacing w:val="47"/>
          <w:w w:val="110"/>
          <w:sz w:val="18"/>
        </w:rPr>
        <w:t xml:space="preserve"> </w:t>
      </w:r>
      <w:r w:rsidRPr="003D74E8">
        <w:rPr>
          <w:rFonts w:ascii="PMingLiU" w:hAnsi="PMingLiU"/>
          <w:spacing w:val="-2"/>
          <w:w w:val="110"/>
          <w:sz w:val="18"/>
        </w:rPr>
        <w:t>impr</w:t>
      </w:r>
      <w:r w:rsidRPr="003D74E8">
        <w:rPr>
          <w:rFonts w:ascii="PMingLiU" w:hAnsi="PMingLiU"/>
          <w:spacing w:val="-3"/>
          <w:w w:val="110"/>
          <w:sz w:val="18"/>
        </w:rPr>
        <w:t>ove</w:t>
      </w:r>
      <w:r w:rsidRPr="003D74E8">
        <w:rPr>
          <w:rFonts w:ascii="PMingLiU" w:hAnsi="PMingLiU"/>
          <w:spacing w:val="46"/>
          <w:w w:val="110"/>
          <w:sz w:val="18"/>
        </w:rPr>
        <w:t xml:space="preserve"> </w:t>
      </w:r>
      <w:r w:rsidRPr="003D74E8">
        <w:rPr>
          <w:rFonts w:ascii="PMingLiU" w:hAnsi="PMingLiU"/>
          <w:w w:val="110"/>
          <w:sz w:val="18"/>
        </w:rPr>
        <w:t>the</w:t>
      </w:r>
      <w:r w:rsidRPr="003D74E8">
        <w:rPr>
          <w:rFonts w:ascii="PMingLiU" w:hAnsi="PMingLiU"/>
          <w:spacing w:val="47"/>
          <w:w w:val="110"/>
          <w:sz w:val="18"/>
        </w:rPr>
        <w:t xml:space="preserve"> </w:t>
      </w:r>
      <w:r w:rsidRPr="003D74E8">
        <w:rPr>
          <w:rFonts w:ascii="PMingLiU" w:hAnsi="PMingLiU"/>
          <w:spacing w:val="-1"/>
          <w:w w:val="110"/>
          <w:sz w:val="18"/>
        </w:rPr>
        <w:t>pr</w:t>
      </w:r>
      <w:r w:rsidR="00F97820" w:rsidRPr="003D74E8">
        <w:rPr>
          <w:rFonts w:ascii="PMingLiU" w:hAnsi="PMingLiU"/>
          <w:spacing w:val="-2"/>
          <w:w w:val="110"/>
          <w:sz w:val="18"/>
        </w:rPr>
        <w:t>o</w:t>
      </w:r>
      <w:r w:rsidRPr="003D74E8">
        <w:rPr>
          <w:rFonts w:ascii="PMingLiU" w:hAnsi="PMingLiU"/>
          <w:spacing w:val="-2"/>
          <w:w w:val="110"/>
          <w:sz w:val="18"/>
        </w:rPr>
        <w:t>ductivity</w:t>
      </w:r>
      <w:r w:rsidRPr="003D74E8">
        <w:rPr>
          <w:rFonts w:ascii="PMingLiU" w:hAnsi="PMingLiU"/>
          <w:spacing w:val="-3"/>
          <w:w w:val="110"/>
          <w:sz w:val="18"/>
        </w:rPr>
        <w:t>,</w:t>
      </w:r>
      <w:r w:rsidRPr="003D74E8">
        <w:rPr>
          <w:rFonts w:ascii="PMingLiU" w:hAnsi="PMingLiU"/>
          <w:spacing w:val="18"/>
          <w:w w:val="110"/>
          <w:sz w:val="18"/>
        </w:rPr>
        <w:t xml:space="preserve"> </w:t>
      </w:r>
      <w:r w:rsidRPr="003D74E8">
        <w:rPr>
          <w:rFonts w:ascii="PMingLiU" w:hAnsi="PMingLiU"/>
          <w:w w:val="110"/>
          <w:sz w:val="18"/>
        </w:rPr>
        <w:t>the</w:t>
      </w:r>
      <w:r w:rsidRPr="003D74E8">
        <w:rPr>
          <w:rFonts w:ascii="PMingLiU" w:hAnsi="PMingLiU"/>
          <w:spacing w:val="19"/>
          <w:w w:val="110"/>
          <w:sz w:val="18"/>
        </w:rPr>
        <w:t xml:space="preserve"> </w:t>
      </w:r>
      <w:r w:rsidRPr="003D74E8">
        <w:rPr>
          <w:rFonts w:ascii="PMingLiU" w:hAnsi="PMingLiU"/>
          <w:w w:val="110"/>
          <w:sz w:val="18"/>
        </w:rPr>
        <w:t>mruby</w:t>
      </w:r>
      <w:r w:rsidRPr="003D74E8">
        <w:rPr>
          <w:rFonts w:ascii="PMingLiU" w:hAnsi="PMingLiU"/>
          <w:spacing w:val="19"/>
          <w:w w:val="110"/>
          <w:sz w:val="18"/>
        </w:rPr>
        <w:t xml:space="preserve"> </w:t>
      </w:r>
      <w:r w:rsidRPr="003D74E8">
        <w:rPr>
          <w:rFonts w:ascii="PMingLiU" w:hAnsi="PMingLiU"/>
          <w:w w:val="110"/>
          <w:sz w:val="18"/>
        </w:rPr>
        <w:t>on</w:t>
      </w:r>
      <w:r w:rsidRPr="003D74E8">
        <w:rPr>
          <w:rFonts w:ascii="PMingLiU" w:hAnsi="PMingLiU"/>
          <w:spacing w:val="19"/>
          <w:w w:val="110"/>
          <w:sz w:val="18"/>
        </w:rPr>
        <w:t xml:space="preserve"> </w:t>
      </w:r>
      <w:r w:rsidRPr="003D74E8">
        <w:rPr>
          <w:rFonts w:ascii="PMingLiU" w:hAnsi="PMingLiU"/>
          <w:spacing w:val="-1"/>
          <w:w w:val="110"/>
          <w:sz w:val="18"/>
        </w:rPr>
        <w:t>TOPPERS</w:t>
      </w:r>
      <w:r w:rsidRPr="003D74E8">
        <w:rPr>
          <w:rFonts w:ascii="PMingLiU" w:hAnsi="PMingLiU"/>
          <w:spacing w:val="18"/>
          <w:w w:val="110"/>
          <w:sz w:val="18"/>
        </w:rPr>
        <w:t xml:space="preserve"> </w:t>
      </w:r>
      <w:r w:rsidRPr="003D74E8">
        <w:rPr>
          <w:rFonts w:ascii="PMingLiU" w:hAnsi="PMingLiU"/>
          <w:w w:val="110"/>
          <w:sz w:val="18"/>
        </w:rPr>
        <w:t>embedded</w:t>
      </w:r>
      <w:r w:rsidRPr="003D74E8">
        <w:rPr>
          <w:rFonts w:ascii="PMingLiU" w:hAnsi="PMingLiU"/>
          <w:spacing w:val="19"/>
          <w:w w:val="110"/>
          <w:sz w:val="18"/>
        </w:rPr>
        <w:t xml:space="preserve"> </w:t>
      </w:r>
      <w:r w:rsidRPr="003D74E8">
        <w:rPr>
          <w:rFonts w:ascii="PMingLiU" w:hAnsi="PMingLiU"/>
          <w:w w:val="110"/>
          <w:sz w:val="18"/>
        </w:rPr>
        <w:t>component</w:t>
      </w:r>
      <w:r w:rsidRPr="003D74E8">
        <w:rPr>
          <w:rFonts w:ascii="PMingLiU" w:hAnsi="PMingLiU"/>
          <w:spacing w:val="19"/>
          <w:w w:val="110"/>
          <w:sz w:val="18"/>
        </w:rPr>
        <w:t xml:space="preserve"> </w:t>
      </w:r>
      <w:r w:rsidRPr="003D74E8">
        <w:rPr>
          <w:rFonts w:ascii="PMingLiU" w:hAnsi="PMingLiU"/>
          <w:w w:val="110"/>
          <w:sz w:val="18"/>
        </w:rPr>
        <w:t>system</w:t>
      </w:r>
      <w:r w:rsidRPr="003D74E8">
        <w:rPr>
          <w:rFonts w:ascii="PMingLiU" w:hAnsi="PMingLiU"/>
          <w:spacing w:val="23"/>
          <w:w w:val="110"/>
          <w:sz w:val="18"/>
        </w:rPr>
        <w:t xml:space="preserve"> </w:t>
      </w:r>
      <w:r w:rsidRPr="003D74E8">
        <w:rPr>
          <w:rFonts w:ascii="PMingLiU" w:hAnsi="PMingLiU"/>
          <w:w w:val="110"/>
          <w:sz w:val="18"/>
        </w:rPr>
        <w:t xml:space="preserve">(TECS) </w:t>
      </w:r>
      <w:r w:rsidRPr="003D74E8">
        <w:rPr>
          <w:rFonts w:ascii="PMingLiU" w:hAnsi="PMingLiU"/>
          <w:spacing w:val="-1"/>
          <w:w w:val="110"/>
          <w:sz w:val="18"/>
        </w:rPr>
        <w:t>framework,</w:t>
      </w:r>
      <w:r w:rsidRPr="003D74E8">
        <w:rPr>
          <w:rFonts w:ascii="PMingLiU" w:hAnsi="PMingLiU"/>
          <w:w w:val="110"/>
          <w:sz w:val="18"/>
        </w:rPr>
        <w:t xml:space="preserve"> which</w:t>
      </w:r>
      <w:r w:rsidRPr="003D74E8">
        <w:rPr>
          <w:rFonts w:ascii="PMingLiU" w:hAnsi="PMingLiU"/>
          <w:spacing w:val="2"/>
          <w:w w:val="110"/>
          <w:sz w:val="18"/>
        </w:rPr>
        <w:t xml:space="preserve"> </w:t>
      </w:r>
      <w:r w:rsidRPr="003D74E8">
        <w:rPr>
          <w:rFonts w:ascii="PMingLiU" w:hAnsi="PMingLiU"/>
          <w:w w:val="110"/>
          <w:sz w:val="18"/>
        </w:rPr>
        <w:t>employs</w:t>
      </w:r>
      <w:r w:rsidRPr="003D74E8">
        <w:rPr>
          <w:rFonts w:ascii="PMingLiU" w:hAnsi="PMingLiU"/>
          <w:spacing w:val="1"/>
          <w:w w:val="110"/>
          <w:sz w:val="18"/>
        </w:rPr>
        <w:t xml:space="preserve"> </w:t>
      </w:r>
      <w:r>
        <w:rPr>
          <w:rFonts w:ascii="PMingLiU" w:eastAsia="PMingLiU" w:hAnsi="PMingLiU" w:cs="PMingLiU"/>
          <w:w w:val="110"/>
          <w:sz w:val="18"/>
          <w:szCs w:val="18"/>
        </w:rPr>
        <w:t>scripting</w:t>
      </w:r>
      <w:r>
        <w:rPr>
          <w:rFonts w:ascii="PMingLiU" w:eastAsia="PMingLiU" w:hAnsi="PMingLiU" w:cs="PMingLiU"/>
          <w:spacing w:val="1"/>
          <w:w w:val="110"/>
          <w:sz w:val="18"/>
          <w:szCs w:val="18"/>
        </w:rPr>
        <w:t xml:space="preserve"> </w:t>
      </w:r>
      <w:r>
        <w:rPr>
          <w:rFonts w:ascii="PMingLiU" w:eastAsia="PMingLiU" w:hAnsi="PMingLiU" w:cs="PMingLiU"/>
          <w:w w:val="110"/>
          <w:sz w:val="18"/>
          <w:szCs w:val="18"/>
        </w:rPr>
        <w:t>language</w:t>
      </w:r>
      <w:r w:rsidRPr="003D74E8">
        <w:rPr>
          <w:rFonts w:ascii="PMingLiU" w:hAnsi="PMingLiU"/>
          <w:spacing w:val="2"/>
          <w:w w:val="110"/>
          <w:sz w:val="18"/>
        </w:rPr>
        <w:t xml:space="preserve"> </w:t>
      </w:r>
      <w:r w:rsidRPr="003D74E8">
        <w:rPr>
          <w:rFonts w:ascii="PMingLiU" w:hAnsi="PMingLiU"/>
          <w:w w:val="110"/>
          <w:sz w:val="18"/>
        </w:rPr>
        <w:t xml:space="preserve">(i.e., </w:t>
      </w:r>
      <w:r>
        <w:rPr>
          <w:rFonts w:ascii="PMingLiU" w:eastAsia="PMingLiU" w:hAnsi="PMingLiU" w:cs="PMingLiU"/>
          <w:w w:val="110"/>
          <w:sz w:val="18"/>
          <w:szCs w:val="18"/>
        </w:rPr>
        <w:t>a</w:t>
      </w:r>
      <w:r>
        <w:rPr>
          <w:rFonts w:ascii="PMingLiU" w:eastAsia="PMingLiU" w:hAnsi="PMingLiU" w:cs="PMingLiU"/>
          <w:spacing w:val="28"/>
          <w:w w:val="119"/>
          <w:sz w:val="18"/>
          <w:szCs w:val="18"/>
        </w:rPr>
        <w:t xml:space="preserve"> </w:t>
      </w:r>
      <w:r w:rsidRPr="003D74E8">
        <w:rPr>
          <w:rFonts w:ascii="PMingLiU" w:hAnsi="PMingLiU"/>
          <w:w w:val="110"/>
          <w:sz w:val="18"/>
        </w:rPr>
        <w:t>lightweight</w:t>
      </w:r>
      <w:r w:rsidRPr="003D74E8">
        <w:rPr>
          <w:rFonts w:ascii="PMingLiU" w:hAnsi="PMingLiU"/>
          <w:spacing w:val="40"/>
          <w:w w:val="110"/>
          <w:sz w:val="18"/>
        </w:rPr>
        <w:t xml:space="preserve"> </w:t>
      </w:r>
      <w:r w:rsidRPr="003D74E8">
        <w:rPr>
          <w:rFonts w:ascii="PMingLiU" w:hAnsi="PMingLiU"/>
          <w:w w:val="110"/>
          <w:sz w:val="18"/>
        </w:rPr>
        <w:t>Ruby)</w:t>
      </w:r>
      <w:r w:rsidRPr="003D74E8">
        <w:rPr>
          <w:rFonts w:ascii="PMingLiU" w:hAnsi="PMingLiU"/>
          <w:spacing w:val="40"/>
          <w:w w:val="110"/>
          <w:sz w:val="18"/>
        </w:rPr>
        <w:t xml:space="preserve"> </w:t>
      </w:r>
      <w:r w:rsidRPr="003D74E8">
        <w:rPr>
          <w:rFonts w:ascii="PMingLiU" w:hAnsi="PMingLiU"/>
          <w:w w:val="110"/>
          <w:sz w:val="18"/>
        </w:rPr>
        <w:t>and</w:t>
      </w:r>
      <w:r w:rsidRPr="003D74E8">
        <w:rPr>
          <w:rFonts w:ascii="PMingLiU" w:hAnsi="PMingLiU"/>
          <w:spacing w:val="41"/>
          <w:w w:val="110"/>
          <w:sz w:val="18"/>
        </w:rPr>
        <w:t xml:space="preserve"> </w:t>
      </w:r>
      <w:r>
        <w:rPr>
          <w:rFonts w:ascii="PMingLiU" w:eastAsia="PMingLiU" w:hAnsi="PMingLiU" w:cs="PMingLiU"/>
          <w:w w:val="110"/>
          <w:sz w:val="18"/>
          <w:szCs w:val="18"/>
        </w:rPr>
        <w:t>supports</w:t>
      </w:r>
      <w:r w:rsidRPr="003D74E8">
        <w:rPr>
          <w:rFonts w:ascii="PMingLiU" w:hAnsi="PMingLiU"/>
          <w:spacing w:val="41"/>
          <w:w w:val="110"/>
          <w:sz w:val="18"/>
        </w:rPr>
        <w:t xml:space="preserve"> </w:t>
      </w:r>
      <w:r w:rsidRPr="003D74E8">
        <w:rPr>
          <w:rFonts w:ascii="PMingLiU" w:hAnsi="PMingLiU"/>
          <w:w w:val="110"/>
          <w:sz w:val="18"/>
        </w:rPr>
        <w:t>component-based</w:t>
      </w:r>
      <w:r w:rsidRPr="003D74E8">
        <w:rPr>
          <w:rFonts w:ascii="PMingLiU" w:hAnsi="PMingLiU"/>
          <w:spacing w:val="40"/>
          <w:w w:val="110"/>
          <w:sz w:val="18"/>
        </w:rPr>
        <w:t xml:space="preserve"> </w:t>
      </w:r>
      <w:r w:rsidRPr="003D74E8">
        <w:rPr>
          <w:rFonts w:ascii="PMingLiU" w:hAnsi="PMingLiU"/>
          <w:spacing w:val="-1"/>
          <w:w w:val="110"/>
          <w:sz w:val="18"/>
        </w:rPr>
        <w:t>de</w:t>
      </w:r>
      <w:r w:rsidRPr="003D74E8">
        <w:rPr>
          <w:rFonts w:ascii="PMingLiU" w:hAnsi="PMingLiU"/>
          <w:spacing w:val="-2"/>
          <w:w w:val="110"/>
          <w:sz w:val="18"/>
        </w:rPr>
        <w:t>v</w:t>
      </w:r>
      <w:r w:rsidRPr="003D74E8">
        <w:rPr>
          <w:rFonts w:ascii="PMingLiU" w:hAnsi="PMingLiU"/>
          <w:spacing w:val="-1"/>
          <w:w w:val="110"/>
          <w:sz w:val="18"/>
        </w:rPr>
        <w:t>elopment,</w:t>
      </w:r>
      <w:r w:rsidRPr="003D74E8">
        <w:rPr>
          <w:rFonts w:ascii="PMingLiU" w:hAnsi="PMingLiU"/>
          <w:spacing w:val="27"/>
          <w:w w:val="111"/>
          <w:sz w:val="18"/>
        </w:rPr>
        <w:t xml:space="preserve"> </w:t>
      </w:r>
      <w:r w:rsidRPr="003D74E8">
        <w:rPr>
          <w:rFonts w:ascii="PMingLiU" w:hAnsi="PMingLiU"/>
          <w:w w:val="110"/>
          <w:sz w:val="18"/>
        </w:rPr>
        <w:t>has</w:t>
      </w:r>
      <w:r w:rsidRPr="003D74E8">
        <w:rPr>
          <w:rFonts w:ascii="PMingLiU" w:hAnsi="PMingLiU"/>
          <w:spacing w:val="22"/>
          <w:w w:val="110"/>
          <w:sz w:val="18"/>
        </w:rPr>
        <w:t xml:space="preserve"> </w:t>
      </w:r>
      <w:r w:rsidRPr="003D74E8">
        <w:rPr>
          <w:rFonts w:ascii="PMingLiU" w:hAnsi="PMingLiU"/>
          <w:w w:val="110"/>
          <w:sz w:val="18"/>
        </w:rPr>
        <w:t>been</w:t>
      </w:r>
      <w:r w:rsidRPr="003D74E8">
        <w:rPr>
          <w:rFonts w:ascii="PMingLiU" w:hAnsi="PMingLiU"/>
          <w:spacing w:val="22"/>
          <w:w w:val="110"/>
          <w:sz w:val="18"/>
        </w:rPr>
        <w:t xml:space="preserve"> </w:t>
      </w:r>
      <w:r w:rsidRPr="003D74E8">
        <w:rPr>
          <w:rFonts w:ascii="PMingLiU" w:hAnsi="PMingLiU"/>
          <w:spacing w:val="-1"/>
          <w:w w:val="110"/>
          <w:sz w:val="18"/>
        </w:rPr>
        <w:t>proposed.</w:t>
      </w:r>
      <w:r w:rsidRPr="003D74E8">
        <w:rPr>
          <w:rFonts w:ascii="PMingLiU" w:hAnsi="PMingLiU"/>
          <w:spacing w:val="22"/>
          <w:w w:val="110"/>
          <w:sz w:val="18"/>
        </w:rPr>
        <w:t xml:space="preserve"> </w:t>
      </w:r>
      <w:r>
        <w:rPr>
          <w:rFonts w:ascii="PMingLiU" w:eastAsia="PMingLiU" w:hAnsi="PMingLiU" w:cs="PMingLiU"/>
          <w:w w:val="110"/>
          <w:sz w:val="18"/>
          <w:szCs w:val="18"/>
        </w:rPr>
        <w:t>This</w:t>
      </w:r>
      <w:r>
        <w:rPr>
          <w:rFonts w:ascii="PMingLiU" w:eastAsia="PMingLiU" w:hAnsi="PMingLiU" w:cs="PMingLiU"/>
          <w:spacing w:val="22"/>
          <w:w w:val="110"/>
          <w:sz w:val="18"/>
          <w:szCs w:val="18"/>
        </w:rPr>
        <w:t xml:space="preserve"> </w:t>
      </w:r>
      <w:r>
        <w:rPr>
          <w:rFonts w:ascii="PMingLiU" w:eastAsia="PMingLiU" w:hAnsi="PMingLiU" w:cs="PMingLiU"/>
          <w:w w:val="110"/>
          <w:sz w:val="18"/>
          <w:szCs w:val="18"/>
        </w:rPr>
        <w:t>paper</w:t>
      </w:r>
      <w:r>
        <w:rPr>
          <w:rFonts w:ascii="PMingLiU" w:eastAsia="PMingLiU" w:hAnsi="PMingLiU" w:cs="PMingLiU"/>
          <w:spacing w:val="23"/>
          <w:w w:val="110"/>
          <w:sz w:val="18"/>
          <w:szCs w:val="18"/>
        </w:rPr>
        <w:t xml:space="preserve"> </w:t>
      </w:r>
      <w:r>
        <w:rPr>
          <w:rFonts w:ascii="PMingLiU" w:eastAsia="PMingLiU" w:hAnsi="PMingLiU" w:cs="PMingLiU"/>
          <w:spacing w:val="-1"/>
          <w:w w:val="110"/>
          <w:sz w:val="18"/>
          <w:szCs w:val="18"/>
        </w:rPr>
        <w:t>proposes</w:t>
      </w:r>
      <w:r>
        <w:rPr>
          <w:rFonts w:ascii="PMingLiU" w:eastAsia="PMingLiU" w:hAnsi="PMingLiU" w:cs="PMingLiU"/>
          <w:spacing w:val="22"/>
          <w:w w:val="110"/>
          <w:sz w:val="18"/>
          <w:szCs w:val="18"/>
        </w:rPr>
        <w:t xml:space="preserve"> </w:t>
      </w:r>
      <w:r>
        <w:rPr>
          <w:rFonts w:ascii="PMingLiU" w:eastAsia="PMingLiU" w:hAnsi="PMingLiU" w:cs="PMingLiU"/>
          <w:w w:val="110"/>
          <w:sz w:val="18"/>
          <w:szCs w:val="18"/>
        </w:rPr>
        <w:t>an</w:t>
      </w:r>
      <w:r>
        <w:rPr>
          <w:rFonts w:ascii="PMingLiU" w:eastAsia="PMingLiU" w:hAnsi="PMingLiU" w:cs="PMingLiU"/>
          <w:spacing w:val="22"/>
          <w:w w:val="110"/>
          <w:sz w:val="18"/>
          <w:szCs w:val="18"/>
        </w:rPr>
        <w:t xml:space="preserve"> </w:t>
      </w:r>
      <w:r>
        <w:rPr>
          <w:rFonts w:ascii="PMingLiU" w:eastAsia="PMingLiU" w:hAnsi="PMingLiU" w:cs="PMingLiU"/>
          <w:w w:val="110"/>
          <w:sz w:val="18"/>
          <w:szCs w:val="18"/>
        </w:rPr>
        <w:t>extended</w:t>
      </w:r>
      <w:r>
        <w:rPr>
          <w:rFonts w:ascii="PMingLiU" w:eastAsia="PMingLiU" w:hAnsi="PMingLiU" w:cs="PMingLiU"/>
          <w:spacing w:val="22"/>
          <w:w w:val="110"/>
          <w:sz w:val="18"/>
          <w:szCs w:val="18"/>
        </w:rPr>
        <w:t xml:space="preserve"> </w:t>
      </w:r>
      <w:r>
        <w:rPr>
          <w:rFonts w:ascii="PMingLiU" w:eastAsia="PMingLiU" w:hAnsi="PMingLiU" w:cs="PMingLiU"/>
          <w:spacing w:val="-1"/>
          <w:w w:val="110"/>
          <w:sz w:val="18"/>
          <w:szCs w:val="18"/>
        </w:rPr>
        <w:t>framework</w:t>
      </w:r>
      <w:r>
        <w:rPr>
          <w:rFonts w:ascii="PMingLiU" w:eastAsia="PMingLiU" w:hAnsi="PMingLiU" w:cs="PMingLiU"/>
          <w:spacing w:val="33"/>
          <w:w w:val="119"/>
          <w:sz w:val="18"/>
          <w:szCs w:val="18"/>
        </w:rPr>
        <w:t xml:space="preserve"> </w:t>
      </w:r>
      <w:r>
        <w:rPr>
          <w:rFonts w:ascii="PMingLiU" w:eastAsia="PMingLiU" w:hAnsi="PMingLiU" w:cs="PMingLiU"/>
          <w:w w:val="110"/>
          <w:sz w:val="18"/>
          <w:szCs w:val="18"/>
        </w:rPr>
        <w:t>of</w:t>
      </w:r>
      <w:r>
        <w:rPr>
          <w:rFonts w:ascii="PMingLiU" w:eastAsia="PMingLiU" w:hAnsi="PMingLiU" w:cs="PMingLiU"/>
          <w:spacing w:val="41"/>
          <w:w w:val="110"/>
          <w:sz w:val="18"/>
          <w:szCs w:val="18"/>
        </w:rPr>
        <w:t xml:space="preserve"> </w:t>
      </w:r>
      <w:r w:rsidRPr="003D74E8">
        <w:rPr>
          <w:rFonts w:ascii="PMingLiU" w:hAnsi="PMingLiU"/>
          <w:w w:val="110"/>
          <w:sz w:val="18"/>
        </w:rPr>
        <w:t>mruby</w:t>
      </w:r>
      <w:r w:rsidRPr="003D74E8">
        <w:rPr>
          <w:rFonts w:ascii="PMingLiU" w:hAnsi="PMingLiU"/>
          <w:spacing w:val="42"/>
          <w:w w:val="110"/>
          <w:sz w:val="18"/>
        </w:rPr>
        <w:t xml:space="preserve"> </w:t>
      </w:r>
      <w:r w:rsidRPr="003D74E8">
        <w:rPr>
          <w:rFonts w:ascii="PMingLiU" w:hAnsi="PMingLiU"/>
          <w:w w:val="110"/>
          <w:sz w:val="18"/>
        </w:rPr>
        <w:t>on</w:t>
      </w:r>
      <w:r w:rsidRPr="003D74E8">
        <w:rPr>
          <w:rFonts w:ascii="PMingLiU" w:hAnsi="PMingLiU"/>
          <w:spacing w:val="42"/>
          <w:w w:val="110"/>
          <w:sz w:val="18"/>
        </w:rPr>
        <w:t xml:space="preserve"> </w:t>
      </w:r>
      <w:r w:rsidRPr="003D74E8">
        <w:rPr>
          <w:rFonts w:ascii="PMingLiU" w:hAnsi="PMingLiU"/>
          <w:w w:val="110"/>
          <w:sz w:val="18"/>
        </w:rPr>
        <w:t>TECS</w:t>
      </w:r>
      <w:r w:rsidRPr="003D74E8">
        <w:rPr>
          <w:rFonts w:ascii="PMingLiU" w:hAnsi="PMingLiU"/>
          <w:spacing w:val="42"/>
          <w:w w:val="110"/>
          <w:sz w:val="18"/>
        </w:rPr>
        <w:t xml:space="preserve"> </w:t>
      </w:r>
      <w:r>
        <w:rPr>
          <w:rFonts w:ascii="PMingLiU" w:eastAsia="PMingLiU" w:hAnsi="PMingLiU" w:cs="PMingLiU"/>
          <w:w w:val="110"/>
          <w:sz w:val="18"/>
          <w:szCs w:val="18"/>
        </w:rPr>
        <w:t>that</w:t>
      </w:r>
      <w:r w:rsidRPr="003D74E8">
        <w:rPr>
          <w:rFonts w:ascii="PMingLiU" w:hAnsi="PMingLiU"/>
          <w:spacing w:val="42"/>
          <w:w w:val="110"/>
          <w:sz w:val="18"/>
        </w:rPr>
        <w:t xml:space="preserve"> </w:t>
      </w:r>
      <w:del w:id="5" w:author="Author" w:date="2016-06-14T18:00:00Z">
        <w:r w:rsidRPr="0031645E">
          <w:rPr>
            <w:rFonts w:ascii="PMingLiU" w:hAnsi="PMingLiU"/>
            <w:spacing w:val="-2"/>
            <w:w w:val="110"/>
            <w:sz w:val="18"/>
          </w:rPr>
          <w:delText>impr</w:delText>
        </w:r>
        <w:r w:rsidRPr="0031645E">
          <w:rPr>
            <w:rFonts w:ascii="PMingLiU" w:hAnsi="PMingLiU"/>
            <w:spacing w:val="-3"/>
            <w:w w:val="110"/>
            <w:sz w:val="18"/>
          </w:rPr>
          <w:delText>ove</w:delText>
        </w:r>
      </w:del>
      <w:ins w:id="6" w:author="Author" w:date="2016-06-14T18:00:00Z">
        <w:r w:rsidRPr="003D74E8">
          <w:rPr>
            <w:rFonts w:ascii="PMingLiU" w:hAnsi="PMingLiU"/>
            <w:spacing w:val="-2"/>
            <w:w w:val="110"/>
            <w:sz w:val="18"/>
          </w:rPr>
          <w:t>impr</w:t>
        </w:r>
        <w:r w:rsidRPr="003D74E8">
          <w:rPr>
            <w:rFonts w:ascii="PMingLiU" w:hAnsi="PMingLiU"/>
            <w:spacing w:val="-3"/>
            <w:w w:val="110"/>
            <w:sz w:val="18"/>
          </w:rPr>
          <w:t>ove</w:t>
        </w:r>
        <w:r w:rsidR="00F55D70">
          <w:rPr>
            <w:rFonts w:ascii="PMingLiU" w:hAnsi="PMingLiU"/>
            <w:spacing w:val="-3"/>
            <w:w w:val="110"/>
            <w:sz w:val="18"/>
          </w:rPr>
          <w:t>s</w:t>
        </w:r>
      </w:ins>
      <w:r w:rsidRPr="003D74E8">
        <w:rPr>
          <w:rFonts w:ascii="PMingLiU" w:hAnsi="PMingLiU"/>
          <w:spacing w:val="42"/>
          <w:w w:val="110"/>
          <w:sz w:val="18"/>
        </w:rPr>
        <w:t xml:space="preserve"> </w:t>
      </w:r>
      <w:r w:rsidRPr="003D74E8">
        <w:rPr>
          <w:rFonts w:ascii="PMingLiU" w:hAnsi="PMingLiU"/>
          <w:spacing w:val="-1"/>
          <w:w w:val="110"/>
          <w:sz w:val="18"/>
        </w:rPr>
        <w:t>de</w:t>
      </w:r>
      <w:r w:rsidRPr="003D74E8">
        <w:rPr>
          <w:rFonts w:ascii="PMingLiU" w:hAnsi="PMingLiU"/>
          <w:spacing w:val="-2"/>
          <w:w w:val="110"/>
          <w:sz w:val="18"/>
        </w:rPr>
        <w:t>v</w:t>
      </w:r>
      <w:r w:rsidRPr="003D74E8">
        <w:rPr>
          <w:rFonts w:ascii="PMingLiU" w:hAnsi="PMingLiU"/>
          <w:spacing w:val="-1"/>
          <w:w w:val="110"/>
          <w:sz w:val="18"/>
        </w:rPr>
        <w:t>elopment</w:t>
      </w:r>
      <w:r w:rsidRPr="003D74E8">
        <w:rPr>
          <w:rFonts w:ascii="PMingLiU" w:hAnsi="PMingLiU"/>
          <w:spacing w:val="42"/>
          <w:w w:val="110"/>
          <w:sz w:val="18"/>
        </w:rPr>
        <w:t xml:space="preserve"> </w:t>
      </w:r>
      <w:r w:rsidRPr="003D74E8">
        <w:rPr>
          <w:rFonts w:ascii="PMingLiU" w:hAnsi="PMingLiU"/>
          <w:w w:val="110"/>
          <w:sz w:val="18"/>
        </w:rPr>
        <w:t>efficiency</w:t>
      </w:r>
      <w:r>
        <w:rPr>
          <w:rFonts w:ascii="PMingLiU" w:eastAsia="PMingLiU" w:hAnsi="PMingLiU" w:cs="PMingLiU"/>
          <w:spacing w:val="42"/>
          <w:w w:val="110"/>
          <w:sz w:val="18"/>
          <w:szCs w:val="18"/>
        </w:rPr>
        <w:t xml:space="preserve"> </w:t>
      </w:r>
      <w:r>
        <w:rPr>
          <w:rFonts w:ascii="PMingLiU" w:eastAsia="PMingLiU" w:hAnsi="PMingLiU" w:cs="PMingLiU"/>
          <w:spacing w:val="-1"/>
          <w:w w:val="110"/>
          <w:sz w:val="18"/>
          <w:szCs w:val="18"/>
        </w:rPr>
        <w:t>mor</w:t>
      </w:r>
      <w:r>
        <w:rPr>
          <w:rFonts w:ascii="PMingLiU" w:eastAsia="PMingLiU" w:hAnsi="PMingLiU" w:cs="PMingLiU"/>
          <w:spacing w:val="-2"/>
          <w:w w:val="110"/>
          <w:sz w:val="18"/>
          <w:szCs w:val="18"/>
        </w:rPr>
        <w:t>e</w:t>
      </w:r>
      <w:r>
        <w:rPr>
          <w:rFonts w:ascii="PMingLiU" w:eastAsia="PMingLiU" w:hAnsi="PMingLiU" w:cs="PMingLiU"/>
          <w:spacing w:val="25"/>
          <w:w w:val="106"/>
          <w:sz w:val="18"/>
          <w:szCs w:val="18"/>
        </w:rPr>
        <w:t xml:space="preserve"> </w:t>
      </w:r>
      <w:r>
        <w:rPr>
          <w:rFonts w:ascii="PMingLiU" w:eastAsia="PMingLiU" w:hAnsi="PMingLiU" w:cs="PMingLiU"/>
          <w:w w:val="110"/>
          <w:sz w:val="18"/>
          <w:szCs w:val="18"/>
        </w:rPr>
        <w:t>than</w:t>
      </w:r>
      <w:r>
        <w:rPr>
          <w:rFonts w:ascii="PMingLiU" w:eastAsia="PMingLiU" w:hAnsi="PMingLiU" w:cs="PMingLiU"/>
          <w:spacing w:val="49"/>
          <w:w w:val="110"/>
          <w:sz w:val="18"/>
          <w:szCs w:val="18"/>
        </w:rPr>
        <w:t xml:space="preserve"> </w:t>
      </w:r>
      <w:r>
        <w:rPr>
          <w:rFonts w:ascii="PMingLiU" w:eastAsia="PMingLiU" w:hAnsi="PMingLiU" w:cs="PMingLiU"/>
          <w:w w:val="110"/>
          <w:sz w:val="18"/>
          <w:szCs w:val="18"/>
        </w:rPr>
        <w:t>the</w:t>
      </w:r>
      <w:r>
        <w:rPr>
          <w:rFonts w:ascii="PMingLiU" w:eastAsia="PMingLiU" w:hAnsi="PMingLiU" w:cs="PMingLiU"/>
          <w:spacing w:val="49"/>
          <w:w w:val="110"/>
          <w:sz w:val="18"/>
          <w:szCs w:val="18"/>
        </w:rPr>
        <w:t xml:space="preserve"> </w:t>
      </w:r>
      <w:r>
        <w:rPr>
          <w:rFonts w:ascii="PMingLiU" w:eastAsia="PMingLiU" w:hAnsi="PMingLiU" w:cs="PMingLiU"/>
          <w:spacing w:val="-1"/>
          <w:w w:val="110"/>
          <w:sz w:val="18"/>
          <w:szCs w:val="18"/>
        </w:rPr>
        <w:t>current</w:t>
      </w:r>
      <w:r>
        <w:rPr>
          <w:rFonts w:ascii="PMingLiU" w:eastAsia="PMingLiU" w:hAnsi="PMingLiU" w:cs="PMingLiU"/>
          <w:spacing w:val="49"/>
          <w:w w:val="110"/>
          <w:sz w:val="18"/>
          <w:szCs w:val="18"/>
        </w:rPr>
        <w:t xml:space="preserve"> </w:t>
      </w:r>
      <w:r>
        <w:rPr>
          <w:rFonts w:ascii="PMingLiU" w:eastAsia="PMingLiU" w:hAnsi="PMingLiU" w:cs="PMingLiU"/>
          <w:spacing w:val="-2"/>
          <w:w w:val="110"/>
          <w:sz w:val="18"/>
          <w:szCs w:val="18"/>
        </w:rPr>
        <w:t>v</w:t>
      </w:r>
      <w:r>
        <w:rPr>
          <w:rFonts w:ascii="PMingLiU" w:eastAsia="PMingLiU" w:hAnsi="PMingLiU" w:cs="PMingLiU"/>
          <w:spacing w:val="-1"/>
          <w:w w:val="110"/>
          <w:sz w:val="18"/>
          <w:szCs w:val="18"/>
        </w:rPr>
        <w:t>ersion.</w:t>
      </w:r>
      <w:r>
        <w:rPr>
          <w:rFonts w:ascii="PMingLiU" w:eastAsia="PMingLiU" w:hAnsi="PMingLiU" w:cs="PMingLiU"/>
          <w:spacing w:val="49"/>
          <w:w w:val="110"/>
          <w:sz w:val="18"/>
          <w:szCs w:val="18"/>
        </w:rPr>
        <w:t xml:space="preserve"> </w:t>
      </w:r>
      <w:r>
        <w:rPr>
          <w:rFonts w:ascii="PMingLiU" w:eastAsia="PMingLiU" w:hAnsi="PMingLiU" w:cs="PMingLiU"/>
          <w:w w:val="110"/>
          <w:sz w:val="18"/>
          <w:szCs w:val="18"/>
        </w:rPr>
        <w:t>In</w:t>
      </w:r>
      <w:r>
        <w:rPr>
          <w:rFonts w:ascii="PMingLiU" w:eastAsia="PMingLiU" w:hAnsi="PMingLiU" w:cs="PMingLiU"/>
          <w:spacing w:val="49"/>
          <w:w w:val="110"/>
          <w:sz w:val="18"/>
          <w:szCs w:val="18"/>
        </w:rPr>
        <w:t xml:space="preserve"> </w:t>
      </w:r>
      <w:r>
        <w:rPr>
          <w:rFonts w:ascii="PMingLiU" w:eastAsia="PMingLiU" w:hAnsi="PMingLiU" w:cs="PMingLiU"/>
          <w:w w:val="110"/>
          <w:sz w:val="18"/>
          <w:szCs w:val="18"/>
        </w:rPr>
        <w:t>the</w:t>
      </w:r>
      <w:r>
        <w:rPr>
          <w:rFonts w:ascii="PMingLiU" w:eastAsia="PMingLiU" w:hAnsi="PMingLiU" w:cs="PMingLiU"/>
          <w:spacing w:val="49"/>
          <w:w w:val="110"/>
          <w:sz w:val="18"/>
          <w:szCs w:val="18"/>
        </w:rPr>
        <w:t xml:space="preserve"> </w:t>
      </w:r>
      <w:r w:rsidRPr="003D74E8">
        <w:rPr>
          <w:rFonts w:ascii="PMingLiU" w:hAnsi="PMingLiU"/>
          <w:spacing w:val="-1"/>
          <w:w w:val="110"/>
          <w:sz w:val="18"/>
        </w:rPr>
        <w:t>proposed</w:t>
      </w:r>
      <w:r w:rsidRPr="003D74E8">
        <w:rPr>
          <w:rFonts w:ascii="PMingLiU" w:hAnsi="PMingLiU"/>
          <w:spacing w:val="50"/>
          <w:w w:val="110"/>
          <w:sz w:val="18"/>
        </w:rPr>
        <w:t xml:space="preserve"> </w:t>
      </w:r>
      <w:r w:rsidRPr="003D74E8">
        <w:rPr>
          <w:rFonts w:ascii="PMingLiU" w:hAnsi="PMingLiU"/>
          <w:spacing w:val="-1"/>
          <w:w w:val="110"/>
          <w:sz w:val="18"/>
        </w:rPr>
        <w:t>framework</w:t>
      </w:r>
      <w:r>
        <w:rPr>
          <w:rFonts w:ascii="PMingLiU" w:eastAsia="PMingLiU" w:hAnsi="PMingLiU" w:cs="PMingLiU"/>
          <w:spacing w:val="-1"/>
          <w:w w:val="110"/>
          <w:sz w:val="18"/>
          <w:szCs w:val="18"/>
        </w:rPr>
        <w:t>,</w:t>
      </w:r>
      <w:r>
        <w:rPr>
          <w:rFonts w:ascii="PMingLiU" w:eastAsia="PMingLiU" w:hAnsi="PMingLiU" w:cs="PMingLiU"/>
          <w:spacing w:val="49"/>
          <w:w w:val="110"/>
          <w:sz w:val="18"/>
          <w:szCs w:val="18"/>
        </w:rPr>
        <w:t xml:space="preserve"> </w:t>
      </w:r>
      <w:r>
        <w:rPr>
          <w:rFonts w:ascii="PMingLiU" w:eastAsia="PMingLiU" w:hAnsi="PMingLiU" w:cs="PMingLiU"/>
          <w:w w:val="110"/>
          <w:sz w:val="18"/>
          <w:szCs w:val="18"/>
        </w:rPr>
        <w:t>a</w:t>
      </w:r>
      <w:r>
        <w:rPr>
          <w:rFonts w:ascii="PMingLiU" w:eastAsia="PMingLiU" w:hAnsi="PMingLiU" w:cs="PMingLiU"/>
          <w:spacing w:val="49"/>
          <w:w w:val="110"/>
          <w:sz w:val="18"/>
          <w:szCs w:val="18"/>
        </w:rPr>
        <w:t xml:space="preserve"> </w:t>
      </w:r>
      <w:del w:id="7" w:author="Author" w:date="2016-06-14T18:00:00Z">
        <w:r>
          <w:rPr>
            <w:rFonts w:ascii="PMingLiU" w:eastAsia="PMingLiU" w:hAnsi="PMingLiU" w:cs="PMingLiU"/>
            <w:w w:val="110"/>
            <w:sz w:val="18"/>
            <w:szCs w:val="18"/>
          </w:rPr>
          <w:delText>Blue-</w:delText>
        </w:r>
        <w:r>
          <w:rPr>
            <w:rFonts w:ascii="PMingLiU" w:eastAsia="PMingLiU" w:hAnsi="PMingLiU" w:cs="PMingLiU"/>
            <w:spacing w:val="43"/>
            <w:w w:val="108"/>
            <w:sz w:val="18"/>
            <w:szCs w:val="18"/>
          </w:rPr>
          <w:delText xml:space="preserve"> </w:delText>
        </w:r>
        <w:r>
          <w:rPr>
            <w:rFonts w:ascii="PMingLiU" w:eastAsia="PMingLiU" w:hAnsi="PMingLiU" w:cs="PMingLiU"/>
            <w:w w:val="110"/>
            <w:sz w:val="18"/>
            <w:szCs w:val="18"/>
          </w:rPr>
          <w:delText>tooth</w:delText>
        </w:r>
      </w:del>
      <w:ins w:id="8" w:author="Author" w:date="2016-06-14T18:00:00Z">
        <w:r>
          <w:rPr>
            <w:rFonts w:ascii="PMingLiU" w:eastAsia="PMingLiU" w:hAnsi="PMingLiU" w:cs="PMingLiU"/>
            <w:w w:val="110"/>
            <w:sz w:val="18"/>
            <w:szCs w:val="18"/>
          </w:rPr>
          <w:t>Bluetooth</w:t>
        </w:r>
      </w:ins>
      <w:r>
        <w:rPr>
          <w:rFonts w:ascii="PMingLiU" w:eastAsia="PMingLiU" w:hAnsi="PMingLiU" w:cs="PMingLiU"/>
          <w:spacing w:val="32"/>
          <w:w w:val="110"/>
          <w:sz w:val="18"/>
          <w:szCs w:val="18"/>
        </w:rPr>
        <w:t xml:space="preserve"> </w:t>
      </w:r>
      <w:r>
        <w:rPr>
          <w:rFonts w:ascii="PMingLiU" w:eastAsia="PMingLiU" w:hAnsi="PMingLiU" w:cs="PMingLiU"/>
          <w:w w:val="110"/>
          <w:sz w:val="18"/>
          <w:szCs w:val="18"/>
        </w:rPr>
        <w:t>loader</w:t>
      </w:r>
      <w:r>
        <w:rPr>
          <w:rFonts w:ascii="PMingLiU" w:eastAsia="PMingLiU" w:hAnsi="PMingLiU" w:cs="PMingLiU"/>
          <w:spacing w:val="32"/>
          <w:w w:val="110"/>
          <w:sz w:val="18"/>
          <w:szCs w:val="18"/>
        </w:rPr>
        <w:t xml:space="preserve"> </w:t>
      </w:r>
      <w:del w:id="9" w:author="Author" w:date="2016-06-14T18:00:00Z">
        <w:r>
          <w:rPr>
            <w:rFonts w:ascii="PMingLiU" w:eastAsia="PMingLiU" w:hAnsi="PMingLiU" w:cs="PMingLiU"/>
            <w:w w:val="110"/>
            <w:sz w:val="18"/>
            <w:szCs w:val="18"/>
          </w:rPr>
          <w:delText>which</w:delText>
        </w:r>
      </w:del>
      <w:ins w:id="10" w:author="Author" w:date="2016-06-14T18:00:00Z">
        <w:r w:rsidR="00F55D70">
          <w:rPr>
            <w:rFonts w:ascii="PMingLiU" w:eastAsia="PMingLiU" w:hAnsi="PMingLiU" w:cs="PMingLiU"/>
            <w:w w:val="110"/>
            <w:sz w:val="18"/>
            <w:szCs w:val="18"/>
          </w:rPr>
          <w:t>that</w:t>
        </w:r>
      </w:ins>
      <w:r>
        <w:rPr>
          <w:rFonts w:ascii="PMingLiU" w:eastAsia="PMingLiU" w:hAnsi="PMingLiU" w:cs="PMingLiU"/>
          <w:spacing w:val="32"/>
          <w:w w:val="110"/>
          <w:sz w:val="18"/>
          <w:szCs w:val="18"/>
        </w:rPr>
        <w:t xml:space="preserve"> </w:t>
      </w:r>
      <w:r>
        <w:rPr>
          <w:rFonts w:ascii="PMingLiU" w:eastAsia="PMingLiU" w:hAnsi="PMingLiU" w:cs="PMingLiU"/>
          <w:spacing w:val="-1"/>
          <w:w w:val="110"/>
          <w:sz w:val="18"/>
          <w:szCs w:val="18"/>
        </w:rPr>
        <w:t>r</w:t>
      </w:r>
      <w:r>
        <w:rPr>
          <w:rFonts w:ascii="PMingLiU" w:eastAsia="PMingLiU" w:hAnsi="PMingLiU" w:cs="PMingLiU"/>
          <w:spacing w:val="-2"/>
          <w:w w:val="110"/>
          <w:sz w:val="18"/>
          <w:szCs w:val="18"/>
        </w:rPr>
        <w:t>eceives</w:t>
      </w:r>
      <w:r>
        <w:rPr>
          <w:rFonts w:ascii="PMingLiU" w:eastAsia="PMingLiU" w:hAnsi="PMingLiU" w:cs="PMingLiU"/>
          <w:spacing w:val="33"/>
          <w:w w:val="110"/>
          <w:sz w:val="18"/>
          <w:szCs w:val="18"/>
        </w:rPr>
        <w:t xml:space="preserve"> </w:t>
      </w:r>
      <w:r>
        <w:rPr>
          <w:rFonts w:ascii="PMingLiU" w:eastAsia="PMingLiU" w:hAnsi="PMingLiU" w:cs="PMingLiU"/>
          <w:w w:val="110"/>
          <w:sz w:val="18"/>
          <w:szCs w:val="18"/>
        </w:rPr>
        <w:t>an</w:t>
      </w:r>
      <w:r>
        <w:rPr>
          <w:rFonts w:ascii="PMingLiU" w:eastAsia="PMingLiU" w:hAnsi="PMingLiU" w:cs="PMingLiU"/>
          <w:spacing w:val="32"/>
          <w:w w:val="110"/>
          <w:sz w:val="18"/>
          <w:szCs w:val="18"/>
        </w:rPr>
        <w:t xml:space="preserve"> </w:t>
      </w:r>
      <w:r>
        <w:rPr>
          <w:rFonts w:ascii="PMingLiU" w:eastAsia="PMingLiU" w:hAnsi="PMingLiU" w:cs="PMingLiU"/>
          <w:w w:val="110"/>
          <w:sz w:val="18"/>
          <w:szCs w:val="18"/>
        </w:rPr>
        <w:t>mruby</w:t>
      </w:r>
      <w:r>
        <w:rPr>
          <w:rFonts w:ascii="PMingLiU" w:eastAsia="PMingLiU" w:hAnsi="PMingLiU" w:cs="PMingLiU"/>
          <w:spacing w:val="32"/>
          <w:w w:val="110"/>
          <w:sz w:val="18"/>
          <w:szCs w:val="18"/>
        </w:rPr>
        <w:t xml:space="preserve"> </w:t>
      </w:r>
      <w:r>
        <w:rPr>
          <w:rFonts w:ascii="PMingLiU" w:eastAsia="PMingLiU" w:hAnsi="PMingLiU" w:cs="PMingLiU"/>
          <w:w w:val="110"/>
          <w:sz w:val="18"/>
          <w:szCs w:val="18"/>
        </w:rPr>
        <w:t>bytecode</w:t>
      </w:r>
      <w:del w:id="11" w:author="Author" w:date="2016-06-14T18:00:00Z">
        <w:r>
          <w:rPr>
            <w:rFonts w:ascii="PMingLiU" w:eastAsia="PMingLiU" w:hAnsi="PMingLiU" w:cs="PMingLiU"/>
            <w:w w:val="110"/>
            <w:sz w:val="18"/>
            <w:szCs w:val="18"/>
          </w:rPr>
          <w:delText>,</w:delText>
        </w:r>
      </w:del>
      <w:r>
        <w:rPr>
          <w:rFonts w:ascii="PMingLiU" w:eastAsia="PMingLiU" w:hAnsi="PMingLiU" w:cs="PMingLiU"/>
          <w:spacing w:val="33"/>
          <w:w w:val="110"/>
          <w:sz w:val="18"/>
          <w:szCs w:val="18"/>
        </w:rPr>
        <w:t xml:space="preserve"> </w:t>
      </w:r>
      <w:r>
        <w:rPr>
          <w:rFonts w:ascii="PMingLiU" w:eastAsia="PMingLiU" w:hAnsi="PMingLiU" w:cs="PMingLiU"/>
          <w:w w:val="110"/>
          <w:sz w:val="18"/>
          <w:szCs w:val="18"/>
        </w:rPr>
        <w:t>and</w:t>
      </w:r>
      <w:r>
        <w:rPr>
          <w:rFonts w:ascii="PMingLiU" w:eastAsia="PMingLiU" w:hAnsi="PMingLiU" w:cs="PMingLiU"/>
          <w:spacing w:val="32"/>
          <w:w w:val="110"/>
          <w:sz w:val="18"/>
          <w:szCs w:val="18"/>
        </w:rPr>
        <w:t xml:space="preserve"> </w:t>
      </w:r>
      <w:r>
        <w:rPr>
          <w:rFonts w:ascii="PMingLiU" w:eastAsia="PMingLiU" w:hAnsi="PMingLiU" w:cs="PMingLiU"/>
          <w:w w:val="110"/>
          <w:sz w:val="18"/>
          <w:szCs w:val="18"/>
        </w:rPr>
        <w:t>a</w:t>
      </w:r>
      <w:r>
        <w:rPr>
          <w:rFonts w:ascii="PMingLiU" w:eastAsia="PMingLiU" w:hAnsi="PMingLiU" w:cs="PMingLiU"/>
          <w:spacing w:val="32"/>
          <w:w w:val="110"/>
          <w:sz w:val="18"/>
          <w:szCs w:val="18"/>
        </w:rPr>
        <w:t xml:space="preserve"> </w:t>
      </w:r>
      <w:r w:rsidRPr="003D74E8">
        <w:rPr>
          <w:rFonts w:ascii="PMingLiU" w:hAnsi="PMingLiU"/>
          <w:w w:val="110"/>
          <w:sz w:val="18"/>
        </w:rPr>
        <w:t>RiteVM</w:t>
      </w:r>
      <w:r w:rsidRPr="003D74E8">
        <w:rPr>
          <w:rFonts w:ascii="PMingLiU" w:hAnsi="PMingLiU"/>
          <w:spacing w:val="21"/>
          <w:w w:val="111"/>
          <w:sz w:val="18"/>
        </w:rPr>
        <w:t xml:space="preserve"> </w:t>
      </w:r>
      <w:r w:rsidRPr="003D74E8">
        <w:rPr>
          <w:rFonts w:ascii="PMingLiU" w:hAnsi="PMingLiU"/>
          <w:w w:val="110"/>
          <w:sz w:val="18"/>
        </w:rPr>
        <w:t>scheduler</w:t>
      </w:r>
      <w:r w:rsidRPr="003D74E8">
        <w:rPr>
          <w:rFonts w:ascii="PMingLiU" w:hAnsi="PMingLiU"/>
          <w:spacing w:val="30"/>
          <w:w w:val="110"/>
          <w:sz w:val="18"/>
        </w:rPr>
        <w:t xml:space="preserve"> </w:t>
      </w:r>
      <w:del w:id="12" w:author="Author" w:date="2016-06-14T18:00:00Z">
        <w:r>
          <w:rPr>
            <w:rFonts w:ascii="PMingLiU" w:eastAsia="PMingLiU" w:hAnsi="PMingLiU" w:cs="PMingLiU"/>
            <w:w w:val="110"/>
            <w:sz w:val="18"/>
            <w:szCs w:val="18"/>
          </w:rPr>
          <w:delText>which</w:delText>
        </w:r>
      </w:del>
      <w:ins w:id="13" w:author="Author" w:date="2016-06-14T18:00:00Z">
        <w:r w:rsidR="00F55D70">
          <w:rPr>
            <w:rFonts w:ascii="PMingLiU" w:eastAsia="PMingLiU" w:hAnsi="PMingLiU" w:cs="PMingLiU"/>
            <w:w w:val="110"/>
            <w:sz w:val="18"/>
            <w:szCs w:val="18"/>
          </w:rPr>
          <w:t>that</w:t>
        </w:r>
      </w:ins>
      <w:r>
        <w:rPr>
          <w:rFonts w:ascii="PMingLiU" w:eastAsia="PMingLiU" w:hAnsi="PMingLiU" w:cs="PMingLiU"/>
          <w:spacing w:val="30"/>
          <w:w w:val="110"/>
          <w:sz w:val="18"/>
          <w:szCs w:val="18"/>
        </w:rPr>
        <w:t xml:space="preserve"> </w:t>
      </w:r>
      <w:r w:rsidRPr="003D74E8">
        <w:rPr>
          <w:rFonts w:ascii="PMingLiU" w:hAnsi="PMingLiU"/>
          <w:w w:val="110"/>
          <w:sz w:val="18"/>
        </w:rPr>
        <w:t>simplifies</w:t>
      </w:r>
      <w:r w:rsidRPr="003D74E8">
        <w:rPr>
          <w:rFonts w:ascii="PMingLiU" w:hAnsi="PMingLiU"/>
          <w:spacing w:val="30"/>
          <w:w w:val="110"/>
          <w:sz w:val="18"/>
        </w:rPr>
        <w:t xml:space="preserve"> </w:t>
      </w:r>
      <w:r>
        <w:rPr>
          <w:rFonts w:ascii="PMingLiU" w:eastAsia="PMingLiU" w:hAnsi="PMingLiU" w:cs="PMingLiU"/>
          <w:w w:val="110"/>
          <w:sz w:val="18"/>
          <w:szCs w:val="18"/>
        </w:rPr>
        <w:t>multitasking</w:t>
      </w:r>
      <w:r>
        <w:rPr>
          <w:rFonts w:ascii="PMingLiU" w:eastAsia="PMingLiU" w:hAnsi="PMingLiU" w:cs="PMingLiU"/>
          <w:spacing w:val="30"/>
          <w:w w:val="110"/>
          <w:sz w:val="18"/>
          <w:szCs w:val="18"/>
        </w:rPr>
        <w:t xml:space="preserve"> </w:t>
      </w:r>
      <w:r>
        <w:rPr>
          <w:rFonts w:ascii="PMingLiU" w:eastAsia="PMingLiU" w:hAnsi="PMingLiU" w:cs="PMingLiU"/>
          <w:spacing w:val="-2"/>
          <w:w w:val="110"/>
          <w:sz w:val="18"/>
          <w:szCs w:val="18"/>
        </w:rPr>
        <w:t>ar</w:t>
      </w:r>
      <w:r>
        <w:rPr>
          <w:rFonts w:ascii="PMingLiU" w:eastAsia="PMingLiU" w:hAnsi="PMingLiU" w:cs="PMingLiU"/>
          <w:spacing w:val="-3"/>
          <w:w w:val="110"/>
          <w:sz w:val="18"/>
          <w:szCs w:val="18"/>
        </w:rPr>
        <w:t>e</w:t>
      </w:r>
      <w:r>
        <w:rPr>
          <w:rFonts w:ascii="PMingLiU" w:eastAsia="PMingLiU" w:hAnsi="PMingLiU" w:cs="PMingLiU"/>
          <w:spacing w:val="30"/>
          <w:w w:val="110"/>
          <w:sz w:val="18"/>
          <w:szCs w:val="18"/>
        </w:rPr>
        <w:t xml:space="preserve"> </w:t>
      </w:r>
      <w:r w:rsidRPr="003D74E8">
        <w:rPr>
          <w:rFonts w:ascii="PMingLiU" w:hAnsi="PMingLiU"/>
          <w:w w:val="110"/>
          <w:sz w:val="18"/>
        </w:rPr>
        <w:t>implemented.</w:t>
      </w:r>
    </w:p>
    <w:p w14:paraId="5F234E41" w14:textId="41CE4D18" w:rsidR="00946AA2" w:rsidRPr="003D74E8" w:rsidRDefault="00E56278" w:rsidP="003D74E8">
      <w:pPr>
        <w:spacing w:line="200" w:lineRule="auto"/>
        <w:ind w:left="119" w:firstLine="199"/>
        <w:jc w:val="both"/>
        <w:rPr>
          <w:rFonts w:ascii="PMingLiU" w:hAnsi="PMingLiU"/>
          <w:sz w:val="18"/>
        </w:rPr>
      </w:pPr>
      <w:r>
        <w:rPr>
          <w:rFonts w:ascii="Times New Roman" w:eastAsia="Times New Roman" w:hAnsi="Times New Roman" w:cs="Times New Roman"/>
          <w:i/>
          <w:w w:val="110"/>
          <w:sz w:val="18"/>
          <w:szCs w:val="18"/>
        </w:rPr>
        <w:t>Index</w:t>
      </w:r>
      <w:r>
        <w:rPr>
          <w:rFonts w:ascii="Times New Roman" w:eastAsia="Times New Roman" w:hAnsi="Times New Roman" w:cs="Times New Roman"/>
          <w:i/>
          <w:spacing w:val="30"/>
          <w:w w:val="110"/>
          <w:sz w:val="18"/>
          <w:szCs w:val="18"/>
        </w:rPr>
        <w:t xml:space="preserve"> </w:t>
      </w:r>
      <w:r>
        <w:rPr>
          <w:rFonts w:ascii="Times New Roman" w:eastAsia="Times New Roman" w:hAnsi="Times New Roman" w:cs="Times New Roman"/>
          <w:i/>
          <w:spacing w:val="-2"/>
          <w:w w:val="110"/>
          <w:sz w:val="18"/>
          <w:szCs w:val="18"/>
        </w:rPr>
        <w:t>T</w:t>
      </w:r>
      <w:r>
        <w:rPr>
          <w:rFonts w:ascii="Times New Roman" w:eastAsia="Times New Roman" w:hAnsi="Times New Roman" w:cs="Times New Roman"/>
          <w:i/>
          <w:spacing w:val="-3"/>
          <w:w w:val="110"/>
          <w:sz w:val="18"/>
          <w:szCs w:val="18"/>
        </w:rPr>
        <w:t>erms</w:t>
      </w:r>
      <w:r>
        <w:rPr>
          <w:rFonts w:ascii="PMingLiU" w:eastAsia="PMingLiU" w:hAnsi="PMingLiU" w:cs="PMingLiU"/>
          <w:spacing w:val="-2"/>
          <w:w w:val="110"/>
          <w:sz w:val="18"/>
          <w:szCs w:val="18"/>
        </w:rPr>
        <w:t>—scripting</w:t>
      </w:r>
      <w:r w:rsidR="00F97820">
        <w:rPr>
          <w:rFonts w:ascii="PMingLiU" w:eastAsia="PMingLiU" w:hAnsi="PMingLiU" w:cs="PMingLiU"/>
          <w:spacing w:val="25"/>
          <w:w w:val="110"/>
          <w:sz w:val="18"/>
          <w:szCs w:val="18"/>
        </w:rPr>
        <w:t xml:space="preserve"> </w:t>
      </w:r>
      <w:r>
        <w:rPr>
          <w:rFonts w:ascii="PMingLiU" w:eastAsia="PMingLiU" w:hAnsi="PMingLiU" w:cs="PMingLiU"/>
          <w:w w:val="110"/>
          <w:sz w:val="18"/>
          <w:szCs w:val="18"/>
        </w:rPr>
        <w:t>language;</w:t>
      </w:r>
      <w:r w:rsidR="00F97820">
        <w:rPr>
          <w:rFonts w:ascii="PMingLiU" w:eastAsia="PMingLiU" w:hAnsi="PMingLiU" w:cs="PMingLiU"/>
          <w:spacing w:val="27"/>
          <w:w w:val="110"/>
          <w:sz w:val="18"/>
          <w:szCs w:val="18"/>
        </w:rPr>
        <w:t xml:space="preserve"> </w:t>
      </w:r>
      <w:r>
        <w:rPr>
          <w:rFonts w:ascii="PMingLiU" w:eastAsia="PMingLiU" w:hAnsi="PMingLiU" w:cs="PMingLiU"/>
          <w:w w:val="110"/>
          <w:sz w:val="18"/>
          <w:szCs w:val="18"/>
        </w:rPr>
        <w:t>cyber</w:t>
      </w:r>
      <w:del w:id="14" w:author="Author" w:date="2016-06-14T18:00:00Z">
        <w:r>
          <w:rPr>
            <w:rFonts w:ascii="PMingLiU" w:eastAsia="PMingLiU" w:hAnsi="PMingLiU" w:cs="PMingLiU"/>
            <w:spacing w:val="26"/>
            <w:w w:val="110"/>
            <w:sz w:val="18"/>
            <w:szCs w:val="18"/>
          </w:rPr>
          <w:delText xml:space="preserve"> </w:delText>
        </w:r>
      </w:del>
      <w:ins w:id="15" w:author="Author" w:date="2016-06-14T18:00:00Z">
        <w:r w:rsidR="00F55D70">
          <w:rPr>
            <w:rFonts w:ascii="PMingLiU" w:eastAsia="PMingLiU" w:hAnsi="PMingLiU" w:cs="PMingLiU"/>
            <w:spacing w:val="26"/>
            <w:w w:val="110"/>
            <w:sz w:val="18"/>
            <w:szCs w:val="18"/>
          </w:rPr>
          <w:t>-</w:t>
        </w:r>
      </w:ins>
      <w:r>
        <w:rPr>
          <w:rFonts w:ascii="PMingLiU" w:eastAsia="PMingLiU" w:hAnsi="PMingLiU" w:cs="PMingLiU"/>
          <w:spacing w:val="-1"/>
          <w:w w:val="110"/>
          <w:sz w:val="18"/>
          <w:szCs w:val="18"/>
        </w:rPr>
        <w:t>physical</w:t>
      </w:r>
      <w:r>
        <w:rPr>
          <w:rFonts w:ascii="PMingLiU" w:eastAsia="PMingLiU" w:hAnsi="PMingLiU" w:cs="PMingLiU"/>
          <w:spacing w:val="25"/>
          <w:w w:val="110"/>
          <w:sz w:val="18"/>
          <w:szCs w:val="18"/>
        </w:rPr>
        <w:t xml:space="preserve"> </w:t>
      </w:r>
      <w:r>
        <w:rPr>
          <w:rFonts w:ascii="PMingLiU" w:eastAsia="PMingLiU" w:hAnsi="PMingLiU" w:cs="PMingLiU"/>
          <w:w w:val="110"/>
          <w:sz w:val="18"/>
          <w:szCs w:val="18"/>
        </w:rPr>
        <w:t>systems;</w:t>
      </w:r>
      <w:r>
        <w:rPr>
          <w:rFonts w:ascii="PMingLiU" w:eastAsia="PMingLiU" w:hAnsi="PMingLiU" w:cs="PMingLiU"/>
          <w:spacing w:val="35"/>
          <w:w w:val="111"/>
          <w:sz w:val="18"/>
          <w:szCs w:val="18"/>
        </w:rPr>
        <w:t xml:space="preserve"> </w:t>
      </w:r>
      <w:r w:rsidRPr="003D74E8">
        <w:rPr>
          <w:rFonts w:ascii="PMingLiU" w:hAnsi="PMingLiU"/>
          <w:w w:val="110"/>
          <w:sz w:val="18"/>
        </w:rPr>
        <w:t>embedded</w:t>
      </w:r>
      <w:r w:rsidRPr="003D74E8">
        <w:rPr>
          <w:rFonts w:ascii="PMingLiU" w:hAnsi="PMingLiU"/>
          <w:spacing w:val="41"/>
          <w:w w:val="110"/>
          <w:sz w:val="18"/>
        </w:rPr>
        <w:t xml:space="preserve"> </w:t>
      </w:r>
      <w:r w:rsidRPr="003D74E8">
        <w:rPr>
          <w:rFonts w:ascii="PMingLiU" w:hAnsi="PMingLiU"/>
          <w:spacing w:val="-1"/>
          <w:w w:val="110"/>
          <w:sz w:val="18"/>
        </w:rPr>
        <w:t>software;</w:t>
      </w:r>
      <w:r w:rsidRPr="003D74E8">
        <w:rPr>
          <w:rFonts w:ascii="PMingLiU" w:hAnsi="PMingLiU"/>
          <w:spacing w:val="41"/>
          <w:w w:val="110"/>
          <w:sz w:val="18"/>
        </w:rPr>
        <w:t xml:space="preserve"> </w:t>
      </w:r>
      <w:r w:rsidRPr="003D74E8">
        <w:rPr>
          <w:rFonts w:ascii="PMingLiU" w:hAnsi="PMingLiU"/>
          <w:w w:val="110"/>
          <w:sz w:val="18"/>
        </w:rPr>
        <w:t>component-based</w:t>
      </w:r>
      <w:r w:rsidRPr="003D74E8">
        <w:rPr>
          <w:rFonts w:ascii="PMingLiU" w:hAnsi="PMingLiU"/>
          <w:spacing w:val="41"/>
          <w:w w:val="110"/>
          <w:sz w:val="18"/>
        </w:rPr>
        <w:t xml:space="preserve"> </w:t>
      </w:r>
      <w:r>
        <w:rPr>
          <w:rFonts w:ascii="PMingLiU" w:eastAsia="PMingLiU" w:hAnsi="PMingLiU" w:cs="PMingLiU"/>
          <w:spacing w:val="-1"/>
          <w:w w:val="110"/>
          <w:sz w:val="18"/>
          <w:szCs w:val="18"/>
        </w:rPr>
        <w:t>de</w:t>
      </w:r>
      <w:r>
        <w:rPr>
          <w:rFonts w:ascii="PMingLiU" w:eastAsia="PMingLiU" w:hAnsi="PMingLiU" w:cs="PMingLiU"/>
          <w:spacing w:val="-2"/>
          <w:w w:val="110"/>
          <w:sz w:val="18"/>
          <w:szCs w:val="18"/>
        </w:rPr>
        <w:t>v</w:t>
      </w:r>
      <w:r>
        <w:rPr>
          <w:rFonts w:ascii="PMingLiU" w:eastAsia="PMingLiU" w:hAnsi="PMingLiU" w:cs="PMingLiU"/>
          <w:spacing w:val="-1"/>
          <w:w w:val="110"/>
          <w:sz w:val="18"/>
          <w:szCs w:val="18"/>
        </w:rPr>
        <w:t>elopment</w:t>
      </w:r>
    </w:p>
    <w:p w14:paraId="687DFC96" w14:textId="315CC4B4" w:rsidR="00946AA2" w:rsidRDefault="00946AA2">
      <w:pPr>
        <w:spacing w:before="9"/>
        <w:rPr>
          <w:rFonts w:ascii="PMingLiU" w:eastAsia="PMingLiU" w:hAnsi="PMingLiU" w:cs="PMingLiU"/>
          <w:sz w:val="15"/>
          <w:szCs w:val="15"/>
        </w:rPr>
      </w:pPr>
    </w:p>
    <w:p w14:paraId="444FF2B0" w14:textId="77777777" w:rsidR="00946AA2" w:rsidRPr="003D74E8" w:rsidRDefault="00E56278" w:rsidP="003D74E8">
      <w:pPr>
        <w:numPr>
          <w:ilvl w:val="0"/>
          <w:numId w:val="8"/>
        </w:numPr>
        <w:tabs>
          <w:tab w:val="left" w:pos="2088"/>
        </w:tabs>
        <w:ind w:hanging="235"/>
        <w:jc w:val="left"/>
        <w:rPr>
          <w:rFonts w:ascii="Times New Roman" w:hAnsi="Times New Roman"/>
          <w:sz w:val="16"/>
        </w:rPr>
      </w:pPr>
      <w:r w:rsidRPr="003D74E8">
        <w:rPr>
          <w:rFonts w:ascii="Times New Roman"/>
          <w:spacing w:val="7"/>
          <w:sz w:val="20"/>
        </w:rPr>
        <w:t>I</w:t>
      </w:r>
      <w:r w:rsidRPr="003D74E8">
        <w:rPr>
          <w:rFonts w:ascii="Times New Roman"/>
          <w:spacing w:val="7"/>
          <w:sz w:val="16"/>
        </w:rPr>
        <w:t>NTRODUCTION</w:t>
      </w:r>
    </w:p>
    <w:p w14:paraId="4A1E2EDE" w14:textId="07CFA33D" w:rsidR="00946AA2" w:rsidRPr="003D74E8" w:rsidRDefault="00E56278" w:rsidP="003D74E8">
      <w:pPr>
        <w:pStyle w:val="a3"/>
        <w:spacing w:before="71" w:line="249" w:lineRule="auto"/>
        <w:jc w:val="both"/>
      </w:pPr>
      <w:r>
        <w:t>Cyber</w:t>
      </w:r>
      <w:del w:id="16" w:author="Author" w:date="2016-06-14T18:00:00Z">
        <w:r>
          <w:rPr>
            <w:spacing w:val="23"/>
          </w:rPr>
          <w:delText xml:space="preserve"> </w:delText>
        </w:r>
        <w:r>
          <w:rPr>
            <w:spacing w:val="-1"/>
          </w:rPr>
          <w:delText>Physical</w:delText>
        </w:r>
        <w:r>
          <w:rPr>
            <w:spacing w:val="23"/>
          </w:rPr>
          <w:delText xml:space="preserve"> </w:delText>
        </w:r>
        <w:r>
          <w:delText>Systems</w:delText>
        </w:r>
        <w:r>
          <w:rPr>
            <w:spacing w:val="23"/>
          </w:rPr>
          <w:delText xml:space="preserve"> </w:delText>
        </w:r>
      </w:del>
      <w:ins w:id="17" w:author="Author" w:date="2016-06-14T18:00:00Z">
        <w:r w:rsidR="00F55D70">
          <w:rPr>
            <w:spacing w:val="23"/>
          </w:rPr>
          <w:t>-</w:t>
        </w:r>
        <w:r w:rsidR="00F55D70">
          <w:rPr>
            <w:spacing w:val="-1"/>
          </w:rPr>
          <w:t>p</w:t>
        </w:r>
        <w:r>
          <w:rPr>
            <w:spacing w:val="-1"/>
          </w:rPr>
          <w:t>hysical</w:t>
        </w:r>
        <w:r>
          <w:rPr>
            <w:spacing w:val="23"/>
          </w:rPr>
          <w:t xml:space="preserve"> </w:t>
        </w:r>
        <w:r w:rsidR="00F55D70">
          <w:t>s</w:t>
        </w:r>
        <w:r>
          <w:t>ystems</w:t>
        </w:r>
        <w:r>
          <w:rPr>
            <w:spacing w:val="23"/>
          </w:rPr>
          <w:t xml:space="preserve"> </w:t>
        </w:r>
      </w:ins>
      <w:r>
        <w:t>(CPS)</w:t>
      </w:r>
      <w:r>
        <w:rPr>
          <w:spacing w:val="24"/>
        </w:rPr>
        <w:t xml:space="preserve"> </w:t>
      </w:r>
      <w:r>
        <w:t>are</w:t>
      </w:r>
      <w:r>
        <w:rPr>
          <w:spacing w:val="23"/>
        </w:rPr>
        <w:t xml:space="preserve"> </w:t>
      </w:r>
      <w:del w:id="18" w:author="Author" w:date="2016-06-14T18:00:00Z">
        <w:r>
          <w:delText>the</w:delText>
        </w:r>
        <w:r>
          <w:rPr>
            <w:spacing w:val="23"/>
          </w:rPr>
          <w:delText xml:space="preserve"> </w:delText>
        </w:r>
      </w:del>
      <w:r>
        <w:t>important</w:t>
      </w:r>
      <w:r>
        <w:rPr>
          <w:spacing w:val="23"/>
        </w:rPr>
        <w:t xml:space="preserve"> </w:t>
      </w:r>
      <w:del w:id="19" w:author="Author" w:date="2016-06-14T18:00:00Z">
        <w:r>
          <w:rPr>
            <w:spacing w:val="-1"/>
          </w:rPr>
          <w:delText>keyword</w:delText>
        </w:r>
      </w:del>
      <w:commentRangeStart w:id="20"/>
      <w:ins w:id="21" w:author="Author" w:date="2016-06-14T18:00:00Z">
        <w:r w:rsidRPr="00F55D70">
          <w:rPr>
            <w:spacing w:val="-1"/>
            <w:highlight w:val="yellow"/>
          </w:rPr>
          <w:t>keyword</w:t>
        </w:r>
        <w:commentRangeEnd w:id="20"/>
        <w:r w:rsidR="00F55D70">
          <w:rPr>
            <w:spacing w:val="-1"/>
          </w:rPr>
          <w:t>s</w:t>
        </w:r>
        <w:r w:rsidR="00F55D70">
          <w:rPr>
            <w:rStyle w:val="ab"/>
            <w:rFonts w:eastAsia="PMingLiU" w:cs="Times New Roman"/>
          </w:rPr>
          <w:commentReference w:id="20"/>
        </w:r>
      </w:ins>
      <w:r>
        <w:rPr>
          <w:spacing w:val="28"/>
          <w:w w:val="99"/>
        </w:rPr>
        <w:t xml:space="preserve"> </w:t>
      </w:r>
      <w:r>
        <w:t>for</w:t>
      </w:r>
      <w:r>
        <w:rPr>
          <w:spacing w:val="5"/>
        </w:rPr>
        <w:t xml:space="preserve"> </w:t>
      </w:r>
      <w:r>
        <w:t>enriching</w:t>
      </w:r>
      <w:r>
        <w:rPr>
          <w:spacing w:val="5"/>
        </w:rPr>
        <w:t xml:space="preserve"> </w:t>
      </w:r>
      <w:r>
        <w:t>our</w:t>
      </w:r>
      <w:r>
        <w:rPr>
          <w:spacing w:val="5"/>
        </w:rPr>
        <w:t xml:space="preserve"> </w:t>
      </w:r>
      <w:r>
        <w:rPr>
          <w:spacing w:val="-2"/>
        </w:rPr>
        <w:t>lives.</w:t>
      </w:r>
      <w:r>
        <w:rPr>
          <w:spacing w:val="5"/>
        </w:rPr>
        <w:t xml:space="preserve"> </w:t>
      </w:r>
      <w:r w:rsidR="00F97820">
        <w:t xml:space="preserve">Embedded </w:t>
      </w:r>
      <w:r w:rsidR="00F97820">
        <w:rPr>
          <w:spacing w:val="5"/>
        </w:rPr>
        <w:t>systems</w:t>
      </w:r>
      <w:r>
        <w:rPr>
          <w:spacing w:val="5"/>
        </w:rPr>
        <w:t xml:space="preserve"> </w:t>
      </w:r>
      <w:r>
        <w:t>are</w:t>
      </w:r>
      <w:r>
        <w:rPr>
          <w:spacing w:val="5"/>
        </w:rPr>
        <w:t xml:space="preserve"> </w:t>
      </w:r>
      <w:r>
        <w:t>applied to</w:t>
      </w:r>
      <w:r w:rsidR="00F97820">
        <w:rPr>
          <w:spacing w:val="24"/>
          <w:w w:val="99"/>
        </w:rPr>
        <w:t xml:space="preserve"> </w:t>
      </w:r>
      <w:r>
        <w:t>the</w:t>
      </w:r>
      <w:r>
        <w:rPr>
          <w:spacing w:val="28"/>
        </w:rPr>
        <w:t xml:space="preserve"> </w:t>
      </w:r>
      <w:r>
        <w:t>CPS</w:t>
      </w:r>
      <w:r>
        <w:rPr>
          <w:spacing w:val="28"/>
        </w:rPr>
        <w:t xml:space="preserve"> </w:t>
      </w:r>
      <w:r>
        <w:t>and</w:t>
      </w:r>
      <w:r>
        <w:rPr>
          <w:spacing w:val="29"/>
        </w:rPr>
        <w:t xml:space="preserve"> </w:t>
      </w:r>
      <w:ins w:id="22" w:author="Author" w:date="2016-06-14T18:00:00Z">
        <w:r w:rsidR="004A382C">
          <w:rPr>
            <w:spacing w:val="29"/>
          </w:rPr>
          <w:t xml:space="preserve">are </w:t>
        </w:r>
      </w:ins>
      <w:r>
        <w:rPr>
          <w:spacing w:val="-1"/>
        </w:rPr>
        <w:t>expected</w:t>
      </w:r>
      <w:r>
        <w:rPr>
          <w:spacing w:val="28"/>
        </w:rPr>
        <w:t xml:space="preserve"> </w:t>
      </w:r>
      <w:r>
        <w:t>to</w:t>
      </w:r>
      <w:r w:rsidRPr="003D74E8">
        <w:rPr>
          <w:spacing w:val="29"/>
        </w:rPr>
        <w:t xml:space="preserve"> </w:t>
      </w:r>
      <w:r w:rsidRPr="003D74E8">
        <w:t>demonstrate</w:t>
      </w:r>
      <w:r w:rsidRPr="003D74E8">
        <w:rPr>
          <w:spacing w:val="28"/>
        </w:rPr>
        <w:t xml:space="preserve"> </w:t>
      </w:r>
      <w:r w:rsidRPr="003D74E8">
        <w:t>high</w:t>
      </w:r>
      <w:r w:rsidRPr="003D74E8">
        <w:rPr>
          <w:spacing w:val="29"/>
        </w:rPr>
        <w:t xml:space="preserve"> </w:t>
      </w:r>
      <w:r w:rsidRPr="003D74E8">
        <w:t>quality</w:t>
      </w:r>
      <w:r w:rsidRPr="003D74E8">
        <w:rPr>
          <w:spacing w:val="28"/>
        </w:rPr>
        <w:t xml:space="preserve"> </w:t>
      </w:r>
      <w:r w:rsidRPr="003D74E8">
        <w:t>and</w:t>
      </w:r>
      <w:r w:rsidRPr="003D74E8">
        <w:rPr>
          <w:spacing w:val="29"/>
        </w:rPr>
        <w:t xml:space="preserve"> </w:t>
      </w:r>
      <w:del w:id="23" w:author="Author" w:date="2016-06-14T18:00:00Z">
        <w:r w:rsidRPr="0031645E">
          <w:delText>high</w:delText>
        </w:r>
        <w:r w:rsidRPr="0031645E">
          <w:rPr>
            <w:spacing w:val="25"/>
            <w:w w:val="99"/>
          </w:rPr>
          <w:delText xml:space="preserve"> </w:delText>
        </w:r>
      </w:del>
      <w:r w:rsidRPr="003D74E8">
        <w:t>performance.</w:t>
      </w:r>
      <w:r w:rsidRPr="003D74E8">
        <w:rPr>
          <w:spacing w:val="14"/>
        </w:rPr>
        <w:t xml:space="preserve"> </w:t>
      </w:r>
      <w:r w:rsidRPr="003D74E8">
        <w:t>This</w:t>
      </w:r>
      <w:r w:rsidRPr="003D74E8">
        <w:rPr>
          <w:spacing w:val="14"/>
        </w:rPr>
        <w:t xml:space="preserve"> </w:t>
      </w:r>
      <w:r w:rsidRPr="003D74E8">
        <w:t>requirement</w:t>
      </w:r>
      <w:r w:rsidRPr="003D74E8">
        <w:rPr>
          <w:spacing w:val="14"/>
        </w:rPr>
        <w:t xml:space="preserve"> </w:t>
      </w:r>
      <w:r w:rsidRPr="003D74E8">
        <w:t>has</w:t>
      </w:r>
      <w:r w:rsidRPr="003D74E8">
        <w:rPr>
          <w:spacing w:val="15"/>
        </w:rPr>
        <w:t xml:space="preserve"> </w:t>
      </w:r>
      <w:r w:rsidRPr="003D74E8">
        <w:t>led</w:t>
      </w:r>
      <w:r w:rsidRPr="003D74E8">
        <w:rPr>
          <w:spacing w:val="14"/>
        </w:rPr>
        <w:t xml:space="preserve"> </w:t>
      </w:r>
      <w:r w:rsidRPr="003D74E8">
        <w:t>to</w:t>
      </w:r>
      <w:r w:rsidRPr="003D74E8">
        <w:rPr>
          <w:spacing w:val="14"/>
        </w:rPr>
        <w:t xml:space="preserve"> </w:t>
      </w:r>
      <w:r w:rsidRPr="003D74E8">
        <w:t>an</w:t>
      </w:r>
      <w:r w:rsidRPr="003D74E8">
        <w:rPr>
          <w:spacing w:val="15"/>
        </w:rPr>
        <w:t xml:space="preserve"> </w:t>
      </w:r>
      <w:r w:rsidRPr="003D74E8">
        <w:t>increase</w:t>
      </w:r>
      <w:r w:rsidRPr="003D74E8">
        <w:rPr>
          <w:spacing w:val="14"/>
        </w:rPr>
        <w:t xml:space="preserve"> </w:t>
      </w:r>
      <w:r w:rsidRPr="003D74E8">
        <w:t>in</w:t>
      </w:r>
      <w:r w:rsidRPr="003D74E8">
        <w:rPr>
          <w:spacing w:val="14"/>
        </w:rPr>
        <w:t xml:space="preserve"> </w:t>
      </w:r>
      <w:r w:rsidRPr="003D74E8">
        <w:t>their</w:t>
      </w:r>
      <w:r w:rsidRPr="003D74E8">
        <w:rPr>
          <w:w w:val="99"/>
        </w:rPr>
        <w:t xml:space="preserve"> </w:t>
      </w:r>
      <w:r w:rsidRPr="003D74E8">
        <w:rPr>
          <w:spacing w:val="-1"/>
        </w:rPr>
        <w:t>complexity</w:t>
      </w:r>
      <w:r w:rsidRPr="003D74E8">
        <w:rPr>
          <w:spacing w:val="24"/>
        </w:rPr>
        <w:t xml:space="preserve"> </w:t>
      </w:r>
      <w:r w:rsidRPr="003D74E8">
        <w:t>and</w:t>
      </w:r>
      <w:r w:rsidRPr="003D74E8">
        <w:rPr>
          <w:spacing w:val="25"/>
        </w:rPr>
        <w:t xml:space="preserve"> </w:t>
      </w:r>
      <w:r w:rsidRPr="003D74E8">
        <w:t>scale;</w:t>
      </w:r>
      <w:r w:rsidRPr="003D74E8">
        <w:rPr>
          <w:spacing w:val="25"/>
        </w:rPr>
        <w:t xml:space="preserve"> </w:t>
      </w:r>
      <w:r w:rsidRPr="003D74E8">
        <w:rPr>
          <w:spacing w:val="-2"/>
        </w:rPr>
        <w:t>moreover,</w:t>
      </w:r>
      <w:r w:rsidRPr="003D74E8">
        <w:rPr>
          <w:spacing w:val="25"/>
        </w:rPr>
        <w:t xml:space="preserve"> </w:t>
      </w:r>
      <w:r w:rsidRPr="003D74E8">
        <w:t>these</w:t>
      </w:r>
      <w:r w:rsidRPr="003D74E8">
        <w:rPr>
          <w:spacing w:val="25"/>
        </w:rPr>
        <w:t xml:space="preserve"> </w:t>
      </w:r>
      <w:r w:rsidRPr="003D74E8">
        <w:t>systems</w:t>
      </w:r>
      <w:r w:rsidRPr="003D74E8">
        <w:rPr>
          <w:spacing w:val="25"/>
        </w:rPr>
        <w:t xml:space="preserve"> </w:t>
      </w:r>
      <w:r w:rsidRPr="003D74E8">
        <w:t>need</w:t>
      </w:r>
      <w:r w:rsidRPr="003D74E8">
        <w:rPr>
          <w:spacing w:val="24"/>
        </w:rPr>
        <w:t xml:space="preserve"> </w:t>
      </w:r>
      <w:r w:rsidRPr="003D74E8">
        <w:t>to</w:t>
      </w:r>
      <w:r w:rsidRPr="003D74E8">
        <w:rPr>
          <w:spacing w:val="25"/>
        </w:rPr>
        <w:t xml:space="preserve"> </w:t>
      </w:r>
      <w:r w:rsidRPr="003D74E8">
        <w:rPr>
          <w:spacing w:val="-2"/>
        </w:rPr>
        <w:t>have</w:t>
      </w:r>
      <w:r w:rsidRPr="003D74E8">
        <w:rPr>
          <w:spacing w:val="25"/>
          <w:w w:val="99"/>
        </w:rPr>
        <w:t xml:space="preserve"> </w:t>
      </w:r>
      <w:r w:rsidRPr="003D74E8">
        <w:rPr>
          <w:spacing w:val="-2"/>
        </w:rPr>
        <w:t>low</w:t>
      </w:r>
      <w:r w:rsidRPr="003D74E8">
        <w:rPr>
          <w:spacing w:val="12"/>
        </w:rPr>
        <w:t xml:space="preserve"> </w:t>
      </w:r>
      <w:r w:rsidRPr="003D74E8">
        <w:t>production</w:t>
      </w:r>
      <w:r w:rsidRPr="003D74E8">
        <w:rPr>
          <w:spacing w:val="13"/>
        </w:rPr>
        <w:t xml:space="preserve"> </w:t>
      </w:r>
      <w:r w:rsidRPr="003D74E8">
        <w:t>costs</w:t>
      </w:r>
      <w:r w:rsidRPr="003D74E8">
        <w:rPr>
          <w:spacing w:val="12"/>
        </w:rPr>
        <w:t xml:space="preserve"> </w:t>
      </w:r>
      <w:r w:rsidRPr="003D74E8">
        <w:t>and</w:t>
      </w:r>
      <w:r w:rsidRPr="003D74E8">
        <w:rPr>
          <w:spacing w:val="13"/>
        </w:rPr>
        <w:t xml:space="preserve"> </w:t>
      </w:r>
      <w:r w:rsidRPr="003D74E8">
        <w:t>short</w:t>
      </w:r>
      <w:r w:rsidRPr="003D74E8">
        <w:rPr>
          <w:spacing w:val="13"/>
        </w:rPr>
        <w:t xml:space="preserve"> </w:t>
      </w:r>
      <w:r w:rsidRPr="003D74E8">
        <w:rPr>
          <w:spacing w:val="-1"/>
        </w:rPr>
        <w:t>development</w:t>
      </w:r>
      <w:r w:rsidRPr="003D74E8">
        <w:rPr>
          <w:spacing w:val="12"/>
        </w:rPr>
        <w:t xml:space="preserve"> </w:t>
      </w:r>
      <w:r w:rsidRPr="003D74E8">
        <w:rPr>
          <w:spacing w:val="-1"/>
        </w:rPr>
        <w:t>cycles.</w:t>
      </w:r>
    </w:p>
    <w:p w14:paraId="02F8C7D4" w14:textId="43B620D8" w:rsidR="00946AA2" w:rsidRPr="003D74E8" w:rsidRDefault="00E56278" w:rsidP="003D74E8">
      <w:pPr>
        <w:pStyle w:val="a3"/>
        <w:spacing w:line="249" w:lineRule="auto"/>
        <w:jc w:val="both"/>
      </w:pPr>
      <w:r w:rsidRPr="003D74E8">
        <w:rPr>
          <w:spacing w:val="-1"/>
        </w:rPr>
        <w:t>Complex</w:t>
      </w:r>
      <w:r w:rsidRPr="003D74E8">
        <w:rPr>
          <w:spacing w:val="40"/>
        </w:rPr>
        <w:t xml:space="preserve"> </w:t>
      </w:r>
      <w:r w:rsidRPr="003D74E8">
        <w:t>and</w:t>
      </w:r>
      <w:r w:rsidRPr="003D74E8">
        <w:rPr>
          <w:spacing w:val="40"/>
        </w:rPr>
        <w:t xml:space="preserve"> </w:t>
      </w:r>
      <w:r w:rsidRPr="003D74E8">
        <w:rPr>
          <w:spacing w:val="-1"/>
        </w:rPr>
        <w:t>large-scale</w:t>
      </w:r>
      <w:r w:rsidRPr="003D74E8">
        <w:rPr>
          <w:spacing w:val="41"/>
        </w:rPr>
        <w:t xml:space="preserve"> </w:t>
      </w:r>
      <w:r w:rsidRPr="003D74E8">
        <w:rPr>
          <w:spacing w:val="-1"/>
        </w:rPr>
        <w:t>software</w:t>
      </w:r>
      <w:r w:rsidRPr="003D74E8">
        <w:rPr>
          <w:spacing w:val="40"/>
        </w:rPr>
        <w:t xml:space="preserve"> </w:t>
      </w:r>
      <w:r w:rsidRPr="003D74E8">
        <w:t>systems</w:t>
      </w:r>
      <w:r w:rsidRPr="003D74E8">
        <w:rPr>
          <w:spacing w:val="41"/>
        </w:rPr>
        <w:t xml:space="preserve"> </w:t>
      </w:r>
      <w:r w:rsidRPr="003D74E8">
        <w:t>can</w:t>
      </w:r>
      <w:r w:rsidRPr="003D74E8">
        <w:rPr>
          <w:spacing w:val="40"/>
        </w:rPr>
        <w:t xml:space="preserve"> </w:t>
      </w:r>
      <w:r w:rsidRPr="003D74E8">
        <w:t>be</w:t>
      </w:r>
      <w:r w:rsidRPr="003D74E8">
        <w:rPr>
          <w:spacing w:val="41"/>
        </w:rPr>
        <w:t xml:space="preserve"> </w:t>
      </w:r>
      <w:r w:rsidRPr="003D74E8">
        <w:rPr>
          <w:spacing w:val="-2"/>
        </w:rPr>
        <w:t>devel</w:t>
      </w:r>
      <w:r w:rsidRPr="003D74E8">
        <w:t>oped</w:t>
      </w:r>
      <w:r w:rsidRPr="003D74E8">
        <w:rPr>
          <w:spacing w:val="2"/>
        </w:rPr>
        <w:t xml:space="preserve"> </w:t>
      </w:r>
      <w:r w:rsidRPr="003D74E8">
        <w:rPr>
          <w:spacing w:val="-1"/>
        </w:rPr>
        <w:t>ef</w:t>
      </w:r>
      <w:r w:rsidRPr="003D74E8">
        <w:rPr>
          <w:spacing w:val="-2"/>
        </w:rPr>
        <w:t>ficiently</w:t>
      </w:r>
      <w:r w:rsidRPr="003D74E8">
        <w:rPr>
          <w:spacing w:val="1"/>
        </w:rPr>
        <w:t xml:space="preserve"> </w:t>
      </w:r>
      <w:r w:rsidRPr="003D74E8">
        <w:t>by</w:t>
      </w:r>
      <w:r w:rsidRPr="003D74E8">
        <w:rPr>
          <w:spacing w:val="3"/>
        </w:rPr>
        <w:t xml:space="preserve"> </w:t>
      </w:r>
      <w:r w:rsidRPr="003D74E8">
        <w:t>using</w:t>
      </w:r>
      <w:r w:rsidRPr="003D74E8">
        <w:rPr>
          <w:spacing w:val="2"/>
        </w:rPr>
        <w:t xml:space="preserve"> </w:t>
      </w:r>
      <w:r w:rsidRPr="003D74E8">
        <w:t>component-based</w:t>
      </w:r>
      <w:r w:rsidRPr="003D74E8">
        <w:rPr>
          <w:spacing w:val="2"/>
        </w:rPr>
        <w:t xml:space="preserve"> </w:t>
      </w:r>
      <w:r>
        <w:t>techniques</w:t>
      </w:r>
      <w:r>
        <w:rPr>
          <w:spacing w:val="3"/>
        </w:rPr>
        <w:t xml:space="preserve"> </w:t>
      </w:r>
      <w:r>
        <w:t>[1].</w:t>
      </w:r>
      <w:r w:rsidRPr="003D74E8">
        <w:rPr>
          <w:spacing w:val="26"/>
          <w:w w:val="99"/>
        </w:rPr>
        <w:t xml:space="preserve"> </w:t>
      </w:r>
      <w:r w:rsidRPr="003D74E8">
        <w:t>Component-</w:t>
      </w:r>
      <w:del w:id="24" w:author="Author" w:date="2016-06-14T18:00:00Z">
        <w:r>
          <w:delText>Based</w:delText>
        </w:r>
      </w:del>
      <w:ins w:id="25" w:author="Author" w:date="2016-06-14T18:00:00Z">
        <w:r w:rsidR="004A382C">
          <w:t>b</w:t>
        </w:r>
        <w:r>
          <w:t>ased</w:t>
        </w:r>
      </w:ins>
      <w:r>
        <w:rPr>
          <w:spacing w:val="10"/>
        </w:rPr>
        <w:t xml:space="preserve"> </w:t>
      </w:r>
      <w:r>
        <w:rPr>
          <w:spacing w:val="-1"/>
        </w:rPr>
        <w:t>Development</w:t>
      </w:r>
      <w:r w:rsidRPr="003D74E8">
        <w:rPr>
          <w:spacing w:val="11"/>
        </w:rPr>
        <w:t xml:space="preserve"> </w:t>
      </w:r>
      <w:r w:rsidRPr="003D74E8">
        <w:t>(CBD)</w:t>
      </w:r>
      <w:r w:rsidRPr="003D74E8">
        <w:rPr>
          <w:spacing w:val="11"/>
        </w:rPr>
        <w:t xml:space="preserve"> </w:t>
      </w:r>
      <w:r w:rsidRPr="003D74E8">
        <w:t>is</w:t>
      </w:r>
      <w:r w:rsidRPr="003D74E8">
        <w:rPr>
          <w:spacing w:val="11"/>
        </w:rPr>
        <w:t xml:space="preserve"> </w:t>
      </w:r>
      <w:r w:rsidRPr="003D74E8">
        <w:t>a</w:t>
      </w:r>
      <w:r w:rsidRPr="003D74E8">
        <w:rPr>
          <w:spacing w:val="11"/>
        </w:rPr>
        <w:t xml:space="preserve"> </w:t>
      </w:r>
      <w:r w:rsidRPr="003D74E8">
        <w:t>design</w:t>
      </w:r>
      <w:r w:rsidRPr="003D74E8">
        <w:rPr>
          <w:spacing w:val="11"/>
        </w:rPr>
        <w:t xml:space="preserve"> </w:t>
      </w:r>
      <w:r w:rsidRPr="003D74E8">
        <w:t>technique</w:t>
      </w:r>
      <w:r w:rsidRPr="003D74E8">
        <w:rPr>
          <w:spacing w:val="23"/>
          <w:w w:val="99"/>
        </w:rPr>
        <w:t xml:space="preserve"> </w:t>
      </w:r>
      <w:r w:rsidRPr="003D74E8">
        <w:t>that</w:t>
      </w:r>
      <w:r w:rsidRPr="003D74E8">
        <w:rPr>
          <w:spacing w:val="1"/>
        </w:rPr>
        <w:t xml:space="preserve"> </w:t>
      </w:r>
      <w:r w:rsidRPr="003D74E8">
        <w:t>can</w:t>
      </w:r>
      <w:r w:rsidRPr="003D74E8">
        <w:rPr>
          <w:spacing w:val="2"/>
        </w:rPr>
        <w:t xml:space="preserve"> </w:t>
      </w:r>
      <w:r w:rsidRPr="003D74E8">
        <w:t>be</w:t>
      </w:r>
      <w:r w:rsidRPr="003D74E8">
        <w:rPr>
          <w:spacing w:val="2"/>
        </w:rPr>
        <w:t xml:space="preserve"> </w:t>
      </w:r>
      <w:r w:rsidRPr="003D74E8">
        <w:t>applied</w:t>
      </w:r>
      <w:r w:rsidRPr="003D74E8">
        <w:rPr>
          <w:spacing w:val="2"/>
        </w:rPr>
        <w:t xml:space="preserve"> </w:t>
      </w:r>
      <w:r w:rsidRPr="003D74E8">
        <w:t>to</w:t>
      </w:r>
      <w:r w:rsidRPr="003D74E8">
        <w:rPr>
          <w:spacing w:val="1"/>
        </w:rPr>
        <w:t xml:space="preserve"> </w:t>
      </w:r>
      <w:r w:rsidRPr="003D74E8">
        <w:t>reusable</w:t>
      </w:r>
      <w:r w:rsidRPr="003D74E8">
        <w:rPr>
          <w:spacing w:val="2"/>
        </w:rPr>
        <w:t xml:space="preserve"> </w:t>
      </w:r>
      <w:r w:rsidRPr="003D74E8">
        <w:rPr>
          <w:spacing w:val="-1"/>
        </w:rPr>
        <w:t>software</w:t>
      </w:r>
      <w:r w:rsidRPr="003D74E8">
        <w:rPr>
          <w:spacing w:val="2"/>
        </w:rPr>
        <w:t xml:space="preserve"> </w:t>
      </w:r>
      <w:r w:rsidRPr="003D74E8">
        <w:rPr>
          <w:spacing w:val="-1"/>
        </w:rPr>
        <w:t>development</w:t>
      </w:r>
      <w:r>
        <w:rPr>
          <w:spacing w:val="-1"/>
        </w:rPr>
        <w:t>.</w:t>
      </w:r>
      <w:r w:rsidRPr="003D74E8">
        <w:rPr>
          <w:spacing w:val="2"/>
        </w:rPr>
        <w:t xml:space="preserve"> </w:t>
      </w:r>
      <w:r w:rsidR="00F97820" w:rsidRPr="003D74E8">
        <w:rPr>
          <w:spacing w:val="-1"/>
        </w:rPr>
        <w:t>Individ</w:t>
      </w:r>
      <w:r w:rsidRPr="003D74E8">
        <w:t>ual</w:t>
      </w:r>
      <w:r w:rsidRPr="003D74E8">
        <w:rPr>
          <w:spacing w:val="15"/>
        </w:rPr>
        <w:t xml:space="preserve"> </w:t>
      </w:r>
      <w:r w:rsidRPr="003D74E8">
        <w:t>component</w:t>
      </w:r>
      <w:r w:rsidRPr="003D74E8">
        <w:rPr>
          <w:spacing w:val="16"/>
        </w:rPr>
        <w:t xml:space="preserve"> </w:t>
      </w:r>
      <w:r w:rsidRPr="003D74E8">
        <w:t>diagrams</w:t>
      </w:r>
      <w:r w:rsidRPr="003D74E8">
        <w:rPr>
          <w:spacing w:val="16"/>
        </w:rPr>
        <w:t xml:space="preserve"> </w:t>
      </w:r>
      <w:r w:rsidRPr="003D74E8">
        <w:t>enable</w:t>
      </w:r>
      <w:r w:rsidRPr="003D74E8">
        <w:rPr>
          <w:spacing w:val="15"/>
        </w:rPr>
        <w:t xml:space="preserve"> </w:t>
      </w:r>
      <w:r w:rsidRPr="003D74E8">
        <w:t>the</w:t>
      </w:r>
      <w:r w:rsidRPr="003D74E8">
        <w:rPr>
          <w:spacing w:val="16"/>
        </w:rPr>
        <w:t xml:space="preserve"> </w:t>
      </w:r>
      <w:r w:rsidRPr="003D74E8">
        <w:t>visualization</w:t>
      </w:r>
      <w:r w:rsidRPr="003D74E8">
        <w:rPr>
          <w:spacing w:val="16"/>
        </w:rPr>
        <w:t xml:space="preserve"> </w:t>
      </w:r>
      <w:r w:rsidRPr="003D74E8">
        <w:t>of</w:t>
      </w:r>
      <w:r w:rsidRPr="003D74E8">
        <w:rPr>
          <w:spacing w:val="16"/>
        </w:rPr>
        <w:t xml:space="preserve"> </w:t>
      </w:r>
      <w:r w:rsidRPr="003D74E8">
        <w:t>an</w:t>
      </w:r>
      <w:r w:rsidRPr="003D74E8">
        <w:rPr>
          <w:spacing w:val="15"/>
        </w:rPr>
        <w:t xml:space="preserve"> </w:t>
      </w:r>
      <w:r w:rsidRPr="003D74E8">
        <w:t>entire</w:t>
      </w:r>
      <w:r w:rsidRPr="003D74E8">
        <w:rPr>
          <w:w w:val="99"/>
        </w:rPr>
        <w:t xml:space="preserve"> </w:t>
      </w:r>
      <w:r w:rsidRPr="003D74E8">
        <w:t>system.</w:t>
      </w:r>
      <w:r w:rsidRPr="003D74E8">
        <w:rPr>
          <w:spacing w:val="3"/>
        </w:rPr>
        <w:t xml:space="preserve"> </w:t>
      </w:r>
      <w:r w:rsidRPr="003D74E8">
        <w:t>In</w:t>
      </w:r>
      <w:r w:rsidRPr="003D74E8">
        <w:rPr>
          <w:spacing w:val="4"/>
        </w:rPr>
        <w:t xml:space="preserve"> </w:t>
      </w:r>
      <w:r w:rsidRPr="003D74E8">
        <w:t>addition,</w:t>
      </w:r>
      <w:r w:rsidRPr="003D74E8">
        <w:rPr>
          <w:spacing w:val="4"/>
        </w:rPr>
        <w:t xml:space="preserve"> </w:t>
      </w:r>
      <w:r w:rsidRPr="003D74E8">
        <w:t>component-based</w:t>
      </w:r>
      <w:r w:rsidRPr="003D74E8">
        <w:rPr>
          <w:spacing w:val="4"/>
        </w:rPr>
        <w:t xml:space="preserve"> </w:t>
      </w:r>
      <w:r w:rsidRPr="003D74E8">
        <w:t>systems</w:t>
      </w:r>
      <w:r w:rsidRPr="003D74E8">
        <w:rPr>
          <w:spacing w:val="4"/>
        </w:rPr>
        <w:t xml:space="preserve"> </w:t>
      </w:r>
      <w:r w:rsidRPr="003D74E8">
        <w:t>are</w:t>
      </w:r>
      <w:r w:rsidRPr="003D74E8">
        <w:rPr>
          <w:spacing w:val="4"/>
        </w:rPr>
        <w:t xml:space="preserve"> </w:t>
      </w:r>
      <w:r w:rsidRPr="003D74E8">
        <w:rPr>
          <w:spacing w:val="-2"/>
        </w:rPr>
        <w:t>fle</w:t>
      </w:r>
      <w:r w:rsidRPr="003D74E8">
        <w:rPr>
          <w:spacing w:val="-1"/>
        </w:rPr>
        <w:t>xible</w:t>
      </w:r>
      <w:r w:rsidRPr="003D74E8">
        <w:rPr>
          <w:spacing w:val="25"/>
          <w:w w:val="99"/>
        </w:rPr>
        <w:t xml:space="preserve"> </w:t>
      </w:r>
      <w:r w:rsidRPr="003D74E8">
        <w:t>with</w:t>
      </w:r>
      <w:r w:rsidRPr="003D74E8">
        <w:rPr>
          <w:spacing w:val="20"/>
        </w:rPr>
        <w:t xml:space="preserve"> </w:t>
      </w:r>
      <w:r w:rsidRPr="003D74E8">
        <w:rPr>
          <w:spacing w:val="-1"/>
        </w:rPr>
        <w:t>regard</w:t>
      </w:r>
      <w:r w:rsidRPr="003D74E8">
        <w:rPr>
          <w:spacing w:val="21"/>
        </w:rPr>
        <w:t xml:space="preserve"> </w:t>
      </w:r>
      <w:r w:rsidRPr="003D74E8">
        <w:t>to</w:t>
      </w:r>
      <w:r w:rsidRPr="003D74E8">
        <w:rPr>
          <w:spacing w:val="21"/>
        </w:rPr>
        <w:t xml:space="preserve"> </w:t>
      </w:r>
      <w:r w:rsidRPr="003D74E8">
        <w:rPr>
          <w:spacing w:val="-1"/>
        </w:rPr>
        <w:t>extensibility</w:t>
      </w:r>
      <w:r w:rsidRPr="003D74E8">
        <w:rPr>
          <w:spacing w:val="20"/>
        </w:rPr>
        <w:t xml:space="preserve"> </w:t>
      </w:r>
      <w:r w:rsidRPr="003D74E8">
        <w:t>and</w:t>
      </w:r>
      <w:r w:rsidRPr="003D74E8">
        <w:rPr>
          <w:spacing w:val="21"/>
        </w:rPr>
        <w:t xml:space="preserve"> </w:t>
      </w:r>
      <w:r w:rsidRPr="003D74E8">
        <w:t>specification</w:t>
      </w:r>
      <w:r w:rsidRPr="003D74E8">
        <w:rPr>
          <w:spacing w:val="21"/>
        </w:rPr>
        <w:t xml:space="preserve"> </w:t>
      </w:r>
      <w:r w:rsidRPr="003D74E8">
        <w:t>changes.</w:t>
      </w:r>
      <w:r w:rsidRPr="003D74E8">
        <w:rPr>
          <w:spacing w:val="20"/>
        </w:rPr>
        <w:t xml:space="preserve"> </w:t>
      </w:r>
      <w:r w:rsidRPr="003D74E8">
        <w:t>TECS</w:t>
      </w:r>
      <w:r>
        <w:rPr>
          <w:spacing w:val="25"/>
          <w:w w:val="99"/>
        </w:rPr>
        <w:t xml:space="preserve"> </w:t>
      </w:r>
      <w:r>
        <w:t>[2</w:t>
      </w:r>
      <w:r w:rsidRPr="003D74E8">
        <w:t>],</w:t>
      </w:r>
      <w:r w:rsidRPr="003D74E8">
        <w:rPr>
          <w:spacing w:val="12"/>
        </w:rPr>
        <w:t xml:space="preserve"> </w:t>
      </w:r>
      <w:r w:rsidRPr="003D74E8">
        <w:rPr>
          <w:spacing w:val="-3"/>
        </w:rPr>
        <w:t>AUTOSAR</w:t>
      </w:r>
      <w:r w:rsidRPr="003D74E8">
        <w:rPr>
          <w:spacing w:val="11"/>
        </w:rPr>
        <w:t xml:space="preserve"> </w:t>
      </w:r>
      <w:r w:rsidRPr="003D74E8">
        <w:t>[</w:t>
      </w:r>
      <w:r>
        <w:t>3</w:t>
      </w:r>
      <w:r w:rsidRPr="003D74E8">
        <w:t>],</w:t>
      </w:r>
      <w:r w:rsidRPr="003D74E8">
        <w:rPr>
          <w:spacing w:val="13"/>
        </w:rPr>
        <w:t xml:space="preserve"> </w:t>
      </w:r>
      <w:r w:rsidRPr="003D74E8">
        <w:t>and</w:t>
      </w:r>
      <w:r w:rsidRPr="003D74E8">
        <w:rPr>
          <w:spacing w:val="12"/>
        </w:rPr>
        <w:t xml:space="preserve"> </w:t>
      </w:r>
      <w:r w:rsidRPr="003D74E8">
        <w:rPr>
          <w:spacing w:val="-1"/>
        </w:rPr>
        <w:t>SaveCCM</w:t>
      </w:r>
      <w:r w:rsidRPr="003D74E8">
        <w:rPr>
          <w:spacing w:val="11"/>
        </w:rPr>
        <w:t xml:space="preserve"> </w:t>
      </w:r>
      <w:r w:rsidRPr="003D74E8">
        <w:t>[</w:t>
      </w:r>
      <w:r>
        <w:t>4</w:t>
      </w:r>
      <w:r w:rsidRPr="003D74E8">
        <w:t>]</w:t>
      </w:r>
      <w:r w:rsidRPr="003D74E8">
        <w:rPr>
          <w:spacing w:val="13"/>
        </w:rPr>
        <w:t xml:space="preserve"> </w:t>
      </w:r>
      <w:r w:rsidRPr="003D74E8">
        <w:t>are</w:t>
      </w:r>
      <w:r w:rsidRPr="003D74E8">
        <w:rPr>
          <w:spacing w:val="12"/>
        </w:rPr>
        <w:t xml:space="preserve"> </w:t>
      </w:r>
      <w:r w:rsidRPr="003D74E8">
        <w:t>typical</w:t>
      </w:r>
      <w:r w:rsidRPr="003D74E8">
        <w:rPr>
          <w:spacing w:val="12"/>
        </w:rPr>
        <w:t xml:space="preserve"> </w:t>
      </w:r>
      <w:r w:rsidRPr="003D74E8">
        <w:t>CBD</w:t>
      </w:r>
      <w:r w:rsidRPr="003D74E8">
        <w:rPr>
          <w:spacing w:val="13"/>
        </w:rPr>
        <w:t xml:space="preserve"> </w:t>
      </w:r>
      <w:r w:rsidRPr="003D74E8">
        <w:t>tools</w:t>
      </w:r>
      <w:r w:rsidRPr="003D74E8">
        <w:rPr>
          <w:spacing w:val="27"/>
          <w:w w:val="99"/>
        </w:rPr>
        <w:t xml:space="preserve"> </w:t>
      </w:r>
      <w:r w:rsidRPr="003D74E8">
        <w:t>for</w:t>
      </w:r>
      <w:r w:rsidRPr="003D74E8">
        <w:rPr>
          <w:spacing w:val="10"/>
        </w:rPr>
        <w:t xml:space="preserve"> </w:t>
      </w:r>
      <w:r w:rsidRPr="003D74E8">
        <w:t>embedded</w:t>
      </w:r>
      <w:r w:rsidRPr="003D74E8">
        <w:rPr>
          <w:spacing w:val="10"/>
        </w:rPr>
        <w:t xml:space="preserve"> </w:t>
      </w:r>
      <w:r w:rsidRPr="003D74E8">
        <w:t>systems.</w:t>
      </w:r>
    </w:p>
    <w:p w14:paraId="1D16C6F1" w14:textId="3D16D576" w:rsidR="00946AA2" w:rsidRPr="003D74E8" w:rsidRDefault="00E56278" w:rsidP="003D74E8">
      <w:pPr>
        <w:pStyle w:val="a3"/>
        <w:spacing w:line="249" w:lineRule="auto"/>
        <w:jc w:val="both"/>
      </w:pPr>
      <w:r w:rsidRPr="003D74E8">
        <w:t>In</w:t>
      </w:r>
      <w:r w:rsidRPr="003D74E8">
        <w:rPr>
          <w:spacing w:val="19"/>
        </w:rPr>
        <w:t xml:space="preserve"> </w:t>
      </w:r>
      <w:r w:rsidRPr="003D74E8">
        <w:t>addition,</w:t>
      </w:r>
      <w:r w:rsidRPr="003D74E8">
        <w:rPr>
          <w:spacing w:val="20"/>
        </w:rPr>
        <w:t xml:space="preserve"> </w:t>
      </w:r>
      <w:r w:rsidRPr="003D74E8">
        <w:t>scripting</w:t>
      </w:r>
      <w:r w:rsidRPr="003D74E8">
        <w:rPr>
          <w:spacing w:val="20"/>
        </w:rPr>
        <w:t xml:space="preserve"> </w:t>
      </w:r>
      <w:r w:rsidRPr="003D74E8">
        <w:t>languages,</w:t>
      </w:r>
      <w:r w:rsidRPr="003D74E8">
        <w:rPr>
          <w:spacing w:val="20"/>
        </w:rPr>
        <w:t xml:space="preserve"> </w:t>
      </w:r>
      <w:r w:rsidRPr="003D74E8">
        <w:t>such</w:t>
      </w:r>
      <w:r w:rsidRPr="003D74E8">
        <w:rPr>
          <w:spacing w:val="20"/>
        </w:rPr>
        <w:t xml:space="preserve"> </w:t>
      </w:r>
      <w:r w:rsidRPr="003D74E8">
        <w:t>as</w:t>
      </w:r>
      <w:r w:rsidRPr="003D74E8">
        <w:rPr>
          <w:spacing w:val="19"/>
        </w:rPr>
        <w:t xml:space="preserve"> </w:t>
      </w:r>
      <w:r w:rsidRPr="003D74E8">
        <w:rPr>
          <w:spacing w:val="-3"/>
        </w:rPr>
        <w:t>Ruby,</w:t>
      </w:r>
      <w:r w:rsidRPr="003D74E8">
        <w:rPr>
          <w:spacing w:val="20"/>
        </w:rPr>
        <w:t xml:space="preserve"> </w:t>
      </w:r>
      <w:r w:rsidRPr="003D74E8">
        <w:rPr>
          <w:spacing w:val="-1"/>
        </w:rPr>
        <w:t>JavaScript,</w:t>
      </w:r>
      <w:r w:rsidRPr="003D74E8">
        <w:rPr>
          <w:spacing w:val="25"/>
          <w:w w:val="99"/>
        </w:rPr>
        <w:t xml:space="preserve"> </w:t>
      </w:r>
      <w:r w:rsidRPr="003D74E8">
        <w:t>Perl,</w:t>
      </w:r>
      <w:r w:rsidRPr="003D74E8">
        <w:rPr>
          <w:spacing w:val="21"/>
        </w:rPr>
        <w:t xml:space="preserve"> </w:t>
      </w:r>
      <w:r w:rsidRPr="003D74E8">
        <w:t>Python,</w:t>
      </w:r>
      <w:r w:rsidRPr="003D74E8">
        <w:rPr>
          <w:spacing w:val="21"/>
        </w:rPr>
        <w:t xml:space="preserve"> </w:t>
      </w:r>
      <w:r w:rsidRPr="003D74E8">
        <w:t>and</w:t>
      </w:r>
      <w:r w:rsidRPr="003D74E8">
        <w:rPr>
          <w:spacing w:val="21"/>
        </w:rPr>
        <w:t xml:space="preserve"> </w:t>
      </w:r>
      <w:r w:rsidRPr="003D74E8">
        <w:t>Lua,</w:t>
      </w:r>
      <w:r w:rsidRPr="003D74E8">
        <w:rPr>
          <w:spacing w:val="21"/>
        </w:rPr>
        <w:t xml:space="preserve"> </w:t>
      </w:r>
      <w:r w:rsidRPr="003D74E8">
        <w:rPr>
          <w:spacing w:val="-1"/>
        </w:rPr>
        <w:t>offer</w:t>
      </w:r>
      <w:r w:rsidRPr="003D74E8">
        <w:rPr>
          <w:spacing w:val="21"/>
        </w:rPr>
        <w:t xml:space="preserve"> </w:t>
      </w:r>
      <w:r w:rsidRPr="003D74E8">
        <w:rPr>
          <w:spacing w:val="-1"/>
        </w:rPr>
        <w:t>ef</w:t>
      </w:r>
      <w:r w:rsidRPr="003D74E8">
        <w:rPr>
          <w:spacing w:val="-2"/>
        </w:rPr>
        <w:t>ficient</w:t>
      </w:r>
      <w:r w:rsidRPr="003D74E8">
        <w:rPr>
          <w:spacing w:val="21"/>
        </w:rPr>
        <w:t xml:space="preserve"> </w:t>
      </w:r>
      <w:r w:rsidRPr="003D74E8">
        <w:t>approaches</w:t>
      </w:r>
      <w:r w:rsidRPr="003D74E8">
        <w:rPr>
          <w:spacing w:val="21"/>
        </w:rPr>
        <w:t xml:space="preserve"> </w:t>
      </w:r>
      <w:r w:rsidRPr="003D74E8">
        <w:t>to</w:t>
      </w:r>
      <w:r w:rsidRPr="003D74E8">
        <w:rPr>
          <w:spacing w:val="21"/>
        </w:rPr>
        <w:t xml:space="preserve"> </w:t>
      </w:r>
      <w:r w:rsidRPr="003D74E8">
        <w:rPr>
          <w:spacing w:val="-1"/>
        </w:rPr>
        <w:t>software</w:t>
      </w:r>
      <w:r w:rsidRPr="003D74E8">
        <w:rPr>
          <w:spacing w:val="20"/>
          <w:w w:val="99"/>
        </w:rPr>
        <w:t xml:space="preserve"> </w:t>
      </w:r>
      <w:r>
        <w:rPr>
          <w:spacing w:val="-1"/>
        </w:rPr>
        <w:t>development.</w:t>
      </w:r>
      <w:r>
        <w:t xml:space="preserve"> </w:t>
      </w:r>
      <w:r w:rsidRPr="003D74E8">
        <w:rPr>
          <w:spacing w:val="2"/>
        </w:rPr>
        <w:t xml:space="preserve"> </w:t>
      </w:r>
      <w:r w:rsidRPr="003D74E8">
        <w:rPr>
          <w:spacing w:val="-2"/>
        </w:rPr>
        <w:t>Currently</w:t>
      </w:r>
      <w:r w:rsidR="00F97820" w:rsidRPr="003D74E8">
        <w:rPr>
          <w:spacing w:val="-2"/>
        </w:rPr>
        <w:t>,</w:t>
      </w:r>
      <w:r w:rsidR="00F97820" w:rsidRPr="003D74E8">
        <w:t xml:space="preserve"> </w:t>
      </w:r>
      <w:r w:rsidR="00F97820" w:rsidRPr="003D74E8">
        <w:rPr>
          <w:spacing w:val="3"/>
        </w:rPr>
        <w:t>most</w:t>
      </w:r>
      <w:r w:rsidRPr="003D74E8">
        <w:rPr>
          <w:spacing w:val="3"/>
        </w:rPr>
        <w:t xml:space="preserve"> </w:t>
      </w:r>
      <w:r w:rsidRPr="003D74E8">
        <w:rPr>
          <w:spacing w:val="-1"/>
        </w:rPr>
        <w:t>software</w:t>
      </w:r>
      <w:r w:rsidRPr="003D74E8">
        <w:t xml:space="preserve"> </w:t>
      </w:r>
      <w:r w:rsidR="00F97820" w:rsidRPr="003D74E8">
        <w:t>are</w:t>
      </w:r>
      <w:r w:rsidRPr="003D74E8">
        <w:rPr>
          <w:spacing w:val="3"/>
        </w:rPr>
        <w:t xml:space="preserve"> </w:t>
      </w:r>
      <w:r w:rsidRPr="003D74E8">
        <w:t>programmed in</w:t>
      </w:r>
      <w:r w:rsidR="00F97820" w:rsidRPr="003D74E8">
        <w:rPr>
          <w:spacing w:val="35"/>
          <w:w w:val="99"/>
        </w:rPr>
        <w:t xml:space="preserve"> </w:t>
      </w:r>
      <w:r w:rsidRPr="003D74E8">
        <w:t>C</w:t>
      </w:r>
      <w:r w:rsidRPr="003D74E8">
        <w:rPr>
          <w:spacing w:val="8"/>
        </w:rPr>
        <w:t xml:space="preserve"> </w:t>
      </w:r>
      <w:r w:rsidRPr="003D74E8">
        <w:t xml:space="preserve">language. </w:t>
      </w:r>
      <w:r>
        <w:rPr>
          <w:spacing w:val="9"/>
        </w:rPr>
        <w:t xml:space="preserve"> </w:t>
      </w:r>
      <w:r w:rsidRPr="003D74E8">
        <w:rPr>
          <w:spacing w:val="-3"/>
        </w:rPr>
        <w:t>However,</w:t>
      </w:r>
      <w:r w:rsidRPr="003D74E8">
        <w:t xml:space="preserve"> </w:t>
      </w:r>
      <w:r>
        <w:rPr>
          <w:spacing w:val="9"/>
        </w:rPr>
        <w:t xml:space="preserve"> </w:t>
      </w:r>
      <w:r w:rsidRPr="003D74E8">
        <w:rPr>
          <w:spacing w:val="-1"/>
        </w:rPr>
        <w:t>development</w:t>
      </w:r>
      <w:r>
        <w:t xml:space="preserve"> </w:t>
      </w:r>
      <w:r w:rsidRPr="003D74E8">
        <w:rPr>
          <w:spacing w:val="9"/>
        </w:rPr>
        <w:t xml:space="preserve"> </w:t>
      </w:r>
      <w:r w:rsidRPr="003D74E8">
        <w:t xml:space="preserve">in </w:t>
      </w:r>
      <w:r>
        <w:rPr>
          <w:spacing w:val="9"/>
        </w:rPr>
        <w:t xml:space="preserve"> </w:t>
      </w:r>
      <w:r w:rsidRPr="003D74E8">
        <w:t xml:space="preserve">C </w:t>
      </w:r>
      <w:r>
        <w:rPr>
          <w:spacing w:val="9"/>
        </w:rPr>
        <w:t xml:space="preserve"> </w:t>
      </w:r>
      <w:r>
        <w:t xml:space="preserve">language </w:t>
      </w:r>
      <w:r>
        <w:rPr>
          <w:spacing w:val="9"/>
        </w:rPr>
        <w:t xml:space="preserve"> </w:t>
      </w:r>
      <w:r w:rsidRPr="003D74E8">
        <w:t>results</w:t>
      </w:r>
      <w:r w:rsidRPr="003D74E8">
        <w:rPr>
          <w:spacing w:val="27"/>
          <w:w w:val="99"/>
        </w:rPr>
        <w:t xml:space="preserve"> </w:t>
      </w:r>
      <w:r w:rsidRPr="003D74E8">
        <w:t xml:space="preserve">in </w:t>
      </w:r>
      <w:r>
        <w:rPr>
          <w:spacing w:val="13"/>
        </w:rPr>
        <w:t xml:space="preserve"> </w:t>
      </w:r>
      <w:del w:id="26" w:author="Author" w:date="2016-06-14T18:00:00Z">
        <w:r>
          <w:delText xml:space="preserve">the </w:delText>
        </w:r>
      </w:del>
      <w:ins w:id="27" w:author="Author" w:date="2016-06-14T18:00:00Z">
        <w:r w:rsidR="004A382C">
          <w:rPr>
            <w:spacing w:val="13"/>
          </w:rPr>
          <w:t>a</w:t>
        </w:r>
      </w:ins>
      <w:r w:rsidR="004A382C">
        <w:rPr>
          <w:spacing w:val="13"/>
        </w:rPr>
        <w:t xml:space="preserve"> </w:t>
      </w:r>
      <w:r w:rsidRPr="003D74E8">
        <w:rPr>
          <w:spacing w:val="-1"/>
        </w:rPr>
        <w:t>large</w:t>
      </w:r>
      <w:r w:rsidRPr="003D74E8">
        <w:t xml:space="preserve"> </w:t>
      </w:r>
      <w:r>
        <w:rPr>
          <w:spacing w:val="12"/>
        </w:rPr>
        <w:t xml:space="preserve"> </w:t>
      </w:r>
      <w:r>
        <w:t xml:space="preserve">source </w:t>
      </w:r>
      <w:r>
        <w:rPr>
          <w:spacing w:val="14"/>
        </w:rPr>
        <w:t xml:space="preserve"> </w:t>
      </w:r>
      <w:r w:rsidRPr="003D74E8">
        <w:t>code</w:t>
      </w:r>
      <w:r>
        <w:t xml:space="preserve">, </w:t>
      </w:r>
      <w:r w:rsidRPr="003D74E8">
        <w:rPr>
          <w:spacing w:val="12"/>
        </w:rPr>
        <w:t xml:space="preserve"> </w:t>
      </w:r>
      <w:r w:rsidRPr="003D74E8">
        <w:t xml:space="preserve">incurs </w:t>
      </w:r>
      <w:r>
        <w:rPr>
          <w:spacing w:val="14"/>
        </w:rPr>
        <w:t xml:space="preserve"> </w:t>
      </w:r>
      <w:r w:rsidRPr="003D74E8">
        <w:t xml:space="preserve">high </w:t>
      </w:r>
      <w:r>
        <w:rPr>
          <w:spacing w:val="14"/>
        </w:rPr>
        <w:t xml:space="preserve"> </w:t>
      </w:r>
      <w:r w:rsidRPr="003D74E8">
        <w:t xml:space="preserve">costs, </w:t>
      </w:r>
      <w:r>
        <w:rPr>
          <w:spacing w:val="12"/>
        </w:rPr>
        <w:t xml:space="preserve"> </w:t>
      </w:r>
      <w:r w:rsidRPr="003D74E8">
        <w:t>and</w:t>
      </w:r>
      <w:r>
        <w:t xml:space="preserve"> </w:t>
      </w:r>
      <w:r w:rsidRPr="003D74E8">
        <w:rPr>
          <w:spacing w:val="14"/>
        </w:rPr>
        <w:t xml:space="preserve"> </w:t>
      </w:r>
      <w:r w:rsidRPr="003D74E8">
        <w:t>requires</w:t>
      </w:r>
      <w:r w:rsidRPr="003D74E8">
        <w:rPr>
          <w:spacing w:val="21"/>
          <w:w w:val="99"/>
        </w:rPr>
        <w:t xml:space="preserve"> </w:t>
      </w:r>
      <w:r w:rsidRPr="003D74E8">
        <w:t>significant</w:t>
      </w:r>
      <w:r w:rsidRPr="003D74E8">
        <w:rPr>
          <w:spacing w:val="11"/>
        </w:rPr>
        <w:t xml:space="preserve"> </w:t>
      </w:r>
      <w:r w:rsidRPr="003D74E8">
        <w:rPr>
          <w:spacing w:val="-1"/>
        </w:rPr>
        <w:t>development</w:t>
      </w:r>
      <w:r w:rsidRPr="003D74E8">
        <w:rPr>
          <w:spacing w:val="10"/>
        </w:rPr>
        <w:t xml:space="preserve"> </w:t>
      </w:r>
      <w:r w:rsidRPr="003D74E8">
        <w:t>time.</w:t>
      </w:r>
      <w:r w:rsidRPr="003D74E8">
        <w:rPr>
          <w:spacing w:val="12"/>
        </w:rPr>
        <w:t xml:space="preserve"> </w:t>
      </w:r>
      <w:r w:rsidRPr="003D74E8">
        <w:t>In</w:t>
      </w:r>
      <w:r w:rsidRPr="003D74E8">
        <w:rPr>
          <w:spacing w:val="11"/>
        </w:rPr>
        <w:t xml:space="preserve"> </w:t>
      </w:r>
      <w:r w:rsidRPr="003D74E8">
        <w:t>contrast,</w:t>
      </w:r>
      <w:r w:rsidRPr="003D74E8">
        <w:rPr>
          <w:spacing w:val="11"/>
        </w:rPr>
        <w:t xml:space="preserve"> </w:t>
      </w:r>
      <w:r w:rsidRPr="003D74E8">
        <w:t>the</w:t>
      </w:r>
      <w:r w:rsidRPr="003D74E8">
        <w:rPr>
          <w:spacing w:val="11"/>
        </w:rPr>
        <w:t xml:space="preserve"> </w:t>
      </w:r>
      <w:r w:rsidRPr="003D74E8">
        <w:t>use</w:t>
      </w:r>
      <w:r w:rsidRPr="003D74E8">
        <w:rPr>
          <w:spacing w:val="12"/>
        </w:rPr>
        <w:t xml:space="preserve"> </w:t>
      </w:r>
      <w:r w:rsidRPr="003D74E8">
        <w:t>of</w:t>
      </w:r>
      <w:r w:rsidRPr="003D74E8">
        <w:rPr>
          <w:spacing w:val="11"/>
        </w:rPr>
        <w:t xml:space="preserve"> </w:t>
      </w:r>
      <w:r w:rsidRPr="003D74E8">
        <w:t>scripting</w:t>
      </w:r>
      <w:r w:rsidRPr="003D74E8">
        <w:rPr>
          <w:spacing w:val="23"/>
          <w:w w:val="99"/>
        </w:rPr>
        <w:t xml:space="preserve"> </w:t>
      </w:r>
      <w:r w:rsidRPr="003D74E8">
        <w:t>languages</w:t>
      </w:r>
      <w:r w:rsidRPr="003D74E8">
        <w:rPr>
          <w:spacing w:val="-3"/>
        </w:rPr>
        <w:t xml:space="preserve"> </w:t>
      </w:r>
      <w:r w:rsidRPr="003D74E8">
        <w:rPr>
          <w:spacing w:val="-1"/>
        </w:rPr>
        <w:t>improves</w:t>
      </w:r>
      <w:r w:rsidRPr="003D74E8">
        <w:rPr>
          <w:spacing w:val="-2"/>
        </w:rPr>
        <w:t xml:space="preserve"> </w:t>
      </w:r>
      <w:r w:rsidRPr="003D74E8">
        <w:t>the</w:t>
      </w:r>
      <w:r w:rsidRPr="003D74E8">
        <w:rPr>
          <w:spacing w:val="-2"/>
        </w:rPr>
        <w:t xml:space="preserve"> </w:t>
      </w:r>
      <w:r w:rsidRPr="003D74E8">
        <w:rPr>
          <w:spacing w:val="-1"/>
        </w:rPr>
        <w:t>ef</w:t>
      </w:r>
      <w:r w:rsidRPr="003D74E8">
        <w:rPr>
          <w:spacing w:val="-2"/>
        </w:rPr>
        <w:t>ficienc</w:t>
      </w:r>
      <w:r w:rsidRPr="003D74E8">
        <w:rPr>
          <w:spacing w:val="-1"/>
        </w:rPr>
        <w:t>y</w:t>
      </w:r>
      <w:r w:rsidRPr="003D74E8">
        <w:rPr>
          <w:spacing w:val="-2"/>
        </w:rPr>
        <w:t xml:space="preserve"> </w:t>
      </w:r>
      <w:r w:rsidRPr="003D74E8">
        <w:t>of</w:t>
      </w:r>
      <w:r w:rsidRPr="003D74E8">
        <w:rPr>
          <w:spacing w:val="-3"/>
        </w:rPr>
        <w:t xml:space="preserve"> </w:t>
      </w:r>
      <w:r>
        <w:rPr>
          <w:spacing w:val="-1"/>
        </w:rPr>
        <w:t>software</w:t>
      </w:r>
      <w:r w:rsidRPr="003D74E8">
        <w:rPr>
          <w:spacing w:val="-2"/>
        </w:rPr>
        <w:t xml:space="preserve"> </w:t>
      </w:r>
      <w:r w:rsidRPr="003D74E8">
        <w:t>engineering</w:t>
      </w:r>
      <w:r w:rsidRPr="003D74E8">
        <w:rPr>
          <w:spacing w:val="-2"/>
        </w:rPr>
        <w:t xml:space="preserve"> </w:t>
      </w:r>
      <w:r w:rsidRPr="003D74E8">
        <w:t>and</w:t>
      </w:r>
      <w:r w:rsidRPr="003D74E8">
        <w:rPr>
          <w:spacing w:val="21"/>
          <w:w w:val="99"/>
        </w:rPr>
        <w:t xml:space="preserve"> </w:t>
      </w:r>
      <w:r w:rsidRPr="003D74E8">
        <w:t>can</w:t>
      </w:r>
      <w:r w:rsidRPr="003D74E8">
        <w:rPr>
          <w:spacing w:val="6"/>
        </w:rPr>
        <w:t xml:space="preserve"> </w:t>
      </w:r>
      <w:r w:rsidRPr="003D74E8">
        <w:t>shorten</w:t>
      </w:r>
      <w:r w:rsidRPr="003D74E8">
        <w:rPr>
          <w:spacing w:val="6"/>
        </w:rPr>
        <w:t xml:space="preserve"> </w:t>
      </w:r>
      <w:r w:rsidRPr="003D74E8">
        <w:t>the</w:t>
      </w:r>
      <w:r w:rsidRPr="003D74E8">
        <w:rPr>
          <w:spacing w:val="6"/>
        </w:rPr>
        <w:t xml:space="preserve"> </w:t>
      </w:r>
      <w:r w:rsidRPr="003D74E8">
        <w:rPr>
          <w:spacing w:val="-1"/>
        </w:rPr>
        <w:t>development</w:t>
      </w:r>
      <w:r w:rsidRPr="003D74E8">
        <w:rPr>
          <w:spacing w:val="7"/>
        </w:rPr>
        <w:t xml:space="preserve"> </w:t>
      </w:r>
      <w:r w:rsidRPr="003D74E8">
        <w:t>period</w:t>
      </w:r>
      <w:r w:rsidRPr="003D74E8">
        <w:rPr>
          <w:spacing w:val="6"/>
        </w:rPr>
        <w:t xml:space="preserve"> </w:t>
      </w:r>
      <w:r w:rsidRPr="003D74E8">
        <w:t>because</w:t>
      </w:r>
      <w:r w:rsidRPr="003D74E8">
        <w:rPr>
          <w:spacing w:val="6"/>
        </w:rPr>
        <w:t xml:space="preserve"> </w:t>
      </w:r>
      <w:r>
        <w:t>of</w:t>
      </w:r>
      <w:r>
        <w:rPr>
          <w:spacing w:val="7"/>
        </w:rPr>
        <w:t xml:space="preserve"> </w:t>
      </w:r>
      <w:r>
        <w:t>their</w:t>
      </w:r>
      <w:r>
        <w:rPr>
          <w:spacing w:val="6"/>
        </w:rPr>
        <w:t xml:space="preserve"> </w:t>
      </w:r>
      <w:r>
        <w:rPr>
          <w:spacing w:val="-2"/>
        </w:rPr>
        <w:t>usability.</w:t>
      </w:r>
      <w:r w:rsidRPr="003D74E8">
        <w:rPr>
          <w:spacing w:val="21"/>
          <w:w w:val="99"/>
        </w:rPr>
        <w:t xml:space="preserve"> </w:t>
      </w:r>
      <w:r w:rsidRPr="003D74E8">
        <w:rPr>
          <w:spacing w:val="-1"/>
        </w:rPr>
        <w:t>For</w:t>
      </w:r>
      <w:r w:rsidRPr="003D74E8">
        <w:rPr>
          <w:spacing w:val="46"/>
        </w:rPr>
        <w:t xml:space="preserve"> </w:t>
      </w:r>
      <w:r>
        <w:t>embedded</w:t>
      </w:r>
      <w:r w:rsidRPr="003D74E8">
        <w:rPr>
          <w:spacing w:val="46"/>
        </w:rPr>
        <w:t xml:space="preserve"> </w:t>
      </w:r>
      <w:r w:rsidRPr="003D74E8">
        <w:t>systems,</w:t>
      </w:r>
      <w:r w:rsidRPr="003D74E8">
        <w:rPr>
          <w:spacing w:val="46"/>
        </w:rPr>
        <w:t xml:space="preserve"> </w:t>
      </w:r>
      <w:r w:rsidRPr="003D74E8">
        <w:t>real-time</w:t>
      </w:r>
      <w:r w:rsidRPr="003D74E8">
        <w:rPr>
          <w:spacing w:val="46"/>
        </w:rPr>
        <w:t xml:space="preserve"> </w:t>
      </w:r>
      <w:r w:rsidRPr="003D74E8">
        <w:t>properties,</w:t>
      </w:r>
      <w:r w:rsidRPr="003D74E8">
        <w:rPr>
          <w:spacing w:val="46"/>
        </w:rPr>
        <w:t xml:space="preserve"> </w:t>
      </w:r>
      <w:r w:rsidRPr="003D74E8">
        <w:t>such</w:t>
      </w:r>
      <w:r w:rsidRPr="003D74E8">
        <w:rPr>
          <w:spacing w:val="46"/>
        </w:rPr>
        <w:t xml:space="preserve"> </w:t>
      </w:r>
      <w:r w:rsidRPr="003D74E8">
        <w:t>as</w:t>
      </w:r>
      <w:r w:rsidRPr="003D74E8">
        <w:rPr>
          <w:spacing w:val="46"/>
        </w:rPr>
        <w:t xml:space="preserve"> </w:t>
      </w:r>
      <w:r w:rsidRPr="003D74E8">
        <w:t>es</w:t>
      </w:r>
      <w:r w:rsidR="00F97820" w:rsidRPr="003D74E8">
        <w:t xml:space="preserve">timation </w:t>
      </w:r>
      <w:r w:rsidRPr="003D74E8">
        <w:t xml:space="preserve">of </w:t>
      </w:r>
      <w:r w:rsidRPr="003D74E8">
        <w:rPr>
          <w:spacing w:val="-1"/>
        </w:rPr>
        <w:t>worst-case</w:t>
      </w:r>
      <w:r w:rsidR="00F97820" w:rsidRPr="003D74E8">
        <w:t xml:space="preserve"> </w:t>
      </w:r>
      <w:r w:rsidRPr="003D74E8">
        <w:rPr>
          <w:spacing w:val="-1"/>
        </w:rPr>
        <w:t>execution</w:t>
      </w:r>
      <w:r w:rsidR="00F97820" w:rsidRPr="003D74E8">
        <w:t xml:space="preserve"> </w:t>
      </w:r>
      <w:r w:rsidRPr="003D74E8">
        <w:t xml:space="preserve">time, </w:t>
      </w:r>
      <w:r w:rsidR="00F97820" w:rsidRPr="003D74E8">
        <w:t>are</w:t>
      </w:r>
      <w:r w:rsidRPr="003D74E8">
        <w:rPr>
          <w:spacing w:val="1"/>
        </w:rPr>
        <w:t xml:space="preserve"> </w:t>
      </w:r>
      <w:r w:rsidRPr="003D74E8">
        <w:rPr>
          <w:spacing w:val="-1"/>
        </w:rPr>
        <w:t>very</w:t>
      </w:r>
      <w:r w:rsidRPr="003D74E8">
        <w:t xml:space="preserve"> important.</w:t>
      </w:r>
      <w:r w:rsidRPr="003D74E8">
        <w:rPr>
          <w:spacing w:val="25"/>
          <w:w w:val="99"/>
        </w:rPr>
        <w:t xml:space="preserve"> </w:t>
      </w:r>
      <w:r w:rsidRPr="003D74E8">
        <w:t>Although</w:t>
      </w:r>
      <w:r w:rsidRPr="003D74E8">
        <w:rPr>
          <w:spacing w:val="23"/>
        </w:rPr>
        <w:t xml:space="preserve"> </w:t>
      </w:r>
      <w:r w:rsidRPr="003D74E8">
        <w:t>scripting</w:t>
      </w:r>
      <w:r w:rsidRPr="003D74E8">
        <w:rPr>
          <w:spacing w:val="23"/>
        </w:rPr>
        <w:t xml:space="preserve"> </w:t>
      </w:r>
      <w:r w:rsidRPr="003D74E8">
        <w:t>languages</w:t>
      </w:r>
      <w:r w:rsidRPr="003D74E8">
        <w:rPr>
          <w:spacing w:val="24"/>
        </w:rPr>
        <w:t xml:space="preserve"> </w:t>
      </w:r>
      <w:r w:rsidRPr="003D74E8">
        <w:t>are</w:t>
      </w:r>
      <w:r w:rsidRPr="003D74E8">
        <w:rPr>
          <w:spacing w:val="23"/>
        </w:rPr>
        <w:t xml:space="preserve"> </w:t>
      </w:r>
      <w:r w:rsidRPr="003D74E8">
        <w:t>easy</w:t>
      </w:r>
      <w:r w:rsidRPr="003D74E8">
        <w:rPr>
          <w:spacing w:val="23"/>
        </w:rPr>
        <w:t xml:space="preserve"> </w:t>
      </w:r>
      <w:r w:rsidRPr="003D74E8">
        <w:t>to</w:t>
      </w:r>
      <w:r w:rsidRPr="003D74E8">
        <w:rPr>
          <w:spacing w:val="24"/>
        </w:rPr>
        <w:t xml:space="preserve"> </w:t>
      </w:r>
      <w:r w:rsidRPr="003D74E8">
        <w:t>use</w:t>
      </w:r>
      <w:r w:rsidRPr="003D74E8">
        <w:rPr>
          <w:spacing w:val="24"/>
        </w:rPr>
        <w:t xml:space="preserve"> </w:t>
      </w:r>
      <w:r w:rsidRPr="003D74E8">
        <w:t>and</w:t>
      </w:r>
      <w:r w:rsidRPr="003D74E8">
        <w:rPr>
          <w:spacing w:val="23"/>
        </w:rPr>
        <w:t xml:space="preserve"> </w:t>
      </w:r>
      <w:r w:rsidRPr="003D74E8">
        <w:t>read,</w:t>
      </w:r>
      <w:r w:rsidRPr="003D74E8">
        <w:rPr>
          <w:spacing w:val="23"/>
        </w:rPr>
        <w:t xml:space="preserve"> </w:t>
      </w:r>
      <w:r w:rsidRPr="003D74E8">
        <w:t>their</w:t>
      </w:r>
      <w:r w:rsidRPr="003D74E8">
        <w:rPr>
          <w:w w:val="99"/>
        </w:rPr>
        <w:t xml:space="preserve"> </w:t>
      </w:r>
      <w:r w:rsidRPr="003D74E8">
        <w:rPr>
          <w:spacing w:val="-1"/>
        </w:rPr>
        <w:t>execution</w:t>
      </w:r>
      <w:r w:rsidRPr="003D74E8">
        <w:rPr>
          <w:spacing w:val="16"/>
        </w:rPr>
        <w:t xml:space="preserve"> </w:t>
      </w:r>
      <w:r w:rsidRPr="003D74E8">
        <w:t>requires</w:t>
      </w:r>
      <w:r w:rsidRPr="003D74E8">
        <w:rPr>
          <w:spacing w:val="16"/>
        </w:rPr>
        <w:t xml:space="preserve"> </w:t>
      </w:r>
      <w:r w:rsidRPr="003D74E8">
        <w:t>more</w:t>
      </w:r>
      <w:r w:rsidRPr="003D74E8">
        <w:rPr>
          <w:spacing w:val="16"/>
        </w:rPr>
        <w:t xml:space="preserve"> </w:t>
      </w:r>
      <w:r w:rsidRPr="003D74E8">
        <w:t>time</w:t>
      </w:r>
      <w:r w:rsidRPr="003D74E8">
        <w:rPr>
          <w:spacing w:val="16"/>
        </w:rPr>
        <w:t xml:space="preserve"> </w:t>
      </w:r>
      <w:r w:rsidRPr="003D74E8">
        <w:t>than</w:t>
      </w:r>
      <w:r w:rsidRPr="003D74E8">
        <w:rPr>
          <w:spacing w:val="16"/>
        </w:rPr>
        <w:t xml:space="preserve"> </w:t>
      </w:r>
      <w:r w:rsidRPr="003D74E8">
        <w:t>that</w:t>
      </w:r>
      <w:r w:rsidRPr="003D74E8">
        <w:rPr>
          <w:spacing w:val="16"/>
        </w:rPr>
        <w:t xml:space="preserve"> </w:t>
      </w:r>
      <w:r w:rsidRPr="003D74E8">
        <w:t>required</w:t>
      </w:r>
      <w:r w:rsidRPr="003D74E8">
        <w:rPr>
          <w:spacing w:val="16"/>
        </w:rPr>
        <w:t xml:space="preserve"> </w:t>
      </w:r>
      <w:r w:rsidRPr="003D74E8">
        <w:t>by</w:t>
      </w:r>
      <w:r w:rsidRPr="003D74E8">
        <w:rPr>
          <w:spacing w:val="16"/>
        </w:rPr>
        <w:t xml:space="preserve"> </w:t>
      </w:r>
      <w:r w:rsidRPr="003D74E8">
        <w:t>the</w:t>
      </w:r>
      <w:r w:rsidRPr="003D74E8">
        <w:rPr>
          <w:spacing w:val="17"/>
        </w:rPr>
        <w:t xml:space="preserve"> </w:t>
      </w:r>
      <w:r w:rsidRPr="003D74E8">
        <w:t>codes</w:t>
      </w:r>
      <w:r w:rsidRPr="003D74E8">
        <w:rPr>
          <w:spacing w:val="24"/>
          <w:w w:val="99"/>
        </w:rPr>
        <w:t xml:space="preserve"> </w:t>
      </w:r>
      <w:r w:rsidRPr="003D74E8">
        <w:t>written</w:t>
      </w:r>
      <w:r w:rsidRPr="003D74E8">
        <w:rPr>
          <w:spacing w:val="22"/>
        </w:rPr>
        <w:t xml:space="preserve"> </w:t>
      </w:r>
      <w:r w:rsidRPr="003D74E8">
        <w:t>in</w:t>
      </w:r>
      <w:r w:rsidRPr="003D74E8">
        <w:rPr>
          <w:spacing w:val="22"/>
        </w:rPr>
        <w:t xml:space="preserve"> </w:t>
      </w:r>
      <w:r w:rsidRPr="003D74E8">
        <w:t>C.</w:t>
      </w:r>
      <w:r w:rsidRPr="003D74E8">
        <w:rPr>
          <w:spacing w:val="23"/>
        </w:rPr>
        <w:t xml:space="preserve"> </w:t>
      </w:r>
      <w:r w:rsidRPr="003D74E8">
        <w:t>Therefore,</w:t>
      </w:r>
      <w:r w:rsidRPr="003D74E8">
        <w:rPr>
          <w:spacing w:val="22"/>
        </w:rPr>
        <w:t xml:space="preserve"> </w:t>
      </w:r>
      <w:r w:rsidRPr="003D74E8">
        <w:t>applying</w:t>
      </w:r>
      <w:r w:rsidRPr="003D74E8">
        <w:rPr>
          <w:spacing w:val="23"/>
        </w:rPr>
        <w:t xml:space="preserve"> </w:t>
      </w:r>
      <w:r w:rsidRPr="003D74E8">
        <w:t>scripting</w:t>
      </w:r>
      <w:r w:rsidRPr="003D74E8">
        <w:rPr>
          <w:spacing w:val="22"/>
        </w:rPr>
        <w:t xml:space="preserve"> </w:t>
      </w:r>
      <w:r w:rsidRPr="003D74E8">
        <w:t>languages</w:t>
      </w:r>
      <w:r w:rsidRPr="003D74E8">
        <w:rPr>
          <w:spacing w:val="23"/>
        </w:rPr>
        <w:t xml:space="preserve"> </w:t>
      </w:r>
      <w:r w:rsidRPr="003D74E8">
        <w:t>to</w:t>
      </w:r>
      <w:r w:rsidR="00F97820" w:rsidRPr="003D74E8">
        <w:rPr>
          <w:spacing w:val="22"/>
        </w:rPr>
        <w:t xml:space="preserve"> </w:t>
      </w:r>
      <w:r w:rsidRPr="003D74E8">
        <w:t>embedded</w:t>
      </w:r>
      <w:r w:rsidRPr="003D74E8">
        <w:rPr>
          <w:spacing w:val="11"/>
        </w:rPr>
        <w:t xml:space="preserve"> </w:t>
      </w:r>
      <w:r w:rsidRPr="003D74E8">
        <w:t>systems</w:t>
      </w:r>
      <w:r w:rsidRPr="003D74E8">
        <w:rPr>
          <w:spacing w:val="11"/>
        </w:rPr>
        <w:t xml:space="preserve"> </w:t>
      </w:r>
      <w:r w:rsidRPr="003D74E8">
        <w:t>is</w:t>
      </w:r>
      <w:r w:rsidRPr="003D74E8">
        <w:rPr>
          <w:spacing w:val="12"/>
        </w:rPr>
        <w:t xml:space="preserve"> </w:t>
      </w:r>
      <w:r w:rsidRPr="003D74E8">
        <w:rPr>
          <w:spacing w:val="-1"/>
        </w:rPr>
        <w:t>dif</w:t>
      </w:r>
      <w:r w:rsidRPr="003D74E8">
        <w:rPr>
          <w:spacing w:val="-2"/>
        </w:rPr>
        <w:t>ficult.</w:t>
      </w:r>
    </w:p>
    <w:p w14:paraId="0DDAC481" w14:textId="3DBAE703" w:rsidR="00946AA2" w:rsidRDefault="00E56278" w:rsidP="004A382C">
      <w:pPr>
        <w:pStyle w:val="a3"/>
        <w:spacing w:before="8" w:line="249" w:lineRule="auto"/>
        <w:jc w:val="both"/>
      </w:pPr>
      <w:r w:rsidRPr="003D74E8">
        <w:rPr>
          <w:spacing w:val="-9"/>
        </w:rPr>
        <w:t>To</w:t>
      </w:r>
      <w:r w:rsidRPr="003D74E8">
        <w:rPr>
          <w:spacing w:val="16"/>
        </w:rPr>
        <w:t xml:space="preserve"> </w:t>
      </w:r>
      <w:r w:rsidRPr="003D74E8">
        <w:t>address</w:t>
      </w:r>
      <w:r w:rsidRPr="003D74E8">
        <w:rPr>
          <w:spacing w:val="17"/>
        </w:rPr>
        <w:t xml:space="preserve"> </w:t>
      </w:r>
      <w:r w:rsidRPr="003D74E8">
        <w:t>the</w:t>
      </w:r>
      <w:r w:rsidRPr="003D74E8">
        <w:rPr>
          <w:spacing w:val="16"/>
        </w:rPr>
        <w:t xml:space="preserve"> </w:t>
      </w:r>
      <w:r w:rsidRPr="003D74E8">
        <w:rPr>
          <w:spacing w:val="-2"/>
        </w:rPr>
        <w:t>above</w:t>
      </w:r>
      <w:r w:rsidRPr="003D74E8">
        <w:rPr>
          <w:spacing w:val="17"/>
        </w:rPr>
        <w:t xml:space="preserve"> </w:t>
      </w:r>
      <w:r w:rsidRPr="003D74E8">
        <w:t>limitation,</w:t>
      </w:r>
      <w:r w:rsidRPr="003D74E8">
        <w:rPr>
          <w:spacing w:val="16"/>
        </w:rPr>
        <w:t xml:space="preserve"> </w:t>
      </w:r>
      <w:r w:rsidRPr="003D74E8">
        <w:t>“mruby</w:t>
      </w:r>
      <w:r w:rsidRPr="003D74E8">
        <w:rPr>
          <w:spacing w:val="17"/>
        </w:rPr>
        <w:t xml:space="preserve"> </w:t>
      </w:r>
      <w:r w:rsidRPr="003D74E8">
        <w:t>on</w:t>
      </w:r>
      <w:r w:rsidRPr="003D74E8">
        <w:rPr>
          <w:spacing w:val="16"/>
        </w:rPr>
        <w:t xml:space="preserve"> </w:t>
      </w:r>
      <w:r w:rsidRPr="003D74E8">
        <w:rPr>
          <w:spacing w:val="-3"/>
        </w:rPr>
        <w:t>TECS,”</w:t>
      </w:r>
      <w:r w:rsidRPr="003D74E8">
        <w:rPr>
          <w:spacing w:val="17"/>
        </w:rPr>
        <w:t xml:space="preserve"> </w:t>
      </w:r>
      <w:r w:rsidRPr="003D74E8">
        <w:t>a</w:t>
      </w:r>
      <w:r w:rsidRPr="003D74E8">
        <w:rPr>
          <w:spacing w:val="29"/>
          <w:w w:val="99"/>
        </w:rPr>
        <w:t xml:space="preserve"> </w:t>
      </w:r>
      <w:r w:rsidRPr="003D74E8">
        <w:t>component-based</w:t>
      </w:r>
      <w:r w:rsidRPr="003D74E8">
        <w:rPr>
          <w:spacing w:val="6"/>
        </w:rPr>
        <w:t xml:space="preserve"> </w:t>
      </w:r>
      <w:r w:rsidRPr="003D74E8">
        <w:rPr>
          <w:spacing w:val="-1"/>
        </w:rPr>
        <w:t>framework</w:t>
      </w:r>
      <w:r w:rsidRPr="003D74E8">
        <w:rPr>
          <w:spacing w:val="6"/>
        </w:rPr>
        <w:t xml:space="preserve"> </w:t>
      </w:r>
      <w:r w:rsidRPr="003D74E8">
        <w:t>for</w:t>
      </w:r>
      <w:r w:rsidRPr="003D74E8">
        <w:rPr>
          <w:spacing w:val="6"/>
        </w:rPr>
        <w:t xml:space="preserve"> </w:t>
      </w:r>
      <w:r>
        <w:t>running</w:t>
      </w:r>
      <w:r w:rsidRPr="003D74E8">
        <w:rPr>
          <w:spacing w:val="6"/>
        </w:rPr>
        <w:t xml:space="preserve"> </w:t>
      </w:r>
      <w:r w:rsidRPr="003D74E8">
        <w:t>script</w:t>
      </w:r>
      <w:r w:rsidRPr="003D74E8">
        <w:rPr>
          <w:spacing w:val="7"/>
        </w:rPr>
        <w:t xml:space="preserve"> </w:t>
      </w:r>
      <w:r w:rsidRPr="003D74E8">
        <w:t>programs,</w:t>
      </w:r>
      <w:r w:rsidRPr="003D74E8">
        <w:rPr>
          <w:spacing w:val="6"/>
        </w:rPr>
        <w:t xml:space="preserve"> </w:t>
      </w:r>
      <w:r w:rsidRPr="003D74E8">
        <w:t>has</w:t>
      </w:r>
    </w:p>
    <w:p w14:paraId="1CB12EC8" w14:textId="77777777" w:rsidR="00946AA2" w:rsidRDefault="00E56278">
      <w:pPr>
        <w:spacing w:before="6"/>
        <w:rPr>
          <w:rFonts w:ascii="Times New Roman" w:eastAsia="Times New Roman" w:hAnsi="Times New Roman" w:cs="Times New Roman"/>
          <w:sz w:val="20"/>
          <w:szCs w:val="20"/>
        </w:rPr>
      </w:pPr>
      <w:r>
        <w:br w:type="column"/>
      </w:r>
    </w:p>
    <w:p w14:paraId="545C5EAF" w14:textId="07E04BB3" w:rsidR="00946AA2" w:rsidRPr="003D74E8" w:rsidRDefault="00E56278" w:rsidP="003D74E8">
      <w:pPr>
        <w:pStyle w:val="a3"/>
        <w:spacing w:line="249" w:lineRule="auto"/>
        <w:ind w:right="117" w:firstLine="0"/>
        <w:jc w:val="both"/>
      </w:pPr>
      <w:r w:rsidRPr="003D74E8">
        <w:t>been</w:t>
      </w:r>
      <w:r w:rsidR="00F97820" w:rsidRPr="003D74E8">
        <w:rPr>
          <w:spacing w:val="28"/>
        </w:rPr>
        <w:t xml:space="preserve"> </w:t>
      </w:r>
      <w:r w:rsidRPr="003D74E8">
        <w:t>proposed</w:t>
      </w:r>
      <w:r w:rsidRPr="003D74E8">
        <w:rPr>
          <w:spacing w:val="28"/>
        </w:rPr>
        <w:t xml:space="preserve"> </w:t>
      </w:r>
      <w:r w:rsidRPr="003D74E8">
        <w:t>[</w:t>
      </w:r>
      <w:r>
        <w:t>5</w:t>
      </w:r>
      <w:r w:rsidRPr="003D74E8">
        <w:t>].</w:t>
      </w:r>
      <w:r w:rsidRPr="003D74E8">
        <w:rPr>
          <w:spacing w:val="28"/>
        </w:rPr>
        <w:t xml:space="preserve"> </w:t>
      </w:r>
      <w:r w:rsidRPr="003D74E8">
        <w:t>This</w:t>
      </w:r>
      <w:r w:rsidRPr="003D74E8">
        <w:rPr>
          <w:spacing w:val="28"/>
        </w:rPr>
        <w:t xml:space="preserve"> </w:t>
      </w:r>
      <w:r w:rsidRPr="003D74E8">
        <w:rPr>
          <w:spacing w:val="-1"/>
        </w:rPr>
        <w:t>framework</w:t>
      </w:r>
      <w:r w:rsidRPr="003D74E8">
        <w:rPr>
          <w:spacing w:val="28"/>
        </w:rPr>
        <w:t xml:space="preserve"> </w:t>
      </w:r>
      <w:r w:rsidRPr="003D74E8">
        <w:rPr>
          <w:spacing w:val="-1"/>
        </w:rPr>
        <w:t>integrates</w:t>
      </w:r>
      <w:r w:rsidRPr="003D74E8">
        <w:rPr>
          <w:spacing w:val="28"/>
        </w:rPr>
        <w:t xml:space="preserve"> </w:t>
      </w:r>
      <w:r w:rsidRPr="003D74E8">
        <w:rPr>
          <w:spacing w:val="-1"/>
        </w:rPr>
        <w:t>two</w:t>
      </w:r>
      <w:r w:rsidRPr="003D74E8">
        <w:rPr>
          <w:spacing w:val="27"/>
        </w:rPr>
        <w:t xml:space="preserve"> </w:t>
      </w:r>
      <w:r w:rsidRPr="003D74E8">
        <w:t>technologies,</w:t>
      </w:r>
      <w:r w:rsidRPr="003D74E8">
        <w:rPr>
          <w:spacing w:val="39"/>
        </w:rPr>
        <w:t xml:space="preserve"> </w:t>
      </w:r>
      <w:r w:rsidRPr="003D74E8">
        <w:t>i.e.,</w:t>
      </w:r>
      <w:r w:rsidRPr="003D74E8">
        <w:rPr>
          <w:spacing w:val="41"/>
        </w:rPr>
        <w:t xml:space="preserve"> </w:t>
      </w:r>
      <w:r w:rsidRPr="003D74E8">
        <w:rPr>
          <w:spacing w:val="-3"/>
        </w:rPr>
        <w:t>mruby,</w:t>
      </w:r>
      <w:r w:rsidRPr="003D74E8">
        <w:rPr>
          <w:spacing w:val="40"/>
        </w:rPr>
        <w:t xml:space="preserve"> </w:t>
      </w:r>
      <w:r w:rsidRPr="003D74E8">
        <w:t>which</w:t>
      </w:r>
      <w:r w:rsidRPr="003D74E8">
        <w:rPr>
          <w:spacing w:val="40"/>
        </w:rPr>
        <w:t xml:space="preserve"> </w:t>
      </w:r>
      <w:r w:rsidRPr="003D74E8">
        <w:t>is</w:t>
      </w:r>
      <w:r w:rsidRPr="003D74E8">
        <w:rPr>
          <w:spacing w:val="40"/>
        </w:rPr>
        <w:t xml:space="preserve"> </w:t>
      </w:r>
      <w:r w:rsidRPr="003D74E8">
        <w:t>a</w:t>
      </w:r>
      <w:r w:rsidRPr="003D74E8">
        <w:rPr>
          <w:spacing w:val="40"/>
        </w:rPr>
        <w:t xml:space="preserve"> </w:t>
      </w:r>
      <w:r w:rsidRPr="003D74E8">
        <w:t>lightweight</w:t>
      </w:r>
      <w:r w:rsidRPr="003D74E8">
        <w:rPr>
          <w:spacing w:val="40"/>
        </w:rPr>
        <w:t xml:space="preserve"> </w:t>
      </w:r>
      <w:r w:rsidRPr="003D74E8">
        <w:t>implementation</w:t>
      </w:r>
      <w:r w:rsidRPr="003D74E8">
        <w:rPr>
          <w:spacing w:val="41"/>
        </w:rPr>
        <w:t xml:space="preserve"> </w:t>
      </w:r>
      <w:r w:rsidRPr="003D74E8">
        <w:t>of</w:t>
      </w:r>
      <w:r w:rsidRPr="003D74E8">
        <w:rPr>
          <w:spacing w:val="25"/>
          <w:w w:val="99"/>
        </w:rPr>
        <w:t xml:space="preserve"> </w:t>
      </w:r>
      <w:r w:rsidRPr="003D74E8">
        <w:t>Ruby</w:t>
      </w:r>
      <w:r w:rsidRPr="003D74E8">
        <w:rPr>
          <w:spacing w:val="16"/>
        </w:rPr>
        <w:t xml:space="preserve"> </w:t>
      </w:r>
      <w:r w:rsidRPr="003D74E8">
        <w:t>for</w:t>
      </w:r>
      <w:r w:rsidRPr="003D74E8">
        <w:rPr>
          <w:spacing w:val="17"/>
        </w:rPr>
        <w:t xml:space="preserve"> </w:t>
      </w:r>
      <w:r w:rsidRPr="003D74E8">
        <w:t>embedded</w:t>
      </w:r>
      <w:r w:rsidRPr="003D74E8">
        <w:rPr>
          <w:spacing w:val="17"/>
        </w:rPr>
        <w:t xml:space="preserve"> </w:t>
      </w:r>
      <w:r>
        <w:t>systems</w:t>
      </w:r>
      <w:r>
        <w:rPr>
          <w:spacing w:val="16"/>
        </w:rPr>
        <w:t xml:space="preserve"> </w:t>
      </w:r>
      <w:r>
        <w:t>[6</w:t>
      </w:r>
      <w:r w:rsidRPr="003D74E8">
        <w:t>],</w:t>
      </w:r>
      <w:r w:rsidRPr="003D74E8">
        <w:rPr>
          <w:spacing w:val="17"/>
        </w:rPr>
        <w:t xml:space="preserve"> </w:t>
      </w:r>
      <w:r w:rsidRPr="003D74E8">
        <w:t>and</w:t>
      </w:r>
      <w:r w:rsidRPr="003D74E8">
        <w:rPr>
          <w:spacing w:val="17"/>
        </w:rPr>
        <w:t xml:space="preserve"> </w:t>
      </w:r>
      <w:r w:rsidRPr="003D74E8">
        <w:t>TECS,</w:t>
      </w:r>
      <w:r w:rsidRPr="003D74E8">
        <w:rPr>
          <w:spacing w:val="17"/>
        </w:rPr>
        <w:t xml:space="preserve"> </w:t>
      </w:r>
      <w:r w:rsidRPr="003D74E8">
        <w:t>which</w:t>
      </w:r>
      <w:r w:rsidRPr="003D74E8">
        <w:rPr>
          <w:spacing w:val="16"/>
        </w:rPr>
        <w:t xml:space="preserve"> </w:t>
      </w:r>
      <w:r w:rsidRPr="003D74E8">
        <w:t>is</w:t>
      </w:r>
      <w:r w:rsidRPr="003D74E8">
        <w:rPr>
          <w:spacing w:val="17"/>
        </w:rPr>
        <w:t xml:space="preserve"> </w:t>
      </w:r>
      <w:r w:rsidRPr="003D74E8">
        <w:t>a</w:t>
      </w:r>
      <w:r w:rsidRPr="003D74E8">
        <w:rPr>
          <w:w w:val="99"/>
        </w:rPr>
        <w:t xml:space="preserve"> </w:t>
      </w:r>
      <w:r w:rsidRPr="003D74E8">
        <w:t>component-based</w:t>
      </w:r>
      <w:r w:rsidRPr="003D74E8">
        <w:rPr>
          <w:spacing w:val="24"/>
        </w:rPr>
        <w:t xml:space="preserve"> </w:t>
      </w:r>
      <w:r>
        <w:rPr>
          <w:spacing w:val="-1"/>
        </w:rPr>
        <w:t>framework</w:t>
      </w:r>
      <w:r w:rsidRPr="003D74E8">
        <w:rPr>
          <w:spacing w:val="25"/>
        </w:rPr>
        <w:t xml:space="preserve"> </w:t>
      </w:r>
      <w:r w:rsidRPr="003D74E8">
        <w:t>for</w:t>
      </w:r>
      <w:r w:rsidRPr="003D74E8">
        <w:rPr>
          <w:spacing w:val="25"/>
        </w:rPr>
        <w:t xml:space="preserve"> </w:t>
      </w:r>
      <w:r w:rsidRPr="003D74E8">
        <w:t>embedded</w:t>
      </w:r>
      <w:r w:rsidRPr="003D74E8">
        <w:rPr>
          <w:spacing w:val="25"/>
        </w:rPr>
        <w:t xml:space="preserve"> </w:t>
      </w:r>
      <w:r w:rsidRPr="003D74E8">
        <w:t>systems</w:t>
      </w:r>
      <w:r w:rsidRPr="003D74E8">
        <w:rPr>
          <w:spacing w:val="25"/>
        </w:rPr>
        <w:t xml:space="preserve"> </w:t>
      </w:r>
      <w:r w:rsidRPr="003D74E8">
        <w:t>[</w:t>
      </w:r>
      <w:r>
        <w:t>2].</w:t>
      </w:r>
      <w:r>
        <w:rPr>
          <w:spacing w:val="25"/>
        </w:rPr>
        <w:t xml:space="preserve"> </w:t>
      </w:r>
      <w:del w:id="28" w:author="Author" w:date="2016-06-14T18:00:00Z">
        <w:r w:rsidR="00F97820">
          <w:delText>Ex</w:delText>
        </w:r>
        <w:r>
          <w:delText>ecution</w:delText>
        </w:r>
      </w:del>
      <w:ins w:id="29" w:author="Author" w:date="2016-06-14T18:00:00Z">
        <w:r w:rsidR="004A382C">
          <w:rPr>
            <w:spacing w:val="25"/>
          </w:rPr>
          <w:t xml:space="preserve">The </w:t>
        </w:r>
        <w:r w:rsidR="004A382C">
          <w:t>e</w:t>
        </w:r>
        <w:r w:rsidR="00F97820">
          <w:t>x</w:t>
        </w:r>
        <w:r>
          <w:t>ecution</w:t>
        </w:r>
      </w:ins>
      <w:r>
        <w:rPr>
          <w:spacing w:val="33"/>
        </w:rPr>
        <w:t xml:space="preserve"> </w:t>
      </w:r>
      <w:r>
        <w:t>times</w:t>
      </w:r>
      <w:r>
        <w:rPr>
          <w:spacing w:val="32"/>
        </w:rPr>
        <w:t xml:space="preserve"> </w:t>
      </w:r>
      <w:r>
        <w:t>of</w:t>
      </w:r>
      <w:r>
        <w:rPr>
          <w:spacing w:val="33"/>
        </w:rPr>
        <w:t xml:space="preserve"> </w:t>
      </w:r>
      <w:r>
        <w:t>mruby</w:t>
      </w:r>
      <w:r>
        <w:rPr>
          <w:spacing w:val="33"/>
        </w:rPr>
        <w:t xml:space="preserve"> </w:t>
      </w:r>
      <w:r>
        <w:t>on</w:t>
      </w:r>
      <w:r>
        <w:rPr>
          <w:spacing w:val="33"/>
        </w:rPr>
        <w:t xml:space="preserve"> </w:t>
      </w:r>
      <w:r>
        <w:t>TECS</w:t>
      </w:r>
      <w:r>
        <w:rPr>
          <w:spacing w:val="33"/>
        </w:rPr>
        <w:t xml:space="preserve"> </w:t>
      </w:r>
      <w:r>
        <w:t>are</w:t>
      </w:r>
      <w:r>
        <w:rPr>
          <w:spacing w:val="33"/>
        </w:rPr>
        <w:t xml:space="preserve"> </w:t>
      </w:r>
      <w:r>
        <w:t>100</w:t>
      </w:r>
      <w:r>
        <w:rPr>
          <w:spacing w:val="33"/>
        </w:rPr>
        <w:t xml:space="preserve"> </w:t>
      </w:r>
      <w:r>
        <w:t>times</w:t>
      </w:r>
      <w:r>
        <w:rPr>
          <w:spacing w:val="33"/>
        </w:rPr>
        <w:t xml:space="preserve"> </w:t>
      </w:r>
      <w:r>
        <w:rPr>
          <w:spacing w:val="-1"/>
        </w:rPr>
        <w:t>faster</w:t>
      </w:r>
      <w:r>
        <w:rPr>
          <w:spacing w:val="33"/>
        </w:rPr>
        <w:t xml:space="preserve"> </w:t>
      </w:r>
      <w:r>
        <w:t>than</w:t>
      </w:r>
      <w:r>
        <w:rPr>
          <w:spacing w:val="24"/>
          <w:w w:val="99"/>
        </w:rPr>
        <w:t xml:space="preserve"> </w:t>
      </w:r>
      <w:r>
        <w:t>those</w:t>
      </w:r>
      <w:r>
        <w:rPr>
          <w:spacing w:val="22"/>
        </w:rPr>
        <w:t xml:space="preserve"> </w:t>
      </w:r>
      <w:r>
        <w:t>of</w:t>
      </w:r>
      <w:r>
        <w:rPr>
          <w:spacing w:val="22"/>
        </w:rPr>
        <w:t xml:space="preserve"> </w:t>
      </w:r>
      <w:r>
        <w:rPr>
          <w:spacing w:val="-3"/>
        </w:rPr>
        <w:t>mruby,</w:t>
      </w:r>
      <w:r>
        <w:rPr>
          <w:spacing w:val="23"/>
        </w:rPr>
        <w:t xml:space="preserve"> </w:t>
      </w:r>
      <w:r>
        <w:t>which</w:t>
      </w:r>
      <w:r>
        <w:rPr>
          <w:spacing w:val="22"/>
        </w:rPr>
        <w:t xml:space="preserve"> </w:t>
      </w:r>
      <w:r>
        <w:t>are</w:t>
      </w:r>
      <w:r>
        <w:rPr>
          <w:spacing w:val="22"/>
        </w:rPr>
        <w:t xml:space="preserve"> </w:t>
      </w:r>
      <w:r>
        <w:t>the</w:t>
      </w:r>
      <w:r>
        <w:rPr>
          <w:spacing w:val="23"/>
        </w:rPr>
        <w:t xml:space="preserve"> </w:t>
      </w:r>
      <w:r>
        <w:t>same</w:t>
      </w:r>
      <w:r>
        <w:rPr>
          <w:spacing w:val="22"/>
        </w:rPr>
        <w:t xml:space="preserve"> </w:t>
      </w:r>
      <w:r>
        <w:t>as</w:t>
      </w:r>
      <w:r>
        <w:rPr>
          <w:spacing w:val="22"/>
        </w:rPr>
        <w:t xml:space="preserve"> </w:t>
      </w:r>
      <w:r>
        <w:t>those</w:t>
      </w:r>
      <w:r>
        <w:rPr>
          <w:spacing w:val="22"/>
        </w:rPr>
        <w:t xml:space="preserve"> </w:t>
      </w:r>
      <w:r>
        <w:t>of</w:t>
      </w:r>
      <w:r>
        <w:rPr>
          <w:spacing w:val="23"/>
        </w:rPr>
        <w:t xml:space="preserve"> </w:t>
      </w:r>
      <w:ins w:id="30" w:author="Author" w:date="2016-06-14T18:00:00Z">
        <w:r w:rsidR="004A382C">
          <w:rPr>
            <w:spacing w:val="23"/>
          </w:rPr>
          <w:t xml:space="preserve">the </w:t>
        </w:r>
      </w:ins>
      <w:r>
        <w:t>C</w:t>
      </w:r>
      <w:r>
        <w:rPr>
          <w:spacing w:val="22"/>
        </w:rPr>
        <w:t xml:space="preserve"> </w:t>
      </w:r>
      <w:r>
        <w:t>language.</w:t>
      </w:r>
      <w:r>
        <w:rPr>
          <w:spacing w:val="25"/>
          <w:w w:val="99"/>
        </w:rPr>
        <w:t xml:space="preserve"> </w:t>
      </w:r>
      <w:r>
        <w:rPr>
          <w:spacing w:val="-2"/>
        </w:rPr>
        <w:t>Moreover,</w:t>
      </w:r>
      <w:r>
        <w:rPr>
          <w:spacing w:val="42"/>
        </w:rPr>
        <w:t xml:space="preserve"> </w:t>
      </w:r>
      <w:r>
        <w:t>Ruby</w:t>
      </w:r>
      <w:r>
        <w:rPr>
          <w:spacing w:val="42"/>
        </w:rPr>
        <w:t xml:space="preserve"> </w:t>
      </w:r>
      <w:r>
        <w:t>is</w:t>
      </w:r>
      <w:r>
        <w:rPr>
          <w:spacing w:val="42"/>
        </w:rPr>
        <w:t xml:space="preserve"> </w:t>
      </w:r>
      <w:r>
        <w:t>often</w:t>
      </w:r>
      <w:r>
        <w:rPr>
          <w:spacing w:val="42"/>
        </w:rPr>
        <w:t xml:space="preserve"> </w:t>
      </w:r>
      <w:del w:id="31" w:author="Author" w:date="2016-06-14T18:00:00Z">
        <w:r>
          <w:delText>utilized</w:delText>
        </w:r>
      </w:del>
      <w:ins w:id="32" w:author="Author" w:date="2016-06-14T18:00:00Z">
        <w:r w:rsidR="004A382C">
          <w:t>used</w:t>
        </w:r>
      </w:ins>
      <w:r>
        <w:rPr>
          <w:spacing w:val="42"/>
        </w:rPr>
        <w:t xml:space="preserve"> </w:t>
      </w:r>
      <w:r>
        <w:t>in</w:t>
      </w:r>
      <w:r>
        <w:rPr>
          <w:spacing w:val="42"/>
        </w:rPr>
        <w:t xml:space="preserve"> </w:t>
      </w:r>
      <w:r>
        <w:rPr>
          <w:spacing w:val="-1"/>
        </w:rPr>
        <w:t>network</w:t>
      </w:r>
      <w:r>
        <w:rPr>
          <w:spacing w:val="41"/>
        </w:rPr>
        <w:t xml:space="preserve"> </w:t>
      </w:r>
      <w:r w:rsidR="004A382C">
        <w:t>programming</w:t>
      </w:r>
      <w:del w:id="33" w:author="Author" w:date="2016-06-14T18:00:00Z">
        <w:r>
          <w:delText>,</w:delText>
        </w:r>
      </w:del>
      <w:ins w:id="34" w:author="Author" w:date="2016-06-14T18:00:00Z">
        <w:r w:rsidR="004A382C">
          <w:t>;</w:t>
        </w:r>
      </w:ins>
      <w:r>
        <w:rPr>
          <w:spacing w:val="30"/>
          <w:w w:val="99"/>
        </w:rPr>
        <w:t xml:space="preserve"> </w:t>
      </w:r>
      <w:r>
        <w:t>therefore</w:t>
      </w:r>
      <w:ins w:id="35" w:author="Author" w:date="2016-06-14T18:00:00Z">
        <w:r w:rsidR="004A382C">
          <w:t>,</w:t>
        </w:r>
      </w:ins>
      <w:r>
        <w:rPr>
          <w:spacing w:val="17"/>
        </w:rPr>
        <w:t xml:space="preserve"> </w:t>
      </w:r>
      <w:r>
        <w:t>mruby</w:t>
      </w:r>
      <w:r>
        <w:rPr>
          <w:spacing w:val="17"/>
        </w:rPr>
        <w:t xml:space="preserve"> </w:t>
      </w:r>
      <w:r>
        <w:t>on</w:t>
      </w:r>
      <w:r>
        <w:rPr>
          <w:spacing w:val="18"/>
        </w:rPr>
        <w:t xml:space="preserve"> </w:t>
      </w:r>
      <w:r>
        <w:t>TECS</w:t>
      </w:r>
      <w:r>
        <w:rPr>
          <w:spacing w:val="17"/>
        </w:rPr>
        <w:t xml:space="preserve"> </w:t>
      </w:r>
      <w:r>
        <w:t>can</w:t>
      </w:r>
      <w:r>
        <w:rPr>
          <w:spacing w:val="18"/>
        </w:rPr>
        <w:t xml:space="preserve"> </w:t>
      </w:r>
      <w:r>
        <w:t>be</w:t>
      </w:r>
      <w:r>
        <w:rPr>
          <w:spacing w:val="17"/>
        </w:rPr>
        <w:t xml:space="preserve"> </w:t>
      </w:r>
      <w:del w:id="36" w:author="Author" w:date="2016-06-14T18:00:00Z">
        <w:r>
          <w:delText>applicable</w:delText>
        </w:r>
        <w:r>
          <w:rPr>
            <w:spacing w:val="17"/>
          </w:rPr>
          <w:delText xml:space="preserve"> </w:delText>
        </w:r>
        <w:r>
          <w:delText>for</w:delText>
        </w:r>
        <w:r>
          <w:rPr>
            <w:spacing w:val="18"/>
          </w:rPr>
          <w:delText xml:space="preserve"> </w:delText>
        </w:r>
        <w:r>
          <w:delText>the</w:delText>
        </w:r>
        <w:r>
          <w:rPr>
            <w:spacing w:val="17"/>
          </w:rPr>
          <w:delText xml:space="preserve"> </w:delText>
        </w:r>
      </w:del>
      <w:ins w:id="37" w:author="Author" w:date="2016-06-14T18:00:00Z">
        <w:r>
          <w:t>appli</w:t>
        </w:r>
        <w:r w:rsidR="004A382C">
          <w:t>ed</w:t>
        </w:r>
        <w:r>
          <w:rPr>
            <w:spacing w:val="17"/>
          </w:rPr>
          <w:t xml:space="preserve"> </w:t>
        </w:r>
        <w:r w:rsidR="004A382C">
          <w:t>to</w:t>
        </w:r>
        <w:r>
          <w:rPr>
            <w:spacing w:val="18"/>
          </w:rPr>
          <w:t xml:space="preserve"> </w:t>
        </w:r>
      </w:ins>
      <w:r>
        <w:rPr>
          <w:spacing w:val="-1"/>
        </w:rPr>
        <w:t>software</w:t>
      </w:r>
      <w:r>
        <w:rPr>
          <w:spacing w:val="26"/>
          <w:w w:val="99"/>
        </w:rPr>
        <w:t xml:space="preserve"> </w:t>
      </w:r>
      <w:r>
        <w:rPr>
          <w:spacing w:val="-2"/>
        </w:rPr>
        <w:t>involved</w:t>
      </w:r>
      <w:r>
        <w:rPr>
          <w:spacing w:val="12"/>
        </w:rPr>
        <w:t xml:space="preserve"> </w:t>
      </w:r>
      <w:del w:id="38" w:author="Author" w:date="2016-06-14T18:00:00Z">
        <w:r>
          <w:rPr>
            <w:spacing w:val="-1"/>
          </w:rPr>
          <w:delText>network</w:delText>
        </w:r>
      </w:del>
      <w:ins w:id="39" w:author="Author" w:date="2016-06-14T18:00:00Z">
        <w:r>
          <w:rPr>
            <w:spacing w:val="-1"/>
          </w:rPr>
          <w:t>network</w:t>
        </w:r>
        <w:r w:rsidR="004A382C">
          <w:rPr>
            <w:spacing w:val="-1"/>
          </w:rPr>
          <w:t>s</w:t>
        </w:r>
      </w:ins>
      <w:r>
        <w:rPr>
          <w:spacing w:val="12"/>
        </w:rPr>
        <w:t xml:space="preserve"> </w:t>
      </w:r>
      <w:r>
        <w:t>such</w:t>
      </w:r>
      <w:r>
        <w:rPr>
          <w:spacing w:val="13"/>
        </w:rPr>
        <w:t xml:space="preserve"> </w:t>
      </w:r>
      <w:r>
        <w:t>as</w:t>
      </w:r>
      <w:r>
        <w:rPr>
          <w:spacing w:val="12"/>
        </w:rPr>
        <w:t xml:space="preserve"> </w:t>
      </w:r>
      <w:r>
        <w:t>CPS</w:t>
      </w:r>
      <w:r>
        <w:rPr>
          <w:spacing w:val="13"/>
        </w:rPr>
        <w:t xml:space="preserve"> </w:t>
      </w:r>
      <w:r>
        <w:t>applications.</w:t>
      </w:r>
    </w:p>
    <w:p w14:paraId="5787AC99" w14:textId="13BCA1D0" w:rsidR="00946AA2" w:rsidRPr="003D74E8" w:rsidRDefault="00E56278" w:rsidP="003D74E8">
      <w:pPr>
        <w:pStyle w:val="a3"/>
        <w:spacing w:before="39" w:line="249" w:lineRule="auto"/>
        <w:ind w:right="117"/>
        <w:jc w:val="both"/>
      </w:pPr>
      <w:r>
        <w:rPr>
          <w:spacing w:val="-3"/>
        </w:rPr>
        <w:t>However</w:t>
      </w:r>
      <w:r w:rsidRPr="003D74E8">
        <w:rPr>
          <w:spacing w:val="-3"/>
        </w:rPr>
        <w:t>,</w:t>
      </w:r>
      <w:r w:rsidRPr="003D74E8">
        <w:rPr>
          <w:spacing w:val="5"/>
        </w:rPr>
        <w:t xml:space="preserve"> </w:t>
      </w:r>
      <w:ins w:id="40" w:author="Author" w:date="2016-06-14T18:00:00Z">
        <w:r w:rsidR="004A382C" w:rsidRPr="003D74E8">
          <w:t>at</w:t>
        </w:r>
        <w:r w:rsidR="004A382C" w:rsidRPr="003D74E8">
          <w:rPr>
            <w:spacing w:val="5"/>
          </w:rPr>
          <w:t xml:space="preserve"> </w:t>
        </w:r>
        <w:r w:rsidR="004A382C" w:rsidRPr="003D74E8">
          <w:t>present,</w:t>
        </w:r>
        <w:r w:rsidR="004A382C">
          <w:t xml:space="preserve"> </w:t>
        </w:r>
      </w:ins>
      <w:r w:rsidRPr="003D74E8">
        <w:t>it</w:t>
      </w:r>
      <w:r w:rsidRPr="003D74E8">
        <w:rPr>
          <w:spacing w:val="6"/>
        </w:rPr>
        <w:t xml:space="preserve"> </w:t>
      </w:r>
      <w:r w:rsidRPr="003D74E8">
        <w:t>is</w:t>
      </w:r>
      <w:r w:rsidRPr="003D74E8">
        <w:rPr>
          <w:spacing w:val="6"/>
        </w:rPr>
        <w:t xml:space="preserve"> </w:t>
      </w:r>
      <w:r w:rsidRPr="003D74E8">
        <w:t>not</w:t>
      </w:r>
      <w:r w:rsidRPr="003D74E8">
        <w:rPr>
          <w:spacing w:val="6"/>
        </w:rPr>
        <w:t xml:space="preserve"> </w:t>
      </w:r>
      <w:r w:rsidRPr="003D74E8">
        <w:t>particularly</w:t>
      </w:r>
      <w:r w:rsidRPr="003D74E8">
        <w:rPr>
          <w:spacing w:val="6"/>
        </w:rPr>
        <w:t xml:space="preserve"> </w:t>
      </w:r>
      <w:r w:rsidRPr="003D74E8">
        <w:rPr>
          <w:spacing w:val="-1"/>
        </w:rPr>
        <w:t>ef</w:t>
      </w:r>
      <w:r w:rsidR="004A382C">
        <w:rPr>
          <w:spacing w:val="-2"/>
        </w:rPr>
        <w:t>ficient</w:t>
      </w:r>
      <w:del w:id="41" w:author="Author" w:date="2016-06-14T18:00:00Z">
        <w:r w:rsidRPr="0031645E">
          <w:rPr>
            <w:spacing w:val="-2"/>
          </w:rPr>
          <w:delText>,</w:delText>
        </w:r>
        <w:r w:rsidRPr="0031645E">
          <w:rPr>
            <w:spacing w:val="6"/>
          </w:rPr>
          <w:delText xml:space="preserve"> </w:delText>
        </w:r>
        <w:r w:rsidRPr="0031645E">
          <w:delText>at</w:delText>
        </w:r>
        <w:r w:rsidRPr="0031645E">
          <w:rPr>
            <w:spacing w:val="5"/>
          </w:rPr>
          <w:delText xml:space="preserve"> </w:delText>
        </w:r>
        <w:r w:rsidRPr="0031645E">
          <w:delText>present,</w:delText>
        </w:r>
      </w:del>
      <w:r w:rsidRPr="003D74E8">
        <w:rPr>
          <w:spacing w:val="6"/>
        </w:rPr>
        <w:t xml:space="preserve"> </w:t>
      </w:r>
      <w:r w:rsidRPr="003D74E8">
        <w:t>and</w:t>
      </w:r>
      <w:r w:rsidRPr="003D74E8">
        <w:rPr>
          <w:spacing w:val="29"/>
          <w:w w:val="99"/>
        </w:rPr>
        <w:t xml:space="preserve"> </w:t>
      </w:r>
      <w:r w:rsidRPr="003D74E8">
        <w:t>imposes</w:t>
      </w:r>
      <w:r w:rsidRPr="003D74E8">
        <w:rPr>
          <w:spacing w:val="10"/>
        </w:rPr>
        <w:t xml:space="preserve"> </w:t>
      </w:r>
      <w:r w:rsidRPr="003D74E8">
        <w:t>a</w:t>
      </w:r>
      <w:r w:rsidRPr="003D74E8">
        <w:rPr>
          <w:spacing w:val="10"/>
        </w:rPr>
        <w:t xml:space="preserve"> </w:t>
      </w:r>
      <w:r w:rsidRPr="003D74E8">
        <w:rPr>
          <w:spacing w:val="-1"/>
        </w:rPr>
        <w:t>heavy</w:t>
      </w:r>
      <w:r w:rsidRPr="003D74E8">
        <w:rPr>
          <w:spacing w:val="11"/>
        </w:rPr>
        <w:t xml:space="preserve"> </w:t>
      </w:r>
      <w:r w:rsidRPr="003D74E8">
        <w:rPr>
          <w:spacing w:val="-1"/>
        </w:rPr>
        <w:t>burden</w:t>
      </w:r>
      <w:r w:rsidRPr="003D74E8">
        <w:rPr>
          <w:spacing w:val="10"/>
        </w:rPr>
        <w:t xml:space="preserve"> </w:t>
      </w:r>
      <w:r w:rsidRPr="003D74E8">
        <w:t>on</w:t>
      </w:r>
      <w:r w:rsidRPr="003D74E8">
        <w:rPr>
          <w:spacing w:val="10"/>
        </w:rPr>
        <w:t xml:space="preserve"> </w:t>
      </w:r>
      <w:r w:rsidRPr="003D74E8">
        <w:rPr>
          <w:spacing w:val="-1"/>
        </w:rPr>
        <w:t>developers.</w:t>
      </w:r>
      <w:r w:rsidRPr="003D74E8">
        <w:rPr>
          <w:spacing w:val="11"/>
        </w:rPr>
        <w:t xml:space="preserve"> </w:t>
      </w:r>
      <w:r w:rsidRPr="003D74E8">
        <w:t>mruby</w:t>
      </w:r>
      <w:r w:rsidRPr="003D74E8">
        <w:rPr>
          <w:spacing w:val="10"/>
        </w:rPr>
        <w:t xml:space="preserve"> </w:t>
      </w:r>
      <w:r w:rsidRPr="003D74E8">
        <w:t>on</w:t>
      </w:r>
      <w:r w:rsidRPr="003D74E8">
        <w:rPr>
          <w:spacing w:val="11"/>
        </w:rPr>
        <w:t xml:space="preserve"> </w:t>
      </w:r>
      <w:r w:rsidRPr="003D74E8">
        <w:t>TECS</w:t>
      </w:r>
      <w:r w:rsidRPr="003D74E8">
        <w:rPr>
          <w:spacing w:val="10"/>
        </w:rPr>
        <w:t xml:space="preserve"> </w:t>
      </w:r>
      <w:r w:rsidRPr="003D74E8">
        <w:t>only</w:t>
      </w:r>
      <w:r w:rsidRPr="003D74E8">
        <w:rPr>
          <w:spacing w:val="27"/>
          <w:w w:val="99"/>
        </w:rPr>
        <w:t xml:space="preserve"> </w:t>
      </w:r>
      <w:r w:rsidRPr="003D74E8">
        <w:t>supports</w:t>
      </w:r>
      <w:r w:rsidRPr="003D74E8">
        <w:rPr>
          <w:spacing w:val="16"/>
        </w:rPr>
        <w:t xml:space="preserve"> </w:t>
      </w:r>
      <w:r w:rsidRPr="003D74E8">
        <w:t>a</w:t>
      </w:r>
      <w:r w:rsidRPr="003D74E8">
        <w:rPr>
          <w:spacing w:val="17"/>
        </w:rPr>
        <w:t xml:space="preserve"> </w:t>
      </w:r>
      <w:r w:rsidRPr="003D74E8">
        <w:rPr>
          <w:spacing w:val="-1"/>
        </w:rPr>
        <w:t>storage/ROM</w:t>
      </w:r>
      <w:r w:rsidRPr="003D74E8">
        <w:rPr>
          <w:spacing w:val="16"/>
        </w:rPr>
        <w:t xml:space="preserve"> </w:t>
      </w:r>
      <w:r w:rsidRPr="003D74E8">
        <w:rPr>
          <w:spacing w:val="-1"/>
        </w:rPr>
        <w:t>device</w:t>
      </w:r>
      <w:r w:rsidRPr="003D74E8">
        <w:rPr>
          <w:spacing w:val="17"/>
        </w:rPr>
        <w:t xml:space="preserve"> </w:t>
      </w:r>
      <w:r w:rsidRPr="003D74E8">
        <w:t>for</w:t>
      </w:r>
      <w:r w:rsidRPr="003D74E8">
        <w:rPr>
          <w:spacing w:val="17"/>
        </w:rPr>
        <w:t xml:space="preserve"> </w:t>
      </w:r>
      <w:r w:rsidRPr="003D74E8">
        <w:t>loading</w:t>
      </w:r>
      <w:r w:rsidRPr="003D74E8">
        <w:rPr>
          <w:spacing w:val="17"/>
        </w:rPr>
        <w:t xml:space="preserve"> </w:t>
      </w:r>
      <w:r w:rsidRPr="003D74E8">
        <w:t>mruby</w:t>
      </w:r>
      <w:r w:rsidRPr="003D74E8">
        <w:rPr>
          <w:spacing w:val="17"/>
        </w:rPr>
        <w:t xml:space="preserve"> </w:t>
      </w:r>
      <w:r w:rsidRPr="003D74E8">
        <w:t>programs.</w:t>
      </w:r>
      <w:r w:rsidRPr="003D74E8">
        <w:rPr>
          <w:spacing w:val="24"/>
          <w:w w:val="99"/>
        </w:rPr>
        <w:t xml:space="preserve"> </w:t>
      </w:r>
      <w:r w:rsidRPr="003D74E8">
        <w:rPr>
          <w:spacing w:val="-1"/>
        </w:rPr>
        <w:t>Consequently,</w:t>
      </w:r>
      <w:r w:rsidRPr="003D74E8">
        <w:rPr>
          <w:spacing w:val="31"/>
        </w:rPr>
        <w:t xml:space="preserve"> </w:t>
      </w:r>
      <w:r w:rsidRPr="003D74E8">
        <w:t>if</w:t>
      </w:r>
      <w:r w:rsidRPr="003D74E8">
        <w:rPr>
          <w:spacing w:val="32"/>
        </w:rPr>
        <w:t xml:space="preserve"> </w:t>
      </w:r>
      <w:r w:rsidRPr="003D74E8">
        <w:t>mruby</w:t>
      </w:r>
      <w:r w:rsidRPr="003D74E8">
        <w:rPr>
          <w:spacing w:val="32"/>
        </w:rPr>
        <w:t xml:space="preserve"> </w:t>
      </w:r>
      <w:r w:rsidRPr="003D74E8">
        <w:t>programs</w:t>
      </w:r>
      <w:r w:rsidRPr="003D74E8">
        <w:rPr>
          <w:spacing w:val="32"/>
        </w:rPr>
        <w:t xml:space="preserve"> </w:t>
      </w:r>
      <w:r w:rsidRPr="003D74E8">
        <w:t>are</w:t>
      </w:r>
      <w:r w:rsidRPr="003D74E8">
        <w:rPr>
          <w:spacing w:val="32"/>
        </w:rPr>
        <w:t xml:space="preserve"> </w:t>
      </w:r>
      <w:r w:rsidRPr="003D74E8">
        <w:t>modified,</w:t>
      </w:r>
      <w:r w:rsidRPr="003D74E8">
        <w:rPr>
          <w:spacing w:val="32"/>
        </w:rPr>
        <w:t xml:space="preserve"> </w:t>
      </w:r>
      <w:r>
        <w:t>an</w:t>
      </w:r>
      <w:r>
        <w:rPr>
          <w:spacing w:val="31"/>
        </w:rPr>
        <w:t xml:space="preserve"> </w:t>
      </w:r>
      <w:r>
        <w:t>SD</w:t>
      </w:r>
      <w:r w:rsidRPr="003D74E8">
        <w:rPr>
          <w:spacing w:val="32"/>
        </w:rPr>
        <w:t xml:space="preserve"> </w:t>
      </w:r>
      <w:r w:rsidRPr="003D74E8">
        <w:t>card</w:t>
      </w:r>
      <w:r w:rsidRPr="003D74E8">
        <w:rPr>
          <w:spacing w:val="20"/>
          <w:w w:val="99"/>
        </w:rPr>
        <w:t xml:space="preserve"> </w:t>
      </w:r>
      <w:r w:rsidRPr="003D74E8">
        <w:t>must</w:t>
      </w:r>
      <w:r w:rsidRPr="003D74E8">
        <w:rPr>
          <w:spacing w:val="35"/>
        </w:rPr>
        <w:t xml:space="preserve"> </w:t>
      </w:r>
      <w:r w:rsidRPr="003D74E8">
        <w:t>be</w:t>
      </w:r>
      <w:r w:rsidRPr="003D74E8">
        <w:rPr>
          <w:spacing w:val="36"/>
        </w:rPr>
        <w:t xml:space="preserve"> </w:t>
      </w:r>
      <w:r w:rsidRPr="003D74E8">
        <w:t>inserted</w:t>
      </w:r>
      <w:r w:rsidRPr="003D74E8">
        <w:rPr>
          <w:spacing w:val="35"/>
        </w:rPr>
        <w:t xml:space="preserve"> </w:t>
      </w:r>
      <w:r w:rsidRPr="003D74E8">
        <w:t>and</w:t>
      </w:r>
      <w:r w:rsidRPr="003D74E8">
        <w:rPr>
          <w:spacing w:val="36"/>
        </w:rPr>
        <w:t xml:space="preserve"> </w:t>
      </w:r>
      <w:r w:rsidRPr="003D74E8">
        <w:rPr>
          <w:spacing w:val="-1"/>
        </w:rPr>
        <w:t>removed</w:t>
      </w:r>
      <w:r w:rsidRPr="003D74E8">
        <w:rPr>
          <w:spacing w:val="36"/>
        </w:rPr>
        <w:t xml:space="preserve"> </w:t>
      </w:r>
      <w:r w:rsidRPr="003D74E8">
        <w:t>repeatedly</w:t>
      </w:r>
      <w:r w:rsidRPr="003D74E8">
        <w:rPr>
          <w:spacing w:val="36"/>
        </w:rPr>
        <w:t xml:space="preserve"> </w:t>
      </w:r>
      <w:r w:rsidRPr="003D74E8">
        <w:t>or</w:t>
      </w:r>
      <w:r w:rsidRPr="003D74E8">
        <w:rPr>
          <w:spacing w:val="36"/>
        </w:rPr>
        <w:t xml:space="preserve"> </w:t>
      </w:r>
      <w:ins w:id="42" w:author="Author" w:date="2016-06-14T18:00:00Z">
        <w:r w:rsidR="004A382C" w:rsidRPr="004A382C">
          <w:rPr>
            <w:spacing w:val="-3"/>
          </w:rPr>
          <w:t>the</w:t>
        </w:r>
        <w:r w:rsidR="004A382C">
          <w:rPr>
            <w:spacing w:val="36"/>
          </w:rPr>
          <w:t xml:space="preserve"> </w:t>
        </w:r>
      </w:ins>
      <w:r w:rsidRPr="003D74E8">
        <w:rPr>
          <w:spacing w:val="-3"/>
        </w:rPr>
        <w:t>ROM</w:t>
      </w:r>
      <w:r w:rsidRPr="003D74E8">
        <w:rPr>
          <w:spacing w:val="35"/>
        </w:rPr>
        <w:t xml:space="preserve"> </w:t>
      </w:r>
      <w:r w:rsidRPr="003D74E8">
        <w:t>must</w:t>
      </w:r>
      <w:r w:rsidRPr="003D74E8">
        <w:rPr>
          <w:spacing w:val="36"/>
        </w:rPr>
        <w:t xml:space="preserve"> </w:t>
      </w:r>
      <w:r w:rsidRPr="003D74E8">
        <w:t>be</w:t>
      </w:r>
      <w:r w:rsidRPr="003D74E8">
        <w:rPr>
          <w:spacing w:val="23"/>
          <w:w w:val="99"/>
        </w:rPr>
        <w:t xml:space="preserve"> </w:t>
      </w:r>
      <w:r w:rsidRPr="003D74E8">
        <w:rPr>
          <w:spacing w:val="-1"/>
        </w:rPr>
        <w:t>rewritten;</w:t>
      </w:r>
      <w:r w:rsidRPr="003D74E8">
        <w:rPr>
          <w:spacing w:val="30"/>
        </w:rPr>
        <w:t xml:space="preserve"> </w:t>
      </w:r>
      <w:r w:rsidRPr="003D74E8">
        <w:rPr>
          <w:spacing w:val="-2"/>
        </w:rPr>
        <w:t>moreover,</w:t>
      </w:r>
      <w:r w:rsidRPr="003D74E8">
        <w:rPr>
          <w:spacing w:val="30"/>
        </w:rPr>
        <w:t xml:space="preserve"> </w:t>
      </w:r>
      <w:r w:rsidRPr="003D74E8">
        <w:rPr>
          <w:spacing w:val="-1"/>
        </w:rPr>
        <w:t>developers</w:t>
      </w:r>
      <w:r w:rsidRPr="003D74E8">
        <w:rPr>
          <w:spacing w:val="31"/>
        </w:rPr>
        <w:t xml:space="preserve"> </w:t>
      </w:r>
      <w:r w:rsidRPr="003D74E8">
        <w:t>need</w:t>
      </w:r>
      <w:r w:rsidRPr="003D74E8">
        <w:rPr>
          <w:spacing w:val="30"/>
        </w:rPr>
        <w:t xml:space="preserve"> </w:t>
      </w:r>
      <w:r w:rsidRPr="003D74E8">
        <w:t>to</w:t>
      </w:r>
      <w:r w:rsidRPr="003D74E8">
        <w:rPr>
          <w:spacing w:val="30"/>
        </w:rPr>
        <w:t xml:space="preserve"> </w:t>
      </w:r>
      <w:r w:rsidRPr="003D74E8">
        <w:t>restart</w:t>
      </w:r>
      <w:r w:rsidRPr="003D74E8">
        <w:rPr>
          <w:spacing w:val="30"/>
        </w:rPr>
        <w:t xml:space="preserve"> </w:t>
      </w:r>
      <w:del w:id="43" w:author="Author" w:date="2016-06-14T18:00:00Z">
        <w:r>
          <w:delText>an</w:delText>
        </w:r>
      </w:del>
      <w:r>
        <w:rPr>
          <w:spacing w:val="31"/>
        </w:rPr>
        <w:t xml:space="preserve"> </w:t>
      </w:r>
      <w:r>
        <w:rPr>
          <w:spacing w:val="-5"/>
        </w:rPr>
        <w:t>RTOS</w:t>
      </w:r>
      <w:r w:rsidRPr="003D74E8">
        <w:rPr>
          <w:spacing w:val="30"/>
        </w:rPr>
        <w:t xml:space="preserve"> </w:t>
      </w:r>
      <w:r w:rsidRPr="003D74E8">
        <w:t>on</w:t>
      </w:r>
      <w:r w:rsidRPr="003D74E8">
        <w:rPr>
          <w:spacing w:val="23"/>
          <w:w w:val="99"/>
        </w:rPr>
        <w:t xml:space="preserve"> </w:t>
      </w:r>
      <w:r w:rsidRPr="003D74E8">
        <w:t>the</w:t>
      </w:r>
      <w:r w:rsidRPr="003D74E8">
        <w:rPr>
          <w:spacing w:val="18"/>
        </w:rPr>
        <w:t xml:space="preserve"> </w:t>
      </w:r>
      <w:r w:rsidRPr="003D74E8">
        <w:rPr>
          <w:spacing w:val="-1"/>
        </w:rPr>
        <w:t>target</w:t>
      </w:r>
      <w:r w:rsidRPr="003D74E8">
        <w:rPr>
          <w:spacing w:val="18"/>
        </w:rPr>
        <w:t xml:space="preserve"> </w:t>
      </w:r>
      <w:r w:rsidRPr="003D74E8">
        <w:rPr>
          <w:spacing w:val="-1"/>
        </w:rPr>
        <w:t>device.</w:t>
      </w:r>
      <w:r w:rsidRPr="003D74E8">
        <w:rPr>
          <w:spacing w:val="18"/>
        </w:rPr>
        <w:t xml:space="preserve"> </w:t>
      </w:r>
      <w:r w:rsidRPr="003D74E8">
        <w:t>In</w:t>
      </w:r>
      <w:r w:rsidRPr="003D74E8">
        <w:rPr>
          <w:spacing w:val="18"/>
        </w:rPr>
        <w:t xml:space="preserve"> </w:t>
      </w:r>
      <w:r w:rsidRPr="003D74E8">
        <w:t>addition, although</w:t>
      </w:r>
      <w:r w:rsidRPr="003D74E8">
        <w:rPr>
          <w:spacing w:val="18"/>
        </w:rPr>
        <w:t xml:space="preserve"> </w:t>
      </w:r>
      <w:r w:rsidRPr="003D74E8">
        <w:t>mruby on TECS</w:t>
      </w:r>
      <w:r w:rsidR="00F97820" w:rsidRPr="003D74E8">
        <w:t xml:space="preserve"> </w:t>
      </w:r>
      <w:r w:rsidRPr="003D74E8">
        <w:t>can</w:t>
      </w:r>
      <w:r w:rsidRPr="003D74E8">
        <w:rPr>
          <w:spacing w:val="25"/>
        </w:rPr>
        <w:t xml:space="preserve"> </w:t>
      </w:r>
      <w:r w:rsidRPr="003D74E8">
        <w:t>support</w:t>
      </w:r>
      <w:r w:rsidRPr="003D74E8">
        <w:rPr>
          <w:spacing w:val="25"/>
        </w:rPr>
        <w:t xml:space="preserve"> </w:t>
      </w:r>
      <w:r w:rsidRPr="003D74E8">
        <w:t>multi-</w:t>
      </w:r>
      <w:r>
        <w:t>VM,</w:t>
      </w:r>
      <w:r w:rsidRPr="003D74E8">
        <w:rPr>
          <w:spacing w:val="25"/>
        </w:rPr>
        <w:t xml:space="preserve"> </w:t>
      </w:r>
      <w:r w:rsidRPr="003D74E8">
        <w:rPr>
          <w:spacing w:val="-1"/>
        </w:rPr>
        <w:t>executing</w:t>
      </w:r>
      <w:r w:rsidRPr="003D74E8">
        <w:rPr>
          <w:spacing w:val="25"/>
        </w:rPr>
        <w:t xml:space="preserve"> </w:t>
      </w:r>
      <w:r w:rsidRPr="003D74E8">
        <w:t>multiple</w:t>
      </w:r>
      <w:r w:rsidRPr="003D74E8">
        <w:rPr>
          <w:spacing w:val="25"/>
        </w:rPr>
        <w:t xml:space="preserve"> </w:t>
      </w:r>
      <w:r w:rsidRPr="003D74E8">
        <w:t>tasks</w:t>
      </w:r>
      <w:r w:rsidRPr="003D74E8">
        <w:rPr>
          <w:spacing w:val="25"/>
        </w:rPr>
        <w:t xml:space="preserve"> </w:t>
      </w:r>
      <w:r w:rsidRPr="003D74E8">
        <w:t>requires</w:t>
      </w:r>
      <w:r w:rsidRPr="003D74E8">
        <w:rPr>
          <w:spacing w:val="25"/>
        </w:rPr>
        <w:t xml:space="preserve"> </w:t>
      </w:r>
      <w:r w:rsidRPr="003D74E8">
        <w:t>the</w:t>
      </w:r>
      <w:r w:rsidRPr="003D74E8">
        <w:rPr>
          <w:spacing w:val="24"/>
          <w:w w:val="99"/>
        </w:rPr>
        <w:t xml:space="preserve"> </w:t>
      </w:r>
      <w:r w:rsidRPr="003D74E8">
        <w:rPr>
          <w:spacing w:val="-1"/>
        </w:rPr>
        <w:t>developers</w:t>
      </w:r>
      <w:r w:rsidRPr="003D74E8">
        <w:rPr>
          <w:spacing w:val="13"/>
        </w:rPr>
        <w:t xml:space="preserve"> </w:t>
      </w:r>
      <w:r w:rsidRPr="003D74E8">
        <w:t>to</w:t>
      </w:r>
      <w:r w:rsidRPr="003D74E8">
        <w:rPr>
          <w:spacing w:val="14"/>
        </w:rPr>
        <w:t xml:space="preserve"> </w:t>
      </w:r>
      <w:r w:rsidRPr="003D74E8">
        <w:t>call</w:t>
      </w:r>
      <w:r w:rsidRPr="003D74E8">
        <w:rPr>
          <w:spacing w:val="14"/>
        </w:rPr>
        <w:t xml:space="preserve"> </w:t>
      </w:r>
      <w:r w:rsidRPr="003D74E8">
        <w:t>the</w:t>
      </w:r>
      <w:r w:rsidRPr="003D74E8">
        <w:rPr>
          <w:spacing w:val="14"/>
        </w:rPr>
        <w:t xml:space="preserve"> </w:t>
      </w:r>
      <w:r w:rsidRPr="003D74E8">
        <w:t>OS</w:t>
      </w:r>
      <w:r w:rsidRPr="003D74E8">
        <w:rPr>
          <w:spacing w:val="14"/>
        </w:rPr>
        <w:t xml:space="preserve"> </w:t>
      </w:r>
      <w:r w:rsidRPr="003D74E8">
        <w:t>function.</w:t>
      </w:r>
    </w:p>
    <w:p w14:paraId="0FF62AAE" w14:textId="25DC80EB" w:rsidR="00946AA2" w:rsidRPr="003D74E8" w:rsidRDefault="00E56278" w:rsidP="003D74E8">
      <w:pPr>
        <w:pStyle w:val="a3"/>
        <w:spacing w:before="39" w:line="249" w:lineRule="auto"/>
        <w:ind w:right="117"/>
        <w:jc w:val="both"/>
      </w:pPr>
      <w:r w:rsidRPr="003D74E8">
        <w:t>This</w:t>
      </w:r>
      <w:r w:rsidRPr="003D74E8">
        <w:rPr>
          <w:spacing w:val="27"/>
        </w:rPr>
        <w:t xml:space="preserve"> </w:t>
      </w:r>
      <w:r w:rsidRPr="003D74E8">
        <w:t>paper</w:t>
      </w:r>
      <w:r w:rsidRPr="003D74E8">
        <w:rPr>
          <w:spacing w:val="27"/>
        </w:rPr>
        <w:t xml:space="preserve"> </w:t>
      </w:r>
      <w:r w:rsidRPr="003D74E8">
        <w:t>proposes</w:t>
      </w:r>
      <w:r w:rsidRPr="003D74E8">
        <w:rPr>
          <w:spacing w:val="27"/>
        </w:rPr>
        <w:t xml:space="preserve"> </w:t>
      </w:r>
      <w:r w:rsidRPr="003D74E8">
        <w:t>an</w:t>
      </w:r>
      <w:r w:rsidRPr="003D74E8">
        <w:rPr>
          <w:spacing w:val="27"/>
        </w:rPr>
        <w:t xml:space="preserve"> </w:t>
      </w:r>
      <w:r w:rsidRPr="003D74E8">
        <w:rPr>
          <w:spacing w:val="-1"/>
        </w:rPr>
        <w:t>extended</w:t>
      </w:r>
      <w:r w:rsidRPr="003D74E8">
        <w:rPr>
          <w:spacing w:val="27"/>
        </w:rPr>
        <w:t xml:space="preserve"> </w:t>
      </w:r>
      <w:r w:rsidRPr="003D74E8">
        <w:rPr>
          <w:spacing w:val="-1"/>
        </w:rPr>
        <w:t>framework</w:t>
      </w:r>
      <w:r w:rsidRPr="003D74E8">
        <w:rPr>
          <w:spacing w:val="27"/>
        </w:rPr>
        <w:t xml:space="preserve"> </w:t>
      </w:r>
      <w:r w:rsidRPr="003D74E8">
        <w:t>of</w:t>
      </w:r>
      <w:r w:rsidRPr="003D74E8">
        <w:rPr>
          <w:spacing w:val="27"/>
        </w:rPr>
        <w:t xml:space="preserve"> </w:t>
      </w:r>
      <w:r w:rsidRPr="003D74E8">
        <w:t>mruby</w:t>
      </w:r>
      <w:r w:rsidRPr="003D74E8">
        <w:rPr>
          <w:spacing w:val="27"/>
        </w:rPr>
        <w:t xml:space="preserve"> </w:t>
      </w:r>
      <w:r w:rsidRPr="003D74E8">
        <w:t>on</w:t>
      </w:r>
      <w:r w:rsidRPr="003D74E8">
        <w:rPr>
          <w:spacing w:val="27"/>
          <w:w w:val="99"/>
        </w:rPr>
        <w:t xml:space="preserve"> </w:t>
      </w:r>
      <w:r w:rsidRPr="003D74E8">
        <w:t>TECS</w:t>
      </w:r>
      <w:r w:rsidRPr="003D74E8">
        <w:rPr>
          <w:spacing w:val="16"/>
        </w:rPr>
        <w:t xml:space="preserve"> </w:t>
      </w:r>
      <w:r w:rsidRPr="003D74E8">
        <w:t>that</w:t>
      </w:r>
      <w:r w:rsidRPr="003D74E8">
        <w:rPr>
          <w:spacing w:val="17"/>
        </w:rPr>
        <w:t xml:space="preserve"> </w:t>
      </w:r>
      <w:r w:rsidRPr="003D74E8">
        <w:t>comprises</w:t>
      </w:r>
      <w:r w:rsidRPr="003D74E8">
        <w:rPr>
          <w:spacing w:val="17"/>
        </w:rPr>
        <w:t xml:space="preserve"> </w:t>
      </w:r>
      <w:r w:rsidRPr="003D74E8">
        <w:t>a</w:t>
      </w:r>
      <w:r w:rsidRPr="003D74E8">
        <w:rPr>
          <w:spacing w:val="17"/>
        </w:rPr>
        <w:t xml:space="preserve"> </w:t>
      </w:r>
      <w:r w:rsidRPr="003D74E8">
        <w:t>Bluetooth</w:t>
      </w:r>
      <w:r w:rsidRPr="003D74E8">
        <w:rPr>
          <w:spacing w:val="16"/>
        </w:rPr>
        <w:t xml:space="preserve"> </w:t>
      </w:r>
      <w:r w:rsidRPr="003D74E8">
        <w:t>loader</w:t>
      </w:r>
      <w:r w:rsidRPr="003D74E8">
        <w:rPr>
          <w:spacing w:val="17"/>
        </w:rPr>
        <w:t xml:space="preserve"> </w:t>
      </w:r>
      <w:r w:rsidRPr="003D74E8">
        <w:t>for</w:t>
      </w:r>
      <w:r w:rsidRPr="003D74E8">
        <w:rPr>
          <w:spacing w:val="17"/>
        </w:rPr>
        <w:t xml:space="preserve"> </w:t>
      </w:r>
      <w:r w:rsidRPr="003D74E8">
        <w:t>mruby</w:t>
      </w:r>
      <w:r w:rsidRPr="003D74E8">
        <w:rPr>
          <w:spacing w:val="17"/>
        </w:rPr>
        <w:t xml:space="preserve"> </w:t>
      </w:r>
      <w:r w:rsidRPr="003D74E8">
        <w:t>bytecode</w:t>
      </w:r>
      <w:r w:rsidRPr="003D74E8">
        <w:rPr>
          <w:w w:val="99"/>
        </w:rPr>
        <w:t xml:space="preserve"> </w:t>
      </w:r>
      <w:r w:rsidRPr="003D74E8">
        <w:t>and</w:t>
      </w:r>
      <w:r w:rsidRPr="003D74E8">
        <w:rPr>
          <w:spacing w:val="3"/>
        </w:rPr>
        <w:t xml:space="preserve"> </w:t>
      </w:r>
      <w:r w:rsidRPr="003D74E8">
        <w:t>a</w:t>
      </w:r>
      <w:r w:rsidRPr="003D74E8">
        <w:rPr>
          <w:spacing w:val="4"/>
        </w:rPr>
        <w:t xml:space="preserve"> </w:t>
      </w:r>
      <w:r w:rsidRPr="003D74E8">
        <w:t>RiteVM</w:t>
      </w:r>
      <w:r w:rsidRPr="003D74E8">
        <w:rPr>
          <w:spacing w:val="4"/>
        </w:rPr>
        <w:t xml:space="preserve"> </w:t>
      </w:r>
      <w:r w:rsidRPr="003D74E8">
        <w:t>scheduler</w:t>
      </w:r>
      <w:r w:rsidRPr="003D74E8">
        <w:rPr>
          <w:spacing w:val="3"/>
        </w:rPr>
        <w:t xml:space="preserve"> </w:t>
      </w:r>
      <w:r w:rsidRPr="003D74E8">
        <w:t>for</w:t>
      </w:r>
      <w:r w:rsidRPr="003D74E8">
        <w:rPr>
          <w:spacing w:val="4"/>
        </w:rPr>
        <w:t xml:space="preserve"> </w:t>
      </w:r>
      <w:r w:rsidRPr="003D74E8">
        <w:rPr>
          <w:spacing w:val="-1"/>
        </w:rPr>
        <w:t>fairly</w:t>
      </w:r>
      <w:r w:rsidRPr="003D74E8">
        <w:rPr>
          <w:spacing w:val="4"/>
        </w:rPr>
        <w:t xml:space="preserve"> </w:t>
      </w:r>
      <w:r w:rsidRPr="003D74E8">
        <w:rPr>
          <w:spacing w:val="-1"/>
        </w:rPr>
        <w:t>executing</w:t>
      </w:r>
      <w:r w:rsidRPr="003D74E8">
        <w:rPr>
          <w:spacing w:val="4"/>
        </w:rPr>
        <w:t xml:space="preserve"> </w:t>
      </w:r>
      <w:r w:rsidRPr="003D74E8">
        <w:t>mruby</w:t>
      </w:r>
      <w:r w:rsidRPr="003D74E8">
        <w:rPr>
          <w:spacing w:val="3"/>
        </w:rPr>
        <w:t xml:space="preserve"> </w:t>
      </w:r>
      <w:r w:rsidRPr="003D74E8">
        <w:t>programs.</w:t>
      </w:r>
      <w:r w:rsidRPr="003D74E8">
        <w:rPr>
          <w:spacing w:val="28"/>
          <w:w w:val="99"/>
        </w:rPr>
        <w:t xml:space="preserve"> </w:t>
      </w:r>
      <w:r>
        <w:t>In</w:t>
      </w:r>
      <w:r w:rsidRPr="003D74E8">
        <w:rPr>
          <w:spacing w:val="4"/>
        </w:rPr>
        <w:t xml:space="preserve"> </w:t>
      </w:r>
      <w:r w:rsidRPr="003D74E8">
        <w:t>the</w:t>
      </w:r>
      <w:r w:rsidRPr="003D74E8">
        <w:rPr>
          <w:spacing w:val="5"/>
        </w:rPr>
        <w:t xml:space="preserve"> </w:t>
      </w:r>
      <w:r w:rsidRPr="003D74E8">
        <w:t>proposed</w:t>
      </w:r>
      <w:r w:rsidRPr="003D74E8">
        <w:rPr>
          <w:spacing w:val="5"/>
        </w:rPr>
        <w:t xml:space="preserve"> </w:t>
      </w:r>
      <w:r w:rsidRPr="003D74E8">
        <w:rPr>
          <w:spacing w:val="-1"/>
        </w:rPr>
        <w:t>framework,</w:t>
      </w:r>
      <w:r w:rsidRPr="003D74E8">
        <w:rPr>
          <w:spacing w:val="4"/>
        </w:rPr>
        <w:t xml:space="preserve"> </w:t>
      </w:r>
      <w:r w:rsidRPr="003D74E8">
        <w:rPr>
          <w:spacing w:val="-1"/>
        </w:rPr>
        <w:t>developers</w:t>
      </w:r>
      <w:r w:rsidRPr="003D74E8">
        <w:rPr>
          <w:spacing w:val="4"/>
        </w:rPr>
        <w:t xml:space="preserve"> </w:t>
      </w:r>
      <w:r w:rsidRPr="003D74E8">
        <w:t>need</w:t>
      </w:r>
      <w:r w:rsidRPr="003D74E8">
        <w:rPr>
          <w:spacing w:val="5"/>
        </w:rPr>
        <w:t xml:space="preserve"> </w:t>
      </w:r>
      <w:r w:rsidRPr="003D74E8">
        <w:t>to</w:t>
      </w:r>
      <w:r w:rsidRPr="003D74E8">
        <w:rPr>
          <w:spacing w:val="4"/>
        </w:rPr>
        <w:t xml:space="preserve"> </w:t>
      </w:r>
      <w:r w:rsidRPr="003D74E8">
        <w:t>implement</w:t>
      </w:r>
      <w:r w:rsidRPr="003D74E8">
        <w:rPr>
          <w:spacing w:val="5"/>
        </w:rPr>
        <w:t xml:space="preserve"> </w:t>
      </w:r>
      <w:r w:rsidRPr="003D74E8">
        <w:t>the</w:t>
      </w:r>
      <w:r w:rsidRPr="003D74E8">
        <w:rPr>
          <w:spacing w:val="25"/>
          <w:w w:val="99"/>
        </w:rPr>
        <w:t xml:space="preserve"> </w:t>
      </w:r>
      <w:r w:rsidRPr="003D74E8">
        <w:t>platform</w:t>
      </w:r>
      <w:r w:rsidRPr="003D74E8">
        <w:rPr>
          <w:spacing w:val="20"/>
        </w:rPr>
        <w:t xml:space="preserve"> </w:t>
      </w:r>
      <w:r w:rsidRPr="003D74E8">
        <w:t>on</w:t>
      </w:r>
      <w:r w:rsidRPr="003D74E8">
        <w:rPr>
          <w:spacing w:val="21"/>
        </w:rPr>
        <w:t xml:space="preserve"> </w:t>
      </w:r>
      <w:r w:rsidRPr="003D74E8">
        <w:t>a</w:t>
      </w:r>
      <w:r w:rsidRPr="003D74E8">
        <w:rPr>
          <w:spacing w:val="21"/>
        </w:rPr>
        <w:t xml:space="preserve"> </w:t>
      </w:r>
      <w:r w:rsidRPr="003D74E8">
        <w:t>storage</w:t>
      </w:r>
      <w:r w:rsidRPr="003D74E8">
        <w:rPr>
          <w:spacing w:val="21"/>
        </w:rPr>
        <w:t xml:space="preserve"> </w:t>
      </w:r>
      <w:r w:rsidRPr="003D74E8">
        <w:rPr>
          <w:spacing w:val="-1"/>
        </w:rPr>
        <w:t>device</w:t>
      </w:r>
      <w:r w:rsidRPr="003D74E8">
        <w:rPr>
          <w:spacing w:val="21"/>
        </w:rPr>
        <w:t xml:space="preserve"> </w:t>
      </w:r>
      <w:r w:rsidRPr="003D74E8">
        <w:t>only</w:t>
      </w:r>
      <w:r w:rsidRPr="003D74E8">
        <w:rPr>
          <w:spacing w:val="21"/>
        </w:rPr>
        <w:t xml:space="preserve"> </w:t>
      </w:r>
      <w:r w:rsidRPr="003D74E8">
        <w:t>once</w:t>
      </w:r>
      <w:r w:rsidRPr="003D74E8">
        <w:rPr>
          <w:spacing w:val="21"/>
        </w:rPr>
        <w:t xml:space="preserve"> </w:t>
      </w:r>
      <w:r w:rsidRPr="003D74E8">
        <w:t>at</w:t>
      </w:r>
      <w:r w:rsidRPr="003D74E8">
        <w:rPr>
          <w:spacing w:val="21"/>
        </w:rPr>
        <w:t xml:space="preserve"> </w:t>
      </w:r>
      <w:r w:rsidRPr="003D74E8">
        <w:t>the</w:t>
      </w:r>
      <w:r w:rsidRPr="003D74E8">
        <w:rPr>
          <w:spacing w:val="21"/>
        </w:rPr>
        <w:t xml:space="preserve"> </w:t>
      </w:r>
      <w:r w:rsidRPr="003D74E8">
        <w:rPr>
          <w:spacing w:val="-1"/>
        </w:rPr>
        <w:t>beginning</w:t>
      </w:r>
      <w:r w:rsidRPr="003D74E8">
        <w:rPr>
          <w:spacing w:val="21"/>
        </w:rPr>
        <w:t xml:space="preserve"> </w:t>
      </w:r>
      <w:r w:rsidRPr="003D74E8">
        <w:t>and</w:t>
      </w:r>
      <w:r w:rsidRPr="003D74E8">
        <w:rPr>
          <w:spacing w:val="27"/>
          <w:w w:val="99"/>
        </w:rPr>
        <w:t xml:space="preserve"> </w:t>
      </w:r>
      <w:r w:rsidRPr="003D74E8">
        <w:t>can</w:t>
      </w:r>
      <w:r w:rsidRPr="003D74E8">
        <w:rPr>
          <w:spacing w:val="47"/>
        </w:rPr>
        <w:t xml:space="preserve"> </w:t>
      </w:r>
      <w:r w:rsidRPr="003D74E8">
        <w:t>transfer</w:t>
      </w:r>
      <w:r w:rsidRPr="003D74E8">
        <w:rPr>
          <w:spacing w:val="48"/>
        </w:rPr>
        <w:t xml:space="preserve"> </w:t>
      </w:r>
      <w:r w:rsidRPr="003D74E8">
        <w:t>mruby</w:t>
      </w:r>
      <w:r w:rsidRPr="003D74E8">
        <w:rPr>
          <w:spacing w:val="48"/>
        </w:rPr>
        <w:t xml:space="preserve"> </w:t>
      </w:r>
      <w:r>
        <w:t>application</w:t>
      </w:r>
      <w:r w:rsidRPr="003D74E8">
        <w:rPr>
          <w:spacing w:val="49"/>
        </w:rPr>
        <w:t xml:space="preserve"> </w:t>
      </w:r>
      <w:r w:rsidRPr="003D74E8">
        <w:t>programs</w:t>
      </w:r>
      <w:r w:rsidRPr="003D74E8">
        <w:rPr>
          <w:spacing w:val="47"/>
        </w:rPr>
        <w:t xml:space="preserve"> </w:t>
      </w:r>
      <w:r w:rsidRPr="003D74E8">
        <w:t>from</w:t>
      </w:r>
      <w:r w:rsidRPr="003D74E8">
        <w:rPr>
          <w:spacing w:val="49"/>
        </w:rPr>
        <w:t xml:space="preserve"> </w:t>
      </w:r>
      <w:r w:rsidRPr="003D74E8">
        <w:t>a</w:t>
      </w:r>
      <w:r w:rsidRPr="003D74E8">
        <w:rPr>
          <w:spacing w:val="48"/>
        </w:rPr>
        <w:t xml:space="preserve"> </w:t>
      </w:r>
      <w:r w:rsidRPr="003D74E8">
        <w:t>host</w:t>
      </w:r>
      <w:r w:rsidRPr="003D74E8">
        <w:rPr>
          <w:spacing w:val="48"/>
        </w:rPr>
        <w:t xml:space="preserve"> </w:t>
      </w:r>
      <w:r w:rsidRPr="003D74E8">
        <w:t>to</w:t>
      </w:r>
      <w:r w:rsidRPr="003D74E8">
        <w:rPr>
          <w:spacing w:val="48"/>
        </w:rPr>
        <w:t xml:space="preserve"> </w:t>
      </w:r>
      <w:r w:rsidRPr="003D74E8">
        <w:t>a</w:t>
      </w:r>
      <w:r w:rsidRPr="003D74E8">
        <w:rPr>
          <w:w w:val="99"/>
        </w:rPr>
        <w:t xml:space="preserve"> </w:t>
      </w:r>
      <w:r w:rsidRPr="003D74E8">
        <w:rPr>
          <w:spacing w:val="-1"/>
        </w:rPr>
        <w:t>target</w:t>
      </w:r>
      <w:r w:rsidRPr="003D74E8">
        <w:rPr>
          <w:spacing w:val="22"/>
        </w:rPr>
        <w:t xml:space="preserve"> </w:t>
      </w:r>
      <w:r w:rsidRPr="003D74E8">
        <w:rPr>
          <w:spacing w:val="-1"/>
        </w:rPr>
        <w:t>device</w:t>
      </w:r>
      <w:r w:rsidRPr="003D74E8">
        <w:rPr>
          <w:spacing w:val="22"/>
        </w:rPr>
        <w:t xml:space="preserve"> </w:t>
      </w:r>
      <w:r>
        <w:t>via</w:t>
      </w:r>
      <w:r>
        <w:rPr>
          <w:spacing w:val="22"/>
        </w:rPr>
        <w:t xml:space="preserve"> </w:t>
      </w:r>
      <w:r>
        <w:t>Bluetooth.</w:t>
      </w:r>
      <w:r w:rsidRPr="003D74E8">
        <w:rPr>
          <w:spacing w:val="22"/>
        </w:rPr>
        <w:t xml:space="preserve"> </w:t>
      </w:r>
      <w:r w:rsidRPr="003D74E8">
        <w:t>The</w:t>
      </w:r>
      <w:r w:rsidRPr="003D74E8">
        <w:rPr>
          <w:spacing w:val="23"/>
        </w:rPr>
        <w:t xml:space="preserve"> </w:t>
      </w:r>
      <w:r w:rsidRPr="003D74E8">
        <w:t>RiteVM</w:t>
      </w:r>
      <w:r w:rsidRPr="003D74E8">
        <w:rPr>
          <w:spacing w:val="22"/>
        </w:rPr>
        <w:t xml:space="preserve"> </w:t>
      </w:r>
      <w:r w:rsidRPr="003D74E8">
        <w:t>scheduler</w:t>
      </w:r>
      <w:r w:rsidRPr="003D74E8">
        <w:rPr>
          <w:spacing w:val="23"/>
        </w:rPr>
        <w:t xml:space="preserve"> </w:t>
      </w:r>
      <w:r w:rsidRPr="003D74E8">
        <w:t>manages</w:t>
      </w:r>
      <w:r w:rsidRPr="003D74E8">
        <w:rPr>
          <w:spacing w:val="23"/>
          <w:w w:val="99"/>
        </w:rPr>
        <w:t xml:space="preserve"> </w:t>
      </w:r>
      <w:r w:rsidRPr="003D74E8">
        <w:t>the</w:t>
      </w:r>
      <w:r w:rsidRPr="003D74E8">
        <w:rPr>
          <w:spacing w:val="6"/>
        </w:rPr>
        <w:t xml:space="preserve"> </w:t>
      </w:r>
      <w:r w:rsidRPr="003D74E8">
        <w:rPr>
          <w:spacing w:val="-1"/>
        </w:rPr>
        <w:t>execution</w:t>
      </w:r>
      <w:r w:rsidRPr="003D74E8">
        <w:rPr>
          <w:spacing w:val="6"/>
        </w:rPr>
        <w:t xml:space="preserve"> </w:t>
      </w:r>
      <w:r w:rsidRPr="003D74E8">
        <w:t>of</w:t>
      </w:r>
      <w:r w:rsidRPr="003D74E8">
        <w:rPr>
          <w:spacing w:val="6"/>
        </w:rPr>
        <w:t xml:space="preserve"> </w:t>
      </w:r>
      <w:r w:rsidRPr="003D74E8">
        <w:t>multiple</w:t>
      </w:r>
      <w:r w:rsidRPr="003D74E8">
        <w:rPr>
          <w:spacing w:val="6"/>
        </w:rPr>
        <w:t xml:space="preserve"> </w:t>
      </w:r>
      <w:r w:rsidRPr="003D74E8">
        <w:t>RiteVMs</w:t>
      </w:r>
      <w:r>
        <w:rPr>
          <w:spacing w:val="6"/>
        </w:rPr>
        <w:t xml:space="preserve"> </w:t>
      </w:r>
      <w:r>
        <w:t>(i.e.,</w:t>
      </w:r>
      <w:r>
        <w:rPr>
          <w:spacing w:val="6"/>
        </w:rPr>
        <w:t xml:space="preserve"> </w:t>
      </w:r>
      <w:r>
        <w:t>mruby</w:t>
      </w:r>
      <w:r>
        <w:rPr>
          <w:spacing w:val="6"/>
        </w:rPr>
        <w:t xml:space="preserve"> </w:t>
      </w:r>
      <w:r>
        <w:t>VM)</w:t>
      </w:r>
      <w:r w:rsidRPr="003D74E8">
        <w:rPr>
          <w:spacing w:val="6"/>
        </w:rPr>
        <w:t xml:space="preserve"> </w:t>
      </w:r>
      <w:r w:rsidRPr="003D74E8">
        <w:t>and</w:t>
      </w:r>
      <w:r w:rsidRPr="003D74E8">
        <w:rPr>
          <w:spacing w:val="24"/>
          <w:w w:val="99"/>
        </w:rPr>
        <w:t xml:space="preserve"> </w:t>
      </w:r>
      <w:r w:rsidRPr="003D74E8">
        <w:rPr>
          <w:spacing w:val="-1"/>
        </w:rPr>
        <w:t>allows</w:t>
      </w:r>
      <w:r w:rsidRPr="003D74E8">
        <w:rPr>
          <w:spacing w:val="30"/>
        </w:rPr>
        <w:t xml:space="preserve"> </w:t>
      </w:r>
      <w:r w:rsidRPr="003D74E8">
        <w:rPr>
          <w:spacing w:val="-1"/>
        </w:rPr>
        <w:t>developers</w:t>
      </w:r>
      <w:r w:rsidRPr="003D74E8">
        <w:rPr>
          <w:spacing w:val="30"/>
        </w:rPr>
        <w:t xml:space="preserve"> </w:t>
      </w:r>
      <w:r w:rsidRPr="003D74E8">
        <w:t>to</w:t>
      </w:r>
      <w:r w:rsidRPr="003D74E8">
        <w:rPr>
          <w:spacing w:val="30"/>
        </w:rPr>
        <w:t xml:space="preserve"> </w:t>
      </w:r>
      <w:r w:rsidRPr="003D74E8">
        <w:t>program</w:t>
      </w:r>
      <w:r w:rsidRPr="003D74E8">
        <w:rPr>
          <w:spacing w:val="30"/>
        </w:rPr>
        <w:t xml:space="preserve"> </w:t>
      </w:r>
      <w:r w:rsidRPr="003D74E8">
        <w:t>multitasking</w:t>
      </w:r>
      <w:r w:rsidRPr="003D74E8">
        <w:rPr>
          <w:spacing w:val="30"/>
        </w:rPr>
        <w:t xml:space="preserve"> </w:t>
      </w:r>
      <w:r w:rsidRPr="003D74E8">
        <w:t>more</w:t>
      </w:r>
      <w:r w:rsidRPr="003D74E8">
        <w:rPr>
          <w:spacing w:val="30"/>
        </w:rPr>
        <w:t xml:space="preserve"> </w:t>
      </w:r>
      <w:r w:rsidRPr="003D74E8">
        <w:t>easily</w:t>
      </w:r>
      <w:r w:rsidRPr="003D74E8">
        <w:rPr>
          <w:spacing w:val="30"/>
        </w:rPr>
        <w:t xml:space="preserve"> </w:t>
      </w:r>
      <w:r w:rsidRPr="003D74E8">
        <w:t>than</w:t>
      </w:r>
      <w:r w:rsidRPr="003D74E8">
        <w:rPr>
          <w:spacing w:val="23"/>
          <w:w w:val="99"/>
        </w:rPr>
        <w:t xml:space="preserve"> </w:t>
      </w:r>
      <w:r w:rsidRPr="003D74E8">
        <w:t>the</w:t>
      </w:r>
      <w:r w:rsidRPr="003D74E8">
        <w:rPr>
          <w:spacing w:val="14"/>
        </w:rPr>
        <w:t xml:space="preserve"> </w:t>
      </w:r>
      <w:r w:rsidRPr="003D74E8">
        <w:t>current</w:t>
      </w:r>
      <w:r w:rsidRPr="003D74E8">
        <w:rPr>
          <w:spacing w:val="14"/>
        </w:rPr>
        <w:t xml:space="preserve"> </w:t>
      </w:r>
      <w:r w:rsidRPr="003D74E8">
        <w:rPr>
          <w:spacing w:val="-1"/>
        </w:rPr>
        <w:t>version</w:t>
      </w:r>
      <w:r w:rsidRPr="003D74E8">
        <w:rPr>
          <w:spacing w:val="14"/>
        </w:rPr>
        <w:t xml:space="preserve"> </w:t>
      </w:r>
      <w:r w:rsidRPr="003D74E8">
        <w:t>of</w:t>
      </w:r>
      <w:r w:rsidRPr="003D74E8">
        <w:rPr>
          <w:spacing w:val="15"/>
        </w:rPr>
        <w:t xml:space="preserve"> </w:t>
      </w:r>
      <w:r w:rsidRPr="003D74E8">
        <w:t>mruby</w:t>
      </w:r>
      <w:r w:rsidRPr="003D74E8">
        <w:rPr>
          <w:spacing w:val="14"/>
        </w:rPr>
        <w:t xml:space="preserve"> </w:t>
      </w:r>
      <w:r w:rsidRPr="003D74E8">
        <w:t>on</w:t>
      </w:r>
      <w:r w:rsidRPr="003D74E8">
        <w:rPr>
          <w:spacing w:val="14"/>
        </w:rPr>
        <w:t xml:space="preserve"> </w:t>
      </w:r>
      <w:r w:rsidRPr="003D74E8">
        <w:t>TECS.</w:t>
      </w:r>
    </w:p>
    <w:p w14:paraId="549F5CF9" w14:textId="77777777" w:rsidR="00946AA2" w:rsidRPr="003D74E8" w:rsidRDefault="00E56278" w:rsidP="003D74E8">
      <w:pPr>
        <w:pStyle w:val="a3"/>
        <w:spacing w:before="4" w:line="248" w:lineRule="auto"/>
        <w:ind w:right="117"/>
        <w:jc w:val="both"/>
      </w:pPr>
      <w:r w:rsidRPr="003D74E8">
        <w:rPr>
          <w:rFonts w:ascii="PMingLiU"/>
          <w:spacing w:val="-1"/>
        </w:rPr>
        <w:t>Contributions</w:t>
      </w:r>
      <w:r w:rsidRPr="003D74E8">
        <w:rPr>
          <w:spacing w:val="-1"/>
        </w:rPr>
        <w:t>:</w:t>
      </w:r>
      <w:r w:rsidRPr="003D74E8">
        <w:rPr>
          <w:spacing w:val="43"/>
        </w:rPr>
        <w:t xml:space="preserve"> </w:t>
      </w:r>
      <w:r w:rsidRPr="003D74E8">
        <w:t>The</w:t>
      </w:r>
      <w:r w:rsidRPr="003D74E8">
        <w:rPr>
          <w:spacing w:val="44"/>
        </w:rPr>
        <w:t xml:space="preserve"> </w:t>
      </w:r>
      <w:r w:rsidRPr="003D74E8">
        <w:t>proposed</w:t>
      </w:r>
      <w:r w:rsidRPr="003D74E8">
        <w:rPr>
          <w:spacing w:val="44"/>
        </w:rPr>
        <w:t xml:space="preserve"> </w:t>
      </w:r>
      <w:r w:rsidRPr="003D74E8">
        <w:rPr>
          <w:spacing w:val="-1"/>
        </w:rPr>
        <w:t>framework</w:t>
      </w:r>
      <w:r w:rsidRPr="003D74E8">
        <w:rPr>
          <w:spacing w:val="44"/>
        </w:rPr>
        <w:t xml:space="preserve"> </w:t>
      </w:r>
      <w:r w:rsidRPr="003D74E8">
        <w:rPr>
          <w:spacing w:val="-1"/>
        </w:rPr>
        <w:t>provides</w:t>
      </w:r>
      <w:r w:rsidRPr="003D74E8">
        <w:rPr>
          <w:spacing w:val="44"/>
        </w:rPr>
        <w:t xml:space="preserve"> </w:t>
      </w:r>
      <w:r w:rsidRPr="003D74E8">
        <w:t>the</w:t>
      </w:r>
      <w:r w:rsidRPr="003D74E8">
        <w:rPr>
          <w:spacing w:val="44"/>
        </w:rPr>
        <w:t xml:space="preserve"> </w:t>
      </w:r>
      <w:r w:rsidR="00C11B2C" w:rsidRPr="003D74E8">
        <w:t>fol</w:t>
      </w:r>
      <w:r w:rsidRPr="003D74E8">
        <w:rPr>
          <w:spacing w:val="-1"/>
        </w:rPr>
        <w:t>lowing</w:t>
      </w:r>
      <w:r w:rsidRPr="003D74E8">
        <w:rPr>
          <w:spacing w:val="2"/>
        </w:rPr>
        <w:t xml:space="preserve"> </w:t>
      </w:r>
      <w:r w:rsidRPr="003D74E8">
        <w:rPr>
          <w:spacing w:val="-1"/>
        </w:rPr>
        <w:t>contributions:</w:t>
      </w:r>
    </w:p>
    <w:p w14:paraId="00BE8DE9" w14:textId="5C1A8130" w:rsidR="00946AA2" w:rsidRPr="003D74E8" w:rsidRDefault="00E56278" w:rsidP="003D74E8">
      <w:pPr>
        <w:pStyle w:val="a3"/>
        <w:numPr>
          <w:ilvl w:val="0"/>
          <w:numId w:val="7"/>
        </w:numPr>
        <w:tabs>
          <w:tab w:val="left" w:pos="518"/>
        </w:tabs>
        <w:spacing w:before="88" w:line="248" w:lineRule="auto"/>
        <w:ind w:right="117" w:hanging="265"/>
        <w:jc w:val="both"/>
      </w:pPr>
      <w:r w:rsidRPr="003D74E8">
        <w:rPr>
          <w:rFonts w:ascii="PMingLiU"/>
          <w:spacing w:val="-1"/>
        </w:rPr>
        <w:t>Improved</w:t>
      </w:r>
      <w:r w:rsidR="00C11B2C" w:rsidRPr="003D74E8">
        <w:rPr>
          <w:rFonts w:ascii="PMingLiU"/>
          <w:spacing w:val="31"/>
        </w:rPr>
        <w:t xml:space="preserve"> </w:t>
      </w:r>
      <w:r w:rsidRPr="003D74E8">
        <w:rPr>
          <w:rFonts w:ascii="PMingLiU"/>
          <w:spacing w:val="-1"/>
        </w:rPr>
        <w:t>software</w:t>
      </w:r>
      <w:r w:rsidRPr="003D74E8">
        <w:rPr>
          <w:rFonts w:ascii="PMingLiU"/>
          <w:spacing w:val="31"/>
        </w:rPr>
        <w:t xml:space="preserve"> </w:t>
      </w:r>
      <w:r w:rsidRPr="003D74E8">
        <w:rPr>
          <w:rFonts w:ascii="PMingLiU"/>
          <w:spacing w:val="-1"/>
        </w:rPr>
        <w:t>development</w:t>
      </w:r>
      <w:r w:rsidR="00C11B2C" w:rsidRPr="003D74E8">
        <w:rPr>
          <w:rFonts w:ascii="PMingLiU"/>
        </w:rPr>
        <w:t xml:space="preserve"> </w:t>
      </w:r>
      <w:r w:rsidRPr="003D74E8">
        <w:rPr>
          <w:rFonts w:ascii="PMingLiU"/>
          <w:spacing w:val="-2"/>
        </w:rPr>
        <w:t>efficiency.</w:t>
      </w:r>
      <w:r w:rsidRPr="003D74E8">
        <w:rPr>
          <w:rFonts w:ascii="PMingLiU"/>
        </w:rPr>
        <w:t xml:space="preserve"> </w:t>
      </w:r>
      <w:r>
        <w:rPr>
          <w:rFonts w:ascii="PMingLiU"/>
          <w:spacing w:val="25"/>
        </w:rPr>
        <w:t xml:space="preserve"> </w:t>
      </w:r>
      <w:r>
        <w:rPr>
          <w:spacing w:val="-1"/>
        </w:rPr>
        <w:t>Developers</w:t>
      </w:r>
      <w:r w:rsidRPr="003D74E8">
        <w:rPr>
          <w:spacing w:val="41"/>
          <w:w w:val="99"/>
        </w:rPr>
        <w:t xml:space="preserve"> </w:t>
      </w:r>
      <w:r w:rsidRPr="003D74E8">
        <w:t>do</w:t>
      </w:r>
      <w:r w:rsidRPr="003D74E8">
        <w:rPr>
          <w:spacing w:val="12"/>
        </w:rPr>
        <w:t xml:space="preserve"> </w:t>
      </w:r>
      <w:r w:rsidRPr="003D74E8">
        <w:t>not</w:t>
      </w:r>
      <w:r w:rsidRPr="003D74E8">
        <w:rPr>
          <w:spacing w:val="14"/>
        </w:rPr>
        <w:t xml:space="preserve"> </w:t>
      </w:r>
      <w:r w:rsidRPr="003D74E8">
        <w:t>need</w:t>
      </w:r>
      <w:r w:rsidRPr="003D74E8">
        <w:rPr>
          <w:spacing w:val="13"/>
        </w:rPr>
        <w:t xml:space="preserve"> </w:t>
      </w:r>
      <w:r w:rsidRPr="003D74E8">
        <w:t>to</w:t>
      </w:r>
      <w:r w:rsidRPr="003D74E8">
        <w:rPr>
          <w:spacing w:val="14"/>
        </w:rPr>
        <w:t xml:space="preserve"> </w:t>
      </w:r>
      <w:r w:rsidRPr="003D74E8">
        <w:rPr>
          <w:spacing w:val="-1"/>
        </w:rPr>
        <w:t>rewrite</w:t>
      </w:r>
      <w:r w:rsidRPr="003D74E8">
        <w:rPr>
          <w:spacing w:val="12"/>
        </w:rPr>
        <w:t xml:space="preserve"> </w:t>
      </w:r>
      <w:r w:rsidRPr="003D74E8">
        <w:t>a</w:t>
      </w:r>
      <w:r w:rsidRPr="003D74E8">
        <w:rPr>
          <w:spacing w:val="14"/>
        </w:rPr>
        <w:t xml:space="preserve"> </w:t>
      </w:r>
      <w:r w:rsidRPr="003D74E8">
        <w:rPr>
          <w:spacing w:val="-1"/>
        </w:rPr>
        <w:t>storage/ROM</w:t>
      </w:r>
      <w:r w:rsidRPr="003D74E8">
        <w:rPr>
          <w:spacing w:val="13"/>
        </w:rPr>
        <w:t xml:space="preserve"> </w:t>
      </w:r>
      <w:r w:rsidRPr="003D74E8">
        <w:rPr>
          <w:spacing w:val="-1"/>
        </w:rPr>
        <w:t>device</w:t>
      </w:r>
      <w:r w:rsidRPr="003D74E8">
        <w:rPr>
          <w:spacing w:val="13"/>
        </w:rPr>
        <w:t xml:space="preserve"> </w:t>
      </w:r>
      <w:r w:rsidRPr="003D74E8">
        <w:t>and</w:t>
      </w:r>
      <w:r w:rsidRPr="003D74E8">
        <w:rPr>
          <w:spacing w:val="13"/>
        </w:rPr>
        <w:t xml:space="preserve"> </w:t>
      </w:r>
      <w:r w:rsidRPr="003D74E8">
        <w:t>restart</w:t>
      </w:r>
      <w:r w:rsidRPr="003D74E8">
        <w:rPr>
          <w:spacing w:val="26"/>
          <w:w w:val="99"/>
        </w:rPr>
        <w:t xml:space="preserve"> </w:t>
      </w:r>
      <w:r w:rsidRPr="003D74E8">
        <w:t>an</w:t>
      </w:r>
      <w:r w:rsidRPr="003D74E8">
        <w:rPr>
          <w:spacing w:val="16"/>
        </w:rPr>
        <w:t xml:space="preserve"> </w:t>
      </w:r>
      <w:r w:rsidRPr="003D74E8">
        <w:rPr>
          <w:spacing w:val="-5"/>
        </w:rPr>
        <w:t>RTOS.</w:t>
      </w:r>
    </w:p>
    <w:p w14:paraId="005456CC" w14:textId="45B4E32A" w:rsidR="00946AA2" w:rsidRPr="003D74E8" w:rsidRDefault="00E56278" w:rsidP="003D74E8">
      <w:pPr>
        <w:pStyle w:val="a3"/>
        <w:numPr>
          <w:ilvl w:val="0"/>
          <w:numId w:val="7"/>
        </w:numPr>
        <w:tabs>
          <w:tab w:val="left" w:pos="518"/>
        </w:tabs>
        <w:spacing w:line="216" w:lineRule="auto"/>
        <w:ind w:right="116" w:hanging="265"/>
        <w:jc w:val="both"/>
      </w:pPr>
      <w:r w:rsidRPr="003D74E8">
        <w:rPr>
          <w:rFonts w:ascii="PMingLiU"/>
          <w:w w:val="110"/>
        </w:rPr>
        <w:t>Execution</w:t>
      </w:r>
      <w:r w:rsidRPr="003D74E8">
        <w:rPr>
          <w:rFonts w:ascii="PMingLiU"/>
          <w:spacing w:val="49"/>
          <w:w w:val="110"/>
        </w:rPr>
        <w:t xml:space="preserve"> </w:t>
      </w:r>
      <w:r w:rsidRPr="003D74E8">
        <w:rPr>
          <w:rFonts w:ascii="PMingLiU"/>
          <w:w w:val="110"/>
        </w:rPr>
        <w:t>of</w:t>
      </w:r>
      <w:r w:rsidRPr="003D74E8">
        <w:rPr>
          <w:rFonts w:ascii="PMingLiU"/>
          <w:spacing w:val="50"/>
          <w:w w:val="110"/>
        </w:rPr>
        <w:t xml:space="preserve"> </w:t>
      </w:r>
      <w:r w:rsidRPr="003D74E8">
        <w:rPr>
          <w:rFonts w:ascii="PMingLiU"/>
          <w:w w:val="110"/>
        </w:rPr>
        <w:t>multiple</w:t>
      </w:r>
      <w:r w:rsidRPr="003D74E8">
        <w:rPr>
          <w:rFonts w:ascii="PMingLiU"/>
          <w:spacing w:val="49"/>
          <w:w w:val="110"/>
        </w:rPr>
        <w:t xml:space="preserve"> </w:t>
      </w:r>
      <w:r w:rsidRPr="003D74E8">
        <w:rPr>
          <w:rFonts w:ascii="PMingLiU"/>
          <w:w w:val="110"/>
        </w:rPr>
        <w:t>mruby</w:t>
      </w:r>
      <w:r w:rsidRPr="003D74E8">
        <w:rPr>
          <w:rFonts w:ascii="PMingLiU"/>
          <w:spacing w:val="50"/>
          <w:w w:val="110"/>
        </w:rPr>
        <w:t xml:space="preserve"> </w:t>
      </w:r>
      <w:r w:rsidRPr="003D74E8">
        <w:rPr>
          <w:rFonts w:ascii="PMingLiU"/>
          <w:spacing w:val="-1"/>
          <w:w w:val="110"/>
        </w:rPr>
        <w:t>programs</w:t>
      </w:r>
      <w:r w:rsidRPr="003D74E8">
        <w:rPr>
          <w:rFonts w:ascii="PMingLiU"/>
          <w:spacing w:val="50"/>
          <w:w w:val="110"/>
        </w:rPr>
        <w:t xml:space="preserve"> </w:t>
      </w:r>
      <w:r w:rsidRPr="003D74E8">
        <w:rPr>
          <w:rFonts w:ascii="PMingLiU"/>
          <w:spacing w:val="-1"/>
          <w:w w:val="110"/>
        </w:rPr>
        <w:t>concurrently</w:t>
      </w:r>
      <w:r w:rsidRPr="003D74E8">
        <w:rPr>
          <w:rFonts w:ascii="PMingLiU"/>
          <w:spacing w:val="25"/>
          <w:w w:val="111"/>
        </w:rPr>
        <w:t xml:space="preserve"> </w:t>
      </w:r>
      <w:r w:rsidRPr="003D74E8">
        <w:rPr>
          <w:rFonts w:ascii="PMingLiU"/>
          <w:w w:val="110"/>
        </w:rPr>
        <w:t>or</w:t>
      </w:r>
      <w:r w:rsidRPr="003D74E8">
        <w:rPr>
          <w:rFonts w:ascii="PMingLiU"/>
          <w:spacing w:val="-30"/>
          <w:w w:val="110"/>
        </w:rPr>
        <w:t xml:space="preserve"> </w:t>
      </w:r>
      <w:r w:rsidRPr="003D74E8">
        <w:rPr>
          <w:rFonts w:ascii="PMingLiU"/>
          <w:w w:val="110"/>
        </w:rPr>
        <w:t>in</w:t>
      </w:r>
      <w:r w:rsidRPr="003D74E8">
        <w:rPr>
          <w:rFonts w:ascii="PMingLiU"/>
          <w:spacing w:val="-29"/>
          <w:w w:val="110"/>
        </w:rPr>
        <w:t xml:space="preserve"> </w:t>
      </w:r>
      <w:r w:rsidRPr="003D74E8">
        <w:rPr>
          <w:rFonts w:ascii="PMingLiU"/>
          <w:w w:val="110"/>
        </w:rPr>
        <w:t>parallel.</w:t>
      </w:r>
      <w:r w:rsidRPr="003D74E8">
        <w:rPr>
          <w:rFonts w:ascii="PMingLiU"/>
          <w:spacing w:val="-31"/>
          <w:w w:val="110"/>
        </w:rPr>
        <w:t xml:space="preserve"> </w:t>
      </w:r>
      <w:r w:rsidRPr="003D74E8">
        <w:rPr>
          <w:spacing w:val="-2"/>
          <w:w w:val="110"/>
        </w:rPr>
        <w:t>Developers</w:t>
      </w:r>
      <w:r w:rsidRPr="003D74E8">
        <w:rPr>
          <w:spacing w:val="-28"/>
          <w:w w:val="110"/>
        </w:rPr>
        <w:t xml:space="preserve"> </w:t>
      </w:r>
      <w:r w:rsidRPr="003D74E8">
        <w:rPr>
          <w:w w:val="110"/>
        </w:rPr>
        <w:t>can</w:t>
      </w:r>
      <w:r w:rsidRPr="003D74E8">
        <w:rPr>
          <w:spacing w:val="-29"/>
          <w:w w:val="110"/>
        </w:rPr>
        <w:t xml:space="preserve"> </w:t>
      </w:r>
      <w:r w:rsidRPr="003D74E8">
        <w:rPr>
          <w:w w:val="110"/>
        </w:rPr>
        <w:t>implement</w:t>
      </w:r>
      <w:r w:rsidRPr="003D74E8">
        <w:rPr>
          <w:spacing w:val="-28"/>
          <w:w w:val="110"/>
        </w:rPr>
        <w:t xml:space="preserve"> </w:t>
      </w:r>
      <w:r w:rsidRPr="003D74E8">
        <w:rPr>
          <w:w w:val="110"/>
        </w:rPr>
        <w:t>multiple</w:t>
      </w:r>
      <w:r w:rsidRPr="003D74E8">
        <w:rPr>
          <w:spacing w:val="-29"/>
          <w:w w:val="110"/>
        </w:rPr>
        <w:t xml:space="preserve"> </w:t>
      </w:r>
      <w:r w:rsidRPr="003D74E8">
        <w:rPr>
          <w:w w:val="110"/>
        </w:rPr>
        <w:t>tasks</w:t>
      </w:r>
    </w:p>
    <w:p w14:paraId="15409992" w14:textId="477B943B" w:rsidR="00946AA2" w:rsidRDefault="00E56278">
      <w:pPr>
        <w:pStyle w:val="a3"/>
        <w:spacing w:before="13" w:line="249" w:lineRule="auto"/>
        <w:ind w:left="517" w:right="97" w:firstLine="0"/>
      </w:pPr>
      <w:r>
        <w:t>without</w:t>
      </w:r>
      <w:r>
        <w:rPr>
          <w:spacing w:val="3"/>
        </w:rPr>
        <w:t xml:space="preserve"> </w:t>
      </w:r>
      <w:r>
        <w:rPr>
          <w:spacing w:val="-5"/>
        </w:rPr>
        <w:t>RTOS</w:t>
      </w:r>
      <w:r>
        <w:rPr>
          <w:spacing w:val="2"/>
        </w:rPr>
        <w:t xml:space="preserve"> </w:t>
      </w:r>
      <w:r>
        <w:rPr>
          <w:spacing w:val="-1"/>
        </w:rPr>
        <w:t>knowledge</w:t>
      </w:r>
      <w:r>
        <w:rPr>
          <w:spacing w:val="3"/>
        </w:rPr>
        <w:t xml:space="preserve"> </w:t>
      </w:r>
      <w:r>
        <w:t>because</w:t>
      </w:r>
      <w:r>
        <w:rPr>
          <w:spacing w:val="3"/>
        </w:rPr>
        <w:t xml:space="preserve"> </w:t>
      </w:r>
      <w:r>
        <w:t>the</w:t>
      </w:r>
      <w:r>
        <w:rPr>
          <w:spacing w:val="2"/>
        </w:rPr>
        <w:t xml:space="preserve"> </w:t>
      </w:r>
      <w:r>
        <w:t>RiteVM</w:t>
      </w:r>
      <w:r>
        <w:rPr>
          <w:spacing w:val="4"/>
        </w:rPr>
        <w:t xml:space="preserve"> </w:t>
      </w:r>
      <w:r>
        <w:t>scheduler</w:t>
      </w:r>
      <w:r>
        <w:rPr>
          <w:spacing w:val="25"/>
          <w:w w:val="99"/>
        </w:rPr>
        <w:t xml:space="preserve"> </w:t>
      </w:r>
      <w:r>
        <w:t>switches</w:t>
      </w:r>
      <w:r>
        <w:rPr>
          <w:spacing w:val="9"/>
        </w:rPr>
        <w:t xml:space="preserve"> </w:t>
      </w:r>
      <w:r>
        <w:t>tasks</w:t>
      </w:r>
      <w:r>
        <w:rPr>
          <w:spacing w:val="9"/>
        </w:rPr>
        <w:t xml:space="preserve"> </w:t>
      </w:r>
      <w:r>
        <w:rPr>
          <w:spacing w:val="-2"/>
        </w:rPr>
        <w:t>cyclically.</w:t>
      </w:r>
    </w:p>
    <w:p w14:paraId="6A503068" w14:textId="77777777" w:rsidR="00946AA2" w:rsidRPr="003D74E8" w:rsidRDefault="00E56278" w:rsidP="003D74E8">
      <w:pPr>
        <w:pStyle w:val="a3"/>
        <w:numPr>
          <w:ilvl w:val="0"/>
          <w:numId w:val="7"/>
        </w:numPr>
        <w:tabs>
          <w:tab w:val="left" w:pos="518"/>
        </w:tabs>
        <w:spacing w:before="9" w:line="249" w:lineRule="auto"/>
        <w:ind w:right="97" w:firstLine="0"/>
        <w:jc w:val="both"/>
      </w:pPr>
      <w:r w:rsidRPr="003D74E8">
        <w:rPr>
          <w:rFonts w:ascii="PMingLiU"/>
          <w:spacing w:val="-1"/>
          <w:w w:val="110"/>
        </w:rPr>
        <w:t>Synchronized</w:t>
      </w:r>
      <w:r w:rsidRPr="003D74E8">
        <w:rPr>
          <w:rFonts w:ascii="PMingLiU"/>
          <w:spacing w:val="-5"/>
          <w:w w:val="110"/>
        </w:rPr>
        <w:t xml:space="preserve"> </w:t>
      </w:r>
      <w:r w:rsidRPr="003D74E8">
        <w:rPr>
          <w:rFonts w:ascii="PMingLiU"/>
          <w:w w:val="110"/>
        </w:rPr>
        <w:t>execution</w:t>
      </w:r>
      <w:r w:rsidRPr="003D74E8">
        <w:rPr>
          <w:rFonts w:ascii="PMingLiU"/>
          <w:spacing w:val="-4"/>
          <w:w w:val="110"/>
        </w:rPr>
        <w:t xml:space="preserve"> </w:t>
      </w:r>
      <w:r w:rsidRPr="003D74E8">
        <w:rPr>
          <w:rFonts w:ascii="PMingLiU"/>
          <w:w w:val="110"/>
        </w:rPr>
        <w:t>of</w:t>
      </w:r>
      <w:r w:rsidRPr="003D74E8">
        <w:rPr>
          <w:rFonts w:ascii="PMingLiU"/>
          <w:spacing w:val="-5"/>
          <w:w w:val="110"/>
        </w:rPr>
        <w:t xml:space="preserve"> </w:t>
      </w:r>
      <w:r w:rsidRPr="003D74E8">
        <w:rPr>
          <w:rFonts w:ascii="PMingLiU"/>
          <w:w w:val="110"/>
        </w:rPr>
        <w:t>multiple</w:t>
      </w:r>
      <w:r w:rsidRPr="003D74E8">
        <w:rPr>
          <w:rFonts w:ascii="PMingLiU"/>
          <w:spacing w:val="-4"/>
          <w:w w:val="110"/>
        </w:rPr>
        <w:t xml:space="preserve"> </w:t>
      </w:r>
      <w:r w:rsidRPr="003D74E8">
        <w:rPr>
          <w:rFonts w:ascii="PMingLiU"/>
          <w:w w:val="110"/>
        </w:rPr>
        <w:t>RiteVM</w:t>
      </w:r>
      <w:r w:rsidRPr="003D74E8">
        <w:rPr>
          <w:rFonts w:ascii="PMingLiU"/>
          <w:spacing w:val="-4"/>
          <w:w w:val="110"/>
        </w:rPr>
        <w:t xml:space="preserve"> </w:t>
      </w:r>
      <w:r w:rsidRPr="003D74E8">
        <w:rPr>
          <w:rFonts w:ascii="PMingLiU"/>
          <w:w w:val="110"/>
        </w:rPr>
        <w:t>tasks.</w:t>
      </w:r>
      <w:r w:rsidRPr="003D74E8">
        <w:rPr>
          <w:rFonts w:ascii="PMingLiU"/>
          <w:spacing w:val="-6"/>
          <w:w w:val="110"/>
        </w:rPr>
        <w:t xml:space="preserve"> </w:t>
      </w:r>
      <w:r w:rsidRPr="003D74E8">
        <w:rPr>
          <w:w w:val="110"/>
        </w:rPr>
        <w:t>The</w:t>
      </w:r>
      <w:r w:rsidR="00C11B2C" w:rsidRPr="003D74E8">
        <w:rPr>
          <w:w w:val="110"/>
        </w:rPr>
        <w:t xml:space="preserve"> </w:t>
      </w:r>
      <w:r w:rsidRPr="003D74E8">
        <w:t>proposed</w:t>
      </w:r>
      <w:r w:rsidRPr="003D74E8">
        <w:rPr>
          <w:spacing w:val="-6"/>
        </w:rPr>
        <w:t xml:space="preserve"> </w:t>
      </w:r>
      <w:r w:rsidRPr="003D74E8">
        <w:rPr>
          <w:spacing w:val="-1"/>
        </w:rPr>
        <w:t>framework</w:t>
      </w:r>
      <w:r w:rsidRPr="003D74E8">
        <w:rPr>
          <w:spacing w:val="-6"/>
        </w:rPr>
        <w:t xml:space="preserve"> </w:t>
      </w:r>
      <w:r w:rsidRPr="003D74E8">
        <w:t>synchronizes</w:t>
      </w:r>
      <w:r w:rsidRPr="003D74E8">
        <w:rPr>
          <w:spacing w:val="-6"/>
        </w:rPr>
        <w:t xml:space="preserve"> </w:t>
      </w:r>
      <w:r w:rsidRPr="003D74E8">
        <w:t>multiple</w:t>
      </w:r>
      <w:r w:rsidRPr="003D74E8">
        <w:rPr>
          <w:spacing w:val="-5"/>
        </w:rPr>
        <w:t xml:space="preserve"> </w:t>
      </w:r>
      <w:r w:rsidRPr="003D74E8">
        <w:t>RiteVM</w:t>
      </w:r>
      <w:r w:rsidRPr="003D74E8">
        <w:rPr>
          <w:spacing w:val="-6"/>
        </w:rPr>
        <w:t xml:space="preserve"> </w:t>
      </w:r>
      <w:r w:rsidRPr="003D74E8">
        <w:t>tasks</w:t>
      </w:r>
      <w:r w:rsidRPr="003D74E8">
        <w:rPr>
          <w:spacing w:val="22"/>
          <w:w w:val="99"/>
        </w:rPr>
        <w:t xml:space="preserve"> </w:t>
      </w:r>
      <w:r w:rsidRPr="003D74E8">
        <w:t>(i.e.,</w:t>
      </w:r>
      <w:r w:rsidRPr="003D74E8">
        <w:rPr>
          <w:spacing w:val="9"/>
        </w:rPr>
        <w:t xml:space="preserve"> </w:t>
      </w:r>
      <w:r w:rsidRPr="003D74E8">
        <w:t>mruby</w:t>
      </w:r>
      <w:r w:rsidRPr="003D74E8">
        <w:rPr>
          <w:spacing w:val="9"/>
        </w:rPr>
        <w:t xml:space="preserve"> </w:t>
      </w:r>
      <w:r w:rsidRPr="003D74E8">
        <w:t>applications).</w:t>
      </w:r>
    </w:p>
    <w:p w14:paraId="2C35A775" w14:textId="469859CA" w:rsidR="00946AA2" w:rsidRDefault="00E56278">
      <w:pPr>
        <w:pStyle w:val="a3"/>
        <w:numPr>
          <w:ilvl w:val="0"/>
          <w:numId w:val="7"/>
        </w:numPr>
        <w:tabs>
          <w:tab w:val="left" w:pos="518"/>
        </w:tabs>
        <w:spacing w:line="230" w:lineRule="exact"/>
        <w:ind w:hanging="265"/>
        <w:jc w:val="both"/>
      </w:pPr>
      <w:r>
        <w:rPr>
          <w:rFonts w:ascii="PMingLiU"/>
        </w:rPr>
        <w:t>Benefits</w:t>
      </w:r>
      <w:r>
        <w:rPr>
          <w:rFonts w:ascii="PMingLiU"/>
          <w:spacing w:val="40"/>
        </w:rPr>
        <w:t xml:space="preserve"> </w:t>
      </w:r>
      <w:r>
        <w:rPr>
          <w:rFonts w:ascii="PMingLiU"/>
        </w:rPr>
        <w:t>of</w:t>
      </w:r>
      <w:r>
        <w:rPr>
          <w:rFonts w:ascii="PMingLiU"/>
          <w:spacing w:val="40"/>
        </w:rPr>
        <w:t xml:space="preserve"> </w:t>
      </w:r>
      <w:r>
        <w:rPr>
          <w:rFonts w:ascii="PMingLiU"/>
          <w:spacing w:val="-1"/>
        </w:rPr>
        <w:t>CBD</w:t>
      </w:r>
      <w:del w:id="44" w:author="Author" w:date="2016-06-14T18:00:00Z">
        <w:r>
          <w:rPr>
            <w:rFonts w:ascii="PMingLiU"/>
            <w:spacing w:val="-1"/>
          </w:rPr>
          <w:delText>.</w:delText>
        </w:r>
      </w:del>
      <w:ins w:id="45" w:author="Author" w:date="2016-06-14T18:00:00Z">
        <w:r w:rsidR="004A382C">
          <w:rPr>
            <w:rFonts w:ascii="PMingLiU"/>
            <w:spacing w:val="-1"/>
          </w:rPr>
          <w:t>:</w:t>
        </w:r>
      </w:ins>
      <w:r>
        <w:rPr>
          <w:rFonts w:ascii="PMingLiU"/>
          <w:spacing w:val="34"/>
        </w:rPr>
        <w:t xml:space="preserve"> </w:t>
      </w:r>
      <w:r>
        <w:t>The</w:t>
      </w:r>
      <w:r>
        <w:rPr>
          <w:spacing w:val="35"/>
        </w:rPr>
        <w:t xml:space="preserve"> </w:t>
      </w:r>
      <w:r w:rsidRPr="003D74E8">
        <w:t>paper</w:t>
      </w:r>
      <w:r w:rsidRPr="003D74E8">
        <w:rPr>
          <w:spacing w:val="35"/>
        </w:rPr>
        <w:t xml:space="preserve"> </w:t>
      </w:r>
      <w:r w:rsidRPr="003D74E8">
        <w:t>focuses</w:t>
      </w:r>
      <w:r w:rsidRPr="003D74E8">
        <w:rPr>
          <w:spacing w:val="35"/>
        </w:rPr>
        <w:t xml:space="preserve"> </w:t>
      </w:r>
      <w:r w:rsidRPr="003D74E8">
        <w:t>on</w:t>
      </w:r>
      <w:r w:rsidRPr="003D74E8">
        <w:rPr>
          <w:spacing w:val="35"/>
        </w:rPr>
        <w:t xml:space="preserve"> </w:t>
      </w:r>
      <w:r w:rsidRPr="003D74E8">
        <w:t>the</w:t>
      </w:r>
      <w:r w:rsidRPr="003D74E8">
        <w:rPr>
          <w:spacing w:val="35"/>
        </w:rPr>
        <w:t xml:space="preserve"> </w:t>
      </w:r>
      <w:r w:rsidRPr="003D74E8">
        <w:t>benefits</w:t>
      </w:r>
      <w:r w:rsidRPr="003D74E8">
        <w:rPr>
          <w:spacing w:val="35"/>
        </w:rPr>
        <w:t xml:space="preserve"> </w:t>
      </w:r>
      <w:r w:rsidRPr="003D74E8">
        <w:t>of</w:t>
      </w:r>
    </w:p>
    <w:p w14:paraId="2165FDD6" w14:textId="47D8EACC" w:rsidR="00946AA2" w:rsidRPr="003D74E8" w:rsidRDefault="00E56278" w:rsidP="003D74E8">
      <w:pPr>
        <w:pStyle w:val="a3"/>
        <w:spacing w:before="9" w:line="249" w:lineRule="auto"/>
        <w:ind w:left="517" w:right="97" w:firstLine="0"/>
      </w:pPr>
      <w:r w:rsidRPr="003D74E8">
        <w:t>CBD</w:t>
      </w:r>
      <w:r w:rsidRPr="003D74E8">
        <w:rPr>
          <w:spacing w:val="-1"/>
        </w:rPr>
        <w:t xml:space="preserve"> </w:t>
      </w:r>
      <w:r w:rsidRPr="003D74E8">
        <w:t>and</w:t>
      </w:r>
      <w:r w:rsidRPr="003D74E8">
        <w:rPr>
          <w:spacing w:val="-1"/>
        </w:rPr>
        <w:t xml:space="preserve"> provides </w:t>
      </w:r>
      <w:r w:rsidRPr="003D74E8">
        <w:t>specific</w:t>
      </w:r>
      <w:r w:rsidRPr="003D74E8">
        <w:rPr>
          <w:spacing w:val="-1"/>
        </w:rPr>
        <w:t xml:space="preserve"> examples</w:t>
      </w:r>
      <w:r>
        <w:rPr>
          <w:spacing w:val="-1"/>
        </w:rPr>
        <w:t xml:space="preserve"> </w:t>
      </w:r>
      <w:r>
        <w:t>(a</w:t>
      </w:r>
      <w:r>
        <w:rPr>
          <w:spacing w:val="-1"/>
        </w:rPr>
        <w:t xml:space="preserve"> </w:t>
      </w:r>
      <w:r>
        <w:t>Bluetooth</w:t>
      </w:r>
      <w:r>
        <w:rPr>
          <w:spacing w:val="-1"/>
        </w:rPr>
        <w:t xml:space="preserve"> </w:t>
      </w:r>
      <w:r>
        <w:rPr>
          <w:spacing w:val="-2"/>
        </w:rPr>
        <w:t>loader,</w:t>
      </w:r>
      <w:r>
        <w:rPr>
          <w:spacing w:val="33"/>
          <w:w w:val="99"/>
        </w:rPr>
        <w:t xml:space="preserve"> </w:t>
      </w:r>
      <w:r>
        <w:t>a</w:t>
      </w:r>
      <w:r>
        <w:rPr>
          <w:spacing w:val="9"/>
        </w:rPr>
        <w:t xml:space="preserve"> </w:t>
      </w:r>
      <w:r w:rsidR="00C11B2C">
        <w:rPr>
          <w:spacing w:val="-1"/>
        </w:rPr>
        <w:t>scheduler</w:t>
      </w:r>
      <w:r>
        <w:rPr>
          <w:spacing w:val="-1"/>
        </w:rPr>
        <w:t>,</w:t>
      </w:r>
      <w:r>
        <w:rPr>
          <w:spacing w:val="10"/>
        </w:rPr>
        <w:t xml:space="preserve"> </w:t>
      </w:r>
      <w:r>
        <w:t>and</w:t>
      </w:r>
      <w:r>
        <w:rPr>
          <w:spacing w:val="9"/>
        </w:rPr>
        <w:t xml:space="preserve"> </w:t>
      </w:r>
      <w:r>
        <w:rPr>
          <w:spacing w:val="-1"/>
        </w:rPr>
        <w:t>Eventflags).</w:t>
      </w:r>
    </w:p>
    <w:p w14:paraId="60C7B569" w14:textId="77777777" w:rsidR="00946AA2" w:rsidRDefault="00946AA2">
      <w:pPr>
        <w:spacing w:line="249" w:lineRule="auto"/>
        <w:sectPr w:rsidR="00946AA2">
          <w:type w:val="continuous"/>
          <w:pgSz w:w="12240" w:h="15840"/>
          <w:pgMar w:top="980" w:right="860" w:bottom="280" w:left="860" w:header="720" w:footer="720" w:gutter="0"/>
          <w:cols w:num="2" w:space="720" w:equalWidth="0">
            <w:col w:w="5141" w:space="119"/>
            <w:col w:w="5260"/>
          </w:cols>
        </w:sectPr>
      </w:pPr>
    </w:p>
    <w:p w14:paraId="68875F99" w14:textId="77777777" w:rsidR="00946AA2" w:rsidRDefault="00946AA2">
      <w:pPr>
        <w:spacing w:before="1"/>
        <w:rPr>
          <w:rFonts w:ascii="Times New Roman" w:eastAsia="Times New Roman" w:hAnsi="Times New Roman" w:cs="Times New Roman"/>
          <w:sz w:val="9"/>
          <w:szCs w:val="9"/>
        </w:rPr>
      </w:pPr>
    </w:p>
    <w:p w14:paraId="2C6B6459" w14:textId="77777777" w:rsidR="00946AA2" w:rsidRDefault="00BA4473">
      <w:pPr>
        <w:spacing w:line="200" w:lineRule="atLeast"/>
        <w:ind w:left="540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A680AF3">
          <v:group id="_x0000_s1538" style="width:244.9pt;height:79.85pt;mso-position-horizontal-relative:char;mso-position-vertical-relative:line" coordsize="4898,1597">
            <v:group id="_x0000_s1575" style="position:absolute;left:211;top:2;width:686;height:288" coordorigin="211,2" coordsize="686,288">
              <v:shape id="_x0000_s1576" style="position:absolute;left:211;top:2;width:686;height:288" coordorigin="211,2" coordsize="686,288" path="m211,290r685,l896,2,211,2r,288xe" filled="f" strokecolor="#231f20" strokeweight=".24pt">
                <v:path arrowok="t"/>
              </v:shape>
            </v:group>
            <v:group id="_x0000_s1573" style="position:absolute;left:1261;top:2;width:1060;height:288" coordorigin="1261,2" coordsize="1060,288">
              <v:shape id="_x0000_s1574" style="position:absolute;left:1261;top:2;width:1060;height:288" coordorigin="1261,2" coordsize="1060,288" path="m1261,290r1059,l2320,2,1261,2r,288xe" filled="f" strokecolor="#231f20" strokeweight=".08453mm">
                <v:path arrowok="t"/>
              </v:shape>
            </v:group>
            <v:group id="_x0000_s1571" style="position:absolute;left:896;top:146;width:365;height:2" coordorigin="896,146" coordsize="365,2">
              <v:shape id="_x0000_s1572" style="position:absolute;left:896;top:146;width:365;height:2" coordorigin="896,146" coordsize="365,0" path="m896,146r365,e" filled="f" strokecolor="#231f20" strokeweight=".56361mm">
                <v:path arrowok="t"/>
              </v:shape>
            </v:group>
            <v:group id="_x0000_s1569" style="position:absolute;left:4117;top:2;width:579;height:288" coordorigin="4117,2" coordsize="579,288">
              <v:shape id="_x0000_s1570" style="position:absolute;left:4117;top:2;width:579;height:288" coordorigin="4117,2" coordsize="579,288" path="m4117,290r579,l4696,2r-579,l4117,290xe" filled="f" strokecolor="#231f20" strokeweight=".08475mm">
                <v:path arrowok="t"/>
              </v:shape>
            </v:group>
            <v:group id="_x0000_s1567" style="position:absolute;left:3770;top:146;width:347;height:2" coordorigin="3770,146" coordsize="347,2">
              <v:shape id="_x0000_s1568" style="position:absolute;left:3770;top:146;width:347;height:2" coordorigin="3770,146" coordsize="347,0" path="m3770,146r347,e" filled="f" strokecolor="#231f20" strokeweight=".56361mm">
                <v:path arrowok="t"/>
              </v:shape>
            </v:group>
            <v:group id="_x0000_s1565" style="position:absolute;left:2629;top:2;width:1142;height:288" coordorigin="2629,2" coordsize="1142,288">
              <v:shape id="_x0000_s1566" style="position:absolute;left:2629;top:2;width:1142;height:288" coordorigin="2629,2" coordsize="1142,288" path="m2629,290r1141,l3770,2,2629,2r,288xe" filled="f" strokecolor="#231f20" strokeweight=".08453mm">
                <v:path arrowok="t"/>
              </v:shape>
            </v:group>
            <v:group id="_x0000_s1563" style="position:absolute;left:2320;top:146;width:309;height:2" coordorigin="2320,146" coordsize="309,2">
              <v:shape id="_x0000_s1564" style="position:absolute;left:2320;top:146;width:309;height:2" coordorigin="2320,146" coordsize="309,0" path="m2320,146r309,e" filled="f" strokecolor="#231f20" strokeweight=".56361mm">
                <v:path arrowok="t"/>
              </v:shape>
            </v:group>
            <v:group id="_x0000_s1561" style="position:absolute;left:1305;top:500;width:972;height:388" coordorigin="1305,500" coordsize="972,388">
              <v:shape id="_x0000_s1562" style="position:absolute;left:1305;top:500;width:972;height:388" coordorigin="1305,500" coordsize="972,388" path="m1305,500r905,l2276,564r,323l1305,887r,-387xe" filled="f" strokecolor="#231f20" strokeweight=".08464mm">
                <v:path arrowok="t"/>
              </v:shape>
            </v:group>
            <v:group id="_x0000_s1557" style="position:absolute;left:1775;top:290;width:31;height:211" coordorigin="1775,290" coordsize="31,211">
              <v:shape id="_x0000_s1560" style="position:absolute;left:1775;top:290;width:31;height:211" coordorigin="1775,290" coordsize="31,211" path="m1793,315r-5,l1788,500r5,l1793,315xe" fillcolor="#231f20" stroked="f">
                <v:path arrowok="t"/>
              </v:shape>
              <v:shape id="_x0000_s1559" style="position:absolute;left:1775;top:290;width:31;height:211" coordorigin="1775,290" coordsize="31,211" path="m1790,290r-15,30l1788,320r,-5l1803,315r-13,-25xe" fillcolor="#231f20" stroked="f">
                <v:path arrowok="t"/>
              </v:shape>
              <v:shape id="_x0000_s1558" style="position:absolute;left:1775;top:290;width:31;height:211" coordorigin="1775,290" coordsize="31,211" path="m1803,315r-10,l1793,320r13,l1803,315xe" fillcolor="#231f20" stroked="f">
                <v:path arrowok="t"/>
              </v:shape>
            </v:group>
            <v:group id="_x0000_s1555" style="position:absolute;left:2598;top:1167;width:1210;height:428" coordorigin="2598,1167" coordsize="1210,428">
              <v:shape id="_x0000_s1556" style="position:absolute;left:2598;top:1167;width:1210;height:428" coordorigin="2598,1167" coordsize="1210,428" path="m2598,1167r1137,l3808,1239r,356l2598,1595r,-428xe" filled="f" strokecolor="#231f20" strokeweight=".08461mm">
                <v:path arrowok="t"/>
              </v:shape>
            </v:group>
            <v:group id="_x0000_s1552" style="position:absolute;left:11;top:1009;width:4875;height:2" coordorigin="11,1009" coordsize="4875,2">
              <v:shape id="_x0000_s1554" style="position:absolute;left:11;top:1009;width:4875;height:2" coordorigin="11,1009" coordsize="4875,0" path="m11,1009r4875,e" filled="f" strokecolor="#77787b" strokeweight=".3976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53" type="#_x0000_t75" style="position:absolute;left:2959;top:887;width:481;height:271">
                <v:imagedata r:id="rId16" o:title=""/>
              </v:shape>
            </v:group>
            <v:group id="_x0000_s1539" style="position:absolute;left:3200;top:290;width:2;height:878" coordorigin="3200,290" coordsize="2,878">
              <v:shape id="_x0000_s1551" style="position:absolute;left:3200;top:290;width:2;height:878" coordorigin="3200,290" coordsize="0,878" path="m3200,290r,877e" filled="f" strokecolor="#231f20" strokeweight=".57292mm">
                <v:path arrowok="t"/>
              </v:shape>
              <v:shapetype id="_x0000_t202" coordsize="21600,21600" o:spt="202" path="m,l,21600r21600,l21600,xe">
                <v:stroke joinstyle="miter"/>
                <v:path gradientshapeok="t" o:connecttype="rect"/>
              </v:shapetype>
              <v:shape id="_x0000_s1550" type="#_x0000_t202" style="position:absolute;left:211;top:2;width:686;height:288" filled="f" stroked="f">
                <v:textbox inset="0,0,0,0">
                  <w:txbxContent>
                    <w:p w14:paraId="71414D41" w14:textId="77777777" w:rsidR="00BA4473" w:rsidRDefault="00BA4473">
                      <w:pPr>
                        <w:spacing w:before="16"/>
                        <w:ind w:left="36"/>
                        <w:rPr>
                          <w:rFonts w:ascii="メイリオ" w:eastAsia="メイリオ" w:hAnsi="メイリオ" w:cs="メイリオ"/>
                          <w:sz w:val="10"/>
                          <w:szCs w:val="10"/>
                        </w:rPr>
                      </w:pPr>
                      <w:r>
                        <w:rPr>
                          <w:rFonts w:ascii="メイリオ"/>
                          <w:color w:val="231F20"/>
                          <w:spacing w:val="-1"/>
                          <w:w w:val="65"/>
                          <w:sz w:val="10"/>
                        </w:rPr>
                        <w:t>,Q</w:t>
                      </w:r>
                      <w:r>
                        <w:rPr>
                          <w:rFonts w:ascii="メイリオ"/>
                          <w:color w:val="231F20"/>
                          <w:spacing w:val="-2"/>
                          <w:w w:val="65"/>
                          <w:sz w:val="10"/>
                        </w:rPr>
                        <w:t>LWLDO</w:t>
                      </w:r>
                      <w:r>
                        <w:rPr>
                          <w:rFonts w:ascii="メイリオ"/>
                          <w:color w:val="231F20"/>
                          <w:spacing w:val="-1"/>
                          <w:w w:val="65"/>
                          <w:sz w:val="10"/>
                        </w:rPr>
                        <w:t>L]</w:t>
                      </w:r>
                      <w:r>
                        <w:rPr>
                          <w:rFonts w:ascii="メイリオ"/>
                          <w:color w:val="231F20"/>
                          <w:spacing w:val="-2"/>
                          <w:w w:val="65"/>
                          <w:sz w:val="10"/>
                        </w:rPr>
                        <w:t>DW</w:t>
                      </w:r>
                      <w:r>
                        <w:rPr>
                          <w:rFonts w:ascii="メイリオ"/>
                          <w:color w:val="231F20"/>
                          <w:spacing w:val="-1"/>
                          <w:w w:val="65"/>
                          <w:sz w:val="10"/>
                        </w:rPr>
                        <w:t>LRQ</w:t>
                      </w:r>
                    </w:p>
                  </w:txbxContent>
                </v:textbox>
              </v:shape>
              <v:shape id="_x0000_s1549" type="#_x0000_t202" style="position:absolute;left:1261;top:2;width:1060;height:288" filled="f" stroked="f">
                <v:textbox inset="0,0,0,0">
                  <w:txbxContent>
                    <w:p w14:paraId="6717079F" w14:textId="77777777" w:rsidR="00BA4473" w:rsidRDefault="00BA4473">
                      <w:pPr>
                        <w:spacing w:before="15" w:line="146" w:lineRule="auto"/>
                        <w:ind w:left="36" w:right="46"/>
                        <w:rPr>
                          <w:rFonts w:ascii="メイリオ" w:eastAsia="メイリオ" w:hAnsi="メイリオ" w:cs="メイリオ"/>
                          <w:sz w:val="10"/>
                          <w:szCs w:val="10"/>
                        </w:rPr>
                      </w:pPr>
                      <w:r>
                        <w:rPr>
                          <w:rFonts w:ascii="メイリオ"/>
                          <w:color w:val="231F20"/>
                          <w:spacing w:val="-1"/>
                          <w:w w:val="80"/>
                          <w:sz w:val="10"/>
                        </w:rPr>
                        <w:t>5HDG</w:t>
                      </w:r>
                      <w:r>
                        <w:rPr>
                          <w:rFonts w:ascii="メイリオ"/>
                          <w:color w:val="231F20"/>
                          <w:spacing w:val="-10"/>
                          <w:w w:val="80"/>
                          <w:sz w:val="10"/>
                        </w:rPr>
                        <w:t xml:space="preserve"> </w:t>
                      </w:r>
                      <w:r>
                        <w:rPr>
                          <w:rFonts w:ascii="メイリオ"/>
                          <w:color w:val="231F20"/>
                          <w:w w:val="80"/>
                          <w:sz w:val="10"/>
                        </w:rPr>
                        <w:t>WKH</w:t>
                      </w:r>
                      <w:r>
                        <w:rPr>
                          <w:rFonts w:ascii="メイリオ"/>
                          <w:color w:val="231F20"/>
                          <w:spacing w:val="-8"/>
                          <w:w w:val="80"/>
                          <w:sz w:val="10"/>
                        </w:rPr>
                        <w:t xml:space="preserve"> </w:t>
                      </w:r>
                      <w:r>
                        <w:rPr>
                          <w:rFonts w:ascii="メイリオ"/>
                          <w:color w:val="231F20"/>
                          <w:w w:val="80"/>
                          <w:sz w:val="10"/>
                        </w:rPr>
                        <w:t>E\WHFRGHV</w:t>
                      </w:r>
                      <w:r>
                        <w:rPr>
                          <w:rFonts w:ascii="メイリオ"/>
                          <w:color w:val="231F20"/>
                          <w:spacing w:val="22"/>
                          <w:w w:val="75"/>
                          <w:sz w:val="10"/>
                        </w:rPr>
                        <w:t xml:space="preserve"> </w:t>
                      </w:r>
                      <w:r>
                        <w:rPr>
                          <w:rFonts w:ascii="メイリオ"/>
                          <w:color w:val="231F20"/>
                          <w:w w:val="85"/>
                          <w:sz w:val="10"/>
                        </w:rPr>
                        <w:t>RI</w:t>
                      </w:r>
                      <w:r>
                        <w:rPr>
                          <w:rFonts w:ascii="メイリオ"/>
                          <w:color w:val="231F20"/>
                          <w:spacing w:val="-14"/>
                          <w:w w:val="85"/>
                          <w:sz w:val="10"/>
                        </w:rPr>
                        <w:t xml:space="preserve"> </w:t>
                      </w:r>
                      <w:r>
                        <w:rPr>
                          <w:rFonts w:ascii="メイリオ"/>
                          <w:color w:val="231F20"/>
                          <w:spacing w:val="-1"/>
                          <w:w w:val="85"/>
                          <w:sz w:val="10"/>
                        </w:rPr>
                        <w:t>PUXE\</w:t>
                      </w:r>
                      <w:r>
                        <w:rPr>
                          <w:rFonts w:ascii="メイリオ"/>
                          <w:color w:val="231F20"/>
                          <w:spacing w:val="-14"/>
                          <w:w w:val="85"/>
                          <w:sz w:val="10"/>
                        </w:rPr>
                        <w:t xml:space="preserve"> </w:t>
                      </w:r>
                      <w:r>
                        <w:rPr>
                          <w:rFonts w:ascii="メイリオ"/>
                          <w:color w:val="231F20"/>
                          <w:spacing w:val="-3"/>
                          <w:w w:val="85"/>
                          <w:sz w:val="10"/>
                        </w:rPr>
                        <w:t>OL</w:t>
                      </w:r>
                      <w:r>
                        <w:rPr>
                          <w:rFonts w:ascii="メイリオ"/>
                          <w:color w:val="231F20"/>
                          <w:spacing w:val="-2"/>
                          <w:w w:val="85"/>
                          <w:sz w:val="10"/>
                        </w:rPr>
                        <w:t>EUDU</w:t>
                      </w:r>
                      <w:r>
                        <w:rPr>
                          <w:rFonts w:ascii="メイリオ"/>
                          <w:color w:val="231F20"/>
                          <w:spacing w:val="-1"/>
                          <w:w w:val="85"/>
                          <w:sz w:val="10"/>
                        </w:rPr>
                        <w:t>\</w:t>
                      </w:r>
                    </w:p>
                  </w:txbxContent>
                </v:textbox>
              </v:shape>
              <v:shape id="_x0000_s1548" type="#_x0000_t202" style="position:absolute;left:2629;top:2;width:1142;height:288" filled="f" stroked="f">
                <v:textbox inset="0,0,0,0">
                  <w:txbxContent>
                    <w:p w14:paraId="140AF61F" w14:textId="77777777" w:rsidR="00BA4473" w:rsidRDefault="00BA4473">
                      <w:pPr>
                        <w:spacing w:before="15" w:line="146" w:lineRule="auto"/>
                        <w:ind w:left="37" w:right="75"/>
                        <w:rPr>
                          <w:rFonts w:ascii="メイリオ" w:eastAsia="メイリオ" w:hAnsi="メイリオ" w:cs="メイリオ"/>
                          <w:sz w:val="10"/>
                          <w:szCs w:val="10"/>
                        </w:rPr>
                      </w:pPr>
                      <w:r>
                        <w:rPr>
                          <w:rFonts w:ascii="メイリオ"/>
                          <w:color w:val="231F20"/>
                          <w:spacing w:val="-1"/>
                          <w:w w:val="80"/>
                          <w:sz w:val="10"/>
                        </w:rPr>
                        <w:t>5HDG</w:t>
                      </w:r>
                      <w:r>
                        <w:rPr>
                          <w:rFonts w:ascii="メイリオ"/>
                          <w:color w:val="231F20"/>
                          <w:spacing w:val="-10"/>
                          <w:w w:val="80"/>
                          <w:sz w:val="10"/>
                        </w:rPr>
                        <w:t xml:space="preserve"> </w:t>
                      </w:r>
                      <w:r>
                        <w:rPr>
                          <w:rFonts w:ascii="メイリオ"/>
                          <w:color w:val="231F20"/>
                          <w:w w:val="80"/>
                          <w:sz w:val="10"/>
                        </w:rPr>
                        <w:t>WKH</w:t>
                      </w:r>
                      <w:r>
                        <w:rPr>
                          <w:rFonts w:ascii="メイリオ"/>
                          <w:color w:val="231F20"/>
                          <w:spacing w:val="-8"/>
                          <w:w w:val="80"/>
                          <w:sz w:val="10"/>
                        </w:rPr>
                        <w:t xml:space="preserve"> </w:t>
                      </w:r>
                      <w:r>
                        <w:rPr>
                          <w:rFonts w:ascii="メイリオ"/>
                          <w:color w:val="231F20"/>
                          <w:w w:val="80"/>
                          <w:sz w:val="10"/>
                        </w:rPr>
                        <w:t>E\WHFRGHV</w:t>
                      </w:r>
                      <w:r>
                        <w:rPr>
                          <w:rFonts w:ascii="メイリオ"/>
                          <w:color w:val="231F20"/>
                          <w:spacing w:val="22"/>
                          <w:w w:val="75"/>
                          <w:sz w:val="10"/>
                        </w:rPr>
                        <w:t xml:space="preserve"> </w:t>
                      </w:r>
                      <w:r>
                        <w:rPr>
                          <w:rFonts w:ascii="メイリオ"/>
                          <w:color w:val="231F20"/>
                          <w:w w:val="85"/>
                          <w:sz w:val="10"/>
                        </w:rPr>
                        <w:t>RI</w:t>
                      </w:r>
                      <w:r>
                        <w:rPr>
                          <w:rFonts w:ascii="メイリオ"/>
                          <w:color w:val="231F20"/>
                          <w:spacing w:val="-18"/>
                          <w:w w:val="85"/>
                          <w:sz w:val="10"/>
                        </w:rPr>
                        <w:t xml:space="preserve"> </w:t>
                      </w:r>
                      <w:r>
                        <w:rPr>
                          <w:rFonts w:ascii="メイリオ"/>
                          <w:color w:val="231F20"/>
                          <w:spacing w:val="-1"/>
                          <w:w w:val="85"/>
                          <w:sz w:val="10"/>
                        </w:rPr>
                        <w:t>PUXE\</w:t>
                      </w:r>
                      <w:r>
                        <w:rPr>
                          <w:rFonts w:ascii="メイリオ"/>
                          <w:color w:val="231F20"/>
                          <w:spacing w:val="-17"/>
                          <w:w w:val="85"/>
                          <w:sz w:val="10"/>
                        </w:rPr>
                        <w:t xml:space="preserve"> </w:t>
                      </w:r>
                      <w:r>
                        <w:rPr>
                          <w:rFonts w:ascii="メイリオ"/>
                          <w:color w:val="231F20"/>
                          <w:spacing w:val="-2"/>
                          <w:w w:val="85"/>
                          <w:sz w:val="10"/>
                        </w:rPr>
                        <w:t>$SSOLFDWL</w:t>
                      </w:r>
                      <w:r>
                        <w:rPr>
                          <w:rFonts w:ascii="メイリオ"/>
                          <w:color w:val="231F20"/>
                          <w:spacing w:val="-1"/>
                          <w:w w:val="85"/>
                          <w:sz w:val="10"/>
                        </w:rPr>
                        <w:t>R</w:t>
                      </w:r>
                      <w:r>
                        <w:rPr>
                          <w:rFonts w:ascii="メイリオ"/>
                          <w:color w:val="231F20"/>
                          <w:spacing w:val="-2"/>
                          <w:w w:val="85"/>
                          <w:sz w:val="10"/>
                        </w:rPr>
                        <w:t>Q</w:t>
                      </w:r>
                    </w:p>
                  </w:txbxContent>
                </v:textbox>
              </v:shape>
              <v:shape id="_x0000_s1547" type="#_x0000_t202" style="position:absolute;left:4117;top:2;width:579;height:288" filled="f" stroked="f">
                <v:textbox inset="0,0,0,0">
                  <w:txbxContent>
                    <w:p w14:paraId="605AD25E" w14:textId="77777777" w:rsidR="00BA4473" w:rsidRDefault="00BA4473">
                      <w:pPr>
                        <w:spacing w:before="16"/>
                        <w:ind w:left="37"/>
                        <w:rPr>
                          <w:rFonts w:ascii="メイリオ" w:eastAsia="メイリオ" w:hAnsi="メイリオ" w:cs="メイリオ"/>
                          <w:sz w:val="10"/>
                          <w:szCs w:val="10"/>
                        </w:rPr>
                      </w:pPr>
                      <w:r>
                        <w:rPr>
                          <w:rFonts w:ascii="メイリオ"/>
                          <w:color w:val="231F20"/>
                          <w:spacing w:val="-1"/>
                          <w:w w:val="75"/>
                          <w:sz w:val="10"/>
                        </w:rPr>
                        <w:t>5XQ</w:t>
                      </w:r>
                      <w:r>
                        <w:rPr>
                          <w:rFonts w:ascii="メイリオ"/>
                          <w:color w:val="231F20"/>
                          <w:spacing w:val="12"/>
                          <w:w w:val="75"/>
                          <w:sz w:val="10"/>
                        </w:rPr>
                        <w:t xml:space="preserve"> </w:t>
                      </w:r>
                      <w:r>
                        <w:rPr>
                          <w:rFonts w:ascii="メイリオ"/>
                          <w:color w:val="231F20"/>
                          <w:w w:val="75"/>
                          <w:sz w:val="10"/>
                        </w:rPr>
                        <w:t>WDVNV</w:t>
                      </w:r>
                    </w:p>
                  </w:txbxContent>
                </v:textbox>
              </v:shape>
              <v:shape id="_x0000_s1546" type="#_x0000_t202" style="position:absolute;left:742;top:333;width:86;height:146" filled="f" stroked="f">
                <v:textbox inset="0,0,0,0">
                  <w:txbxContent>
                    <w:p w14:paraId="57949C26" w14:textId="77777777" w:rsidR="00BA4473" w:rsidRDefault="00BA4473">
                      <w:pPr>
                        <w:spacing w:line="145" w:lineRule="exact"/>
                        <w:rPr>
                          <w:rFonts w:ascii="Calibri" w:eastAsia="Calibri" w:hAnsi="Calibri" w:cs="Calibri"/>
                          <w:sz w:val="14"/>
                          <w:szCs w:val="14"/>
                        </w:rPr>
                      </w:pPr>
                      <w:r>
                        <w:rPr>
                          <w:rFonts w:ascii="Calibri"/>
                          <w:color w:val="231F20"/>
                          <w:w w:val="105"/>
                          <w:sz w:val="14"/>
                        </w:rPr>
                        <w:t>A</w:t>
                      </w:r>
                    </w:p>
                  </w:txbxContent>
                </v:textbox>
              </v:shape>
              <v:shape id="_x0000_s1545" type="#_x0000_t202" style="position:absolute;left:2251;top:327;width:81;height:146" filled="f" stroked="f">
                <v:textbox inset="0,0,0,0">
                  <w:txbxContent>
                    <w:p w14:paraId="10758595" w14:textId="77777777" w:rsidR="00BA4473" w:rsidRDefault="00BA4473">
                      <w:pPr>
                        <w:spacing w:line="145" w:lineRule="exact"/>
                        <w:rPr>
                          <w:rFonts w:ascii="Calibri" w:eastAsia="Calibri" w:hAnsi="Calibri" w:cs="Calibri"/>
                          <w:sz w:val="14"/>
                          <w:szCs w:val="14"/>
                        </w:rPr>
                      </w:pPr>
                      <w:r>
                        <w:rPr>
                          <w:rFonts w:ascii="Calibri"/>
                          <w:color w:val="231F20"/>
                          <w:w w:val="105"/>
                          <w:sz w:val="14"/>
                        </w:rPr>
                        <w:t>B</w:t>
                      </w:r>
                    </w:p>
                  </w:txbxContent>
                </v:textbox>
              </v:shape>
              <v:shape id="_x0000_s1544" type="#_x0000_t202" style="position:absolute;left:3671;top:327;width:79;height:146" filled="f" stroked="f">
                <v:textbox inset="0,0,0,0">
                  <w:txbxContent>
                    <w:p w14:paraId="151BBB73" w14:textId="77777777" w:rsidR="00BA4473" w:rsidRDefault="00BA4473">
                      <w:pPr>
                        <w:spacing w:line="145" w:lineRule="exact"/>
                        <w:rPr>
                          <w:rFonts w:ascii="Calibri" w:eastAsia="Calibri" w:hAnsi="Calibri" w:cs="Calibri"/>
                          <w:sz w:val="14"/>
                          <w:szCs w:val="14"/>
                        </w:rPr>
                      </w:pPr>
                      <w:r>
                        <w:rPr>
                          <w:rFonts w:ascii="Calibri"/>
                          <w:color w:val="231F20"/>
                          <w:w w:val="105"/>
                          <w:sz w:val="14"/>
                        </w:rPr>
                        <w:t>C</w:t>
                      </w:r>
                    </w:p>
                  </w:txbxContent>
                </v:textbox>
              </v:shape>
              <v:shape id="_x0000_s1543" type="#_x0000_t202" style="position:absolute;left:4639;top:327;width:92;height:146" filled="f" stroked="f">
                <v:textbox inset="0,0,0,0">
                  <w:txbxContent>
                    <w:p w14:paraId="76AFBC02" w14:textId="77777777" w:rsidR="00BA4473" w:rsidRDefault="00BA4473">
                      <w:pPr>
                        <w:spacing w:line="145" w:lineRule="exact"/>
                        <w:rPr>
                          <w:rFonts w:ascii="Calibri" w:eastAsia="Calibri" w:hAnsi="Calibri" w:cs="Calibri"/>
                          <w:sz w:val="14"/>
                          <w:szCs w:val="14"/>
                        </w:rPr>
                      </w:pPr>
                      <w:r>
                        <w:rPr>
                          <w:rFonts w:ascii="Calibri"/>
                          <w:color w:val="231F20"/>
                          <w:w w:val="105"/>
                          <w:sz w:val="14"/>
                        </w:rPr>
                        <w:t>D</w:t>
                      </w:r>
                    </w:p>
                  </w:txbxContent>
                </v:textbox>
              </v:shape>
              <v:shape id="_x0000_s1542" type="#_x0000_t202" style="position:absolute;left:1372;top:563;width:805;height:278" filled="f" stroked="f">
                <v:textbox inset="0,0,0,0">
                  <w:txbxContent>
                    <w:p w14:paraId="17A11067" w14:textId="77777777" w:rsidR="00BA4473" w:rsidRDefault="00BA4473">
                      <w:pPr>
                        <w:spacing w:line="108" w:lineRule="exact"/>
                        <w:rPr>
                          <w:rFonts w:ascii="メイリオ" w:eastAsia="メイリオ" w:hAnsi="メイリオ" w:cs="メイリオ"/>
                          <w:sz w:val="12"/>
                          <w:szCs w:val="12"/>
                        </w:rPr>
                      </w:pPr>
                      <w:r>
                        <w:rPr>
                          <w:rFonts w:ascii="メイリオ"/>
                          <w:color w:val="231F20"/>
                          <w:w w:val="80"/>
                          <w:sz w:val="12"/>
                        </w:rPr>
                        <w:t>PUXE\</w:t>
                      </w:r>
                      <w:r>
                        <w:rPr>
                          <w:rFonts w:ascii="メイリオ"/>
                          <w:color w:val="231F20"/>
                          <w:spacing w:val="-2"/>
                          <w:w w:val="80"/>
                          <w:sz w:val="12"/>
                        </w:rPr>
                        <w:t xml:space="preserve"> </w:t>
                      </w:r>
                      <w:r>
                        <w:rPr>
                          <w:rFonts w:ascii="メイリオ"/>
                          <w:color w:val="231F20"/>
                          <w:w w:val="80"/>
                          <w:sz w:val="12"/>
                        </w:rPr>
                        <w:t>OLEUDU\</w:t>
                      </w:r>
                    </w:p>
                    <w:p w14:paraId="18FF0973" w14:textId="77777777" w:rsidR="00BA4473" w:rsidRDefault="00BA4473">
                      <w:pPr>
                        <w:spacing w:line="169" w:lineRule="exact"/>
                        <w:ind w:left="48"/>
                        <w:rPr>
                          <w:rFonts w:ascii="メイリオ" w:eastAsia="メイリオ" w:hAnsi="メイリオ" w:cs="メイリオ"/>
                          <w:sz w:val="12"/>
                          <w:szCs w:val="12"/>
                        </w:rPr>
                      </w:pPr>
                      <w:r>
                        <w:rPr>
                          <w:rFonts w:ascii="メイリオ"/>
                          <w:color w:val="231F20"/>
                          <w:w w:val="110"/>
                          <w:sz w:val="12"/>
                        </w:rPr>
                        <w:t xml:space="preserve"> </w:t>
                      </w:r>
                      <w:r>
                        <w:rPr>
                          <w:rFonts w:ascii="メイリオ"/>
                          <w:color w:val="231F20"/>
                          <w:spacing w:val="-1"/>
                          <w:w w:val="90"/>
                          <w:sz w:val="12"/>
                        </w:rPr>
                        <w:t>E</w:t>
                      </w:r>
                      <w:r>
                        <w:rPr>
                          <w:rFonts w:ascii="メイリオ"/>
                          <w:color w:val="231F20"/>
                          <w:spacing w:val="-2"/>
                          <w:w w:val="90"/>
                          <w:sz w:val="12"/>
                        </w:rPr>
                        <w:t>\WHFRGHV</w:t>
                      </w:r>
                      <w:r>
                        <w:rPr>
                          <w:rFonts w:ascii="メイリオ"/>
                          <w:color w:val="231F20"/>
                          <w:w w:val="87"/>
                          <w:sz w:val="12"/>
                        </w:rPr>
                        <w:t xml:space="preserve"> </w:t>
                      </w:r>
                    </w:p>
                  </w:txbxContent>
                </v:textbox>
              </v:shape>
              <v:shape id="_x0000_s1541" type="#_x0000_t202" style="position:absolute;left:4016;top:829;width:634;height:365" filled="f" stroked="f">
                <v:textbox inset="0,0,0,0">
                  <w:txbxContent>
                    <w:p w14:paraId="09F9D4C5" w14:textId="77777777" w:rsidR="00BA4473" w:rsidRDefault="00BA4473">
                      <w:pPr>
                        <w:spacing w:line="123" w:lineRule="exact"/>
                        <w:rPr>
                          <w:rFonts w:ascii="メイリオ" w:eastAsia="メイリオ" w:hAnsi="メイリオ" w:cs="メイリオ"/>
                          <w:sz w:val="10"/>
                          <w:szCs w:val="10"/>
                        </w:rPr>
                      </w:pPr>
                      <w:r>
                        <w:rPr>
                          <w:rFonts w:ascii="メイリオ"/>
                          <w:color w:val="231F20"/>
                          <w:spacing w:val="-3"/>
                          <w:w w:val="90"/>
                          <w:sz w:val="10"/>
                        </w:rPr>
                        <w:t>7DJH</w:t>
                      </w:r>
                      <w:r>
                        <w:rPr>
                          <w:rFonts w:ascii="メイリオ"/>
                          <w:color w:val="231F20"/>
                          <w:spacing w:val="-8"/>
                          <w:w w:val="90"/>
                          <w:sz w:val="10"/>
                        </w:rPr>
                        <w:t>W</w:t>
                      </w:r>
                      <w:r>
                        <w:rPr>
                          <w:rFonts w:ascii="メイリオ"/>
                          <w:color w:val="231F20"/>
                          <w:spacing w:val="-16"/>
                          <w:w w:val="90"/>
                          <w:sz w:val="10"/>
                        </w:rPr>
                        <w:t xml:space="preserve"> </w:t>
                      </w:r>
                      <w:r>
                        <w:rPr>
                          <w:rFonts w:ascii="メイリオ"/>
                          <w:color w:val="231F20"/>
                          <w:spacing w:val="-1"/>
                          <w:w w:val="90"/>
                          <w:sz w:val="10"/>
                        </w:rPr>
                        <w:t>'H</w:t>
                      </w:r>
                      <w:r>
                        <w:rPr>
                          <w:rFonts w:ascii="メイリオ"/>
                          <w:color w:val="231F20"/>
                          <w:spacing w:val="-2"/>
                          <w:w w:val="90"/>
                          <w:sz w:val="10"/>
                        </w:rPr>
                        <w:t>YLFH</w:t>
                      </w:r>
                    </w:p>
                    <w:p w14:paraId="50642F1B" w14:textId="77777777" w:rsidR="00BA4473" w:rsidRDefault="00BA4473">
                      <w:pPr>
                        <w:spacing w:before="68" w:line="174" w:lineRule="exact"/>
                        <w:ind w:left="379"/>
                        <w:rPr>
                          <w:rFonts w:ascii="メイリオ" w:eastAsia="メイリオ" w:hAnsi="メイリオ" w:cs="メイリオ"/>
                          <w:sz w:val="10"/>
                          <w:szCs w:val="10"/>
                        </w:rPr>
                      </w:pPr>
                      <w:r>
                        <w:rPr>
                          <w:rFonts w:ascii="メイリオ"/>
                          <w:color w:val="231F20"/>
                          <w:w w:val="75"/>
                          <w:sz w:val="10"/>
                        </w:rPr>
                        <w:t>+RVW</w:t>
                      </w:r>
                    </w:p>
                  </w:txbxContent>
                </v:textbox>
              </v:shape>
              <v:shape id="_x0000_s1540" type="#_x0000_t202" style="position:absolute;left:2646;top:1252;width:1078;height:278" filled="f" stroked="f">
                <v:textbox inset="0,0,0,0">
                  <w:txbxContent>
                    <w:p w14:paraId="18A5A9DA" w14:textId="77777777" w:rsidR="00BA4473" w:rsidRDefault="00BA4473">
                      <w:pPr>
                        <w:spacing w:line="108" w:lineRule="exact"/>
                        <w:ind w:left="-1"/>
                        <w:jc w:val="center"/>
                        <w:rPr>
                          <w:rFonts w:ascii="メイリオ" w:eastAsia="メイリオ" w:hAnsi="メイリオ" w:cs="メイリオ"/>
                          <w:sz w:val="12"/>
                          <w:szCs w:val="12"/>
                        </w:rPr>
                      </w:pPr>
                      <w:r>
                        <w:rPr>
                          <w:rFonts w:ascii="メイリオ"/>
                          <w:color w:val="231F20"/>
                          <w:w w:val="80"/>
                          <w:sz w:val="12"/>
                        </w:rPr>
                        <w:t>PUXE\</w:t>
                      </w:r>
                      <w:r>
                        <w:rPr>
                          <w:rFonts w:ascii="メイリオ"/>
                          <w:color w:val="231F20"/>
                          <w:spacing w:val="4"/>
                          <w:w w:val="80"/>
                          <w:sz w:val="12"/>
                        </w:rPr>
                        <w:t xml:space="preserve"> </w:t>
                      </w:r>
                      <w:r>
                        <w:rPr>
                          <w:rFonts w:ascii="メイリオ"/>
                          <w:color w:val="231F20"/>
                          <w:w w:val="80"/>
                          <w:sz w:val="12"/>
                        </w:rPr>
                        <w:t>$SSOLFDWLRQ</w:t>
                      </w:r>
                    </w:p>
                    <w:p w14:paraId="2671BF1A" w14:textId="77777777" w:rsidR="00BA4473" w:rsidRDefault="00BA4473">
                      <w:pPr>
                        <w:spacing w:line="169" w:lineRule="exact"/>
                        <w:jc w:val="center"/>
                        <w:rPr>
                          <w:rFonts w:ascii="メイリオ" w:eastAsia="メイリオ" w:hAnsi="メイリオ" w:cs="メイリオ"/>
                          <w:sz w:val="12"/>
                          <w:szCs w:val="12"/>
                        </w:rPr>
                      </w:pPr>
                      <w:r>
                        <w:rPr>
                          <w:rFonts w:ascii="メイリオ"/>
                          <w:color w:val="231F20"/>
                          <w:w w:val="110"/>
                          <w:sz w:val="12"/>
                        </w:rPr>
                        <w:t xml:space="preserve"> </w:t>
                      </w:r>
                      <w:r>
                        <w:rPr>
                          <w:rFonts w:ascii="メイリオ"/>
                          <w:color w:val="231F20"/>
                          <w:w w:val="90"/>
                          <w:sz w:val="12"/>
                        </w:rPr>
                        <w:t>E\WHFRGHV</w:t>
                      </w:r>
                      <w:r>
                        <w:rPr>
                          <w:rFonts w:ascii="メイリオ"/>
                          <w:color w:val="231F20"/>
                          <w:w w:val="87"/>
                          <w:sz w:val="12"/>
                        </w:rPr>
                        <w:t xml:space="preserve"> </w:t>
                      </w:r>
                    </w:p>
                  </w:txbxContent>
                </v:textbox>
              </v:shape>
            </v:group>
            <w10:anchorlock/>
          </v:group>
        </w:pict>
      </w:r>
    </w:p>
    <w:p w14:paraId="2EF57629" w14:textId="77777777" w:rsidR="00946AA2" w:rsidRDefault="00BA4473">
      <w:pPr>
        <w:spacing w:before="89"/>
        <w:ind w:left="6087"/>
        <w:rPr>
          <w:rFonts w:ascii="Times New Roman" w:eastAsia="Times New Roman" w:hAnsi="Times New Roman" w:cs="Times New Roman"/>
          <w:sz w:val="16"/>
          <w:szCs w:val="16"/>
        </w:rPr>
      </w:pPr>
      <w:r>
        <w:rPr>
          <w:rFonts w:eastAsiaTheme="minorHAnsi"/>
        </w:rPr>
        <w:pict w14:anchorId="425A9628">
          <v:group id="_x0000_s1428" style="position:absolute;left:0;text-align:left;margin-left:50.6pt;margin-top:-81.4pt;width:244.3pt;height:150.5pt;z-index:251593728;mso-position-horizontal-relative:page" coordorigin="1012,-1628" coordsize="4886,3010">
            <v:group id="_x0000_s1536" style="position:absolute;left:1103;top:-1603;width:871;height:493" coordorigin="1103,-1603" coordsize="871,493">
              <v:shape id="_x0000_s1537" style="position:absolute;left:1103;top:-1603;width:871;height:493" coordorigin="1103,-1603" coordsize="871,493" path="m1103,-1521r26,-60l1892,-1603r22,3l1964,-1560r10,368l1971,-1170r-40,50l1185,-1110r-22,-3l1113,-1153r-10,-368xe" filled="f" strokecolor="#231f20" strokeweight=".08958mm">
                <v:path arrowok="t"/>
              </v:shape>
            </v:group>
            <v:group id="_x0000_s1533" style="position:absolute;left:3846;top:-1607;width:867;height:506" coordorigin="3846,-1607" coordsize="867,506">
              <v:shape id="_x0000_s1535" style="position:absolute;left:3846;top:-1607;width:867;height:506" coordorigin="3846,-1607" coordsize="867,506" path="m4627,-1607r-696,l3871,-1581r-25,60l3846,-1185r26,59l3932,-1101r697,l4651,-1104r4,-2l3928,-1106r-20,-4l3854,-1166r-3,-21l3851,-1521r-2,l3852,-1525r3,-20l3864,-1563r13,-17l3893,-1591r19,-8l3932,-1602r723,l4650,-1604r-23,-3xe" fillcolor="#231f20" stroked="f">
                <v:path arrowok="t"/>
              </v:shape>
              <v:shape id="_x0000_s1534" style="position:absolute;left:3846;top:-1607;width:867;height:506" coordorigin="3846,-1607" coordsize="867,506" path="m4655,-1602r-723,l4631,-1602r20,4l4705,-1542r3,21l4708,-1183r-25,55l4627,-1106r28,l4702,-1144r11,-43l4713,-1523r-3,-22l4701,-1565r-14,-17l4670,-1595r-15,-7xe" fillcolor="#231f20" stroked="f">
                <v:path arrowok="t"/>
              </v:shape>
            </v:group>
            <v:group id="_x0000_s1528" style="position:absolute;left:1018;top:-1623;width:4875;height:729" coordorigin="1018,-1623" coordsize="4875,729">
              <v:shape id="_x0000_s1532" style="position:absolute;left:1018;top:-1623;width:4875;height:729" coordorigin="1018,-1623" coordsize="4875,729" path="m1018,-895r4874,e" filled="f" strokecolor="#231f20" strokeweight=".18272mm">
                <v:stroke dashstyle="longDash"/>
                <v:path arrowok="t"/>
              </v:shape>
              <v:shape id="_x0000_s1531" style="position:absolute;left:1018;top:-1623;width:4875;height:729" coordorigin="1018,-1623" coordsize="4875,729" path="m5892,-1623r-4874,l1018,-895e" filled="f" strokecolor="#231f20" strokeweight=".18272mm">
                <v:stroke dashstyle="longDash"/>
                <v:path arrowok="t"/>
              </v:shape>
              <v:shape id="_x0000_s1530" type="#_x0000_t75" style="position:absolute;left:4128;top:-1094;width:303;height:174">
                <v:imagedata r:id="rId17" o:title=""/>
              </v:shape>
              <v:shape id="_x0000_s1529" type="#_x0000_t75" style="position:absolute;left:1386;top:-1103;width:303;height:174">
                <v:imagedata r:id="rId18" o:title=""/>
              </v:shape>
            </v:group>
            <v:group id="_x0000_s1526" style="position:absolute;left:1101;top:155;width:872;height:223" coordorigin="1101,155" coordsize="872,223">
              <v:shape id="_x0000_s1527" style="position:absolute;left:1101;top:155;width:872;height:223" coordorigin="1101,155" coordsize="872,223" path="m1101,193r6,-22l1124,158r811,-3l1956,162r13,17l1972,341r-6,21l1949,375r-811,3l1117,371r-14,-16l1101,193xe" filled="f" strokecolor="#231f20" strokeweight=".08958mm">
                <v:path arrowok="t"/>
              </v:shape>
            </v:group>
            <v:group id="_x0000_s1524" style="position:absolute;left:3859;top:148;width:862;height:227" coordorigin="3859,148" coordsize="862,227">
              <v:shape id="_x0000_s1525" style="position:absolute;left:3859;top:148;width:862;height:227" coordorigin="3859,148" coordsize="862,227" path="m3859,186r7,-21l3882,151r801,-3l4704,155r14,16l4721,337r-7,21l4698,372r-801,3l3876,368r-14,-16l3859,186xe" filled="f" strokecolor="#231f20" strokeweight=".08958mm">
                <v:path arrowok="t"/>
              </v:shape>
            </v:group>
            <v:group id="_x0000_s1522" style="position:absolute;left:1073;top:558;width:3681;height:389" coordorigin="1073,558" coordsize="3681,389">
              <v:shape id="_x0000_s1523" style="position:absolute;left:1073;top:558;width:3681;height:389" coordorigin="1073,558" coordsize="3681,389" path="m1073,622r31,-55l4688,558r23,4l4730,572r14,17l4752,609r1,273l4749,904r-11,19l4722,937r-20,8l1137,946r-22,-4l1096,932r-14,-17l1074,895r-1,-273xe" filled="f" strokecolor="#231f20" strokeweight=".08958mm">
                <v:path arrowok="t"/>
              </v:shape>
            </v:group>
            <v:group id="_x0000_s1520" style="position:absolute;left:4753;top:274;width:1051;height:677" coordorigin="4753,274" coordsize="1051,677">
              <v:shape id="_x0000_s1521" style="position:absolute;left:4753;top:274;width:1051;height:677" coordorigin="4753,274" coordsize="1051,677" path="m4753,386r20,-63l4822,282r869,-8l5714,276r57,31l5802,364r2,473l5801,860r-31,57l5713,948r-847,2l4843,948r-57,-31l4755,859r-2,-473xe" filled="f" strokecolor="#231f20" strokeweight=".08958mm">
                <v:path arrowok="t"/>
              </v:shape>
            </v:group>
            <v:group id="_x0000_s1518" style="position:absolute;left:1073;top:950;width:4732;height:197" coordorigin="1073,950" coordsize="4732,197">
              <v:shape id="_x0000_s1519" style="position:absolute;left:1073;top:950;width:4732;height:197" coordorigin="1073,950" coordsize="4732,197" path="m1073,983r7,-21l1098,951r4673,-1l5792,957r11,19l5804,1114r-8,21l5778,1146r-4673,1l1085,1140r-12,-19l1073,983xe" filled="f" strokecolor="#231f20" strokeweight=".08958mm">
                <v:path arrowok="t"/>
              </v:shape>
            </v:group>
            <v:group id="_x0000_s1516" style="position:absolute;left:1073;top:1149;width:4732;height:167" coordorigin="1073,1149" coordsize="4732,167">
              <v:shape id="_x0000_s1517" style="position:absolute;left:1073;top:1149;width:4732;height:167" coordorigin="1073,1149" coordsize="4732,167" path="m1073,1176r,-15l1085,1149r15,l5776,1149r15,l5804,1161r,15l5804,1287r,16l5791,1315r-15,l1100,1315r-15,l1073,1303r,-16l1073,1176xe" filled="f" strokecolor="#231f20" strokeweight=".08958mm">
                <v:path arrowok="t"/>
              </v:shape>
            </v:group>
            <v:group id="_x0000_s1514" style="position:absolute;left:3949;top:724;width:1522;height:159" coordorigin="3949,724" coordsize="1522,159">
              <v:shape id="_x0000_s1515" style="position:absolute;left:3949;top:724;width:1522;height:159" coordorigin="3949,724" coordsize="1522,159" path="m5459,724r-1498,l3949,736r,135l3961,882r1498,l5471,871r,-135l5459,724xe" stroked="f">
                <v:path arrowok="t"/>
              </v:shape>
            </v:group>
            <v:group id="_x0000_s1512" style="position:absolute;left:3949;top:724;width:1522;height:159" coordorigin="3949,724" coordsize="1522,159">
              <v:shape id="_x0000_s1513" style="position:absolute;left:3949;top:724;width:1522;height:159" coordorigin="3949,724" coordsize="1522,159" path="m3949,750r,-14l3961,724r15,l5445,724r14,l5471,736r,14l5471,856r,15l5459,882r-14,l3976,882r-15,l3949,871r,-15l3949,750xe" filled="f" strokecolor="#231f20" strokeweight=".08958mm">
                <v:path arrowok="t"/>
              </v:shape>
            </v:group>
            <v:group id="_x0000_s1510" style="position:absolute;left:1255;top:603;width:1200;height:310" coordorigin="1255,603" coordsize="1200,310">
              <v:shape id="_x0000_s1511" style="position:absolute;left:1255;top:603;width:1200;height:310" coordorigin="1255,603" coordsize="1200,310" path="m2402,603r-1110,2l1273,615r-13,17l1255,654r2,221l1267,894r18,13l1306,912r1111,-2l2436,900r13,-17l2454,861r-2,-221l2442,621r-18,-13l2402,603xe" fillcolor="#c6c8ca" stroked="f">
                <v:path arrowok="t"/>
              </v:shape>
            </v:group>
            <v:group id="_x0000_s1508" style="position:absolute;left:1255;top:603;width:1200;height:310" coordorigin="1255,603" coordsize="1200,310">
              <v:shape id="_x0000_s1509" style="position:absolute;left:1255;top:603;width:1200;height:310" coordorigin="1255,603" coordsize="1200,310" path="m1255,654r5,-22l1273,615r19,-10l2402,603r22,5l2442,621r10,19l2454,861r-5,22l2436,900r-19,10l1306,912r-21,-5l1267,894r-10,-19l1255,654xe" filled="f" strokecolor="#231f20" strokeweight=".08958mm">
                <v:path arrowok="t"/>
              </v:shape>
            </v:group>
            <v:group id="_x0000_s1506" style="position:absolute;left:1018;top:-477;width:4875;height:1853" coordorigin="1018,-477" coordsize="4875,1853">
              <v:shape id="_x0000_s1507" style="position:absolute;left:1018;top:-477;width:4875;height:1853" coordorigin="1018,-477" coordsize="4875,1853" path="m5892,-477r-4874,l1018,1376e" filled="f" strokecolor="#231f20" strokeweight=".18272mm">
                <v:stroke dashstyle="longDash"/>
                <v:path arrowok="t"/>
              </v:shape>
            </v:group>
            <v:group id="_x0000_s1504" style="position:absolute;left:1103;top:-810;width:871;height:515" coordorigin="1103,-810" coordsize="871,515">
              <v:shape id="_x0000_s1505" style="position:absolute;left:1103;top:-810;width:871;height:515" coordorigin="1103,-810" coordsize="871,515" path="m1888,-810r-700,l1128,-784r-25,60l1103,-379r26,59l1189,-295r701,l1950,-321r24,-60l1974,-726r-25,-59l1888,-810xe" stroked="f">
                <v:path arrowok="t"/>
              </v:shape>
            </v:group>
            <v:group id="_x0000_s1502" style="position:absolute;left:1103;top:-810;width:871;height:515" coordorigin="1103,-810" coordsize="871,515">
              <v:shape id="_x0000_s1503" style="position:absolute;left:1103;top:-810;width:871;height:515" coordorigin="1103,-810" coordsize="871,515" path="m1103,-724r25,-60l1188,-810r700,l1911,-807r51,39l1974,-381r-3,23l1933,-307r-744,12l1167,-298r-51,-39l1103,-724xe" filled="f" strokecolor="#939598" strokeweight=".26872mm">
                <v:stroke dashstyle="dash"/>
                <v:path arrowok="t"/>
              </v:shape>
            </v:group>
            <v:group id="_x0000_s1500" style="position:absolute;left:3849;top:-810;width:862;height:515" coordorigin="3849,-810" coordsize="862,515">
              <v:shape id="_x0000_s1501" style="position:absolute;left:3849;top:-810;width:862;height:515" coordorigin="3849,-810" coordsize="862,515" path="m4625,-810r-692,l3874,-785r-25,61l3849,-380r26,60l3935,-296r692,l4686,-321r25,-61l4711,-726r-26,-59l4625,-810xe" stroked="f">
                <v:path arrowok="t"/>
              </v:shape>
            </v:group>
            <v:group id="_x0000_s1498" style="position:absolute;left:3849;top:-810;width:862;height:515" coordorigin="3849,-810" coordsize="862,515">
              <v:shape id="_x0000_s1499" style="position:absolute;left:3849;top:-810;width:862;height:515" coordorigin="3849,-810" coordsize="862,515" path="m3849,-724r25,-61l3933,-810r692,l4648,-807r51,39l4711,-382r-3,23l4669,-308r-734,12l3912,-299r-51,-39l3849,-724xe" filled="f" strokecolor="#939598" strokeweight=".26872mm">
                <v:stroke dashstyle="dash"/>
                <v:path arrowok="t"/>
              </v:shape>
            </v:group>
            <v:group id="_x0000_s1496" style="position:absolute;left:2015;top:-1604;width:260;height:1083" coordorigin="2015,-1604" coordsize="260,1083">
              <v:shape id="_x0000_s1497" style="position:absolute;left:2015;top:-1604;width:260;height:1083" coordorigin="2015,-1604" coordsize="260,1083" path="m2015,-522r260,l2275,-1604r-260,l2015,-522xe" stroked="f">
                <v:path arrowok="t"/>
              </v:shape>
            </v:group>
            <v:group id="_x0000_s1494" style="position:absolute;left:2490;top:-1598;width:861;height:492" coordorigin="2490,-1598" coordsize="861,492">
              <v:shape id="_x0000_s1495" style="position:absolute;left:2490;top:-1598;width:861;height:492" coordorigin="2490,-1598" coordsize="861,492" path="m3269,-1598r-715,2l2502,-1559r-12,43l2492,-1171r37,52l2572,-1107r715,-2l3339,-1146r12,-43l3349,-1534r-37,-52l3269,-1598xe" stroked="f">
                <v:path arrowok="t"/>
              </v:shape>
            </v:group>
            <v:group id="_x0000_s1491" style="position:absolute;left:2490;top:-1598;width:861;height:492" coordorigin="2490,-1598" coordsize="861,492">
              <v:shape id="_x0000_s1493" style="position:absolute;left:2490;top:-1598;width:861;height:492" coordorigin="2490,-1598" coordsize="861,492" path="m2490,-1516r26,-60l3269,-1598r23,3l3341,-1555r10,366l3348,-1167r-40,50l2572,-1107r-23,-3l2500,-1150r-10,-366xe" filled="f" strokecolor="#231f20" strokeweight=".08958mm">
                <v:path arrowok="t"/>
              </v:shape>
              <v:shape id="_x0000_s1492" type="#_x0000_t75" style="position:absolute;left:2769;top:-1093;width:303;height:174">
                <v:imagedata r:id="rId17" o:title=""/>
              </v:shape>
            </v:group>
            <v:group id="_x0000_s1489" style="position:absolute;left:2490;top:-808;width:861;height:513" coordorigin="2490,-808" coordsize="861,513">
              <v:shape id="_x0000_s1490" style="position:absolute;left:2490;top:-808;width:861;height:513" coordorigin="2490,-808" coordsize="861,513" path="m3266,-808r-691,l2515,-783r-25,60l2490,-380r26,59l2576,-296r691,l3327,-321r24,-60l3351,-724r-25,-60l3266,-808xe" stroked="f">
                <v:path arrowok="t"/>
              </v:shape>
            </v:group>
            <v:group id="_x0000_s1487" style="position:absolute;left:2490;top:-808;width:861;height:513" coordorigin="2490,-808" coordsize="861,513">
              <v:shape id="_x0000_s1488" style="position:absolute;left:2490;top:-808;width:861;height:513" coordorigin="2490,-808" coordsize="861,513" path="m2490,-723r25,-60l2575,-808r691,l3289,-805r50,39l3351,-381r-3,22l3310,-308r-734,12l2553,-299r-51,-39l2490,-723xe" filled="f" strokecolor="#939598" strokeweight=".26872mm">
                <v:stroke dashstyle="dash"/>
                <v:path arrowok="t"/>
              </v:shape>
            </v:group>
            <v:group id="_x0000_s1485" style="position:absolute;left:3849;top:-242;width:862;height:398" coordorigin="3849,-242" coordsize="862,398">
              <v:shape id="_x0000_s1486" style="position:absolute;left:3849;top:-242;width:862;height:398" coordorigin="3849,-242" coordsize="862,398" path="m4644,-242r-744,1l3853,-199r-4,23l3851,104r8,20l3874,140r19,11l3915,155r745,-2l4680,144r16,-14l4707,111r4,-22l4709,-192r-9,-20l4686,-228r-19,-11l4644,-242xe" stroked="f">
                <v:path arrowok="t"/>
              </v:shape>
            </v:group>
            <v:group id="_x0000_s1483" style="position:absolute;left:3849;top:-242;width:862;height:398" coordorigin="3849,-242" coordsize="862,398">
              <v:shape id="_x0000_s1484" style="position:absolute;left:3849;top:-242;width:862;height:398" coordorigin="3849,-242" coordsize="862,398" path="m3849,-176r30,-56l4644,-242r23,3l4686,-228r14,16l4709,-192r2,281l4707,111r-11,19l4680,144r-20,9l3915,155r-22,-4l3874,140r-15,-16l3851,104r-2,-280xe" filled="f" strokecolor="#231f20" strokeweight=".08958mm">
                <v:path arrowok="t"/>
              </v:shape>
            </v:group>
            <v:group id="_x0000_s1481" style="position:absolute;left:3983;top:-208;width:594;height:144" coordorigin="3983,-208" coordsize="594,144">
              <v:shape id="_x0000_s1482" style="position:absolute;left:3983;top:-208;width:594;height:144" coordorigin="3983,-208" coordsize="594,144" path="m4566,-208r-572,l3983,-197r,122l3994,-64r572,l4576,-75r,-122l4566,-208xe" fillcolor="#c6c8ca" stroked="f">
                <v:path arrowok="t"/>
              </v:shape>
            </v:group>
            <v:group id="_x0000_s1479" style="position:absolute;left:3983;top:-208;width:594;height:144" coordorigin="3983,-208" coordsize="594,144">
              <v:shape id="_x0000_s1480" style="position:absolute;left:3983;top:-208;width:594;height:144" coordorigin="3983,-208" coordsize="594,144" path="m3983,-184r,-13l3994,-208r13,l4553,-208r13,l4576,-197r,13l4576,-88r,13l4566,-64r-13,l4007,-64r-13,l3983,-75r,-13l3983,-184xe" filled="f" strokecolor="#231f20" strokeweight=".086mm">
                <v:path arrowok="t"/>
              </v:shape>
            </v:group>
            <v:group id="_x0000_s1477" style="position:absolute;left:2480;top:152;width:862;height:224" coordorigin="2480,152" coordsize="862,224">
              <v:shape id="_x0000_s1478" style="position:absolute;left:2480;top:152;width:862;height:224" coordorigin="2480,152" coordsize="862,224" path="m3304,152r-801,2l2486,168r-6,21l2482,352r14,16l2517,375r801,-3l3335,359r6,-21l3339,175r-14,-17l3304,152xe" stroked="f">
                <v:path arrowok="t"/>
              </v:shape>
            </v:group>
            <v:group id="_x0000_s1475" style="position:absolute;left:2480;top:152;width:862;height:224" coordorigin="2480,152" coordsize="862,224">
              <v:shape id="_x0000_s1476" style="position:absolute;left:2480;top:152;width:862;height:224" coordorigin="2480,152" coordsize="862,224" path="m2480,189r6,-21l2503,154r801,-2l3325,158r14,17l3341,338r-6,21l3318,372r-801,3l2496,368r-14,-16l2480,189xe" filled="f" strokecolor="#231f20" strokeweight=".08958mm">
                <v:path arrowok="t"/>
              </v:shape>
            </v:group>
            <v:group id="_x0000_s1473" style="position:absolute;left:2480;top:-242;width:862;height:395" coordorigin="2480,-242" coordsize="862,395">
              <v:shape id="_x0000_s1474" style="position:absolute;left:2480;top:-242;width:862;height:395" coordorigin="2480,-242" coordsize="862,395" path="m3276,-242r-745,1l2484,-199r-4,22l2481,101r9,20l2504,137r19,11l2545,152r745,-2l3311,142r16,-15l3337,108r4,-22l3340,-191r-9,-21l3317,-228r-19,-11l3276,-242xe" stroked="f">
                <v:path arrowok="t"/>
              </v:shape>
            </v:group>
            <v:group id="_x0000_s1471" style="position:absolute;left:2480;top:-242;width:862;height:395" coordorigin="2480,-242" coordsize="862,395">
              <v:shape id="_x0000_s1472" style="position:absolute;left:2480;top:-242;width:862;height:395" coordorigin="2480,-242" coordsize="862,395" path="m2480,-177r30,-55l3276,-242r22,3l3317,-228r14,16l3340,-191r1,277l3337,108r-10,19l3311,142r-21,8l2545,152r-22,-4l2504,137r-14,-16l2481,101r-1,-278xe" filled="f" strokecolor="#231f20" strokeweight=".08958mm">
                <v:path arrowok="t"/>
              </v:shape>
            </v:group>
            <v:group id="_x0000_s1469" style="position:absolute;left:2620;top:-207;width:582;height:153" coordorigin="2620,-207" coordsize="582,153">
              <v:shape id="_x0000_s1470" style="position:absolute;left:2620;top:-207;width:582;height:153" coordorigin="2620,-207" coordsize="582,153" path="m3190,-207r-559,l2620,-196r,130l2631,-55r559,l3201,-66r,-130l3190,-207xe" fillcolor="#c6c8ca" stroked="f">
                <v:path arrowok="t"/>
              </v:shape>
            </v:group>
            <v:group id="_x0000_s1467" style="position:absolute;left:2620;top:-207;width:582;height:153" coordorigin="2620,-207" coordsize="582,153">
              <v:shape id="_x0000_s1468" style="position:absolute;left:2620;top:-207;width:582;height:153" coordorigin="2620,-207" coordsize="582,153" path="m2620,-182r,-14l2631,-207r14,l3176,-207r14,l3201,-196r,14l3201,-80r,14l3190,-55r-14,l2645,-55r-14,l2620,-66r,-14l2620,-182xe" filled="f" strokecolor="#231f20" strokeweight=".086mm">
                <v:path arrowok="t"/>
              </v:shape>
            </v:group>
            <v:group id="_x0000_s1465" style="position:absolute;left:1110;top:-242;width:862;height:395" coordorigin="1110,-242" coordsize="862,395">
              <v:shape id="_x0000_s1466" style="position:absolute;left:1110;top:-242;width:862;height:395" coordorigin="1110,-242" coordsize="862,395" path="m1906,-242r-745,1l1114,-199r-4,22l1112,101r8,20l1135,137r19,11l1176,152r745,-2l1941,142r17,-15l1968,108r4,-22l1970,-191r-8,-21l1948,-228r-19,-11l1906,-242xe" stroked="f">
                <v:path arrowok="t"/>
              </v:shape>
            </v:group>
            <v:group id="_x0000_s1463" style="position:absolute;left:1110;top:-242;width:862;height:395" coordorigin="1110,-242" coordsize="862,395">
              <v:shape id="_x0000_s1464" style="position:absolute;left:1110;top:-242;width:862;height:395" coordorigin="1110,-242" coordsize="862,395" path="m1110,-177r31,-55l1906,-242r23,3l1948,-228r14,16l1970,-191r2,277l1968,108r-10,19l1941,142r-20,8l1176,152r-22,-4l1135,137r-15,-16l1112,101r-2,-278xe" filled="f" strokecolor="#231f20" strokeweight=".08958mm">
                <v:path arrowok="t"/>
              </v:shape>
            </v:group>
            <v:group id="_x0000_s1461" style="position:absolute;left:1240;top:-205;width:594;height:144" coordorigin="1240,-205" coordsize="594,144">
              <v:shape id="_x0000_s1462" style="position:absolute;left:1240;top:-205;width:594;height:144" coordorigin="1240,-205" coordsize="594,144" path="m1822,-205r-572,l1240,-194r,122l1250,-61r572,l1833,-72r,-122l1822,-205xe" fillcolor="#c6c8ca" stroked="f">
                <v:path arrowok="t"/>
              </v:shape>
            </v:group>
            <v:group id="_x0000_s1459" style="position:absolute;left:1240;top:-205;width:594;height:144" coordorigin="1240,-205" coordsize="594,144">
              <v:shape id="_x0000_s1460" style="position:absolute;left:1240;top:-205;width:594;height:144" coordorigin="1240,-205" coordsize="594,144" path="m1240,-181r,-13l1250,-205r14,l1809,-205r13,l1833,-194r,13l1833,-85r,13l1822,-61r-13,l1264,-61r-14,l1240,-72r,-13l1240,-181xe" filled="f" strokecolor="#231f20" strokeweight=".086mm">
                <v:path arrowok="t"/>
              </v:shape>
            </v:group>
            <v:group id="_x0000_s1457" style="position:absolute;left:1101;top:385;width:3621;height:167" coordorigin="1101,385" coordsize="3621,167">
              <v:shape id="_x0000_s1458" style="position:absolute;left:1101;top:385;width:3621;height:167" coordorigin="1101,385" coordsize="3621,167" path="m4708,385r-3595,l1101,397r,142l1113,552r3595,l4721,539r,-142l4708,385xe" fillcolor="#c6c8ca" stroked="f">
                <v:path arrowok="t"/>
              </v:shape>
            </v:group>
            <v:group id="_x0000_s1455" style="position:absolute;left:1101;top:385;width:3621;height:167" coordorigin="1101,385" coordsize="3621,167">
              <v:shape id="_x0000_s1456" style="position:absolute;left:1101;top:385;width:3621;height:167" coordorigin="1101,385" coordsize="3621,167" path="m1101,412r,-15l1113,385r16,l4693,385r15,l4721,397r,15l4721,524r,15l4708,552r-15,l1129,552r-16,l1101,539r,-15l1101,412xe" filled="f" strokecolor="#231f20" strokeweight=".08958mm">
                <v:path arrowok="t"/>
              </v:shape>
            </v:group>
            <v:group id="_x0000_s1453" style="position:absolute;left:3393;top:-1596;width:259;height:1082" coordorigin="3393,-1596" coordsize="259,1082">
              <v:shape id="_x0000_s1454" style="position:absolute;left:3393;top:-1596;width:259;height:1082" coordorigin="3393,-1596" coordsize="259,1082" path="m3393,-515r259,l3652,-1596r-259,l3393,-515xe" stroked="f">
                <v:path arrowok="t"/>
              </v:shape>
            </v:group>
            <v:group id="_x0000_s1451" style="position:absolute;left:4771;top:-1604;width:260;height:1083" coordorigin="4771,-1604" coordsize="260,1083">
              <v:shape id="_x0000_s1452" style="position:absolute;left:4771;top:-1604;width:260;height:1083" coordorigin="4771,-1604" coordsize="260,1083" path="m4771,-522r260,l5031,-1604r-260,l4771,-522xe" stroked="f">
                <v:path arrowok="t"/>
              </v:shape>
            </v:group>
            <v:group id="_x0000_s1449" style="position:absolute;left:1092;top:851;width:326;height:180" coordorigin="1092,851" coordsize="326,180">
              <v:shape id="_x0000_s1450" style="position:absolute;left:1092;top:851;width:326;height:180" coordorigin="1092,851" coordsize="326,180" path="m1092,1030r326,l1418,851r-326,l1092,1030xe" fillcolor="#f1f1f2" stroked="f">
                <v:path arrowok="t"/>
              </v:shape>
            </v:group>
            <v:group id="_x0000_s1447" style="position:absolute;left:1092;top:851;width:326;height:180" coordorigin="1092,851" coordsize="326,180">
              <v:shape id="_x0000_s1448" style="position:absolute;left:1092;top:851;width:326;height:180" coordorigin="1092,851" coordsize="326,180" path="m1092,1030r326,l1418,851r-326,l1092,1030xe" filled="f" strokecolor="#323031" strokeweight=".086mm">
                <v:path arrowok="t"/>
              </v:shape>
            </v:group>
            <v:group id="_x0000_s1445" style="position:absolute;left:1065;top:304;width:326;height:180" coordorigin="1065,304" coordsize="326,180">
              <v:shape id="_x0000_s1446" style="position:absolute;left:1065;top:304;width:326;height:180" coordorigin="1065,304" coordsize="326,180" path="m1065,483r325,l1390,304r-325,l1065,483xe" fillcolor="#f1f1f2" stroked="f">
                <v:path arrowok="t"/>
              </v:shape>
            </v:group>
            <v:group id="_x0000_s1429" style="position:absolute;left:1065;top:304;width:326;height:180" coordorigin="1065,304" coordsize="326,180">
              <v:shape id="_x0000_s1444" style="position:absolute;left:1065;top:304;width:326;height:180" coordorigin="1065,304" coordsize="326,180" path="m1065,483r325,l1390,304r-325,l1065,483xe" filled="f" strokecolor="#323031" strokeweight=".086mm">
                <v:path arrowok="t"/>
              </v:shape>
              <v:shape id="_x0000_s1443" type="#_x0000_t202" style="position:absolute;left:1776;top:-295;width:325;height:180" fillcolor="#f1f1f2" strokecolor="#323031" strokeweight=".086mm">
                <v:textbox inset="0,0,0,0">
                  <w:txbxContent>
                    <w:p w14:paraId="1529EF98" w14:textId="77777777" w:rsidR="00BA4473" w:rsidRDefault="00BA4473">
                      <w:pPr>
                        <w:spacing w:line="164" w:lineRule="exact"/>
                        <w:ind w:left="35"/>
                        <w:rPr>
                          <w:rFonts w:ascii="メイリオ" w:eastAsia="メイリオ" w:hAnsi="メイリオ" w:cs="メイリオ"/>
                          <w:sz w:val="11"/>
                          <w:szCs w:val="11"/>
                        </w:rPr>
                      </w:pPr>
                      <w:r>
                        <w:rPr>
                          <w:rFonts w:ascii="メイリオ" w:eastAsia="メイリオ" w:hAnsi="メイリオ" w:cs="メイリオ"/>
                          <w:b/>
                          <w:bCs/>
                          <w:color w:val="231F20"/>
                          <w:w w:val="120"/>
                          <w:sz w:val="11"/>
                          <w:szCs w:val="11"/>
                        </w:rPr>
                        <w:t>⋝</w:t>
                      </w:r>
                      <w:r>
                        <w:rPr>
                          <w:rFonts w:ascii="メイリオ" w:eastAsia="メイリオ" w:hAnsi="メイリオ" w:cs="メイリオ"/>
                          <w:b/>
                          <w:bCs/>
                          <w:color w:val="231F20"/>
                          <w:spacing w:val="9"/>
                          <w:w w:val="120"/>
                          <w:sz w:val="11"/>
                          <w:szCs w:val="11"/>
                        </w:rPr>
                        <w:t xml:space="preserve"> </w:t>
                      </w:r>
                      <w:r>
                        <w:rPr>
                          <w:rFonts w:ascii="メイリオ" w:eastAsia="メイリオ" w:hAnsi="メイリオ" w:cs="メイリオ"/>
                          <w:b/>
                          <w:bCs/>
                          <w:color w:val="231F20"/>
                          <w:w w:val="120"/>
                          <w:sz w:val="11"/>
                          <w:szCs w:val="11"/>
                        </w:rPr>
                        <w:t>$</w:t>
                      </w:r>
                    </w:p>
                  </w:txbxContent>
                </v:textbox>
              </v:shape>
              <v:shape id="_x0000_s1442" type="#_x0000_t202" style="position:absolute;left:1018;top:304;width:373;height:180" filled="f" stroked="f">
                <v:textbox inset="0,0,0,0">
                  <w:txbxContent>
                    <w:p w14:paraId="201BF09D" w14:textId="77777777" w:rsidR="00BA4473" w:rsidRDefault="00BA4473">
                      <w:pPr>
                        <w:spacing w:line="167" w:lineRule="exact"/>
                        <w:ind w:left="88"/>
                        <w:rPr>
                          <w:rFonts w:ascii="メイリオ" w:eastAsia="メイリオ" w:hAnsi="メイリオ" w:cs="メイリオ"/>
                          <w:sz w:val="11"/>
                          <w:szCs w:val="11"/>
                        </w:rPr>
                      </w:pPr>
                      <w:r>
                        <w:rPr>
                          <w:rFonts w:ascii="メイリオ" w:eastAsia="メイリオ" w:hAnsi="メイリオ" w:cs="メイリオ"/>
                          <w:b/>
                          <w:bCs/>
                          <w:color w:val="231F20"/>
                          <w:w w:val="110"/>
                          <w:sz w:val="11"/>
                          <w:szCs w:val="11"/>
                        </w:rPr>
                        <w:t>⋝</w:t>
                      </w:r>
                      <w:r>
                        <w:rPr>
                          <w:rFonts w:ascii="メイリオ" w:eastAsia="メイリオ" w:hAnsi="メイリオ" w:cs="メイリオ"/>
                          <w:b/>
                          <w:bCs/>
                          <w:color w:val="231F20"/>
                          <w:spacing w:val="9"/>
                          <w:w w:val="110"/>
                          <w:sz w:val="11"/>
                          <w:szCs w:val="11"/>
                        </w:rPr>
                        <w:t xml:space="preserve"> </w:t>
                      </w:r>
                      <w:r>
                        <w:rPr>
                          <w:rFonts w:ascii="メイリオ" w:eastAsia="メイリオ" w:hAnsi="メイリオ" w:cs="メイリオ"/>
                          <w:b/>
                          <w:bCs/>
                          <w:color w:val="231F20"/>
                          <w:w w:val="105"/>
                          <w:sz w:val="11"/>
                          <w:szCs w:val="11"/>
                        </w:rPr>
                        <w:t>&amp;</w:t>
                      </w:r>
                    </w:p>
                  </w:txbxContent>
                </v:textbox>
              </v:shape>
              <v:shape id="_x0000_s1441" type="#_x0000_t202" style="position:absolute;left:1213;top:-1564;width:651;height:444" filled="f" stroked="f">
                <v:textbox inset="0,0,0,0">
                  <w:txbxContent>
                    <w:p w14:paraId="40551A9F" w14:textId="77777777" w:rsidR="00BA4473" w:rsidRDefault="00BA4473">
                      <w:pPr>
                        <w:spacing w:line="111" w:lineRule="exact"/>
                        <w:jc w:val="center"/>
                        <w:rPr>
                          <w:rFonts w:ascii="メイリオ" w:eastAsia="メイリオ" w:hAnsi="メイリオ" w:cs="メイリオ"/>
                          <w:sz w:val="12"/>
                          <w:szCs w:val="12"/>
                        </w:rPr>
                      </w:pPr>
                      <w:r>
                        <w:rPr>
                          <w:rFonts w:ascii="メイリオ"/>
                          <w:color w:val="231F20"/>
                          <w:sz w:val="12"/>
                        </w:rPr>
                        <w:t>PUXE\</w:t>
                      </w:r>
                    </w:p>
                    <w:p w14:paraId="1BEB1A35" w14:textId="77777777" w:rsidR="00BA4473" w:rsidRDefault="00BA4473">
                      <w:pPr>
                        <w:spacing w:line="161" w:lineRule="exact"/>
                        <w:jc w:val="center"/>
                        <w:rPr>
                          <w:rFonts w:ascii="メイリオ" w:eastAsia="メイリオ" w:hAnsi="メイリオ" w:cs="メイリオ"/>
                          <w:sz w:val="12"/>
                          <w:szCs w:val="12"/>
                        </w:rPr>
                      </w:pPr>
                      <w:r>
                        <w:rPr>
                          <w:rFonts w:ascii="メイリオ"/>
                          <w:color w:val="231F20"/>
                          <w:w w:val="70"/>
                          <w:sz w:val="12"/>
                        </w:rPr>
                        <w:t>$SSOLFDWLRQ</w:t>
                      </w:r>
                    </w:p>
                    <w:p w14:paraId="255931EE" w14:textId="77777777" w:rsidR="00BA4473" w:rsidRDefault="00BA4473">
                      <w:pPr>
                        <w:spacing w:line="171" w:lineRule="exact"/>
                        <w:jc w:val="center"/>
                        <w:rPr>
                          <w:rFonts w:ascii="メイリオ" w:eastAsia="メイリオ" w:hAnsi="メイリオ" w:cs="メイリオ"/>
                          <w:sz w:val="12"/>
                          <w:szCs w:val="12"/>
                        </w:rPr>
                      </w:pPr>
                      <w:r>
                        <w:rPr>
                          <w:rFonts w:ascii="メイリオ"/>
                          <w:color w:val="231F20"/>
                          <w:w w:val="131"/>
                          <w:sz w:val="12"/>
                        </w:rPr>
                        <w:t xml:space="preserve"> </w:t>
                      </w:r>
                      <w:r>
                        <w:rPr>
                          <w:rFonts w:ascii="メイリオ"/>
                          <w:color w:val="231F20"/>
                          <w:w w:val="104"/>
                          <w:sz w:val="12"/>
                        </w:rPr>
                        <w:t xml:space="preserve"> </w:t>
                      </w:r>
                      <w:r>
                        <w:rPr>
                          <w:rFonts w:ascii="メイリオ"/>
                          <w:color w:val="231F20"/>
                          <w:w w:val="105"/>
                          <w:sz w:val="12"/>
                        </w:rPr>
                        <w:t>PUE</w:t>
                      </w:r>
                      <w:r>
                        <w:rPr>
                          <w:rFonts w:ascii="メイリオ"/>
                          <w:color w:val="231F20"/>
                          <w:w w:val="131"/>
                          <w:sz w:val="12"/>
                        </w:rPr>
                        <w:t xml:space="preserve"> </w:t>
                      </w:r>
                    </w:p>
                  </w:txbxContent>
                </v:textbox>
              </v:shape>
              <v:shape id="_x0000_s1440" type="#_x0000_t202" style="position:absolute;left:2595;top:-1559;width:652;height:444" filled="f" stroked="f">
                <v:textbox inset="0,0,0,0">
                  <w:txbxContent>
                    <w:p w14:paraId="68EC9B02" w14:textId="77777777" w:rsidR="00BA4473" w:rsidRDefault="00BA4473">
                      <w:pPr>
                        <w:spacing w:line="111" w:lineRule="exact"/>
                        <w:jc w:val="center"/>
                        <w:rPr>
                          <w:rFonts w:ascii="メイリオ" w:eastAsia="メイリオ" w:hAnsi="メイリオ" w:cs="メイリオ"/>
                          <w:sz w:val="12"/>
                          <w:szCs w:val="12"/>
                        </w:rPr>
                      </w:pPr>
                      <w:r>
                        <w:rPr>
                          <w:rFonts w:ascii="メイリオ"/>
                          <w:color w:val="231F20"/>
                          <w:sz w:val="12"/>
                        </w:rPr>
                        <w:t>PUXE\</w:t>
                      </w:r>
                    </w:p>
                    <w:p w14:paraId="58037EDB" w14:textId="77777777" w:rsidR="00BA4473" w:rsidRDefault="00BA4473">
                      <w:pPr>
                        <w:spacing w:line="161" w:lineRule="exact"/>
                        <w:jc w:val="center"/>
                        <w:rPr>
                          <w:rFonts w:ascii="メイリオ" w:eastAsia="メイリオ" w:hAnsi="メイリオ" w:cs="メイリオ"/>
                          <w:sz w:val="12"/>
                          <w:szCs w:val="12"/>
                        </w:rPr>
                      </w:pPr>
                      <w:r>
                        <w:rPr>
                          <w:rFonts w:ascii="メイリオ"/>
                          <w:color w:val="231F20"/>
                          <w:w w:val="70"/>
                          <w:sz w:val="12"/>
                        </w:rPr>
                        <w:t>$SSOLFDWLRQ</w:t>
                      </w:r>
                    </w:p>
                    <w:p w14:paraId="19267D50" w14:textId="77777777" w:rsidR="00BA4473" w:rsidRDefault="00BA4473">
                      <w:pPr>
                        <w:spacing w:line="172" w:lineRule="exact"/>
                        <w:jc w:val="center"/>
                        <w:rPr>
                          <w:rFonts w:ascii="メイリオ" w:eastAsia="メイリオ" w:hAnsi="メイリオ" w:cs="メイリオ"/>
                          <w:sz w:val="12"/>
                          <w:szCs w:val="12"/>
                        </w:rPr>
                      </w:pPr>
                      <w:r>
                        <w:rPr>
                          <w:rFonts w:ascii="メイリオ"/>
                          <w:color w:val="231F20"/>
                          <w:w w:val="131"/>
                          <w:sz w:val="12"/>
                        </w:rPr>
                        <w:t xml:space="preserve"> </w:t>
                      </w:r>
                      <w:r>
                        <w:rPr>
                          <w:rFonts w:ascii="メイリオ"/>
                          <w:color w:val="231F20"/>
                          <w:w w:val="104"/>
                          <w:sz w:val="12"/>
                        </w:rPr>
                        <w:t xml:space="preserve"> </w:t>
                      </w:r>
                      <w:r>
                        <w:rPr>
                          <w:rFonts w:ascii="メイリオ"/>
                          <w:color w:val="231F20"/>
                          <w:w w:val="105"/>
                          <w:sz w:val="12"/>
                        </w:rPr>
                        <w:t>PUE</w:t>
                      </w:r>
                      <w:r>
                        <w:rPr>
                          <w:rFonts w:ascii="メイリオ"/>
                          <w:color w:val="231F20"/>
                          <w:w w:val="131"/>
                          <w:sz w:val="12"/>
                        </w:rPr>
                        <w:t xml:space="preserve"> </w:t>
                      </w:r>
                    </w:p>
                  </w:txbxContent>
                </v:textbox>
              </v:shape>
              <v:shape id="_x0000_s1439" type="#_x0000_t202" style="position:absolute;left:3955;top:-1564;width:651;height:444" filled="f" stroked="f">
                <v:textbox inset="0,0,0,0">
                  <w:txbxContent>
                    <w:p w14:paraId="0D91A894" w14:textId="77777777" w:rsidR="00BA4473" w:rsidRDefault="00BA4473">
                      <w:pPr>
                        <w:spacing w:line="111" w:lineRule="exact"/>
                        <w:jc w:val="center"/>
                        <w:rPr>
                          <w:rFonts w:ascii="メイリオ" w:eastAsia="メイリオ" w:hAnsi="メイリオ" w:cs="メイリオ"/>
                          <w:sz w:val="12"/>
                          <w:szCs w:val="12"/>
                        </w:rPr>
                      </w:pPr>
                      <w:r>
                        <w:rPr>
                          <w:rFonts w:ascii="メイリオ"/>
                          <w:color w:val="231F20"/>
                          <w:sz w:val="12"/>
                        </w:rPr>
                        <w:t>PUXE\</w:t>
                      </w:r>
                    </w:p>
                    <w:p w14:paraId="27FCF2D5" w14:textId="77777777" w:rsidR="00BA4473" w:rsidRDefault="00BA4473">
                      <w:pPr>
                        <w:spacing w:line="161" w:lineRule="exact"/>
                        <w:jc w:val="center"/>
                        <w:rPr>
                          <w:rFonts w:ascii="メイリオ" w:eastAsia="メイリオ" w:hAnsi="メイリオ" w:cs="メイリオ"/>
                          <w:sz w:val="12"/>
                          <w:szCs w:val="12"/>
                        </w:rPr>
                      </w:pPr>
                      <w:r>
                        <w:rPr>
                          <w:rFonts w:ascii="メイリオ"/>
                          <w:color w:val="231F20"/>
                          <w:w w:val="70"/>
                          <w:sz w:val="12"/>
                        </w:rPr>
                        <w:t>$SSOLFDWLRQ</w:t>
                      </w:r>
                    </w:p>
                    <w:p w14:paraId="2DFCB0A5" w14:textId="77777777" w:rsidR="00BA4473" w:rsidRDefault="00BA4473">
                      <w:pPr>
                        <w:spacing w:line="171" w:lineRule="exact"/>
                        <w:jc w:val="center"/>
                        <w:rPr>
                          <w:rFonts w:ascii="メイリオ" w:eastAsia="メイリオ" w:hAnsi="メイリオ" w:cs="メイリオ"/>
                          <w:sz w:val="12"/>
                          <w:szCs w:val="12"/>
                        </w:rPr>
                      </w:pPr>
                      <w:r>
                        <w:rPr>
                          <w:rFonts w:ascii="メイリオ"/>
                          <w:color w:val="231F20"/>
                          <w:w w:val="131"/>
                          <w:sz w:val="12"/>
                        </w:rPr>
                        <w:t xml:space="preserve"> </w:t>
                      </w:r>
                      <w:r>
                        <w:rPr>
                          <w:rFonts w:ascii="メイリオ"/>
                          <w:color w:val="231F20"/>
                          <w:w w:val="104"/>
                          <w:sz w:val="12"/>
                        </w:rPr>
                        <w:t xml:space="preserve"> </w:t>
                      </w:r>
                      <w:r>
                        <w:rPr>
                          <w:rFonts w:ascii="メイリオ"/>
                          <w:color w:val="231F20"/>
                          <w:w w:val="105"/>
                          <w:sz w:val="12"/>
                        </w:rPr>
                        <w:t>PUE</w:t>
                      </w:r>
                      <w:r>
                        <w:rPr>
                          <w:rFonts w:ascii="メイリオ"/>
                          <w:color w:val="231F20"/>
                          <w:w w:val="131"/>
                          <w:sz w:val="12"/>
                        </w:rPr>
                        <w:t xml:space="preserve"> </w:t>
                      </w:r>
                    </w:p>
                  </w:txbxContent>
                </v:textbox>
              </v:shape>
              <v:shape id="_x0000_s1438" type="#_x0000_t202" style="position:absolute;left:5504;top:-1062;width:226;height:102" filled="f" stroked="f">
                <v:textbox inset="0,0,0,0">
                  <w:txbxContent>
                    <w:p w14:paraId="009853C5" w14:textId="77777777" w:rsidR="00BA4473" w:rsidRDefault="00BA4473">
                      <w:pPr>
                        <w:spacing w:line="102" w:lineRule="exact"/>
                        <w:rPr>
                          <w:rFonts w:ascii="メイリオ" w:eastAsia="メイリオ" w:hAnsi="メイリオ" w:cs="メイリオ"/>
                          <w:sz w:val="10"/>
                          <w:szCs w:val="10"/>
                        </w:rPr>
                      </w:pPr>
                      <w:r>
                        <w:rPr>
                          <w:rFonts w:ascii="メイリオ"/>
                          <w:color w:val="231F20"/>
                          <w:w w:val="70"/>
                          <w:sz w:val="10"/>
                        </w:rPr>
                        <w:t>+RVW</w:t>
                      </w:r>
                    </w:p>
                  </w:txbxContent>
                </v:textbox>
              </v:shape>
              <v:shape id="_x0000_s1437" type="#_x0000_t202" style="position:absolute;left:1213;top:-769;width:651;height:1090" filled="f" stroked="f">
                <v:textbox inset="0,0,0,0">
                  <w:txbxContent>
                    <w:p w14:paraId="170EDF6E" w14:textId="77777777" w:rsidR="00BA4473" w:rsidRDefault="00BA4473">
                      <w:pPr>
                        <w:spacing w:line="111" w:lineRule="exact"/>
                        <w:ind w:left="1"/>
                        <w:jc w:val="center"/>
                        <w:rPr>
                          <w:rFonts w:ascii="メイリオ" w:eastAsia="メイリオ" w:hAnsi="メイリオ" w:cs="メイリオ"/>
                          <w:sz w:val="12"/>
                          <w:szCs w:val="12"/>
                        </w:rPr>
                      </w:pPr>
                      <w:r>
                        <w:rPr>
                          <w:rFonts w:ascii="メイリオ"/>
                          <w:color w:val="231F20"/>
                          <w:sz w:val="12"/>
                        </w:rPr>
                        <w:t>PUXE\</w:t>
                      </w:r>
                    </w:p>
                    <w:p w14:paraId="309E4E9C" w14:textId="77777777" w:rsidR="00BA4473" w:rsidRDefault="00BA4473">
                      <w:pPr>
                        <w:spacing w:line="161" w:lineRule="exact"/>
                        <w:jc w:val="center"/>
                        <w:rPr>
                          <w:rFonts w:ascii="メイリオ" w:eastAsia="メイリオ" w:hAnsi="メイリオ" w:cs="メイリオ"/>
                          <w:sz w:val="12"/>
                          <w:szCs w:val="12"/>
                        </w:rPr>
                      </w:pPr>
                      <w:r>
                        <w:rPr>
                          <w:rFonts w:ascii="メイリオ"/>
                          <w:color w:val="231F20"/>
                          <w:w w:val="70"/>
                          <w:sz w:val="12"/>
                        </w:rPr>
                        <w:t>$SSOLFDWLRQ</w:t>
                      </w:r>
                    </w:p>
                    <w:p w14:paraId="443A93BC" w14:textId="77777777" w:rsidR="00BA4473" w:rsidRDefault="00BA4473">
                      <w:pPr>
                        <w:spacing w:line="198" w:lineRule="exact"/>
                        <w:jc w:val="center"/>
                        <w:rPr>
                          <w:rFonts w:ascii="メイリオ" w:eastAsia="メイリオ" w:hAnsi="メイリオ" w:cs="メイリオ"/>
                          <w:sz w:val="12"/>
                          <w:szCs w:val="12"/>
                        </w:rPr>
                      </w:pPr>
                      <w:r>
                        <w:rPr>
                          <w:rFonts w:ascii="メイリオ"/>
                          <w:color w:val="231F20"/>
                          <w:w w:val="131"/>
                          <w:sz w:val="12"/>
                        </w:rPr>
                        <w:t xml:space="preserve"> </w:t>
                      </w:r>
                      <w:r>
                        <w:rPr>
                          <w:rFonts w:ascii="メイリオ"/>
                          <w:color w:val="231F20"/>
                          <w:w w:val="104"/>
                          <w:sz w:val="12"/>
                        </w:rPr>
                        <w:t xml:space="preserve"> </w:t>
                      </w:r>
                      <w:r>
                        <w:rPr>
                          <w:rFonts w:ascii="メイリオ"/>
                          <w:color w:val="231F20"/>
                          <w:w w:val="105"/>
                          <w:sz w:val="12"/>
                        </w:rPr>
                        <w:t>PUE</w:t>
                      </w:r>
                      <w:r>
                        <w:rPr>
                          <w:rFonts w:ascii="メイリオ"/>
                          <w:color w:val="231F20"/>
                          <w:w w:val="131"/>
                          <w:sz w:val="12"/>
                        </w:rPr>
                        <w:t xml:space="preserve"> </w:t>
                      </w:r>
                    </w:p>
                    <w:p w14:paraId="16425DB4" w14:textId="77777777" w:rsidR="00BA4473" w:rsidRDefault="00BA4473">
                      <w:pPr>
                        <w:spacing w:before="27" w:line="184" w:lineRule="exact"/>
                        <w:ind w:right="1"/>
                        <w:jc w:val="center"/>
                        <w:rPr>
                          <w:rFonts w:ascii="メイリオ" w:eastAsia="メイリオ" w:hAnsi="メイリオ" w:cs="メイリオ"/>
                          <w:sz w:val="11"/>
                          <w:szCs w:val="11"/>
                        </w:rPr>
                      </w:pPr>
                      <w:r>
                        <w:rPr>
                          <w:rFonts w:ascii="メイリオ"/>
                          <w:color w:val="231F20"/>
                          <w:w w:val="95"/>
                          <w:sz w:val="11"/>
                        </w:rPr>
                        <w:t>/RDGHU</w:t>
                      </w:r>
                    </w:p>
                    <w:p w14:paraId="0B118408" w14:textId="77777777" w:rsidR="00BA4473" w:rsidRDefault="00BA4473">
                      <w:pPr>
                        <w:spacing w:line="201" w:lineRule="exact"/>
                        <w:ind w:left="6"/>
                        <w:jc w:val="center"/>
                        <w:rPr>
                          <w:rFonts w:ascii="メイリオ" w:eastAsia="メイリオ" w:hAnsi="メイリオ" w:cs="メイリオ"/>
                          <w:sz w:val="12"/>
                          <w:szCs w:val="12"/>
                        </w:rPr>
                      </w:pPr>
                      <w:r>
                        <w:rPr>
                          <w:rFonts w:ascii="メイリオ"/>
                          <w:color w:val="231F20"/>
                          <w:w w:val="90"/>
                          <w:sz w:val="12"/>
                        </w:rPr>
                        <w:t>5LWH90</w:t>
                      </w:r>
                    </w:p>
                    <w:p w14:paraId="3A02DEE1" w14:textId="77777777" w:rsidR="00BA4473" w:rsidRDefault="00BA4473">
                      <w:pPr>
                        <w:spacing w:line="207" w:lineRule="exact"/>
                        <w:ind w:right="1"/>
                        <w:jc w:val="center"/>
                        <w:rPr>
                          <w:rFonts w:ascii="メイリオ" w:eastAsia="メイリオ" w:hAnsi="メイリオ" w:cs="メイリオ"/>
                          <w:sz w:val="12"/>
                          <w:szCs w:val="12"/>
                        </w:rPr>
                      </w:pPr>
                      <w:r>
                        <w:rPr>
                          <w:rFonts w:ascii="メイリオ"/>
                          <w:color w:val="231F20"/>
                          <w:spacing w:val="-4"/>
                          <w:w w:val="90"/>
                          <w:sz w:val="12"/>
                        </w:rPr>
                        <w:t>7</w:t>
                      </w:r>
                      <w:r>
                        <w:rPr>
                          <w:rFonts w:ascii="メイリオ"/>
                          <w:color w:val="231F20"/>
                          <w:spacing w:val="-5"/>
                          <w:w w:val="90"/>
                          <w:sz w:val="12"/>
                        </w:rPr>
                        <w:t>DVN</w:t>
                      </w:r>
                    </w:p>
                  </w:txbxContent>
                </v:textbox>
              </v:shape>
              <v:shape id="_x0000_s1436" type="#_x0000_t202" style="position:absolute;left:2595;top:-768;width:651;height:444" filled="f" stroked="f">
                <v:textbox inset="0,0,0,0">
                  <w:txbxContent>
                    <w:p w14:paraId="2EEB2F43" w14:textId="77777777" w:rsidR="00BA4473" w:rsidRDefault="00BA4473">
                      <w:pPr>
                        <w:spacing w:line="111" w:lineRule="exact"/>
                        <w:jc w:val="center"/>
                        <w:rPr>
                          <w:rFonts w:ascii="メイリオ" w:eastAsia="メイリオ" w:hAnsi="メイリオ" w:cs="メイリオ"/>
                          <w:sz w:val="12"/>
                          <w:szCs w:val="12"/>
                        </w:rPr>
                      </w:pPr>
                      <w:r>
                        <w:rPr>
                          <w:rFonts w:ascii="メイリオ"/>
                          <w:color w:val="231F20"/>
                          <w:sz w:val="12"/>
                        </w:rPr>
                        <w:t>PUXE\</w:t>
                      </w:r>
                    </w:p>
                    <w:p w14:paraId="0F80DBAF" w14:textId="77777777" w:rsidR="00BA4473" w:rsidRDefault="00BA4473">
                      <w:pPr>
                        <w:spacing w:line="161" w:lineRule="exact"/>
                        <w:jc w:val="center"/>
                        <w:rPr>
                          <w:rFonts w:ascii="メイリオ" w:eastAsia="メイリオ" w:hAnsi="メイリオ" w:cs="メイリオ"/>
                          <w:sz w:val="12"/>
                          <w:szCs w:val="12"/>
                        </w:rPr>
                      </w:pPr>
                      <w:r>
                        <w:rPr>
                          <w:rFonts w:ascii="メイリオ"/>
                          <w:color w:val="231F20"/>
                          <w:w w:val="70"/>
                          <w:sz w:val="12"/>
                        </w:rPr>
                        <w:t>$SSOLFDWLRQ</w:t>
                      </w:r>
                    </w:p>
                    <w:p w14:paraId="5D7880D8" w14:textId="77777777" w:rsidR="00BA4473" w:rsidRDefault="00BA4473">
                      <w:pPr>
                        <w:spacing w:line="171" w:lineRule="exact"/>
                        <w:jc w:val="center"/>
                        <w:rPr>
                          <w:rFonts w:ascii="メイリオ" w:eastAsia="メイリオ" w:hAnsi="メイリオ" w:cs="メイリオ"/>
                          <w:sz w:val="12"/>
                          <w:szCs w:val="12"/>
                        </w:rPr>
                      </w:pPr>
                      <w:r>
                        <w:rPr>
                          <w:rFonts w:ascii="メイリオ"/>
                          <w:color w:val="231F20"/>
                          <w:w w:val="131"/>
                          <w:sz w:val="12"/>
                        </w:rPr>
                        <w:t xml:space="preserve"> </w:t>
                      </w:r>
                      <w:r>
                        <w:rPr>
                          <w:rFonts w:ascii="メイリオ"/>
                          <w:color w:val="231F20"/>
                          <w:w w:val="104"/>
                          <w:sz w:val="12"/>
                        </w:rPr>
                        <w:t xml:space="preserve"> </w:t>
                      </w:r>
                      <w:r>
                        <w:rPr>
                          <w:rFonts w:ascii="メイリオ"/>
                          <w:color w:val="231F20"/>
                          <w:w w:val="105"/>
                          <w:sz w:val="12"/>
                        </w:rPr>
                        <w:t>PUE</w:t>
                      </w:r>
                      <w:r>
                        <w:rPr>
                          <w:rFonts w:ascii="メイリオ"/>
                          <w:color w:val="231F20"/>
                          <w:w w:val="131"/>
                          <w:sz w:val="12"/>
                        </w:rPr>
                        <w:t xml:space="preserve"> </w:t>
                      </w:r>
                    </w:p>
                  </w:txbxContent>
                </v:textbox>
              </v:shape>
              <v:shape id="_x0000_s1435" type="#_x0000_t202" style="position:absolute;left:2087;top:-191;width:1649;height:713" filled="f" stroked="f">
                <v:textbox inset="0,0,0,0">
                  <w:txbxContent>
                    <w:p w14:paraId="0D510516" w14:textId="77777777" w:rsidR="00BA4473" w:rsidRDefault="00BA4473">
                      <w:pPr>
                        <w:spacing w:line="104" w:lineRule="exact"/>
                        <w:jc w:val="center"/>
                        <w:rPr>
                          <w:rFonts w:ascii="メイリオ" w:eastAsia="メイリオ" w:hAnsi="メイリオ" w:cs="メイリオ"/>
                          <w:sz w:val="11"/>
                          <w:szCs w:val="11"/>
                        </w:rPr>
                      </w:pPr>
                      <w:r>
                        <w:rPr>
                          <w:rFonts w:ascii="メイリオ"/>
                          <w:color w:val="231F20"/>
                          <w:spacing w:val="-1"/>
                          <w:w w:val="95"/>
                          <w:sz w:val="11"/>
                        </w:rPr>
                        <w:t>/RD</w:t>
                      </w:r>
                      <w:r>
                        <w:rPr>
                          <w:rFonts w:ascii="メイリオ"/>
                          <w:color w:val="231F20"/>
                          <w:spacing w:val="-2"/>
                          <w:w w:val="95"/>
                          <w:sz w:val="11"/>
                        </w:rPr>
                        <w:t>GHU</w:t>
                      </w:r>
                    </w:p>
                    <w:p w14:paraId="783CDCE7" w14:textId="77777777" w:rsidR="00BA4473" w:rsidRDefault="00BA4473">
                      <w:pPr>
                        <w:spacing w:line="199" w:lineRule="exact"/>
                        <w:jc w:val="center"/>
                        <w:rPr>
                          <w:rFonts w:ascii="メイリオ" w:eastAsia="メイリオ" w:hAnsi="メイリオ" w:cs="メイリオ"/>
                          <w:sz w:val="12"/>
                          <w:szCs w:val="12"/>
                        </w:rPr>
                      </w:pPr>
                      <w:r>
                        <w:rPr>
                          <w:rFonts w:ascii="メイリオ"/>
                          <w:color w:val="231F20"/>
                          <w:w w:val="90"/>
                          <w:sz w:val="12"/>
                        </w:rPr>
                        <w:t>5LWH90</w:t>
                      </w:r>
                    </w:p>
                    <w:p w14:paraId="51F387CC" w14:textId="77777777" w:rsidR="00BA4473" w:rsidRDefault="00BA4473">
                      <w:pPr>
                        <w:spacing w:line="217" w:lineRule="exact"/>
                        <w:ind w:right="1"/>
                        <w:jc w:val="center"/>
                        <w:rPr>
                          <w:rFonts w:ascii="メイリオ" w:eastAsia="メイリオ" w:hAnsi="メイリオ" w:cs="メイリオ"/>
                          <w:sz w:val="12"/>
                          <w:szCs w:val="12"/>
                        </w:rPr>
                      </w:pPr>
                      <w:r>
                        <w:rPr>
                          <w:rFonts w:ascii="メイリオ"/>
                          <w:color w:val="231F20"/>
                          <w:spacing w:val="-4"/>
                          <w:w w:val="90"/>
                          <w:sz w:val="12"/>
                        </w:rPr>
                        <w:t>7</w:t>
                      </w:r>
                      <w:r>
                        <w:rPr>
                          <w:rFonts w:ascii="メイリオ"/>
                          <w:color w:val="231F20"/>
                          <w:spacing w:val="-5"/>
                          <w:w w:val="90"/>
                          <w:sz w:val="12"/>
                        </w:rPr>
                        <w:t>DVN</w:t>
                      </w:r>
                    </w:p>
                    <w:p w14:paraId="06AD7CF2" w14:textId="77777777" w:rsidR="00BA4473" w:rsidRDefault="00BA4473">
                      <w:pPr>
                        <w:spacing w:line="194" w:lineRule="exact"/>
                        <w:jc w:val="center"/>
                        <w:rPr>
                          <w:rFonts w:ascii="メイリオ" w:eastAsia="メイリオ" w:hAnsi="メイリオ" w:cs="メイリオ"/>
                          <w:sz w:val="12"/>
                          <w:szCs w:val="12"/>
                        </w:rPr>
                      </w:pPr>
                      <w:r>
                        <w:rPr>
                          <w:rFonts w:ascii="メイリオ"/>
                          <w:color w:val="231F20"/>
                          <w:spacing w:val="-1"/>
                          <w:w w:val="80"/>
                          <w:sz w:val="12"/>
                        </w:rPr>
                        <w:t>6</w:t>
                      </w:r>
                      <w:r>
                        <w:rPr>
                          <w:rFonts w:ascii="メイリオ"/>
                          <w:color w:val="231F20"/>
                          <w:spacing w:val="-2"/>
                          <w:w w:val="80"/>
                          <w:sz w:val="12"/>
                        </w:rPr>
                        <w:t>\QFKURQL]DWLRQ</w:t>
                      </w:r>
                      <w:r>
                        <w:rPr>
                          <w:rFonts w:ascii="メイリオ"/>
                          <w:color w:val="231F20"/>
                          <w:w w:val="80"/>
                          <w:sz w:val="12"/>
                        </w:rPr>
                        <w:t xml:space="preserve">  </w:t>
                      </w:r>
                      <w:r>
                        <w:rPr>
                          <w:rFonts w:ascii="メイリオ"/>
                          <w:color w:val="231F20"/>
                          <w:spacing w:val="5"/>
                          <w:w w:val="80"/>
                          <w:sz w:val="12"/>
                        </w:rPr>
                        <w:t xml:space="preserve"> </w:t>
                      </w:r>
                      <w:r>
                        <w:rPr>
                          <w:rFonts w:ascii="メイリオ"/>
                          <w:color w:val="231F20"/>
                          <w:spacing w:val="-1"/>
                          <w:w w:val="80"/>
                          <w:sz w:val="12"/>
                        </w:rPr>
                        <w:t>0HFKDQLVP</w:t>
                      </w:r>
                    </w:p>
                  </w:txbxContent>
                </v:textbox>
              </v:shape>
              <v:shape id="_x0000_s1434" type="#_x0000_t202" style="position:absolute;left:3955;top:-769;width:651;height:1085" filled="f" stroked="f">
                <v:textbox inset="0,0,0,0">
                  <w:txbxContent>
                    <w:p w14:paraId="19266FEC" w14:textId="77777777" w:rsidR="00BA4473" w:rsidRDefault="00BA4473">
                      <w:pPr>
                        <w:spacing w:line="111" w:lineRule="exact"/>
                        <w:jc w:val="center"/>
                        <w:rPr>
                          <w:rFonts w:ascii="メイリオ" w:eastAsia="メイリオ" w:hAnsi="メイリオ" w:cs="メイリオ"/>
                          <w:sz w:val="12"/>
                          <w:szCs w:val="12"/>
                        </w:rPr>
                      </w:pPr>
                      <w:r>
                        <w:rPr>
                          <w:rFonts w:ascii="メイリオ"/>
                          <w:color w:val="231F20"/>
                          <w:sz w:val="12"/>
                        </w:rPr>
                        <w:t>PUXE\</w:t>
                      </w:r>
                    </w:p>
                    <w:p w14:paraId="72A07691" w14:textId="77777777" w:rsidR="00BA4473" w:rsidRDefault="00BA4473">
                      <w:pPr>
                        <w:spacing w:line="161" w:lineRule="exact"/>
                        <w:jc w:val="center"/>
                        <w:rPr>
                          <w:rFonts w:ascii="メイリオ" w:eastAsia="メイリオ" w:hAnsi="メイリオ" w:cs="メイリオ"/>
                          <w:sz w:val="12"/>
                          <w:szCs w:val="12"/>
                        </w:rPr>
                      </w:pPr>
                      <w:r>
                        <w:rPr>
                          <w:rFonts w:ascii="メイリオ"/>
                          <w:color w:val="231F20"/>
                          <w:w w:val="70"/>
                          <w:sz w:val="12"/>
                        </w:rPr>
                        <w:t>$SSOLFDWLRQ</w:t>
                      </w:r>
                    </w:p>
                    <w:p w14:paraId="10F17D9B" w14:textId="77777777" w:rsidR="00BA4473" w:rsidRDefault="00BA4473">
                      <w:pPr>
                        <w:spacing w:line="198" w:lineRule="exact"/>
                        <w:jc w:val="center"/>
                        <w:rPr>
                          <w:rFonts w:ascii="メイリオ" w:eastAsia="メイリオ" w:hAnsi="メイリオ" w:cs="メイリオ"/>
                          <w:sz w:val="12"/>
                          <w:szCs w:val="12"/>
                        </w:rPr>
                      </w:pPr>
                      <w:r>
                        <w:rPr>
                          <w:rFonts w:ascii="メイリオ"/>
                          <w:color w:val="231F20"/>
                          <w:w w:val="131"/>
                          <w:sz w:val="12"/>
                        </w:rPr>
                        <w:t xml:space="preserve"> </w:t>
                      </w:r>
                      <w:r>
                        <w:rPr>
                          <w:rFonts w:ascii="メイリオ"/>
                          <w:color w:val="231F20"/>
                          <w:w w:val="104"/>
                          <w:sz w:val="12"/>
                        </w:rPr>
                        <w:t xml:space="preserve"> </w:t>
                      </w:r>
                      <w:r>
                        <w:rPr>
                          <w:rFonts w:ascii="メイリオ"/>
                          <w:color w:val="231F20"/>
                          <w:w w:val="105"/>
                          <w:sz w:val="12"/>
                        </w:rPr>
                        <w:t>PUE</w:t>
                      </w:r>
                      <w:r>
                        <w:rPr>
                          <w:rFonts w:ascii="メイリオ"/>
                          <w:color w:val="231F20"/>
                          <w:w w:val="131"/>
                          <w:sz w:val="12"/>
                        </w:rPr>
                        <w:t xml:space="preserve"> </w:t>
                      </w:r>
                    </w:p>
                    <w:p w14:paraId="1B6C7090" w14:textId="77777777" w:rsidR="00BA4473" w:rsidRDefault="00BA4473">
                      <w:pPr>
                        <w:spacing w:before="24" w:line="186" w:lineRule="exact"/>
                        <w:jc w:val="center"/>
                        <w:rPr>
                          <w:rFonts w:ascii="メイリオ" w:eastAsia="メイリオ" w:hAnsi="メイリオ" w:cs="メイリオ"/>
                          <w:sz w:val="11"/>
                          <w:szCs w:val="11"/>
                        </w:rPr>
                      </w:pPr>
                      <w:r>
                        <w:rPr>
                          <w:rFonts w:ascii="メイリオ"/>
                          <w:color w:val="231F20"/>
                          <w:w w:val="95"/>
                          <w:sz w:val="11"/>
                        </w:rPr>
                        <w:t>/RDGHU</w:t>
                      </w:r>
                    </w:p>
                    <w:p w14:paraId="2A270234" w14:textId="77777777" w:rsidR="00BA4473" w:rsidRDefault="00BA4473">
                      <w:pPr>
                        <w:spacing w:line="200" w:lineRule="exact"/>
                        <w:jc w:val="center"/>
                        <w:rPr>
                          <w:rFonts w:ascii="メイリオ" w:eastAsia="メイリオ" w:hAnsi="メイリオ" w:cs="メイリオ"/>
                          <w:sz w:val="12"/>
                          <w:szCs w:val="12"/>
                        </w:rPr>
                      </w:pPr>
                      <w:r>
                        <w:rPr>
                          <w:rFonts w:ascii="メイリオ"/>
                          <w:color w:val="231F20"/>
                          <w:w w:val="90"/>
                          <w:sz w:val="12"/>
                        </w:rPr>
                        <w:t>5LWH90</w:t>
                      </w:r>
                    </w:p>
                    <w:p w14:paraId="358C6014" w14:textId="77777777" w:rsidR="00BA4473" w:rsidRDefault="00BA4473">
                      <w:pPr>
                        <w:spacing w:line="204" w:lineRule="exact"/>
                        <w:ind w:left="20"/>
                        <w:jc w:val="center"/>
                        <w:rPr>
                          <w:rFonts w:ascii="メイリオ" w:eastAsia="メイリオ" w:hAnsi="メイリオ" w:cs="メイリオ"/>
                          <w:sz w:val="12"/>
                          <w:szCs w:val="12"/>
                        </w:rPr>
                      </w:pPr>
                      <w:r>
                        <w:rPr>
                          <w:rFonts w:ascii="メイリオ"/>
                          <w:color w:val="231F20"/>
                          <w:spacing w:val="-4"/>
                          <w:w w:val="90"/>
                          <w:sz w:val="12"/>
                        </w:rPr>
                        <w:t>7</w:t>
                      </w:r>
                      <w:r>
                        <w:rPr>
                          <w:rFonts w:ascii="メイリオ"/>
                          <w:color w:val="231F20"/>
                          <w:spacing w:val="-5"/>
                          <w:w w:val="90"/>
                          <w:sz w:val="12"/>
                        </w:rPr>
                        <w:t>DVN</w:t>
                      </w:r>
                    </w:p>
                  </w:txbxContent>
                </v:textbox>
              </v:shape>
              <v:shape id="_x0000_s1433" type="#_x0000_t202" style="position:absolute;left:5118;top:-405;width:676;height:102" filled="f" stroked="f">
                <v:textbox inset="0,0,0,0">
                  <w:txbxContent>
                    <w:p w14:paraId="18736EBC" w14:textId="77777777" w:rsidR="00BA4473" w:rsidRDefault="00BA4473">
                      <w:pPr>
                        <w:spacing w:line="102" w:lineRule="exact"/>
                        <w:rPr>
                          <w:rFonts w:ascii="メイリオ" w:eastAsia="メイリオ" w:hAnsi="メイリオ" w:cs="メイリオ"/>
                          <w:sz w:val="10"/>
                          <w:szCs w:val="10"/>
                        </w:rPr>
                      </w:pPr>
                      <w:r>
                        <w:rPr>
                          <w:rFonts w:ascii="メイリオ"/>
                          <w:color w:val="231F20"/>
                          <w:spacing w:val="-3"/>
                          <w:w w:val="85"/>
                          <w:sz w:val="10"/>
                        </w:rPr>
                        <w:t>7</w:t>
                      </w:r>
                      <w:r>
                        <w:rPr>
                          <w:rFonts w:ascii="メイリオ"/>
                          <w:color w:val="231F20"/>
                          <w:spacing w:val="-4"/>
                          <w:w w:val="85"/>
                          <w:sz w:val="10"/>
                        </w:rPr>
                        <w:t>DUJH</w:t>
                      </w:r>
                      <w:r>
                        <w:rPr>
                          <w:rFonts w:ascii="メイリオ"/>
                          <w:color w:val="231F20"/>
                          <w:spacing w:val="-7"/>
                          <w:w w:val="85"/>
                          <w:sz w:val="10"/>
                        </w:rPr>
                        <w:t>W</w:t>
                      </w:r>
                      <w:r>
                        <w:rPr>
                          <w:rFonts w:ascii="メイリオ"/>
                          <w:color w:val="231F20"/>
                          <w:w w:val="85"/>
                          <w:sz w:val="10"/>
                        </w:rPr>
                        <w:t xml:space="preserve"> 'HYLFH</w:t>
                      </w:r>
                    </w:p>
                  </w:txbxContent>
                </v:textbox>
              </v:shape>
              <v:shape id="_x0000_s1432" type="#_x0000_t202" style="position:absolute;left:1131;top:689;width:1245;height:282" filled="f" stroked="f">
                <v:textbox inset="0,0,0,0">
                  <w:txbxContent>
                    <w:p w14:paraId="063A0703" w14:textId="77777777" w:rsidR="00BA4473" w:rsidRDefault="00BA4473">
                      <w:pPr>
                        <w:spacing w:line="130" w:lineRule="exact"/>
                        <w:ind w:left="202"/>
                        <w:rPr>
                          <w:rFonts w:ascii="メイリオ" w:eastAsia="メイリオ" w:hAnsi="メイリオ" w:cs="メイリオ"/>
                          <w:sz w:val="12"/>
                          <w:szCs w:val="12"/>
                        </w:rPr>
                      </w:pPr>
                      <w:r>
                        <w:rPr>
                          <w:rFonts w:ascii="メイリオ"/>
                          <w:color w:val="231F20"/>
                          <w:w w:val="80"/>
                          <w:sz w:val="12"/>
                        </w:rPr>
                        <w:t>5LWH90</w:t>
                      </w:r>
                      <w:r>
                        <w:rPr>
                          <w:rFonts w:ascii="メイリオ"/>
                          <w:color w:val="231F20"/>
                          <w:spacing w:val="5"/>
                          <w:w w:val="80"/>
                          <w:sz w:val="12"/>
                        </w:rPr>
                        <w:t xml:space="preserve"> </w:t>
                      </w:r>
                      <w:r>
                        <w:rPr>
                          <w:rFonts w:ascii="メイリオ"/>
                          <w:color w:val="231F20"/>
                          <w:spacing w:val="-1"/>
                          <w:w w:val="80"/>
                          <w:sz w:val="12"/>
                        </w:rPr>
                        <w:t>6FKHGXO</w:t>
                      </w:r>
                      <w:r>
                        <w:rPr>
                          <w:rFonts w:ascii="メイリオ"/>
                          <w:color w:val="231F20"/>
                          <w:spacing w:val="-2"/>
                          <w:w w:val="80"/>
                          <w:sz w:val="12"/>
                        </w:rPr>
                        <w:t>HU</w:t>
                      </w:r>
                    </w:p>
                    <w:p w14:paraId="7B2BB070" w14:textId="77777777" w:rsidR="00BA4473" w:rsidRDefault="00BA4473">
                      <w:pPr>
                        <w:spacing w:line="152" w:lineRule="exact"/>
                        <w:rPr>
                          <w:rFonts w:ascii="メイリオ" w:eastAsia="メイリオ" w:hAnsi="メイリオ" w:cs="メイリオ"/>
                          <w:sz w:val="11"/>
                          <w:szCs w:val="11"/>
                        </w:rPr>
                      </w:pPr>
                      <w:r>
                        <w:rPr>
                          <w:rFonts w:ascii="メイリオ" w:eastAsia="メイリオ" w:hAnsi="メイリオ" w:cs="メイリオ"/>
                          <w:b/>
                          <w:bCs/>
                          <w:color w:val="231F20"/>
                          <w:w w:val="110"/>
                          <w:sz w:val="11"/>
                          <w:szCs w:val="11"/>
                        </w:rPr>
                        <w:t>⋝</w:t>
                      </w:r>
                      <w:r>
                        <w:rPr>
                          <w:rFonts w:ascii="メイリオ" w:eastAsia="メイリオ" w:hAnsi="メイリオ" w:cs="メイリオ"/>
                          <w:b/>
                          <w:bCs/>
                          <w:color w:val="231F20"/>
                          <w:spacing w:val="-11"/>
                          <w:w w:val="110"/>
                          <w:sz w:val="11"/>
                          <w:szCs w:val="11"/>
                        </w:rPr>
                        <w:t xml:space="preserve"> </w:t>
                      </w:r>
                      <w:r>
                        <w:rPr>
                          <w:rFonts w:ascii="メイリオ" w:eastAsia="メイリオ" w:hAnsi="メイリオ" w:cs="メイリオ"/>
                          <w:b/>
                          <w:bCs/>
                          <w:color w:val="231F20"/>
                          <w:w w:val="95"/>
                          <w:sz w:val="11"/>
                          <w:szCs w:val="11"/>
                        </w:rPr>
                        <w:t>%</w:t>
                      </w:r>
                    </w:p>
                  </w:txbxContent>
                </v:textbox>
              </v:shape>
              <v:shape id="_x0000_s1431" type="#_x0000_t202" style="position:absolute;left:2739;top:731;width:1400;height:555" filled="f" stroked="f">
                <v:textbox inset="0,0,0,0">
                  <w:txbxContent>
                    <w:p w14:paraId="2749D070" w14:textId="77777777" w:rsidR="00BA4473" w:rsidRDefault="00BA4473">
                      <w:pPr>
                        <w:spacing w:line="149" w:lineRule="exact"/>
                        <w:ind w:left="180"/>
                        <w:rPr>
                          <w:rFonts w:ascii="メイリオ" w:eastAsia="メイリオ" w:hAnsi="メイリオ" w:cs="メイリオ"/>
                          <w:sz w:val="12"/>
                          <w:szCs w:val="12"/>
                        </w:rPr>
                      </w:pPr>
                      <w:r>
                        <w:rPr>
                          <w:rFonts w:ascii="メイリオ"/>
                          <w:color w:val="231F20"/>
                          <w:w w:val="110"/>
                          <w:sz w:val="12"/>
                        </w:rPr>
                        <w:t>7(&amp;6</w:t>
                      </w:r>
                    </w:p>
                    <w:p w14:paraId="55CE2843" w14:textId="77777777" w:rsidR="00BA4473" w:rsidRDefault="00BA4473">
                      <w:pPr>
                        <w:spacing w:before="13" w:line="210" w:lineRule="exact"/>
                        <w:ind w:left="-1"/>
                        <w:jc w:val="center"/>
                        <w:rPr>
                          <w:rFonts w:ascii="メイリオ" w:eastAsia="メイリオ" w:hAnsi="メイリオ" w:cs="メイリオ"/>
                          <w:sz w:val="12"/>
                          <w:szCs w:val="12"/>
                        </w:rPr>
                      </w:pPr>
                      <w:r>
                        <w:rPr>
                          <w:rFonts w:ascii="メイリオ"/>
                          <w:color w:val="231F20"/>
                          <w:spacing w:val="-2"/>
                          <w:w w:val="110"/>
                          <w:sz w:val="12"/>
                        </w:rPr>
                        <w:t>5</w:t>
                      </w:r>
                      <w:r>
                        <w:rPr>
                          <w:rFonts w:ascii="メイリオ"/>
                          <w:color w:val="231F20"/>
                          <w:spacing w:val="-3"/>
                          <w:w w:val="110"/>
                          <w:sz w:val="12"/>
                        </w:rPr>
                        <w:t>7</w:t>
                      </w:r>
                      <w:r>
                        <w:rPr>
                          <w:rFonts w:ascii="メイリオ"/>
                          <w:color w:val="231F20"/>
                          <w:spacing w:val="-2"/>
                          <w:w w:val="110"/>
                          <w:sz w:val="12"/>
                        </w:rPr>
                        <w:t>26</w:t>
                      </w:r>
                      <w:r>
                        <w:rPr>
                          <w:rFonts w:ascii="メイリオ"/>
                          <w:color w:val="231F20"/>
                          <w:w w:val="110"/>
                          <w:sz w:val="12"/>
                        </w:rPr>
                        <w:t xml:space="preserve"> </w:t>
                      </w:r>
                      <w:r>
                        <w:rPr>
                          <w:rFonts w:ascii="メイリオ"/>
                          <w:color w:val="231F20"/>
                          <w:spacing w:val="10"/>
                          <w:w w:val="110"/>
                          <w:sz w:val="12"/>
                        </w:rPr>
                        <w:t xml:space="preserve"> </w:t>
                      </w:r>
                      <w:r>
                        <w:rPr>
                          <w:rFonts w:ascii="メイリオ"/>
                          <w:color w:val="231F20"/>
                          <w:spacing w:val="-1"/>
                          <w:w w:val="110"/>
                          <w:sz w:val="12"/>
                        </w:rPr>
                        <w:t>7233(56</w:t>
                      </w:r>
                      <w:r>
                        <w:rPr>
                          <w:rFonts w:ascii="メイリオ"/>
                          <w:color w:val="231F20"/>
                          <w:spacing w:val="7"/>
                          <w:w w:val="110"/>
                          <w:sz w:val="12"/>
                        </w:rPr>
                        <w:t xml:space="preserve"> </w:t>
                      </w:r>
                      <w:r>
                        <w:rPr>
                          <w:rFonts w:ascii="メイリオ"/>
                          <w:color w:val="231F20"/>
                          <w:w w:val="110"/>
                          <w:sz w:val="12"/>
                        </w:rPr>
                        <w:t>+53</w:t>
                      </w:r>
                      <w:r>
                        <w:rPr>
                          <w:rFonts w:ascii="メイリオ"/>
                          <w:color w:val="231F20"/>
                          <w:spacing w:val="-1"/>
                          <w:w w:val="128"/>
                          <w:sz w:val="12"/>
                        </w:rPr>
                        <w:t xml:space="preserve"> </w:t>
                      </w:r>
                      <w:r>
                        <w:rPr>
                          <w:rFonts w:ascii="メイリオ"/>
                          <w:color w:val="231F20"/>
                          <w:w w:val="131"/>
                          <w:sz w:val="12"/>
                        </w:rPr>
                        <w:t xml:space="preserve"> </w:t>
                      </w:r>
                    </w:p>
                    <w:p w14:paraId="60EB686E" w14:textId="77777777" w:rsidR="00BA4473" w:rsidRDefault="00BA4473">
                      <w:pPr>
                        <w:spacing w:line="183" w:lineRule="exact"/>
                        <w:ind w:left="202"/>
                        <w:rPr>
                          <w:rFonts w:ascii="メイリオ" w:eastAsia="メイリオ" w:hAnsi="メイリオ" w:cs="メイリオ"/>
                          <w:sz w:val="12"/>
                          <w:szCs w:val="12"/>
                        </w:rPr>
                      </w:pPr>
                      <w:r>
                        <w:rPr>
                          <w:rFonts w:ascii="メイリオ"/>
                          <w:color w:val="231F20"/>
                          <w:spacing w:val="-3"/>
                          <w:w w:val="80"/>
                          <w:sz w:val="12"/>
                        </w:rPr>
                        <w:t>7</w:t>
                      </w:r>
                      <w:r>
                        <w:rPr>
                          <w:rFonts w:ascii="メイリオ"/>
                          <w:color w:val="231F20"/>
                          <w:spacing w:val="-4"/>
                          <w:w w:val="80"/>
                          <w:sz w:val="12"/>
                        </w:rPr>
                        <w:t>DUJHW</w:t>
                      </w:r>
                      <w:r>
                        <w:rPr>
                          <w:rFonts w:ascii="メイリオ"/>
                          <w:color w:val="231F20"/>
                          <w:w w:val="80"/>
                          <w:sz w:val="12"/>
                        </w:rPr>
                        <w:t xml:space="preserve"> </w:t>
                      </w:r>
                      <w:r>
                        <w:rPr>
                          <w:rFonts w:ascii="メイリオ"/>
                          <w:color w:val="231F20"/>
                          <w:spacing w:val="-1"/>
                          <w:w w:val="80"/>
                          <w:sz w:val="12"/>
                        </w:rPr>
                        <w:t>+DUGZ</w:t>
                      </w:r>
                      <w:r>
                        <w:rPr>
                          <w:rFonts w:ascii="メイリオ"/>
                          <w:color w:val="231F20"/>
                          <w:spacing w:val="-2"/>
                          <w:w w:val="80"/>
                          <w:sz w:val="12"/>
                        </w:rPr>
                        <w:t>DUH</w:t>
                      </w:r>
                    </w:p>
                  </w:txbxContent>
                </v:textbox>
              </v:shape>
              <v:shape id="_x0000_s1430" type="#_x0000_t202" style="position:absolute;left:4221;top:412;width:1508;height:436" filled="f" stroked="f">
                <v:textbox inset="0,0,0,0">
                  <w:txbxContent>
                    <w:p w14:paraId="501BC475" w14:textId="77777777" w:rsidR="00BA4473" w:rsidRDefault="00BA4473">
                      <w:pPr>
                        <w:spacing w:line="111" w:lineRule="exact"/>
                        <w:ind w:left="607"/>
                        <w:jc w:val="center"/>
                        <w:rPr>
                          <w:rFonts w:ascii="メイリオ" w:eastAsia="メイリオ" w:hAnsi="メイリオ" w:cs="メイリオ"/>
                          <w:sz w:val="12"/>
                          <w:szCs w:val="12"/>
                        </w:rPr>
                      </w:pPr>
                      <w:r>
                        <w:rPr>
                          <w:rFonts w:ascii="メイリオ"/>
                          <w:color w:val="231F20"/>
                          <w:spacing w:val="-2"/>
                          <w:w w:val="90"/>
                          <w:sz w:val="12"/>
                        </w:rPr>
                        <w:t>1DWLYH</w:t>
                      </w:r>
                      <w:r>
                        <w:rPr>
                          <w:rFonts w:ascii="メイリオ"/>
                          <w:color w:val="231F20"/>
                          <w:w w:val="90"/>
                          <w:sz w:val="12"/>
                        </w:rPr>
                        <w:t xml:space="preserve"> </w:t>
                      </w:r>
                      <w:r>
                        <w:rPr>
                          <w:rFonts w:ascii="メイリオ"/>
                          <w:color w:val="231F20"/>
                          <w:spacing w:val="11"/>
                          <w:w w:val="90"/>
                          <w:sz w:val="12"/>
                        </w:rPr>
                        <w:t xml:space="preserve"> </w:t>
                      </w:r>
                      <w:r>
                        <w:rPr>
                          <w:rFonts w:ascii="メイリオ"/>
                          <w:color w:val="231F20"/>
                          <w:w w:val="90"/>
                          <w:sz w:val="12"/>
                        </w:rPr>
                        <w:t>PUXE\</w:t>
                      </w:r>
                    </w:p>
                    <w:p w14:paraId="544C9E5C" w14:textId="77777777" w:rsidR="00BA4473" w:rsidRDefault="00BA4473">
                      <w:pPr>
                        <w:spacing w:line="174" w:lineRule="exact"/>
                        <w:ind w:left="607"/>
                        <w:jc w:val="center"/>
                        <w:rPr>
                          <w:rFonts w:ascii="メイリオ" w:eastAsia="メイリオ" w:hAnsi="メイリオ" w:cs="メイリオ"/>
                          <w:sz w:val="12"/>
                          <w:szCs w:val="12"/>
                        </w:rPr>
                      </w:pPr>
                      <w:r>
                        <w:rPr>
                          <w:rFonts w:ascii="メイリオ"/>
                          <w:color w:val="231F20"/>
                          <w:spacing w:val="-1"/>
                          <w:w w:val="80"/>
                          <w:sz w:val="12"/>
                        </w:rPr>
                        <w:t>/LEU</w:t>
                      </w:r>
                      <w:r>
                        <w:rPr>
                          <w:rFonts w:ascii="メイリオ"/>
                          <w:color w:val="231F20"/>
                          <w:spacing w:val="-2"/>
                          <w:w w:val="80"/>
                          <w:sz w:val="12"/>
                        </w:rPr>
                        <w:t>DULHV</w:t>
                      </w:r>
                    </w:p>
                    <w:p w14:paraId="1A6411CE" w14:textId="77777777" w:rsidR="00BA4473" w:rsidRDefault="00BA4473">
                      <w:pPr>
                        <w:spacing w:line="150" w:lineRule="exact"/>
                        <w:rPr>
                          <w:rFonts w:ascii="メイリオ" w:eastAsia="メイリオ" w:hAnsi="メイリオ" w:cs="メイリオ"/>
                          <w:sz w:val="10"/>
                          <w:szCs w:val="10"/>
                        </w:rPr>
                      </w:pPr>
                      <w:r>
                        <w:rPr>
                          <w:rFonts w:ascii="メイリオ"/>
                          <w:color w:val="231F20"/>
                          <w:w w:val="95"/>
                          <w:sz w:val="10"/>
                        </w:rPr>
                        <w:t>PUXE\</w:t>
                      </w:r>
                      <w:r>
                        <w:rPr>
                          <w:rFonts w:ascii="メイリオ"/>
                          <w:color w:val="231F20"/>
                          <w:spacing w:val="-11"/>
                          <w:w w:val="95"/>
                          <w:sz w:val="10"/>
                        </w:rPr>
                        <w:t xml:space="preserve"> </w:t>
                      </w:r>
                      <w:r>
                        <w:rPr>
                          <w:rFonts w:ascii="メイリオ"/>
                          <w:color w:val="231F20"/>
                          <w:spacing w:val="-1"/>
                          <w:w w:val="95"/>
                          <w:sz w:val="10"/>
                        </w:rPr>
                        <w:t>7(&amp;6</w:t>
                      </w:r>
                      <w:r>
                        <w:rPr>
                          <w:rFonts w:ascii="メイリオ"/>
                          <w:color w:val="231F20"/>
                          <w:spacing w:val="-16"/>
                          <w:w w:val="95"/>
                          <w:sz w:val="10"/>
                        </w:rPr>
                        <w:t xml:space="preserve"> </w:t>
                      </w:r>
                      <w:r>
                        <w:rPr>
                          <w:rFonts w:ascii="メイリオ"/>
                          <w:color w:val="231F20"/>
                          <w:spacing w:val="-2"/>
                          <w:w w:val="95"/>
                          <w:sz w:val="10"/>
                        </w:rPr>
                        <w:t>%UL</w:t>
                      </w:r>
                      <w:r>
                        <w:rPr>
                          <w:rFonts w:ascii="メイリオ"/>
                          <w:color w:val="231F20"/>
                          <w:spacing w:val="-1"/>
                          <w:w w:val="95"/>
                          <w:sz w:val="10"/>
                        </w:rPr>
                        <w:t>GJH</w:t>
                      </w:r>
                    </w:p>
                  </w:txbxContent>
                </v:textbox>
              </v:shape>
            </v:group>
            <w10:wrap anchorx="page"/>
          </v:group>
        </w:pict>
      </w:r>
      <w:r>
        <w:rPr>
          <w:rFonts w:eastAsiaTheme="minorHAnsi"/>
        </w:rPr>
        <w:pict w14:anchorId="0DE3A915">
          <v:shape id="_x0000_s1427" type="#_x0000_t202" style="position:absolute;left:0;text-align:left;margin-left:239.1pt;margin-top:-79.4pt;width:12.2pt;height:52pt;z-index:251594752;mso-position-horizontal-relative:page" filled="f" stroked="f">
            <v:textbox style="layout-flow:vertical" inset="0,0,0,0">
              <w:txbxContent>
                <w:p w14:paraId="3C8E7104" w14:textId="77777777" w:rsidR="00BA4473" w:rsidRDefault="00BA4473">
                  <w:pPr>
                    <w:spacing w:line="130" w:lineRule="exact"/>
                    <w:jc w:val="center"/>
                    <w:rPr>
                      <w:rFonts w:ascii="メイリオ" w:eastAsia="メイリオ" w:hAnsi="メイリオ" w:cs="メイリオ"/>
                      <w:sz w:val="11"/>
                      <w:szCs w:val="11"/>
                    </w:rPr>
                  </w:pPr>
                  <w:r>
                    <w:rPr>
                      <w:rFonts w:ascii="メイリオ"/>
                      <w:color w:val="231F20"/>
                      <w:w w:val="91"/>
                      <w:sz w:val="11"/>
                    </w:rPr>
                    <w:t>/RDG</w:t>
                  </w:r>
                  <w:r>
                    <w:rPr>
                      <w:rFonts w:ascii="メイリオ"/>
                      <w:color w:val="231F20"/>
                      <w:sz w:val="11"/>
                    </w:rPr>
                    <w:t xml:space="preserve"> </w:t>
                  </w:r>
                  <w:r>
                    <w:rPr>
                      <w:rFonts w:ascii="メイリオ"/>
                      <w:color w:val="231F20"/>
                      <w:w w:val="97"/>
                      <w:sz w:val="11"/>
                    </w:rPr>
                    <w:t>E\</w:t>
                  </w:r>
                  <w:r>
                    <w:rPr>
                      <w:rFonts w:ascii="メイリオ"/>
                      <w:color w:val="231F20"/>
                      <w:sz w:val="11"/>
                    </w:rPr>
                    <w:t xml:space="preserve"> </w:t>
                  </w:r>
                  <w:r>
                    <w:rPr>
                      <w:rFonts w:ascii="メイリオ"/>
                      <w:color w:val="231F20"/>
                      <w:spacing w:val="-1"/>
                      <w:w w:val="64"/>
                      <w:sz w:val="11"/>
                    </w:rPr>
                    <w:t>%OX</w:t>
                  </w:r>
                  <w:r>
                    <w:rPr>
                      <w:rFonts w:ascii="メイリオ"/>
                      <w:color w:val="231F20"/>
                      <w:spacing w:val="-1"/>
                      <w:w w:val="67"/>
                      <w:sz w:val="11"/>
                    </w:rPr>
                    <w:t>HWRRWK</w:t>
                  </w:r>
                </w:p>
                <w:p w14:paraId="3F927906" w14:textId="77777777" w:rsidR="00BA4473" w:rsidRDefault="00BA4473">
                  <w:pPr>
                    <w:spacing w:line="110" w:lineRule="exact"/>
                    <w:ind w:left="9"/>
                    <w:jc w:val="center"/>
                    <w:rPr>
                      <w:rFonts w:ascii="メイリオ" w:eastAsia="メイリオ" w:hAnsi="メイリオ" w:cs="メイリオ"/>
                      <w:sz w:val="7"/>
                      <w:szCs w:val="7"/>
                    </w:rPr>
                  </w:pPr>
                  <w:r>
                    <w:rPr>
                      <w:rFonts w:ascii="メイリオ"/>
                      <w:color w:val="231F20"/>
                      <w:spacing w:val="-1"/>
                      <w:w w:val="131"/>
                      <w:sz w:val="7"/>
                    </w:rPr>
                    <w:t xml:space="preserve"> </w:t>
                  </w:r>
                  <w:r>
                    <w:rPr>
                      <w:rFonts w:ascii="メイリオ"/>
                      <w:color w:val="231F20"/>
                      <w:w w:val="134"/>
                      <w:sz w:val="7"/>
                    </w:rPr>
                    <w:t>=02'(0</w:t>
                  </w:r>
                  <w:r>
                    <w:rPr>
                      <w:rFonts w:ascii="メイリオ"/>
                      <w:color w:val="231F20"/>
                      <w:spacing w:val="-1"/>
                      <w:sz w:val="7"/>
                    </w:rPr>
                    <w:t xml:space="preserve"> </w:t>
                  </w:r>
                  <w:r>
                    <w:rPr>
                      <w:rFonts w:ascii="メイリオ"/>
                      <w:color w:val="231F20"/>
                      <w:spacing w:val="-1"/>
                      <w:w w:val="80"/>
                      <w:sz w:val="7"/>
                    </w:rPr>
                    <w:t>3UR</w:t>
                  </w:r>
                  <w:r>
                    <w:rPr>
                      <w:rFonts w:ascii="メイリオ"/>
                      <w:color w:val="231F20"/>
                      <w:spacing w:val="-1"/>
                      <w:w w:val="58"/>
                      <w:sz w:val="7"/>
                    </w:rPr>
                    <w:t>WR</w:t>
                  </w:r>
                  <w:r>
                    <w:rPr>
                      <w:rFonts w:ascii="メイリオ"/>
                      <w:color w:val="231F20"/>
                      <w:spacing w:val="-1"/>
                      <w:w w:val="89"/>
                      <w:sz w:val="7"/>
                    </w:rPr>
                    <w:t>FR</w:t>
                  </w:r>
                  <w:r>
                    <w:rPr>
                      <w:rFonts w:ascii="メイリオ"/>
                      <w:color w:val="231F20"/>
                      <w:spacing w:val="-1"/>
                      <w:w w:val="64"/>
                      <w:sz w:val="7"/>
                    </w:rPr>
                    <w:t>O</w:t>
                  </w:r>
                  <w:r>
                    <w:rPr>
                      <w:rFonts w:ascii="メイリオ"/>
                      <w:color w:val="231F20"/>
                      <w:w w:val="64"/>
                      <w:sz w:val="7"/>
                    </w:rPr>
                    <w:t xml:space="preserve"> </w:t>
                  </w:r>
                </w:p>
              </w:txbxContent>
            </v:textbox>
            <w10:wrap anchorx="page"/>
          </v:shape>
        </w:pict>
      </w:r>
      <w:r>
        <w:rPr>
          <w:rFonts w:eastAsiaTheme="minorHAnsi"/>
        </w:rPr>
        <w:pict w14:anchorId="54CF7737">
          <v:shape id="_x0000_s1426" type="#_x0000_t202" style="position:absolute;left:0;text-align:left;margin-left:170.15pt;margin-top:-79pt;width:12.2pt;height:52pt;z-index:251595776;mso-position-horizontal-relative:page" filled="f" stroked="f">
            <v:textbox style="layout-flow:vertical" inset="0,0,0,0">
              <w:txbxContent>
                <w:p w14:paraId="4ED9875E" w14:textId="77777777" w:rsidR="00BA4473" w:rsidRDefault="00BA4473">
                  <w:pPr>
                    <w:spacing w:line="130" w:lineRule="exact"/>
                    <w:jc w:val="center"/>
                    <w:rPr>
                      <w:rFonts w:ascii="メイリオ" w:eastAsia="メイリオ" w:hAnsi="メイリオ" w:cs="メイリオ"/>
                      <w:sz w:val="11"/>
                      <w:szCs w:val="11"/>
                    </w:rPr>
                  </w:pPr>
                  <w:r>
                    <w:rPr>
                      <w:rFonts w:ascii="メイリオ"/>
                      <w:color w:val="231F20"/>
                      <w:w w:val="91"/>
                      <w:sz w:val="11"/>
                    </w:rPr>
                    <w:t>/RDG</w:t>
                  </w:r>
                  <w:r>
                    <w:rPr>
                      <w:rFonts w:ascii="メイリオ"/>
                      <w:color w:val="231F20"/>
                      <w:sz w:val="11"/>
                    </w:rPr>
                    <w:t xml:space="preserve"> E</w:t>
                  </w:r>
                  <w:r>
                    <w:rPr>
                      <w:rFonts w:ascii="メイリオ"/>
                      <w:color w:val="231F20"/>
                      <w:w w:val="93"/>
                      <w:sz w:val="11"/>
                    </w:rPr>
                    <w:t>\</w:t>
                  </w:r>
                  <w:r>
                    <w:rPr>
                      <w:rFonts w:ascii="メイリオ"/>
                      <w:color w:val="231F20"/>
                      <w:spacing w:val="-1"/>
                      <w:sz w:val="11"/>
                    </w:rPr>
                    <w:t xml:space="preserve"> </w:t>
                  </w:r>
                  <w:r>
                    <w:rPr>
                      <w:rFonts w:ascii="メイリオ"/>
                      <w:color w:val="231F20"/>
                      <w:spacing w:val="-1"/>
                      <w:w w:val="64"/>
                      <w:sz w:val="11"/>
                    </w:rPr>
                    <w:t>%OX</w:t>
                  </w:r>
                  <w:r>
                    <w:rPr>
                      <w:rFonts w:ascii="メイリオ"/>
                      <w:color w:val="231F20"/>
                      <w:spacing w:val="-1"/>
                      <w:w w:val="67"/>
                      <w:sz w:val="11"/>
                    </w:rPr>
                    <w:t>HWRRWK</w:t>
                  </w:r>
                </w:p>
                <w:p w14:paraId="0A2AF166" w14:textId="77777777" w:rsidR="00BA4473" w:rsidRDefault="00BA4473">
                  <w:pPr>
                    <w:spacing w:line="110" w:lineRule="exact"/>
                    <w:ind w:left="9"/>
                    <w:jc w:val="center"/>
                    <w:rPr>
                      <w:rFonts w:ascii="メイリオ" w:eastAsia="メイリオ" w:hAnsi="メイリオ" w:cs="メイリオ"/>
                      <w:sz w:val="7"/>
                      <w:szCs w:val="7"/>
                    </w:rPr>
                  </w:pPr>
                  <w:r>
                    <w:rPr>
                      <w:rFonts w:ascii="メイリオ"/>
                      <w:color w:val="231F20"/>
                      <w:spacing w:val="-1"/>
                      <w:w w:val="131"/>
                      <w:sz w:val="7"/>
                    </w:rPr>
                    <w:t xml:space="preserve"> </w:t>
                  </w:r>
                  <w:r>
                    <w:rPr>
                      <w:rFonts w:ascii="メイリオ"/>
                      <w:color w:val="231F20"/>
                      <w:spacing w:val="-1"/>
                      <w:w w:val="105"/>
                      <w:sz w:val="7"/>
                    </w:rPr>
                    <w:t>=0</w:t>
                  </w:r>
                  <w:r>
                    <w:rPr>
                      <w:rFonts w:ascii="メイリオ"/>
                      <w:color w:val="231F20"/>
                      <w:spacing w:val="-1"/>
                      <w:w w:val="155"/>
                      <w:sz w:val="7"/>
                    </w:rPr>
                    <w:t>2'(0</w:t>
                  </w:r>
                  <w:r>
                    <w:rPr>
                      <w:rFonts w:ascii="メイリオ"/>
                      <w:color w:val="231F20"/>
                      <w:spacing w:val="-1"/>
                      <w:sz w:val="7"/>
                    </w:rPr>
                    <w:t xml:space="preserve"> </w:t>
                  </w:r>
                  <w:r>
                    <w:rPr>
                      <w:rFonts w:ascii="メイリオ"/>
                      <w:color w:val="231F20"/>
                      <w:spacing w:val="-1"/>
                      <w:w w:val="80"/>
                      <w:sz w:val="7"/>
                    </w:rPr>
                    <w:t>3UR</w:t>
                  </w:r>
                  <w:r>
                    <w:rPr>
                      <w:rFonts w:ascii="メイリオ"/>
                      <w:color w:val="231F20"/>
                      <w:spacing w:val="-1"/>
                      <w:w w:val="58"/>
                      <w:sz w:val="7"/>
                    </w:rPr>
                    <w:t>WR</w:t>
                  </w:r>
                  <w:r>
                    <w:rPr>
                      <w:rFonts w:ascii="メイリオ"/>
                      <w:color w:val="231F20"/>
                      <w:spacing w:val="-1"/>
                      <w:w w:val="89"/>
                      <w:sz w:val="7"/>
                    </w:rPr>
                    <w:t>FR</w:t>
                  </w:r>
                  <w:r>
                    <w:rPr>
                      <w:rFonts w:ascii="メイリオ"/>
                      <w:color w:val="231F20"/>
                      <w:spacing w:val="-1"/>
                      <w:w w:val="64"/>
                      <w:sz w:val="7"/>
                    </w:rPr>
                    <w:t>O</w:t>
                  </w:r>
                  <w:r>
                    <w:rPr>
                      <w:rFonts w:ascii="メイリオ"/>
                      <w:color w:val="231F20"/>
                      <w:w w:val="64"/>
                      <w:sz w:val="7"/>
                    </w:rPr>
                    <w:t xml:space="preserve"> </w:t>
                  </w:r>
                </w:p>
              </w:txbxContent>
            </v:textbox>
            <w10:wrap anchorx="page"/>
          </v:shape>
        </w:pict>
      </w:r>
      <w:r>
        <w:rPr>
          <w:rFonts w:eastAsiaTheme="minorHAnsi"/>
        </w:rPr>
        <w:pict w14:anchorId="01ABFB83">
          <v:shape id="_x0000_s1425" type="#_x0000_t202" style="position:absolute;left:0;text-align:left;margin-left:101.3pt;margin-top:-79.4pt;width:12.2pt;height:52pt;z-index:251596800;mso-position-horizontal-relative:page" filled="f" stroked="f">
            <v:textbox style="layout-flow:vertical" inset="0,0,0,0">
              <w:txbxContent>
                <w:p w14:paraId="1D6E7484" w14:textId="77777777" w:rsidR="00BA4473" w:rsidRDefault="00BA4473">
                  <w:pPr>
                    <w:spacing w:line="129" w:lineRule="exact"/>
                    <w:jc w:val="center"/>
                    <w:rPr>
                      <w:rFonts w:ascii="メイリオ" w:eastAsia="メイリオ" w:hAnsi="メイリオ" w:cs="メイリオ"/>
                      <w:sz w:val="11"/>
                      <w:szCs w:val="11"/>
                    </w:rPr>
                  </w:pPr>
                  <w:r>
                    <w:rPr>
                      <w:rFonts w:ascii="メイリオ"/>
                      <w:color w:val="231F20"/>
                      <w:w w:val="91"/>
                      <w:sz w:val="11"/>
                    </w:rPr>
                    <w:t>/RDG</w:t>
                  </w:r>
                  <w:r>
                    <w:rPr>
                      <w:rFonts w:ascii="メイリオ"/>
                      <w:color w:val="231F20"/>
                      <w:sz w:val="11"/>
                    </w:rPr>
                    <w:t xml:space="preserve"> </w:t>
                  </w:r>
                  <w:r>
                    <w:rPr>
                      <w:rFonts w:ascii="メイリオ"/>
                      <w:color w:val="231F20"/>
                      <w:w w:val="97"/>
                      <w:sz w:val="11"/>
                    </w:rPr>
                    <w:t>E\</w:t>
                  </w:r>
                  <w:r>
                    <w:rPr>
                      <w:rFonts w:ascii="メイリオ"/>
                      <w:color w:val="231F20"/>
                      <w:sz w:val="11"/>
                    </w:rPr>
                    <w:t xml:space="preserve"> </w:t>
                  </w:r>
                  <w:r>
                    <w:rPr>
                      <w:rFonts w:ascii="メイリオ"/>
                      <w:color w:val="231F20"/>
                      <w:spacing w:val="-1"/>
                      <w:w w:val="64"/>
                      <w:sz w:val="11"/>
                    </w:rPr>
                    <w:t>%OX</w:t>
                  </w:r>
                  <w:r>
                    <w:rPr>
                      <w:rFonts w:ascii="メイリオ"/>
                      <w:color w:val="231F20"/>
                      <w:spacing w:val="-1"/>
                      <w:w w:val="67"/>
                      <w:sz w:val="11"/>
                    </w:rPr>
                    <w:t>HWRRWK</w:t>
                  </w:r>
                </w:p>
                <w:p w14:paraId="3178B097" w14:textId="77777777" w:rsidR="00BA4473" w:rsidRDefault="00BA4473">
                  <w:pPr>
                    <w:spacing w:line="110" w:lineRule="exact"/>
                    <w:ind w:left="9"/>
                    <w:jc w:val="center"/>
                    <w:rPr>
                      <w:rFonts w:ascii="メイリオ" w:eastAsia="メイリオ" w:hAnsi="メイリオ" w:cs="メイリオ"/>
                      <w:sz w:val="7"/>
                      <w:szCs w:val="7"/>
                    </w:rPr>
                  </w:pPr>
                  <w:r>
                    <w:rPr>
                      <w:rFonts w:ascii="メイリオ"/>
                      <w:color w:val="231F20"/>
                      <w:spacing w:val="-1"/>
                      <w:w w:val="131"/>
                      <w:sz w:val="7"/>
                    </w:rPr>
                    <w:t xml:space="preserve"> </w:t>
                  </w:r>
                  <w:r>
                    <w:rPr>
                      <w:rFonts w:ascii="メイリオ"/>
                      <w:color w:val="231F20"/>
                      <w:spacing w:val="-1"/>
                      <w:w w:val="106"/>
                      <w:sz w:val="7"/>
                    </w:rPr>
                    <w:t>=0</w:t>
                  </w:r>
                  <w:r>
                    <w:rPr>
                      <w:rFonts w:ascii="メイリオ"/>
                      <w:color w:val="231F20"/>
                      <w:spacing w:val="-1"/>
                      <w:w w:val="164"/>
                      <w:sz w:val="7"/>
                    </w:rPr>
                    <w:t>2'(</w:t>
                  </w:r>
                  <w:r>
                    <w:rPr>
                      <w:rFonts w:ascii="メイリオ"/>
                      <w:color w:val="231F20"/>
                      <w:spacing w:val="-1"/>
                      <w:w w:val="136"/>
                      <w:sz w:val="7"/>
                    </w:rPr>
                    <w:t>0</w:t>
                  </w:r>
                  <w:r>
                    <w:rPr>
                      <w:rFonts w:ascii="メイリオ"/>
                      <w:color w:val="231F20"/>
                      <w:spacing w:val="-1"/>
                      <w:sz w:val="7"/>
                    </w:rPr>
                    <w:t xml:space="preserve"> </w:t>
                  </w:r>
                  <w:r>
                    <w:rPr>
                      <w:rFonts w:ascii="メイリオ"/>
                      <w:color w:val="231F20"/>
                      <w:spacing w:val="-1"/>
                      <w:w w:val="80"/>
                      <w:sz w:val="7"/>
                    </w:rPr>
                    <w:t>3UR</w:t>
                  </w:r>
                  <w:r>
                    <w:rPr>
                      <w:rFonts w:ascii="メイリオ"/>
                      <w:color w:val="231F20"/>
                      <w:spacing w:val="-1"/>
                      <w:w w:val="38"/>
                      <w:sz w:val="7"/>
                    </w:rPr>
                    <w:t>W</w:t>
                  </w:r>
                  <w:r>
                    <w:rPr>
                      <w:rFonts w:ascii="メイリオ"/>
                      <w:color w:val="231F20"/>
                      <w:spacing w:val="-1"/>
                      <w:w w:val="88"/>
                      <w:sz w:val="7"/>
                    </w:rPr>
                    <w:t>R</w:t>
                  </w:r>
                  <w:r>
                    <w:rPr>
                      <w:rFonts w:ascii="メイリオ"/>
                      <w:color w:val="231F20"/>
                      <w:spacing w:val="-1"/>
                      <w:w w:val="90"/>
                      <w:sz w:val="7"/>
                    </w:rPr>
                    <w:t>F</w:t>
                  </w:r>
                  <w:r>
                    <w:rPr>
                      <w:rFonts w:ascii="メイリオ"/>
                      <w:color w:val="231F20"/>
                      <w:spacing w:val="-1"/>
                      <w:w w:val="88"/>
                      <w:sz w:val="7"/>
                    </w:rPr>
                    <w:t>R</w:t>
                  </w:r>
                  <w:r>
                    <w:rPr>
                      <w:rFonts w:ascii="メイリオ"/>
                      <w:color w:val="231F20"/>
                      <w:spacing w:val="-1"/>
                      <w:w w:val="64"/>
                      <w:sz w:val="7"/>
                    </w:rPr>
                    <w:t>O</w:t>
                  </w:r>
                  <w:r>
                    <w:rPr>
                      <w:rFonts w:ascii="メイリオ"/>
                      <w:color w:val="231F20"/>
                      <w:w w:val="64"/>
                      <w:sz w:val="7"/>
                    </w:rPr>
                    <w:t xml:space="preserve"> </w:t>
                  </w:r>
                </w:p>
              </w:txbxContent>
            </v:textbox>
            <w10:wrap anchorx="page"/>
          </v:shape>
        </w:pict>
      </w:r>
      <w:r w:rsidR="00E56278">
        <w:rPr>
          <w:rFonts w:ascii="Times New Roman"/>
          <w:sz w:val="16"/>
        </w:rPr>
        <w:t>Fig.</w:t>
      </w:r>
      <w:r w:rsidR="00E56278">
        <w:rPr>
          <w:rFonts w:ascii="Times New Roman"/>
          <w:spacing w:val="10"/>
          <w:sz w:val="16"/>
        </w:rPr>
        <w:t xml:space="preserve"> </w:t>
      </w:r>
      <w:r w:rsidR="00E56278">
        <w:rPr>
          <w:rFonts w:ascii="Times New Roman"/>
          <w:sz w:val="16"/>
        </w:rPr>
        <w:t xml:space="preserve">3. </w:t>
      </w:r>
      <w:r w:rsidR="00E56278">
        <w:rPr>
          <w:rFonts w:ascii="Times New Roman"/>
          <w:spacing w:val="23"/>
          <w:sz w:val="16"/>
        </w:rPr>
        <w:t xml:space="preserve"> </w:t>
      </w:r>
      <w:r w:rsidR="00E56278">
        <w:rPr>
          <w:rFonts w:ascii="Times New Roman"/>
          <w:sz w:val="16"/>
        </w:rPr>
        <w:t>Process</w:t>
      </w:r>
      <w:r w:rsidR="00E56278">
        <w:rPr>
          <w:rFonts w:ascii="Times New Roman"/>
          <w:spacing w:val="11"/>
          <w:sz w:val="16"/>
        </w:rPr>
        <w:t xml:space="preserve"> </w:t>
      </w:r>
      <w:r w:rsidR="00E56278">
        <w:rPr>
          <w:rFonts w:ascii="Times New Roman"/>
          <w:spacing w:val="-2"/>
          <w:sz w:val="16"/>
        </w:rPr>
        <w:t>flo</w:t>
      </w:r>
      <w:r w:rsidR="00E56278">
        <w:rPr>
          <w:rFonts w:ascii="Times New Roman"/>
          <w:spacing w:val="-1"/>
          <w:sz w:val="16"/>
        </w:rPr>
        <w:t>w</w:t>
      </w:r>
      <w:r w:rsidR="00E56278">
        <w:rPr>
          <w:rFonts w:ascii="Times New Roman"/>
          <w:spacing w:val="11"/>
          <w:sz w:val="16"/>
        </w:rPr>
        <w:t xml:space="preserve"> </w:t>
      </w:r>
      <w:r w:rsidR="00E56278">
        <w:rPr>
          <w:rFonts w:ascii="Times New Roman"/>
          <w:sz w:val="16"/>
        </w:rPr>
        <w:t>of</w:t>
      </w:r>
      <w:r w:rsidR="00E56278">
        <w:rPr>
          <w:rFonts w:ascii="Times New Roman"/>
          <w:spacing w:val="11"/>
          <w:sz w:val="16"/>
        </w:rPr>
        <w:t xml:space="preserve"> </w:t>
      </w:r>
      <w:r w:rsidR="00E56278">
        <w:rPr>
          <w:rFonts w:ascii="Times New Roman"/>
          <w:sz w:val="16"/>
        </w:rPr>
        <w:t>RiteVM</w:t>
      </w:r>
      <w:r w:rsidR="00E56278">
        <w:rPr>
          <w:rFonts w:ascii="Times New Roman"/>
          <w:spacing w:val="11"/>
          <w:sz w:val="16"/>
        </w:rPr>
        <w:t xml:space="preserve"> </w:t>
      </w:r>
      <w:r w:rsidR="00E56278">
        <w:rPr>
          <w:rFonts w:ascii="Times New Roman"/>
          <w:sz w:val="16"/>
        </w:rPr>
        <w:t>with</w:t>
      </w:r>
      <w:r w:rsidR="00E56278">
        <w:rPr>
          <w:rFonts w:ascii="Times New Roman"/>
          <w:spacing w:val="10"/>
          <w:sz w:val="16"/>
        </w:rPr>
        <w:t xml:space="preserve"> </w:t>
      </w:r>
      <w:r w:rsidR="00E56278">
        <w:rPr>
          <w:rFonts w:ascii="Times New Roman"/>
          <w:sz w:val="16"/>
        </w:rPr>
        <w:t>Bluetooth</w:t>
      </w:r>
      <w:r w:rsidR="00E56278">
        <w:rPr>
          <w:rFonts w:ascii="Times New Roman"/>
          <w:spacing w:val="11"/>
          <w:sz w:val="16"/>
        </w:rPr>
        <w:t xml:space="preserve"> </w:t>
      </w:r>
      <w:r w:rsidR="00E56278">
        <w:rPr>
          <w:rFonts w:ascii="Times New Roman"/>
          <w:sz w:val="16"/>
        </w:rPr>
        <w:t>loader</w:t>
      </w:r>
    </w:p>
    <w:p w14:paraId="19C2D5D8" w14:textId="77777777" w:rsidR="00946AA2" w:rsidRDefault="00946AA2">
      <w:pPr>
        <w:spacing w:before="10"/>
        <w:rPr>
          <w:rFonts w:ascii="Times New Roman" w:eastAsia="Times New Roman" w:hAnsi="Times New Roman" w:cs="Times New Roman"/>
          <w:sz w:val="13"/>
          <w:szCs w:val="13"/>
        </w:rPr>
      </w:pPr>
    </w:p>
    <w:p w14:paraId="629275DD" w14:textId="77777777" w:rsidR="00946AA2" w:rsidRDefault="00946AA2">
      <w:pPr>
        <w:rPr>
          <w:rFonts w:ascii="Times New Roman" w:eastAsia="Times New Roman" w:hAnsi="Times New Roman" w:cs="Times New Roman"/>
          <w:sz w:val="13"/>
          <w:szCs w:val="13"/>
        </w:rPr>
        <w:sectPr w:rsidR="00946AA2">
          <w:pgSz w:w="12240" w:h="15840"/>
          <w:pgMar w:top="960" w:right="860" w:bottom="280" w:left="860" w:header="720" w:footer="720" w:gutter="0"/>
          <w:cols w:space="720"/>
        </w:sectPr>
      </w:pPr>
    </w:p>
    <w:p w14:paraId="27C09A8B" w14:textId="77777777" w:rsidR="00946AA2" w:rsidRDefault="00946AA2">
      <w:pPr>
        <w:rPr>
          <w:rFonts w:ascii="Times New Roman" w:eastAsia="Times New Roman" w:hAnsi="Times New Roman" w:cs="Times New Roman"/>
          <w:sz w:val="16"/>
          <w:szCs w:val="16"/>
        </w:rPr>
      </w:pPr>
    </w:p>
    <w:p w14:paraId="22F5989F" w14:textId="77777777" w:rsidR="00946AA2" w:rsidRDefault="00946AA2">
      <w:pPr>
        <w:rPr>
          <w:rFonts w:ascii="Times New Roman" w:eastAsia="Times New Roman" w:hAnsi="Times New Roman" w:cs="Times New Roman"/>
          <w:sz w:val="16"/>
          <w:szCs w:val="16"/>
        </w:rPr>
      </w:pPr>
    </w:p>
    <w:p w14:paraId="42ECC23C" w14:textId="77777777" w:rsidR="00946AA2" w:rsidRDefault="00946AA2">
      <w:pPr>
        <w:rPr>
          <w:rFonts w:ascii="Times New Roman" w:eastAsia="Times New Roman" w:hAnsi="Times New Roman" w:cs="Times New Roman"/>
          <w:sz w:val="16"/>
          <w:szCs w:val="16"/>
        </w:rPr>
      </w:pPr>
    </w:p>
    <w:p w14:paraId="0FE453AA" w14:textId="77777777" w:rsidR="00946AA2" w:rsidRDefault="00946AA2">
      <w:pPr>
        <w:rPr>
          <w:rFonts w:ascii="Times New Roman" w:eastAsia="Times New Roman" w:hAnsi="Times New Roman" w:cs="Times New Roman"/>
          <w:sz w:val="16"/>
          <w:szCs w:val="16"/>
        </w:rPr>
      </w:pPr>
    </w:p>
    <w:p w14:paraId="456A4865" w14:textId="77777777" w:rsidR="00946AA2" w:rsidRDefault="00946AA2">
      <w:pPr>
        <w:spacing w:before="5"/>
        <w:rPr>
          <w:rFonts w:ascii="Times New Roman" w:eastAsia="Times New Roman" w:hAnsi="Times New Roman" w:cs="Times New Roman"/>
          <w:sz w:val="21"/>
          <w:szCs w:val="21"/>
        </w:rPr>
      </w:pPr>
    </w:p>
    <w:p w14:paraId="196827E8" w14:textId="77777777" w:rsidR="00946AA2" w:rsidRPr="003D74E8" w:rsidRDefault="00BA4473" w:rsidP="003D74E8">
      <w:pPr>
        <w:ind w:left="571" w:right="453"/>
        <w:jc w:val="center"/>
        <w:rPr>
          <w:rFonts w:ascii="Times New Roman" w:hAnsi="Times New Roman"/>
          <w:sz w:val="16"/>
        </w:rPr>
      </w:pPr>
      <w:r>
        <w:rPr>
          <w:rFonts w:eastAsiaTheme="minorHAnsi"/>
        </w:rPr>
        <w:pict w14:anchorId="188F9A0F">
          <v:group id="_x0000_s1420" style="position:absolute;left:0;text-align:left;margin-left:133.8pt;margin-top:29.1pt;width:6.3pt;height:9.95pt;z-index:-251702272;mso-position-horizontal-relative:page" coordorigin="2676,582" coordsize="126,199">
            <v:group id="_x0000_s1423" style="position:absolute;left:2678;top:585;width:121;height:194" coordorigin="2678,585" coordsize="121,194">
              <v:shape id="_x0000_s1424" style="position:absolute;left:2678;top:585;width:121;height:194" coordorigin="2678,585" coordsize="121,194" path="m2678,585r,193l2798,681,2678,585xe" fillcolor="#231f20" stroked="f">
                <v:path arrowok="t"/>
              </v:shape>
            </v:group>
            <v:group id="_x0000_s1421" style="position:absolute;left:2678;top:585;width:121;height:194" coordorigin="2678,585" coordsize="121,194">
              <v:shape id="_x0000_s1422" style="position:absolute;left:2678;top:585;width:121;height:194" coordorigin="2678,585" coordsize="121,194" path="m2678,778r120,-97l2678,585r,193xe" filled="f" strokecolor="#231f20" strokeweight=".08958mm">
                <v:path arrowok="t"/>
              </v:shape>
            </v:group>
            <w10:wrap anchorx="page"/>
          </v:group>
        </w:pict>
      </w:r>
      <w:r>
        <w:rPr>
          <w:rFonts w:eastAsiaTheme="minorHAnsi"/>
        </w:rPr>
        <w:pict w14:anchorId="40374D7B">
          <v:group id="_x0000_s1415" style="position:absolute;left:0;text-align:left;margin-left:233.4pt;margin-top:28.95pt;width:7.2pt;height:10.1pt;z-index:-251701248;mso-position-horizontal-relative:page" coordorigin="4668,579" coordsize="144,202">
            <v:group id="_x0000_s1418" style="position:absolute;left:4671;top:581;width:139;height:197" coordorigin="4671,581" coordsize="139,197">
              <v:shape id="_x0000_s1419" style="position:absolute;left:4671;top:581;width:139;height:197" coordorigin="4671,581" coordsize="139,197" path="m4671,581r,197l4809,680,4671,581xe" fillcolor="#231f20" stroked="f">
                <v:path arrowok="t"/>
              </v:shape>
            </v:group>
            <v:group id="_x0000_s1416" style="position:absolute;left:4671;top:581;width:139;height:197" coordorigin="4671,581" coordsize="139,197">
              <v:shape id="_x0000_s1417" style="position:absolute;left:4671;top:581;width:139;height:197" coordorigin="4671,581" coordsize="139,197" path="m4671,778r138,-98l4671,581r,197xe" filled="f" strokecolor="#231f20" strokeweight=".08958mm">
                <v:path arrowok="t"/>
              </v:shape>
            </v:group>
            <w10:wrap anchorx="page"/>
          </v:group>
        </w:pict>
      </w:r>
      <w:r w:rsidR="00E56278">
        <w:rPr>
          <w:rFonts w:ascii="Times New Roman"/>
          <w:sz w:val="16"/>
        </w:rPr>
        <w:t>Fig.</w:t>
      </w:r>
      <w:r w:rsidR="00E56278">
        <w:rPr>
          <w:rFonts w:ascii="Times New Roman"/>
          <w:spacing w:val="11"/>
          <w:sz w:val="16"/>
        </w:rPr>
        <w:t xml:space="preserve"> </w:t>
      </w:r>
      <w:r w:rsidR="00E56278">
        <w:rPr>
          <w:rFonts w:ascii="Times New Roman"/>
          <w:sz w:val="16"/>
        </w:rPr>
        <w:t xml:space="preserve">1. </w:t>
      </w:r>
      <w:r w:rsidR="00E56278" w:rsidRPr="003D74E8">
        <w:rPr>
          <w:rFonts w:ascii="Times New Roman"/>
          <w:spacing w:val="24"/>
          <w:sz w:val="16"/>
        </w:rPr>
        <w:t xml:space="preserve"> </w:t>
      </w:r>
      <w:r w:rsidR="00E56278" w:rsidRPr="003D74E8">
        <w:rPr>
          <w:rFonts w:ascii="Times New Roman"/>
          <w:sz w:val="16"/>
        </w:rPr>
        <w:t>System</w:t>
      </w:r>
      <w:r w:rsidR="00E56278" w:rsidRPr="003D74E8">
        <w:rPr>
          <w:rFonts w:ascii="Times New Roman"/>
          <w:spacing w:val="11"/>
          <w:sz w:val="16"/>
        </w:rPr>
        <w:t xml:space="preserve"> </w:t>
      </w:r>
      <w:r w:rsidR="00E56278" w:rsidRPr="003D74E8">
        <w:rPr>
          <w:rFonts w:ascii="Times New Roman"/>
          <w:sz w:val="16"/>
        </w:rPr>
        <w:t>model</w:t>
      </w:r>
      <w:r w:rsidR="00E56278" w:rsidRPr="003D74E8">
        <w:rPr>
          <w:rFonts w:ascii="Times New Roman"/>
          <w:spacing w:val="12"/>
          <w:sz w:val="16"/>
        </w:rPr>
        <w:t xml:space="preserve"> </w:t>
      </w:r>
      <w:r w:rsidR="00E56278" w:rsidRPr="003D74E8">
        <w:rPr>
          <w:rFonts w:ascii="Times New Roman"/>
          <w:sz w:val="16"/>
        </w:rPr>
        <w:t>of</w:t>
      </w:r>
      <w:r w:rsidR="00E56278" w:rsidRPr="003D74E8">
        <w:rPr>
          <w:rFonts w:ascii="Times New Roman"/>
          <w:spacing w:val="11"/>
          <w:sz w:val="16"/>
        </w:rPr>
        <w:t xml:space="preserve"> </w:t>
      </w:r>
      <w:r w:rsidR="00E56278" w:rsidRPr="003D74E8">
        <w:rPr>
          <w:rFonts w:ascii="Times New Roman"/>
          <w:sz w:val="16"/>
        </w:rPr>
        <w:t>the</w:t>
      </w:r>
      <w:r w:rsidR="00E56278" w:rsidRPr="003D74E8">
        <w:rPr>
          <w:rFonts w:ascii="Times New Roman"/>
          <w:spacing w:val="11"/>
          <w:sz w:val="16"/>
        </w:rPr>
        <w:t xml:space="preserve"> </w:t>
      </w:r>
      <w:r w:rsidR="00E56278" w:rsidRPr="003D74E8">
        <w:rPr>
          <w:rFonts w:ascii="Times New Roman"/>
          <w:sz w:val="16"/>
        </w:rPr>
        <w:t>proposed</w:t>
      </w:r>
      <w:r w:rsidR="00E56278" w:rsidRPr="003D74E8">
        <w:rPr>
          <w:rFonts w:ascii="Times New Roman"/>
          <w:spacing w:val="12"/>
          <w:sz w:val="16"/>
        </w:rPr>
        <w:t xml:space="preserve"> </w:t>
      </w:r>
      <w:r w:rsidR="00E56278" w:rsidRPr="003D74E8">
        <w:rPr>
          <w:rFonts w:ascii="Times New Roman"/>
          <w:spacing w:val="-1"/>
          <w:sz w:val="16"/>
        </w:rPr>
        <w:t>framework</w:t>
      </w:r>
    </w:p>
    <w:p w14:paraId="4BCFA142" w14:textId="77777777" w:rsidR="00946AA2" w:rsidRDefault="00946AA2">
      <w:pPr>
        <w:spacing w:before="4"/>
        <w:rPr>
          <w:rFonts w:ascii="Times New Roman" w:eastAsia="Times New Roman" w:hAnsi="Times New Roman" w:cs="Times New Roman"/>
          <w:sz w:val="16"/>
          <w:szCs w:val="16"/>
        </w:rPr>
      </w:pPr>
    </w:p>
    <w:tbl>
      <w:tblPr>
        <w:tblStyle w:val="TableNormal1"/>
        <w:tblW w:w="0" w:type="auto"/>
        <w:tblInd w:w="254" w:type="dxa"/>
        <w:tblLayout w:type="fixed"/>
        <w:tblLook w:val="01E0" w:firstRow="1" w:lastRow="1" w:firstColumn="1" w:lastColumn="1" w:noHBand="0" w:noVBand="0"/>
      </w:tblPr>
      <w:tblGrid>
        <w:gridCol w:w="1124"/>
        <w:gridCol w:w="429"/>
        <w:gridCol w:w="1571"/>
        <w:gridCol w:w="430"/>
        <w:gridCol w:w="1179"/>
      </w:tblGrid>
      <w:tr w:rsidR="00946AA2" w14:paraId="6E2F1440" w14:textId="77777777">
        <w:trPr>
          <w:trHeight w:hRule="exact" w:val="284"/>
        </w:trPr>
        <w:tc>
          <w:tcPr>
            <w:tcW w:w="1124" w:type="dxa"/>
            <w:vMerge w:val="restart"/>
            <w:tcBorders>
              <w:top w:val="single" w:sz="2" w:space="0" w:color="231F20"/>
              <w:left w:val="single" w:sz="2" w:space="0" w:color="231F20"/>
              <w:right w:val="single" w:sz="2" w:space="0" w:color="231F20"/>
            </w:tcBorders>
          </w:tcPr>
          <w:p w14:paraId="776A40BB" w14:textId="77777777" w:rsidR="00946AA2" w:rsidRDefault="00E56278">
            <w:pPr>
              <w:pStyle w:val="TableParagraph"/>
              <w:spacing w:before="85"/>
              <w:ind w:left="18"/>
              <w:rPr>
                <w:rFonts w:ascii="Arial" w:eastAsia="Arial" w:hAnsi="Arial" w:cs="Arial"/>
                <w:sz w:val="12"/>
                <w:szCs w:val="12"/>
              </w:rPr>
            </w:pPr>
            <w:r>
              <w:rPr>
                <w:rFonts w:ascii="Arial"/>
                <w:color w:val="231F20"/>
                <w:spacing w:val="-4"/>
                <w:w w:val="85"/>
                <w:sz w:val="12"/>
              </w:rPr>
              <w:t>W7DVN</w:t>
            </w:r>
          </w:p>
          <w:p w14:paraId="42424B62" w14:textId="77777777" w:rsidR="00946AA2" w:rsidRDefault="00E56278">
            <w:pPr>
              <w:pStyle w:val="TableParagraph"/>
              <w:spacing w:before="25"/>
              <w:ind w:left="87"/>
              <w:rPr>
                <w:rFonts w:ascii="Arial" w:eastAsia="Arial" w:hAnsi="Arial" w:cs="Arial"/>
                <w:sz w:val="16"/>
                <w:szCs w:val="16"/>
              </w:rPr>
            </w:pPr>
            <w:r>
              <w:rPr>
                <w:rFonts w:ascii="Arial"/>
                <w:color w:val="231F20"/>
                <w:spacing w:val="-4"/>
                <w:w w:val="105"/>
                <w:sz w:val="16"/>
              </w:rPr>
              <w:t>0UXE</w:t>
            </w:r>
            <w:r>
              <w:rPr>
                <w:rFonts w:ascii="Arial"/>
                <w:color w:val="231F20"/>
                <w:spacing w:val="-3"/>
                <w:w w:val="105"/>
                <w:sz w:val="16"/>
              </w:rPr>
              <w:t>\7</w:t>
            </w:r>
            <w:r>
              <w:rPr>
                <w:rFonts w:ascii="Arial"/>
                <w:color w:val="231F20"/>
                <w:spacing w:val="-4"/>
                <w:w w:val="105"/>
                <w:sz w:val="16"/>
              </w:rPr>
              <w:t>DVN</w:t>
            </w:r>
            <w:r>
              <w:rPr>
                <w:rFonts w:ascii="Arial"/>
                <w:color w:val="231F20"/>
                <w:w w:val="95"/>
                <w:sz w:val="16"/>
              </w:rPr>
              <w:t xml:space="preserve"> </w:t>
            </w:r>
          </w:p>
        </w:tc>
        <w:tc>
          <w:tcPr>
            <w:tcW w:w="429" w:type="dxa"/>
            <w:tcBorders>
              <w:top w:val="nil"/>
              <w:left w:val="single" w:sz="2" w:space="0" w:color="231F20"/>
              <w:bottom w:val="single" w:sz="1" w:space="0" w:color="231F20"/>
              <w:right w:val="single" w:sz="2" w:space="0" w:color="231F20"/>
            </w:tcBorders>
          </w:tcPr>
          <w:p w14:paraId="0452B56A" w14:textId="77777777" w:rsidR="00946AA2" w:rsidRDefault="00946AA2"/>
        </w:tc>
        <w:tc>
          <w:tcPr>
            <w:tcW w:w="1571" w:type="dxa"/>
            <w:vMerge w:val="restart"/>
            <w:tcBorders>
              <w:top w:val="single" w:sz="2" w:space="0" w:color="231F20"/>
              <w:left w:val="single" w:sz="2" w:space="0" w:color="231F20"/>
              <w:right w:val="single" w:sz="2" w:space="0" w:color="231F20"/>
            </w:tcBorders>
          </w:tcPr>
          <w:p w14:paraId="74064992" w14:textId="77777777" w:rsidR="00946AA2" w:rsidRDefault="00E56278">
            <w:pPr>
              <w:pStyle w:val="TableParagraph"/>
              <w:spacing w:before="77"/>
              <w:ind w:left="18"/>
              <w:rPr>
                <w:rFonts w:ascii="Arial" w:eastAsia="Arial" w:hAnsi="Arial" w:cs="Arial"/>
                <w:sz w:val="12"/>
                <w:szCs w:val="12"/>
              </w:rPr>
            </w:pPr>
            <w:r>
              <w:rPr>
                <w:rFonts w:ascii="Arial"/>
                <w:color w:val="231F20"/>
                <w:spacing w:val="-2"/>
                <w:w w:val="80"/>
                <w:sz w:val="12"/>
              </w:rPr>
              <w:t>W5LW</w:t>
            </w:r>
            <w:r>
              <w:rPr>
                <w:rFonts w:ascii="Arial"/>
                <w:color w:val="231F20"/>
                <w:spacing w:val="-1"/>
                <w:w w:val="80"/>
                <w:sz w:val="12"/>
              </w:rPr>
              <w:t>H90</w:t>
            </w:r>
            <w:r>
              <w:rPr>
                <w:rFonts w:ascii="Arial"/>
                <w:color w:val="231F20"/>
                <w:spacing w:val="-2"/>
                <w:w w:val="80"/>
                <w:sz w:val="12"/>
              </w:rPr>
              <w:t>%OXHWRRWK</w:t>
            </w:r>
          </w:p>
          <w:p w14:paraId="30414A5F" w14:textId="77777777" w:rsidR="00946AA2" w:rsidRDefault="00E56278">
            <w:pPr>
              <w:pStyle w:val="TableParagraph"/>
              <w:spacing w:before="26"/>
              <w:ind w:left="129"/>
              <w:rPr>
                <w:rFonts w:ascii="Arial" w:eastAsia="Arial" w:hAnsi="Arial" w:cs="Arial"/>
                <w:sz w:val="16"/>
                <w:szCs w:val="16"/>
              </w:rPr>
            </w:pPr>
            <w:r>
              <w:rPr>
                <w:rFonts w:ascii="Arial"/>
                <w:color w:val="231F20"/>
                <w:spacing w:val="-2"/>
                <w:w w:val="80"/>
                <w:sz w:val="16"/>
              </w:rPr>
              <w:t>5LWH</w:t>
            </w:r>
            <w:r>
              <w:rPr>
                <w:rFonts w:ascii="Arial"/>
                <w:color w:val="231F20"/>
                <w:spacing w:val="-1"/>
                <w:w w:val="80"/>
                <w:sz w:val="16"/>
              </w:rPr>
              <w:t>90%OXHWRRWK</w:t>
            </w:r>
            <w:r>
              <w:rPr>
                <w:rFonts w:ascii="Arial"/>
                <w:color w:val="231F20"/>
                <w:w w:val="85"/>
                <w:sz w:val="16"/>
              </w:rPr>
              <w:t xml:space="preserve"> </w:t>
            </w:r>
          </w:p>
        </w:tc>
        <w:tc>
          <w:tcPr>
            <w:tcW w:w="430" w:type="dxa"/>
            <w:tcBorders>
              <w:top w:val="nil"/>
              <w:left w:val="single" w:sz="2" w:space="0" w:color="231F20"/>
              <w:bottom w:val="single" w:sz="1" w:space="0" w:color="231F20"/>
              <w:right w:val="single" w:sz="2" w:space="0" w:color="231F20"/>
            </w:tcBorders>
          </w:tcPr>
          <w:p w14:paraId="53CEDA61" w14:textId="77777777" w:rsidR="00946AA2" w:rsidRDefault="00946AA2"/>
        </w:tc>
        <w:tc>
          <w:tcPr>
            <w:tcW w:w="1179" w:type="dxa"/>
            <w:vMerge w:val="restart"/>
            <w:tcBorders>
              <w:top w:val="single" w:sz="2" w:space="0" w:color="231F20"/>
              <w:left w:val="single" w:sz="2" w:space="0" w:color="231F20"/>
              <w:right w:val="single" w:sz="2" w:space="0" w:color="231F20"/>
            </w:tcBorders>
          </w:tcPr>
          <w:p w14:paraId="419C9A19" w14:textId="77777777" w:rsidR="00946AA2" w:rsidRDefault="00E56278">
            <w:pPr>
              <w:pStyle w:val="TableParagraph"/>
              <w:spacing w:before="85"/>
              <w:ind w:left="18"/>
              <w:rPr>
                <w:rFonts w:ascii="Arial" w:eastAsia="Arial" w:hAnsi="Arial" w:cs="Arial"/>
                <w:sz w:val="12"/>
                <w:szCs w:val="12"/>
              </w:rPr>
            </w:pPr>
            <w:r>
              <w:rPr>
                <w:rFonts w:ascii="Arial"/>
                <w:color w:val="231F20"/>
                <w:spacing w:val="-2"/>
                <w:w w:val="75"/>
                <w:sz w:val="12"/>
              </w:rPr>
              <w:t>W6HULDO</w:t>
            </w:r>
            <w:r>
              <w:rPr>
                <w:rFonts w:ascii="Arial"/>
                <w:color w:val="231F20"/>
                <w:spacing w:val="-1"/>
                <w:w w:val="75"/>
                <w:sz w:val="12"/>
              </w:rPr>
              <w:t>3</w:t>
            </w:r>
            <w:r>
              <w:rPr>
                <w:rFonts w:ascii="Arial"/>
                <w:color w:val="231F20"/>
                <w:spacing w:val="-2"/>
                <w:w w:val="75"/>
                <w:sz w:val="12"/>
              </w:rPr>
              <w:t>RUW</w:t>
            </w:r>
          </w:p>
          <w:p w14:paraId="2FD08946" w14:textId="77777777" w:rsidR="00946AA2" w:rsidRDefault="00E56278">
            <w:pPr>
              <w:pStyle w:val="TableParagraph"/>
              <w:spacing w:before="25"/>
              <w:ind w:left="155"/>
              <w:rPr>
                <w:rFonts w:ascii="Arial" w:eastAsia="Arial" w:hAnsi="Arial" w:cs="Arial"/>
                <w:sz w:val="16"/>
                <w:szCs w:val="16"/>
              </w:rPr>
            </w:pPr>
            <w:r>
              <w:rPr>
                <w:rFonts w:ascii="Arial"/>
                <w:color w:val="231F20"/>
                <w:spacing w:val="-1"/>
                <w:w w:val="85"/>
                <w:sz w:val="16"/>
              </w:rPr>
              <w:t>6H</w:t>
            </w:r>
            <w:r>
              <w:rPr>
                <w:rFonts w:ascii="Arial"/>
                <w:color w:val="231F20"/>
                <w:spacing w:val="-2"/>
                <w:w w:val="85"/>
                <w:sz w:val="16"/>
              </w:rPr>
              <w:t>ULDO3RUW</w:t>
            </w:r>
            <w:r>
              <w:rPr>
                <w:rFonts w:ascii="Arial"/>
                <w:color w:val="231F20"/>
                <w:w w:val="83"/>
                <w:sz w:val="16"/>
              </w:rPr>
              <w:t xml:space="preserve"> </w:t>
            </w:r>
          </w:p>
        </w:tc>
      </w:tr>
      <w:tr w:rsidR="00946AA2" w14:paraId="763541B2" w14:textId="77777777">
        <w:trPr>
          <w:trHeight w:hRule="exact" w:val="279"/>
        </w:trPr>
        <w:tc>
          <w:tcPr>
            <w:tcW w:w="1124" w:type="dxa"/>
            <w:vMerge/>
            <w:tcBorders>
              <w:left w:val="single" w:sz="2" w:space="0" w:color="231F20"/>
              <w:bottom w:val="single" w:sz="2" w:space="0" w:color="231F20"/>
              <w:right w:val="single" w:sz="2" w:space="0" w:color="231F20"/>
            </w:tcBorders>
          </w:tcPr>
          <w:p w14:paraId="1F28C294" w14:textId="77777777" w:rsidR="00946AA2" w:rsidRDefault="00946AA2"/>
        </w:tc>
        <w:tc>
          <w:tcPr>
            <w:tcW w:w="429" w:type="dxa"/>
            <w:tcBorders>
              <w:top w:val="single" w:sz="1" w:space="0" w:color="231F20"/>
              <w:left w:val="single" w:sz="2" w:space="0" w:color="231F20"/>
              <w:bottom w:val="nil"/>
              <w:right w:val="single" w:sz="2" w:space="0" w:color="231F20"/>
            </w:tcBorders>
          </w:tcPr>
          <w:p w14:paraId="79BD6DD2" w14:textId="77777777" w:rsidR="00946AA2" w:rsidRDefault="00946AA2"/>
        </w:tc>
        <w:tc>
          <w:tcPr>
            <w:tcW w:w="1571" w:type="dxa"/>
            <w:vMerge/>
            <w:tcBorders>
              <w:left w:val="single" w:sz="2" w:space="0" w:color="231F20"/>
              <w:bottom w:val="single" w:sz="2" w:space="0" w:color="231F20"/>
              <w:right w:val="single" w:sz="2" w:space="0" w:color="231F20"/>
            </w:tcBorders>
          </w:tcPr>
          <w:p w14:paraId="732B0B1F" w14:textId="77777777" w:rsidR="00946AA2" w:rsidRDefault="00946AA2"/>
        </w:tc>
        <w:tc>
          <w:tcPr>
            <w:tcW w:w="430" w:type="dxa"/>
            <w:tcBorders>
              <w:top w:val="single" w:sz="1" w:space="0" w:color="231F20"/>
              <w:left w:val="single" w:sz="2" w:space="0" w:color="231F20"/>
              <w:bottom w:val="nil"/>
              <w:right w:val="single" w:sz="2" w:space="0" w:color="231F20"/>
            </w:tcBorders>
          </w:tcPr>
          <w:p w14:paraId="55568B70" w14:textId="77777777" w:rsidR="00946AA2" w:rsidRDefault="00946AA2"/>
        </w:tc>
        <w:tc>
          <w:tcPr>
            <w:tcW w:w="1179" w:type="dxa"/>
            <w:vMerge/>
            <w:tcBorders>
              <w:left w:val="single" w:sz="2" w:space="0" w:color="231F20"/>
              <w:bottom w:val="single" w:sz="2" w:space="0" w:color="231F20"/>
              <w:right w:val="single" w:sz="2" w:space="0" w:color="231F20"/>
            </w:tcBorders>
          </w:tcPr>
          <w:p w14:paraId="7430262B" w14:textId="77777777" w:rsidR="00946AA2" w:rsidRDefault="00946AA2"/>
        </w:tc>
      </w:tr>
    </w:tbl>
    <w:p w14:paraId="74263017" w14:textId="77777777" w:rsidR="00946AA2" w:rsidRDefault="00946AA2">
      <w:pPr>
        <w:spacing w:before="5"/>
        <w:rPr>
          <w:rFonts w:ascii="Times New Roman" w:eastAsia="Times New Roman" w:hAnsi="Times New Roman" w:cs="Times New Roman"/>
          <w:sz w:val="19"/>
          <w:szCs w:val="19"/>
        </w:rPr>
      </w:pPr>
    </w:p>
    <w:p w14:paraId="780FC7E1" w14:textId="77777777" w:rsidR="00946AA2" w:rsidRDefault="00E56278">
      <w:pPr>
        <w:ind w:left="571" w:right="453"/>
        <w:jc w:val="center"/>
        <w:rPr>
          <w:rFonts w:ascii="Times New Roman" w:eastAsia="Times New Roman" w:hAnsi="Times New Roman" w:cs="Times New Roman"/>
          <w:sz w:val="16"/>
          <w:szCs w:val="16"/>
        </w:rPr>
      </w:pPr>
      <w:r>
        <w:rPr>
          <w:rFonts w:ascii="Times New Roman"/>
          <w:sz w:val="16"/>
        </w:rPr>
        <w:t>Fig.</w:t>
      </w:r>
      <w:r>
        <w:rPr>
          <w:rFonts w:ascii="Times New Roman"/>
          <w:spacing w:val="11"/>
          <w:sz w:val="16"/>
        </w:rPr>
        <w:t xml:space="preserve"> </w:t>
      </w:r>
      <w:r>
        <w:rPr>
          <w:rFonts w:ascii="Times New Roman"/>
          <w:sz w:val="16"/>
        </w:rPr>
        <w:t xml:space="preserve">2. </w:t>
      </w:r>
      <w:r>
        <w:rPr>
          <w:rFonts w:ascii="Times New Roman"/>
          <w:spacing w:val="22"/>
          <w:sz w:val="16"/>
        </w:rPr>
        <w:t xml:space="preserve"> </w:t>
      </w:r>
      <w:r>
        <w:rPr>
          <w:rFonts w:ascii="Times New Roman"/>
          <w:sz w:val="16"/>
        </w:rPr>
        <w:t>Component</w:t>
      </w:r>
      <w:r>
        <w:rPr>
          <w:rFonts w:ascii="Times New Roman"/>
          <w:spacing w:val="11"/>
          <w:sz w:val="16"/>
        </w:rPr>
        <w:t xml:space="preserve"> </w:t>
      </w:r>
      <w:r>
        <w:rPr>
          <w:rFonts w:ascii="Times New Roman"/>
          <w:sz w:val="16"/>
        </w:rPr>
        <w:t>diagram</w:t>
      </w:r>
      <w:r>
        <w:rPr>
          <w:rFonts w:ascii="Times New Roman"/>
          <w:spacing w:val="11"/>
          <w:sz w:val="16"/>
        </w:rPr>
        <w:t xml:space="preserve"> </w:t>
      </w:r>
      <w:r>
        <w:rPr>
          <w:rFonts w:ascii="Times New Roman"/>
          <w:sz w:val="16"/>
        </w:rPr>
        <w:t>of</w:t>
      </w:r>
      <w:r>
        <w:rPr>
          <w:rFonts w:ascii="Times New Roman"/>
          <w:spacing w:val="11"/>
          <w:sz w:val="16"/>
        </w:rPr>
        <w:t xml:space="preserve"> </w:t>
      </w:r>
      <w:r>
        <w:rPr>
          <w:rFonts w:ascii="Times New Roman"/>
          <w:sz w:val="16"/>
        </w:rPr>
        <w:t>RiteVM</w:t>
      </w:r>
      <w:r>
        <w:rPr>
          <w:rFonts w:ascii="Times New Roman"/>
          <w:spacing w:val="11"/>
          <w:sz w:val="16"/>
        </w:rPr>
        <w:t xml:space="preserve"> </w:t>
      </w:r>
      <w:r>
        <w:rPr>
          <w:rFonts w:ascii="Times New Roman"/>
          <w:sz w:val="16"/>
        </w:rPr>
        <w:t>with</w:t>
      </w:r>
      <w:r>
        <w:rPr>
          <w:rFonts w:ascii="Times New Roman"/>
          <w:spacing w:val="11"/>
          <w:sz w:val="16"/>
        </w:rPr>
        <w:t xml:space="preserve"> </w:t>
      </w:r>
      <w:r>
        <w:rPr>
          <w:rFonts w:ascii="Times New Roman"/>
          <w:sz w:val="16"/>
        </w:rPr>
        <w:t>Bluetooth</w:t>
      </w:r>
      <w:r>
        <w:rPr>
          <w:rFonts w:ascii="Times New Roman"/>
          <w:spacing w:val="11"/>
          <w:sz w:val="16"/>
        </w:rPr>
        <w:t xml:space="preserve"> </w:t>
      </w:r>
      <w:r>
        <w:rPr>
          <w:rFonts w:ascii="Times New Roman"/>
          <w:sz w:val="16"/>
        </w:rPr>
        <w:t>loader</w:t>
      </w:r>
    </w:p>
    <w:p w14:paraId="107407BD" w14:textId="77777777" w:rsidR="00946AA2" w:rsidRPr="003D74E8" w:rsidRDefault="00946AA2" w:rsidP="003D74E8">
      <w:pPr>
        <w:spacing w:before="11"/>
        <w:rPr>
          <w:rFonts w:ascii="Times New Roman" w:hAnsi="Times New Roman"/>
          <w:sz w:val="17"/>
        </w:rPr>
      </w:pPr>
    </w:p>
    <w:p w14:paraId="4E59A105" w14:textId="5DB9812F" w:rsidR="00946AA2" w:rsidRPr="003D74E8" w:rsidRDefault="00E56278" w:rsidP="003D74E8">
      <w:pPr>
        <w:spacing w:before="1" w:line="208" w:lineRule="exact"/>
        <w:ind w:firstLine="144"/>
        <w:jc w:val="both"/>
        <w:textAlignment w:val="baseline"/>
        <w:rPr>
          <w:sz w:val="20"/>
        </w:rPr>
      </w:pPr>
      <w:r w:rsidRPr="003D74E8">
        <w:rPr>
          <w:rFonts w:ascii="PMingLiU" w:hAnsi="Times New Roman"/>
          <w:spacing w:val="-1"/>
          <w:sz w:val="20"/>
        </w:rPr>
        <w:t>Organization</w:t>
      </w:r>
      <w:r w:rsidRPr="003D74E8">
        <w:rPr>
          <w:rFonts w:ascii="Times New Roman" w:hAnsi="Times New Roman"/>
          <w:spacing w:val="-1"/>
          <w:sz w:val="20"/>
        </w:rPr>
        <w:t>:</w:t>
      </w:r>
      <w:r w:rsidRPr="003D74E8">
        <w:rPr>
          <w:rFonts w:ascii="Times New Roman" w:hAnsi="Times New Roman"/>
          <w:spacing w:val="42"/>
          <w:sz w:val="20"/>
        </w:rPr>
        <w:t xml:space="preserve"> </w:t>
      </w:r>
      <w:r w:rsidRPr="003D74E8">
        <w:rPr>
          <w:rFonts w:ascii="Times New Roman" w:hAnsi="Times New Roman"/>
          <w:sz w:val="20"/>
        </w:rPr>
        <w:t xml:space="preserve">The </w:t>
      </w:r>
      <w:del w:id="46" w:author="Author" w:date="2016-06-14T18:00:00Z">
        <w:r>
          <w:delText>reminder</w:delText>
        </w:r>
      </w:del>
      <w:ins w:id="47" w:author="Author" w:date="2016-06-14T18:00:00Z">
        <w:r w:rsidR="005706C5" w:rsidRPr="004A382C">
          <w:rPr>
            <w:rFonts w:ascii="Times New Roman" w:eastAsia="Times New Roman" w:hAnsi="Times New Roman"/>
            <w:sz w:val="20"/>
          </w:rPr>
          <w:t>remainder</w:t>
        </w:r>
      </w:ins>
      <w:r w:rsidRPr="003D74E8">
        <w:rPr>
          <w:rFonts w:ascii="Times New Roman" w:hAnsi="Times New Roman"/>
          <w:sz w:val="20"/>
        </w:rPr>
        <w:t xml:space="preserve"> of this paper is organized as follows. Section II introduces the system model, and Section III describes the design and implementation of the proposed framework. Section IV evaluates the proposed framework. Related work is discussed in Section V. Conclusions and suggestions for future work are presented in Section VI.</w:t>
      </w:r>
    </w:p>
    <w:p w14:paraId="565BD445" w14:textId="77777777" w:rsidR="00946AA2" w:rsidRDefault="00E56278">
      <w:pPr>
        <w:numPr>
          <w:ilvl w:val="0"/>
          <w:numId w:val="8"/>
        </w:numPr>
        <w:tabs>
          <w:tab w:val="left" w:pos="2086"/>
        </w:tabs>
        <w:spacing w:before="128"/>
        <w:ind w:left="2085" w:hanging="312"/>
        <w:jc w:val="left"/>
        <w:rPr>
          <w:rFonts w:ascii="Times New Roman" w:eastAsia="Times New Roman" w:hAnsi="Times New Roman" w:cs="Times New Roman"/>
          <w:sz w:val="16"/>
          <w:szCs w:val="16"/>
        </w:rPr>
      </w:pPr>
      <w:r>
        <w:rPr>
          <w:rFonts w:ascii="Times New Roman"/>
          <w:spacing w:val="7"/>
          <w:sz w:val="20"/>
        </w:rPr>
        <w:t>S</w:t>
      </w:r>
      <w:r>
        <w:rPr>
          <w:rFonts w:ascii="Times New Roman"/>
          <w:spacing w:val="7"/>
          <w:sz w:val="16"/>
        </w:rPr>
        <w:t>YSTEM</w:t>
      </w:r>
      <w:r>
        <w:rPr>
          <w:rFonts w:ascii="Times New Roman"/>
          <w:spacing w:val="6"/>
          <w:sz w:val="16"/>
        </w:rPr>
        <w:t xml:space="preserve"> </w:t>
      </w:r>
      <w:r>
        <w:rPr>
          <w:rFonts w:ascii="Times New Roman"/>
          <w:spacing w:val="7"/>
          <w:sz w:val="20"/>
        </w:rPr>
        <w:t>M</w:t>
      </w:r>
      <w:r>
        <w:rPr>
          <w:rFonts w:ascii="Times New Roman"/>
          <w:spacing w:val="7"/>
          <w:sz w:val="16"/>
        </w:rPr>
        <w:t>ODEL</w:t>
      </w:r>
    </w:p>
    <w:p w14:paraId="1BEB3B80" w14:textId="38D0AB12" w:rsidR="00946AA2" w:rsidRDefault="00E56278">
      <w:pPr>
        <w:pStyle w:val="a3"/>
        <w:spacing w:before="71" w:line="241" w:lineRule="auto"/>
        <w:jc w:val="both"/>
      </w:pPr>
      <w:r>
        <w:t>The</w:t>
      </w:r>
      <w:r>
        <w:rPr>
          <w:spacing w:val="14"/>
        </w:rPr>
        <w:t xml:space="preserve"> </w:t>
      </w:r>
      <w:r>
        <w:t>proposed</w:t>
      </w:r>
      <w:r>
        <w:rPr>
          <w:spacing w:val="15"/>
        </w:rPr>
        <w:t xml:space="preserve"> </w:t>
      </w:r>
      <w:r>
        <w:rPr>
          <w:spacing w:val="-1"/>
        </w:rPr>
        <w:t>framework</w:t>
      </w:r>
      <w:r>
        <w:rPr>
          <w:spacing w:val="14"/>
        </w:rPr>
        <w:t xml:space="preserve"> </w:t>
      </w:r>
      <w:r>
        <w:t>is</w:t>
      </w:r>
      <w:r>
        <w:rPr>
          <w:spacing w:val="15"/>
        </w:rPr>
        <w:t xml:space="preserve"> </w:t>
      </w:r>
      <w:r>
        <w:t>an</w:t>
      </w:r>
      <w:r>
        <w:rPr>
          <w:spacing w:val="14"/>
        </w:rPr>
        <w:t xml:space="preserve"> </w:t>
      </w:r>
      <w:del w:id="48" w:author="Author" w:date="2016-06-14T18:00:00Z">
        <w:r>
          <w:rPr>
            <w:spacing w:val="-1"/>
          </w:rPr>
          <w:delText>extended</w:delText>
        </w:r>
        <w:r>
          <w:rPr>
            <w:spacing w:val="15"/>
          </w:rPr>
          <w:delText xml:space="preserve"> </w:delText>
        </w:r>
        <w:r>
          <w:rPr>
            <w:spacing w:val="-1"/>
          </w:rPr>
          <w:delText>framework</w:delText>
        </w:r>
      </w:del>
      <w:ins w:id="49" w:author="Author" w:date="2016-06-14T18:00:00Z">
        <w:r>
          <w:rPr>
            <w:spacing w:val="-1"/>
          </w:rPr>
          <w:t>exten</w:t>
        </w:r>
        <w:r w:rsidR="00A54FC6">
          <w:rPr>
            <w:spacing w:val="-1"/>
          </w:rPr>
          <w:t>sion</w:t>
        </w:r>
      </w:ins>
      <w:r w:rsidRPr="003D74E8">
        <w:rPr>
          <w:spacing w:val="15"/>
        </w:rPr>
        <w:t xml:space="preserve"> </w:t>
      </w:r>
      <w:r>
        <w:t>of</w:t>
      </w:r>
      <w:r>
        <w:rPr>
          <w:spacing w:val="30"/>
          <w:w w:val="99"/>
        </w:rPr>
        <w:t xml:space="preserve"> </w:t>
      </w:r>
      <w:r>
        <w:t>mruby</w:t>
      </w:r>
      <w:r>
        <w:rPr>
          <w:spacing w:val="19"/>
        </w:rPr>
        <w:t xml:space="preserve"> </w:t>
      </w:r>
      <w:r>
        <w:t>on</w:t>
      </w:r>
      <w:r>
        <w:rPr>
          <w:spacing w:val="19"/>
        </w:rPr>
        <w:t xml:space="preserve"> </w:t>
      </w:r>
      <w:r>
        <w:rPr>
          <w:spacing w:val="1"/>
        </w:rPr>
        <w:t>TECS</w:t>
      </w:r>
      <w:r>
        <w:rPr>
          <w:spacing w:val="1"/>
          <w:position w:val="7"/>
          <w:sz w:val="14"/>
        </w:rPr>
        <w:t>1</w:t>
      </w:r>
      <w:del w:id="50" w:author="Author" w:date="2016-06-14T18:00:00Z">
        <w:r>
          <w:rPr>
            <w:spacing w:val="1"/>
          </w:rPr>
          <w:delText>,</w:delText>
        </w:r>
      </w:del>
      <w:r>
        <w:rPr>
          <w:spacing w:val="20"/>
        </w:rPr>
        <w:t xml:space="preserve"> </w:t>
      </w:r>
      <w:r>
        <w:t>and</w:t>
      </w:r>
      <w:r>
        <w:rPr>
          <w:spacing w:val="19"/>
        </w:rPr>
        <w:t xml:space="preserve"> </w:t>
      </w:r>
      <w:r>
        <w:t>utilizes</w:t>
      </w:r>
      <w:r>
        <w:rPr>
          <w:spacing w:val="20"/>
        </w:rPr>
        <w:t xml:space="preserve"> </w:t>
      </w:r>
      <w:r>
        <w:t>mruby</w:t>
      </w:r>
      <w:r>
        <w:rPr>
          <w:spacing w:val="19"/>
        </w:rPr>
        <w:t xml:space="preserve"> </w:t>
      </w:r>
      <w:r>
        <w:t>and</w:t>
      </w:r>
      <w:r>
        <w:rPr>
          <w:spacing w:val="19"/>
        </w:rPr>
        <w:t xml:space="preserve"> </w:t>
      </w:r>
      <w:r>
        <w:t>TECS</w:t>
      </w:r>
      <w:del w:id="51" w:author="Author" w:date="2016-06-14T18:00:00Z">
        <w:r>
          <w:delText>.</w:delText>
        </w:r>
        <w:r>
          <w:rPr>
            <w:spacing w:val="20"/>
          </w:rPr>
          <w:delText xml:space="preserve"> </w:delText>
        </w:r>
        <w:r>
          <w:delText>mruby</w:delText>
        </w:r>
        <w:r>
          <w:rPr>
            <w:spacing w:val="19"/>
          </w:rPr>
          <w:delText xml:space="preserve"> </w:delText>
        </w:r>
        <w:r>
          <w:delText>and</w:delText>
        </w:r>
        <w:r>
          <w:rPr>
            <w:spacing w:val="23"/>
            <w:w w:val="99"/>
          </w:rPr>
          <w:delText xml:space="preserve"> </w:delText>
        </w:r>
        <w:r>
          <w:delText>TECS</w:delText>
        </w:r>
      </w:del>
      <w:ins w:id="52" w:author="Author" w:date="2016-06-14T18:00:00Z">
        <w:r w:rsidR="00A54FC6">
          <w:t>,</w:t>
        </w:r>
        <w:r>
          <w:rPr>
            <w:spacing w:val="20"/>
          </w:rPr>
          <w:t xml:space="preserve"> </w:t>
        </w:r>
        <w:r w:rsidR="00A54FC6">
          <w:t>which</w:t>
        </w:r>
      </w:ins>
      <w:r w:rsidR="00A54FC6" w:rsidRPr="003D74E8">
        <w:t xml:space="preserve"> </w:t>
      </w:r>
      <w:r>
        <w:t>are</w:t>
      </w:r>
      <w:r>
        <w:rPr>
          <w:spacing w:val="14"/>
        </w:rPr>
        <w:t xml:space="preserve"> </w:t>
      </w:r>
      <w:r>
        <w:t>described</w:t>
      </w:r>
      <w:r>
        <w:rPr>
          <w:spacing w:val="15"/>
        </w:rPr>
        <w:t xml:space="preserve"> </w:t>
      </w:r>
      <w:r>
        <w:t>in</w:t>
      </w:r>
      <w:r>
        <w:rPr>
          <w:spacing w:val="14"/>
        </w:rPr>
        <w:t xml:space="preserve"> </w:t>
      </w:r>
      <w:del w:id="53" w:author="Author" w:date="2016-06-14T18:00:00Z">
        <w:r>
          <w:rPr>
            <w:spacing w:val="-1"/>
          </w:rPr>
          <w:delText>Appendixes</w:delText>
        </w:r>
      </w:del>
      <w:ins w:id="54" w:author="Author" w:date="2016-06-14T18:00:00Z">
        <w:r>
          <w:rPr>
            <w:spacing w:val="-1"/>
          </w:rPr>
          <w:t>Appendi</w:t>
        </w:r>
        <w:r w:rsidR="00A54FC6">
          <w:rPr>
            <w:spacing w:val="-1"/>
          </w:rPr>
          <w:t>c</w:t>
        </w:r>
        <w:r>
          <w:rPr>
            <w:spacing w:val="-1"/>
          </w:rPr>
          <w:t>es</w:t>
        </w:r>
      </w:ins>
      <w:r>
        <w:rPr>
          <w:spacing w:val="14"/>
        </w:rPr>
        <w:t xml:space="preserve"> </w:t>
      </w:r>
      <w:r>
        <w:t>A</w:t>
      </w:r>
      <w:r>
        <w:rPr>
          <w:spacing w:val="15"/>
        </w:rPr>
        <w:t xml:space="preserve"> </w:t>
      </w:r>
      <w:r>
        <w:t>and</w:t>
      </w:r>
      <w:r>
        <w:rPr>
          <w:spacing w:val="14"/>
        </w:rPr>
        <w:t xml:space="preserve"> </w:t>
      </w:r>
      <w:r>
        <w:t>B.</w:t>
      </w:r>
    </w:p>
    <w:p w14:paraId="4283F47E" w14:textId="383FA097" w:rsidR="00946AA2" w:rsidRPr="003D74E8" w:rsidRDefault="00E56278" w:rsidP="003D74E8">
      <w:pPr>
        <w:pStyle w:val="a3"/>
        <w:spacing w:before="6" w:line="249" w:lineRule="auto"/>
        <w:jc w:val="both"/>
      </w:pPr>
      <w:r w:rsidRPr="003D74E8">
        <w:rPr>
          <w:sz w:val="22"/>
        </w:rPr>
        <w:t>Figure</w:t>
      </w:r>
      <w:r w:rsidRPr="003D74E8">
        <w:rPr>
          <w:spacing w:val="27"/>
          <w:sz w:val="22"/>
        </w:rPr>
        <w:t xml:space="preserve"> </w:t>
      </w:r>
      <w:r w:rsidRPr="003D74E8">
        <w:rPr>
          <w:sz w:val="22"/>
        </w:rPr>
        <w:t>1</w:t>
      </w:r>
      <w:r w:rsidRPr="003D74E8">
        <w:rPr>
          <w:spacing w:val="28"/>
          <w:sz w:val="22"/>
        </w:rPr>
        <w:t xml:space="preserve"> </w:t>
      </w:r>
      <w:r w:rsidRPr="003D74E8">
        <w:rPr>
          <w:spacing w:val="-1"/>
          <w:sz w:val="22"/>
        </w:rPr>
        <w:t>shows</w:t>
      </w:r>
      <w:r w:rsidRPr="003D74E8">
        <w:rPr>
          <w:spacing w:val="27"/>
          <w:sz w:val="22"/>
        </w:rPr>
        <w:t xml:space="preserve"> </w:t>
      </w:r>
      <w:r w:rsidRPr="003D74E8">
        <w:rPr>
          <w:sz w:val="22"/>
        </w:rPr>
        <w:t>the</w:t>
      </w:r>
      <w:r w:rsidRPr="003D74E8">
        <w:rPr>
          <w:spacing w:val="28"/>
          <w:sz w:val="22"/>
        </w:rPr>
        <w:t xml:space="preserve"> </w:t>
      </w:r>
      <w:r w:rsidRPr="003D74E8">
        <w:rPr>
          <w:sz w:val="22"/>
        </w:rPr>
        <w:t>system</w:t>
      </w:r>
      <w:r w:rsidRPr="003D74E8">
        <w:rPr>
          <w:spacing w:val="28"/>
          <w:sz w:val="22"/>
        </w:rPr>
        <w:t xml:space="preserve"> </w:t>
      </w:r>
      <w:r w:rsidRPr="003D74E8">
        <w:rPr>
          <w:sz w:val="22"/>
        </w:rPr>
        <w:t>model</w:t>
      </w:r>
      <w:r w:rsidRPr="003D74E8">
        <w:rPr>
          <w:spacing w:val="27"/>
          <w:sz w:val="22"/>
        </w:rPr>
        <w:t xml:space="preserve"> </w:t>
      </w:r>
      <w:r w:rsidRPr="003D74E8">
        <w:rPr>
          <w:sz w:val="22"/>
        </w:rPr>
        <w:t>of</w:t>
      </w:r>
      <w:r w:rsidRPr="003D74E8">
        <w:rPr>
          <w:spacing w:val="28"/>
          <w:sz w:val="22"/>
        </w:rPr>
        <w:t xml:space="preserve"> </w:t>
      </w:r>
      <w:r w:rsidRPr="003D74E8">
        <w:rPr>
          <w:sz w:val="22"/>
        </w:rPr>
        <w:t>the</w:t>
      </w:r>
      <w:r w:rsidRPr="003D74E8">
        <w:rPr>
          <w:spacing w:val="28"/>
          <w:sz w:val="22"/>
        </w:rPr>
        <w:t xml:space="preserve"> </w:t>
      </w:r>
      <w:r w:rsidRPr="003D74E8">
        <w:rPr>
          <w:sz w:val="22"/>
        </w:rPr>
        <w:t>proposed</w:t>
      </w:r>
      <w:r w:rsidRPr="003D74E8">
        <w:rPr>
          <w:spacing w:val="27"/>
          <w:sz w:val="22"/>
        </w:rPr>
        <w:t xml:space="preserve"> </w:t>
      </w:r>
      <w:del w:id="55" w:author="Author" w:date="2016-06-14T18:00:00Z">
        <w:r>
          <w:delText>frame-</w:delText>
        </w:r>
        <w:r>
          <w:rPr>
            <w:w w:val="99"/>
          </w:rPr>
          <w:delText xml:space="preserve"> </w:delText>
        </w:r>
        <w:r>
          <w:rPr>
            <w:spacing w:val="-1"/>
          </w:rPr>
          <w:delText>work</w:delText>
        </w:r>
      </w:del>
      <w:ins w:id="56" w:author="Author" w:date="2016-06-14T18:00:00Z">
        <w:r>
          <w:t>frame</w:t>
        </w:r>
        <w:r>
          <w:rPr>
            <w:spacing w:val="-1"/>
          </w:rPr>
          <w:t>work</w:t>
        </w:r>
      </w:ins>
      <w:r w:rsidRPr="003D74E8">
        <w:rPr>
          <w:spacing w:val="-1"/>
        </w:rPr>
        <w:t>.</w:t>
      </w:r>
      <w:r w:rsidRPr="003D74E8">
        <w:rPr>
          <w:spacing w:val="21"/>
        </w:rPr>
        <w:t xml:space="preserve"> </w:t>
      </w:r>
      <w:r w:rsidRPr="003D74E8">
        <w:t>Each</w:t>
      </w:r>
      <w:r w:rsidRPr="003D74E8">
        <w:rPr>
          <w:spacing w:val="21"/>
        </w:rPr>
        <w:t xml:space="preserve"> </w:t>
      </w:r>
      <w:r w:rsidRPr="003D74E8">
        <w:t>mruby</w:t>
      </w:r>
      <w:r w:rsidRPr="003D74E8">
        <w:rPr>
          <w:spacing w:val="22"/>
        </w:rPr>
        <w:t xml:space="preserve"> </w:t>
      </w:r>
      <w:r w:rsidRPr="003D74E8">
        <w:t>application</w:t>
      </w:r>
      <w:r w:rsidRPr="003D74E8">
        <w:rPr>
          <w:spacing w:val="22"/>
        </w:rPr>
        <w:t xml:space="preserve"> </w:t>
      </w:r>
      <w:r w:rsidRPr="003D74E8">
        <w:t>bytecode</w:t>
      </w:r>
      <w:r w:rsidRPr="003D74E8">
        <w:rPr>
          <w:spacing w:val="22"/>
        </w:rPr>
        <w:t xml:space="preserve"> </w:t>
      </w:r>
      <w:r w:rsidRPr="003D74E8">
        <w:t>transferred</w:t>
      </w:r>
      <w:r w:rsidRPr="003D74E8">
        <w:rPr>
          <w:spacing w:val="22"/>
        </w:rPr>
        <w:t xml:space="preserve"> </w:t>
      </w:r>
      <w:r w:rsidRPr="003D74E8">
        <w:t>from</w:t>
      </w:r>
      <w:r w:rsidRPr="003D74E8">
        <w:rPr>
          <w:spacing w:val="22"/>
        </w:rPr>
        <w:t xml:space="preserve"> </w:t>
      </w:r>
      <w:r w:rsidRPr="003D74E8">
        <w:t>the</w:t>
      </w:r>
      <w:r w:rsidRPr="003D74E8">
        <w:rPr>
          <w:spacing w:val="23"/>
          <w:w w:val="99"/>
        </w:rPr>
        <w:t xml:space="preserve"> </w:t>
      </w:r>
      <w:r w:rsidRPr="003D74E8">
        <w:t>host</w:t>
      </w:r>
      <w:r w:rsidRPr="003D74E8">
        <w:rPr>
          <w:spacing w:val="3"/>
        </w:rPr>
        <w:t xml:space="preserve"> </w:t>
      </w:r>
      <w:r w:rsidRPr="003D74E8">
        <w:t>to</w:t>
      </w:r>
      <w:r w:rsidRPr="003D74E8">
        <w:rPr>
          <w:spacing w:val="4"/>
        </w:rPr>
        <w:t xml:space="preserve"> </w:t>
      </w:r>
      <w:r w:rsidRPr="003D74E8">
        <w:t>the</w:t>
      </w:r>
      <w:r w:rsidRPr="003D74E8">
        <w:rPr>
          <w:spacing w:val="4"/>
        </w:rPr>
        <w:t xml:space="preserve"> </w:t>
      </w:r>
      <w:r w:rsidRPr="003D74E8">
        <w:rPr>
          <w:spacing w:val="-1"/>
        </w:rPr>
        <w:t>target</w:t>
      </w:r>
      <w:r w:rsidRPr="003D74E8">
        <w:rPr>
          <w:spacing w:val="4"/>
        </w:rPr>
        <w:t xml:space="preserve"> </w:t>
      </w:r>
      <w:r w:rsidRPr="003D74E8">
        <w:rPr>
          <w:spacing w:val="-1"/>
        </w:rPr>
        <w:t>device</w:t>
      </w:r>
      <w:r w:rsidRPr="003D74E8">
        <w:rPr>
          <w:spacing w:val="3"/>
        </w:rPr>
        <w:t xml:space="preserve"> </w:t>
      </w:r>
      <w:r w:rsidRPr="003D74E8">
        <w:t>is</w:t>
      </w:r>
      <w:r w:rsidRPr="003D74E8">
        <w:rPr>
          <w:spacing w:val="5"/>
        </w:rPr>
        <w:t xml:space="preserve"> </w:t>
      </w:r>
      <w:r w:rsidRPr="003D74E8">
        <w:rPr>
          <w:spacing w:val="-1"/>
        </w:rPr>
        <w:t>received</w:t>
      </w:r>
      <w:r w:rsidRPr="003D74E8">
        <w:rPr>
          <w:spacing w:val="4"/>
        </w:rPr>
        <w:t xml:space="preserve"> </w:t>
      </w:r>
      <w:r w:rsidRPr="003D74E8">
        <w:t>by</w:t>
      </w:r>
      <w:r w:rsidRPr="003D74E8">
        <w:rPr>
          <w:spacing w:val="3"/>
        </w:rPr>
        <w:t xml:space="preserve"> </w:t>
      </w:r>
      <w:r w:rsidRPr="003D74E8">
        <w:t>the</w:t>
      </w:r>
      <w:r w:rsidRPr="003D74E8">
        <w:rPr>
          <w:spacing w:val="5"/>
        </w:rPr>
        <w:t xml:space="preserve"> </w:t>
      </w:r>
      <w:r w:rsidRPr="003D74E8">
        <w:t>loader</w:t>
      </w:r>
      <w:r w:rsidRPr="003D74E8">
        <w:rPr>
          <w:spacing w:val="3"/>
        </w:rPr>
        <w:t xml:space="preserve"> </w:t>
      </w:r>
      <w:r w:rsidRPr="003D74E8">
        <w:t>in</w:t>
      </w:r>
      <w:r w:rsidRPr="003D74E8">
        <w:rPr>
          <w:spacing w:val="4"/>
        </w:rPr>
        <w:t xml:space="preserve"> </w:t>
      </w:r>
      <w:r w:rsidRPr="003D74E8">
        <w:t>the</w:t>
      </w:r>
      <w:r w:rsidRPr="003D74E8">
        <w:rPr>
          <w:spacing w:val="24"/>
          <w:w w:val="99"/>
        </w:rPr>
        <w:t xml:space="preserve"> </w:t>
      </w:r>
      <w:r w:rsidRPr="003D74E8">
        <w:t>RiteVM.</w:t>
      </w:r>
      <w:r w:rsidRPr="003D74E8">
        <w:rPr>
          <w:spacing w:val="11"/>
        </w:rPr>
        <w:t xml:space="preserve"> </w:t>
      </w:r>
      <w:r w:rsidRPr="003D74E8">
        <w:t>The</w:t>
      </w:r>
      <w:r w:rsidRPr="003D74E8">
        <w:rPr>
          <w:spacing w:val="11"/>
        </w:rPr>
        <w:t xml:space="preserve"> </w:t>
      </w:r>
      <w:r w:rsidRPr="003D74E8">
        <w:t>RiteVM</w:t>
      </w:r>
      <w:r w:rsidRPr="003D74E8">
        <w:rPr>
          <w:spacing w:val="11"/>
        </w:rPr>
        <w:t xml:space="preserve"> </w:t>
      </w:r>
      <w:r w:rsidRPr="003D74E8">
        <w:t>reads</w:t>
      </w:r>
      <w:r w:rsidRPr="003D74E8">
        <w:rPr>
          <w:spacing w:val="11"/>
        </w:rPr>
        <w:t xml:space="preserve"> </w:t>
      </w:r>
      <w:r w:rsidRPr="003D74E8">
        <w:t>the</w:t>
      </w:r>
      <w:r w:rsidRPr="003D74E8">
        <w:rPr>
          <w:spacing w:val="11"/>
        </w:rPr>
        <w:t xml:space="preserve"> </w:t>
      </w:r>
      <w:r w:rsidRPr="003D74E8">
        <w:t>transferred</w:t>
      </w:r>
      <w:r w:rsidRPr="003D74E8">
        <w:rPr>
          <w:spacing w:val="12"/>
        </w:rPr>
        <w:t xml:space="preserve"> </w:t>
      </w:r>
      <w:r w:rsidRPr="003D74E8">
        <w:t>bytecode</w:t>
      </w:r>
      <w:r w:rsidRPr="003D74E8">
        <w:rPr>
          <w:spacing w:val="11"/>
        </w:rPr>
        <w:t xml:space="preserve"> </w:t>
      </w:r>
      <w:r w:rsidRPr="003D74E8">
        <w:t>and</w:t>
      </w:r>
      <w:r w:rsidRPr="003D74E8">
        <w:rPr>
          <w:w w:val="99"/>
        </w:rPr>
        <w:t xml:space="preserve"> </w:t>
      </w:r>
      <w:r w:rsidRPr="003D74E8">
        <w:rPr>
          <w:spacing w:val="-1"/>
        </w:rPr>
        <w:t>executes</w:t>
      </w:r>
      <w:r w:rsidRPr="003D74E8">
        <w:rPr>
          <w:spacing w:val="36"/>
        </w:rPr>
        <w:t xml:space="preserve"> </w:t>
      </w:r>
      <w:r w:rsidRPr="003D74E8">
        <w:t>it</w:t>
      </w:r>
      <w:r w:rsidRPr="003D74E8">
        <w:rPr>
          <w:spacing w:val="37"/>
        </w:rPr>
        <w:t xml:space="preserve"> </w:t>
      </w:r>
      <w:r w:rsidRPr="003D74E8">
        <w:t>with</w:t>
      </w:r>
      <w:r w:rsidRPr="003D74E8">
        <w:rPr>
          <w:spacing w:val="37"/>
        </w:rPr>
        <w:t xml:space="preserve"> </w:t>
      </w:r>
      <w:r w:rsidRPr="003D74E8">
        <w:t>libraries</w:t>
      </w:r>
      <w:r>
        <w:rPr>
          <w:spacing w:val="37"/>
        </w:rPr>
        <w:t xml:space="preserve"> </w:t>
      </w:r>
      <w:r>
        <w:t>(Section</w:t>
      </w:r>
      <w:r>
        <w:rPr>
          <w:spacing w:val="37"/>
        </w:rPr>
        <w:t xml:space="preserve"> </w:t>
      </w:r>
      <w:r>
        <w:t>III-A).</w:t>
      </w:r>
      <w:r w:rsidRPr="003D74E8">
        <w:rPr>
          <w:spacing w:val="37"/>
        </w:rPr>
        <w:t xml:space="preserve"> </w:t>
      </w:r>
      <w:r w:rsidRPr="003D74E8">
        <w:t>The</w:t>
      </w:r>
      <w:r w:rsidRPr="003D74E8">
        <w:rPr>
          <w:spacing w:val="36"/>
        </w:rPr>
        <w:t xml:space="preserve"> </w:t>
      </w:r>
      <w:r w:rsidRPr="003D74E8">
        <w:t>mruby</w:t>
      </w:r>
      <w:r w:rsidRPr="003D74E8">
        <w:rPr>
          <w:spacing w:val="37"/>
        </w:rPr>
        <w:t xml:space="preserve"> </w:t>
      </w:r>
      <w:r w:rsidRPr="003D74E8">
        <w:t>applications</w:t>
      </w:r>
      <w:r w:rsidRPr="003D74E8">
        <w:rPr>
          <w:spacing w:val="38"/>
        </w:rPr>
        <w:t xml:space="preserve"> </w:t>
      </w:r>
      <w:r w:rsidRPr="003D74E8">
        <w:t>run</w:t>
      </w:r>
      <w:r w:rsidRPr="003D74E8">
        <w:rPr>
          <w:spacing w:val="39"/>
        </w:rPr>
        <w:t xml:space="preserve"> </w:t>
      </w:r>
      <w:r w:rsidRPr="003D74E8">
        <w:t>simultaneously</w:t>
      </w:r>
      <w:r w:rsidRPr="003D74E8">
        <w:rPr>
          <w:spacing w:val="39"/>
        </w:rPr>
        <w:t xml:space="preserve"> </w:t>
      </w:r>
      <w:r w:rsidRPr="003D74E8">
        <w:t>due</w:t>
      </w:r>
      <w:r w:rsidRPr="003D74E8">
        <w:rPr>
          <w:spacing w:val="39"/>
        </w:rPr>
        <w:t xml:space="preserve"> </w:t>
      </w:r>
      <w:r w:rsidRPr="003D74E8">
        <w:t>to</w:t>
      </w:r>
      <w:r w:rsidRPr="003D74E8">
        <w:rPr>
          <w:spacing w:val="39"/>
        </w:rPr>
        <w:t xml:space="preserve"> </w:t>
      </w:r>
      <w:r w:rsidRPr="003D74E8">
        <w:t>synchronized</w:t>
      </w:r>
      <w:r w:rsidRPr="003D74E8">
        <w:rPr>
          <w:spacing w:val="39"/>
        </w:rPr>
        <w:t xml:space="preserve"> </w:t>
      </w:r>
      <w:r w:rsidRPr="003D74E8">
        <w:t>processing.</w:t>
      </w:r>
      <w:r w:rsidRPr="003D74E8">
        <w:rPr>
          <w:w w:val="99"/>
        </w:rPr>
        <w:t xml:space="preserve"> </w:t>
      </w:r>
      <w:r w:rsidRPr="003D74E8">
        <w:t>The</w:t>
      </w:r>
      <w:r w:rsidRPr="003D74E8">
        <w:rPr>
          <w:spacing w:val="22"/>
        </w:rPr>
        <w:t xml:space="preserve"> </w:t>
      </w:r>
      <w:r w:rsidRPr="003D74E8">
        <w:t>RiteVM</w:t>
      </w:r>
      <w:r w:rsidRPr="003D74E8">
        <w:rPr>
          <w:spacing w:val="23"/>
        </w:rPr>
        <w:t xml:space="preserve"> </w:t>
      </w:r>
      <w:r w:rsidRPr="003D74E8">
        <w:t>scheduler</w:t>
      </w:r>
      <w:r w:rsidRPr="003D74E8">
        <w:rPr>
          <w:spacing w:val="23"/>
        </w:rPr>
        <w:t xml:space="preserve"> </w:t>
      </w:r>
      <w:r w:rsidRPr="003D74E8">
        <w:t>switches</w:t>
      </w:r>
      <w:r w:rsidRPr="003D74E8">
        <w:rPr>
          <w:spacing w:val="23"/>
        </w:rPr>
        <w:t xml:space="preserve"> </w:t>
      </w:r>
      <w:r w:rsidRPr="003D74E8">
        <w:t>RiteVM</w:t>
      </w:r>
      <w:r w:rsidRPr="003D74E8">
        <w:rPr>
          <w:spacing w:val="23"/>
        </w:rPr>
        <w:t xml:space="preserve"> </w:t>
      </w:r>
      <w:r w:rsidRPr="003D74E8">
        <w:t>tasks</w:t>
      </w:r>
      <w:r>
        <w:t>,</w:t>
      </w:r>
      <w:r>
        <w:rPr>
          <w:spacing w:val="23"/>
        </w:rPr>
        <w:t xml:space="preserve"> </w:t>
      </w:r>
      <w:r>
        <w:t>and</w:t>
      </w:r>
      <w:r w:rsidRPr="003D74E8">
        <w:rPr>
          <w:spacing w:val="23"/>
        </w:rPr>
        <w:t xml:space="preserve"> </w:t>
      </w:r>
      <w:r w:rsidRPr="003D74E8">
        <w:t>multiple</w:t>
      </w:r>
      <w:r w:rsidRPr="003D74E8">
        <w:rPr>
          <w:w w:val="99"/>
        </w:rPr>
        <w:t xml:space="preserve"> </w:t>
      </w:r>
      <w:r w:rsidRPr="003D74E8">
        <w:t>tasks</w:t>
      </w:r>
      <w:r w:rsidRPr="003D74E8">
        <w:rPr>
          <w:spacing w:val="1"/>
        </w:rPr>
        <w:t xml:space="preserve"> </w:t>
      </w:r>
      <w:r w:rsidRPr="003D74E8">
        <w:t>can</w:t>
      </w:r>
      <w:r w:rsidRPr="003D74E8">
        <w:rPr>
          <w:spacing w:val="2"/>
        </w:rPr>
        <w:t xml:space="preserve"> </w:t>
      </w:r>
      <w:r w:rsidRPr="003D74E8">
        <w:t>run</w:t>
      </w:r>
      <w:r w:rsidRPr="003D74E8">
        <w:rPr>
          <w:spacing w:val="2"/>
        </w:rPr>
        <w:t xml:space="preserve"> </w:t>
      </w:r>
      <w:r w:rsidRPr="003D74E8">
        <w:t>concurrently</w:t>
      </w:r>
      <w:r>
        <w:rPr>
          <w:spacing w:val="3"/>
        </w:rPr>
        <w:t xml:space="preserve"> </w:t>
      </w:r>
      <w:r>
        <w:t>(Section</w:t>
      </w:r>
      <w:r>
        <w:rPr>
          <w:spacing w:val="2"/>
        </w:rPr>
        <w:t xml:space="preserve"> </w:t>
      </w:r>
      <w:r>
        <w:t>III-B).</w:t>
      </w:r>
      <w:r>
        <w:rPr>
          <w:spacing w:val="2"/>
        </w:rPr>
        <w:t xml:space="preserve"> </w:t>
      </w:r>
      <w:r>
        <w:t>mruby</w:t>
      </w:r>
      <w:r>
        <w:rPr>
          <w:spacing w:val="2"/>
        </w:rPr>
        <w:t xml:space="preserve"> </w:t>
      </w:r>
      <w:r>
        <w:t>applications</w:t>
      </w:r>
      <w:r>
        <w:rPr>
          <w:w w:val="99"/>
        </w:rPr>
        <w:t xml:space="preserve"> </w:t>
      </w:r>
      <w:r>
        <w:t>are</w:t>
      </w:r>
      <w:r>
        <w:rPr>
          <w:spacing w:val="4"/>
        </w:rPr>
        <w:t xml:space="preserve"> </w:t>
      </w:r>
      <w:r>
        <w:t>synchronized</w:t>
      </w:r>
      <w:r>
        <w:rPr>
          <w:spacing w:val="4"/>
        </w:rPr>
        <w:t xml:space="preserve"> </w:t>
      </w:r>
      <w:r>
        <w:t>by</w:t>
      </w:r>
      <w:r>
        <w:rPr>
          <w:spacing w:val="4"/>
        </w:rPr>
        <w:t xml:space="preserve"> </w:t>
      </w:r>
      <w:r>
        <w:t>the</w:t>
      </w:r>
      <w:r>
        <w:rPr>
          <w:spacing w:val="4"/>
        </w:rPr>
        <w:t xml:space="preserve"> </w:t>
      </w:r>
      <w:r>
        <w:rPr>
          <w:spacing w:val="-1"/>
        </w:rPr>
        <w:t>Ev</w:t>
      </w:r>
      <w:r>
        <w:rPr>
          <w:spacing w:val="-2"/>
        </w:rPr>
        <w:t>entflag</w:t>
      </w:r>
      <w:r>
        <w:rPr>
          <w:spacing w:val="4"/>
        </w:rPr>
        <w:t xml:space="preserve"> </w:t>
      </w:r>
      <w:r>
        <w:t>(Section</w:t>
      </w:r>
      <w:r>
        <w:rPr>
          <w:spacing w:val="4"/>
        </w:rPr>
        <w:t xml:space="preserve"> </w:t>
      </w:r>
      <w:r>
        <w:t>III-C).</w:t>
      </w:r>
      <w:r>
        <w:rPr>
          <w:spacing w:val="4"/>
        </w:rPr>
        <w:t xml:space="preserve"> </w:t>
      </w:r>
      <w:r>
        <w:t>In</w:t>
      </w:r>
      <w:r>
        <w:rPr>
          <w:spacing w:val="4"/>
        </w:rPr>
        <w:t xml:space="preserve"> </w:t>
      </w:r>
      <w:r>
        <w:t>this</w:t>
      </w:r>
      <w:r>
        <w:rPr>
          <w:spacing w:val="26"/>
          <w:w w:val="99"/>
        </w:rPr>
        <w:t xml:space="preserve"> </w:t>
      </w:r>
      <w:r>
        <w:rPr>
          <w:spacing w:val="-2"/>
        </w:rPr>
        <w:t>paper,</w:t>
      </w:r>
      <w:r>
        <w:rPr>
          <w:spacing w:val="24"/>
        </w:rPr>
        <w:t xml:space="preserve"> </w:t>
      </w:r>
      <w:r>
        <w:rPr>
          <w:spacing w:val="-1"/>
        </w:rPr>
        <w:t>TOPPERS/HRP2</w:t>
      </w:r>
      <w:r>
        <w:rPr>
          <w:spacing w:val="25"/>
        </w:rPr>
        <w:t xml:space="preserve"> </w:t>
      </w:r>
      <w:r>
        <w:t>[7]</w:t>
      </w:r>
      <w:r>
        <w:rPr>
          <w:spacing w:val="25"/>
        </w:rPr>
        <w:t xml:space="preserve"> </w:t>
      </w:r>
      <w:r>
        <w:t>is</w:t>
      </w:r>
      <w:r>
        <w:rPr>
          <w:spacing w:val="25"/>
        </w:rPr>
        <w:t xml:space="preserve"> </w:t>
      </w:r>
      <w:r>
        <w:t>the</w:t>
      </w:r>
      <w:r>
        <w:rPr>
          <w:spacing w:val="25"/>
        </w:rPr>
        <w:t xml:space="preserve"> </w:t>
      </w:r>
      <w:r>
        <w:rPr>
          <w:spacing w:val="-1"/>
        </w:rPr>
        <w:t>target</w:t>
      </w:r>
      <w:r>
        <w:rPr>
          <w:spacing w:val="25"/>
        </w:rPr>
        <w:t xml:space="preserve"> </w:t>
      </w:r>
      <w:r>
        <w:rPr>
          <w:spacing w:val="-5"/>
        </w:rPr>
        <w:t>RTOS</w:t>
      </w:r>
      <w:r>
        <w:rPr>
          <w:spacing w:val="25"/>
        </w:rPr>
        <w:t xml:space="preserve"> </w:t>
      </w:r>
      <w:r>
        <w:t>and</w:t>
      </w:r>
      <w:r>
        <w:rPr>
          <w:spacing w:val="25"/>
        </w:rPr>
        <w:t xml:space="preserve"> </w:t>
      </w:r>
      <w:r>
        <w:t>is</w:t>
      </w:r>
      <w:r>
        <w:rPr>
          <w:spacing w:val="25"/>
        </w:rPr>
        <w:t xml:space="preserve"> </w:t>
      </w:r>
      <w:r>
        <w:t>based</w:t>
      </w:r>
      <w:r>
        <w:rPr>
          <w:spacing w:val="29"/>
          <w:w w:val="99"/>
        </w:rPr>
        <w:t xml:space="preserve"> </w:t>
      </w:r>
      <w:r>
        <w:t>on</w:t>
      </w:r>
      <w:r>
        <w:rPr>
          <w:spacing w:val="12"/>
        </w:rPr>
        <w:t xml:space="preserve"> </w:t>
      </w:r>
      <w:r>
        <w:rPr>
          <w:rFonts w:ascii="Lucida Console" w:hAnsi="Lucida Console"/>
          <w:spacing w:val="-2"/>
        </w:rPr>
        <w:t>µ</w:t>
      </w:r>
      <w:r>
        <w:rPr>
          <w:spacing w:val="-2"/>
        </w:rPr>
        <w:t>ITRON</w:t>
      </w:r>
      <w:r>
        <w:rPr>
          <w:spacing w:val="13"/>
        </w:rPr>
        <w:t xml:space="preserve"> </w:t>
      </w:r>
      <w:r>
        <w:t>[8]</w:t>
      </w:r>
      <w:r>
        <w:rPr>
          <w:spacing w:val="13"/>
        </w:rPr>
        <w:t xml:space="preserve"> </w:t>
      </w:r>
      <w:r>
        <w:t>with</w:t>
      </w:r>
      <w:r>
        <w:rPr>
          <w:spacing w:val="13"/>
        </w:rPr>
        <w:t xml:space="preserve"> </w:t>
      </w:r>
      <w:r>
        <w:t>memory</w:t>
      </w:r>
      <w:r>
        <w:rPr>
          <w:spacing w:val="13"/>
        </w:rPr>
        <w:t xml:space="preserve"> </w:t>
      </w:r>
      <w:r>
        <w:t>protection</w:t>
      </w:r>
      <w:r w:rsidRPr="003D74E8">
        <w:t>.</w:t>
      </w:r>
    </w:p>
    <w:p w14:paraId="5B4761C9" w14:textId="77777777" w:rsidR="00946AA2" w:rsidRPr="003D74E8" w:rsidRDefault="00E56278" w:rsidP="003D74E8">
      <w:pPr>
        <w:numPr>
          <w:ilvl w:val="0"/>
          <w:numId w:val="8"/>
        </w:numPr>
        <w:tabs>
          <w:tab w:val="left" w:pos="1484"/>
        </w:tabs>
        <w:spacing w:before="128"/>
        <w:ind w:left="1483" w:hanging="388"/>
        <w:jc w:val="left"/>
        <w:rPr>
          <w:rFonts w:ascii="Times New Roman" w:hAnsi="Times New Roman"/>
          <w:sz w:val="16"/>
        </w:rPr>
      </w:pPr>
      <w:r w:rsidRPr="003D74E8">
        <w:rPr>
          <w:rFonts w:ascii="Times New Roman"/>
          <w:spacing w:val="7"/>
          <w:sz w:val="20"/>
        </w:rPr>
        <w:t>D</w:t>
      </w:r>
      <w:r w:rsidRPr="003D74E8">
        <w:rPr>
          <w:rFonts w:ascii="Times New Roman"/>
          <w:spacing w:val="7"/>
          <w:sz w:val="16"/>
        </w:rPr>
        <w:t>ESIGN</w:t>
      </w:r>
      <w:r w:rsidRPr="003D74E8">
        <w:rPr>
          <w:rFonts w:ascii="Times New Roman"/>
          <w:spacing w:val="6"/>
          <w:sz w:val="16"/>
        </w:rPr>
        <w:t xml:space="preserve"> AND</w:t>
      </w:r>
      <w:r w:rsidRPr="003D74E8">
        <w:rPr>
          <w:rFonts w:ascii="Times New Roman"/>
          <w:spacing w:val="7"/>
          <w:sz w:val="16"/>
        </w:rPr>
        <w:t xml:space="preserve"> </w:t>
      </w:r>
      <w:r w:rsidRPr="003D74E8">
        <w:rPr>
          <w:rFonts w:ascii="Times New Roman"/>
          <w:spacing w:val="6"/>
          <w:sz w:val="20"/>
        </w:rPr>
        <w:t>I</w:t>
      </w:r>
      <w:r w:rsidRPr="003D74E8">
        <w:rPr>
          <w:rFonts w:ascii="Times New Roman"/>
          <w:spacing w:val="6"/>
          <w:sz w:val="16"/>
        </w:rPr>
        <w:t>MPLEMENTATION</w:t>
      </w:r>
    </w:p>
    <w:p w14:paraId="5C7F37F5" w14:textId="77777777" w:rsidR="00946AA2" w:rsidRPr="003D74E8" w:rsidRDefault="00E56278" w:rsidP="003D74E8">
      <w:pPr>
        <w:numPr>
          <w:ilvl w:val="0"/>
          <w:numId w:val="6"/>
        </w:numPr>
        <w:tabs>
          <w:tab w:val="left" w:pos="391"/>
        </w:tabs>
        <w:spacing w:before="71"/>
        <w:ind w:hanging="271"/>
        <w:rPr>
          <w:rFonts w:ascii="Times New Roman" w:hAnsi="Times New Roman"/>
          <w:sz w:val="20"/>
        </w:rPr>
      </w:pPr>
      <w:r w:rsidRPr="003D74E8">
        <w:rPr>
          <w:rFonts w:ascii="Times New Roman"/>
          <w:i/>
          <w:sz w:val="20"/>
        </w:rPr>
        <w:t>Bluetooth</w:t>
      </w:r>
      <w:r w:rsidRPr="003D74E8">
        <w:rPr>
          <w:rFonts w:ascii="Times New Roman"/>
          <w:i/>
          <w:spacing w:val="11"/>
          <w:sz w:val="20"/>
        </w:rPr>
        <w:t xml:space="preserve"> </w:t>
      </w:r>
      <w:r w:rsidRPr="003D74E8">
        <w:rPr>
          <w:rFonts w:ascii="Times New Roman"/>
          <w:i/>
          <w:sz w:val="20"/>
        </w:rPr>
        <w:t>Loader</w:t>
      </w:r>
      <w:r w:rsidRPr="003D74E8">
        <w:rPr>
          <w:rFonts w:ascii="Times New Roman"/>
          <w:i/>
          <w:spacing w:val="12"/>
          <w:sz w:val="20"/>
        </w:rPr>
        <w:t xml:space="preserve"> </w:t>
      </w:r>
      <w:r w:rsidRPr="003D74E8">
        <w:rPr>
          <w:rFonts w:ascii="Times New Roman"/>
          <w:i/>
          <w:sz w:val="20"/>
        </w:rPr>
        <w:t>for</w:t>
      </w:r>
      <w:r w:rsidRPr="003D74E8">
        <w:rPr>
          <w:rFonts w:ascii="Times New Roman"/>
          <w:i/>
          <w:spacing w:val="12"/>
          <w:sz w:val="20"/>
        </w:rPr>
        <w:t xml:space="preserve"> </w:t>
      </w:r>
      <w:r w:rsidRPr="003D74E8">
        <w:rPr>
          <w:rFonts w:ascii="Times New Roman"/>
          <w:i/>
          <w:sz w:val="20"/>
        </w:rPr>
        <w:t>mruby</w:t>
      </w:r>
      <w:r w:rsidRPr="003D74E8">
        <w:rPr>
          <w:rFonts w:ascii="Times New Roman"/>
          <w:i/>
          <w:spacing w:val="12"/>
          <w:sz w:val="20"/>
        </w:rPr>
        <w:t xml:space="preserve"> </w:t>
      </w:r>
      <w:r w:rsidRPr="003D74E8">
        <w:rPr>
          <w:rFonts w:ascii="Times New Roman"/>
          <w:i/>
          <w:sz w:val="20"/>
        </w:rPr>
        <w:t>Bytecode</w:t>
      </w:r>
    </w:p>
    <w:p w14:paraId="6B50D78B" w14:textId="055EFAA0" w:rsidR="00946AA2" w:rsidRDefault="00E56278">
      <w:pPr>
        <w:pStyle w:val="a3"/>
        <w:spacing w:before="71" w:line="246" w:lineRule="auto"/>
        <w:jc w:val="both"/>
      </w:pPr>
      <w:r w:rsidRPr="003D74E8">
        <w:t>This</w:t>
      </w:r>
      <w:r w:rsidRPr="003D74E8">
        <w:rPr>
          <w:spacing w:val="-2"/>
        </w:rPr>
        <w:t xml:space="preserve"> </w:t>
      </w:r>
      <w:r w:rsidRPr="003D74E8">
        <w:t>section</w:t>
      </w:r>
      <w:r w:rsidRPr="003D74E8">
        <w:rPr>
          <w:spacing w:val="-1"/>
        </w:rPr>
        <w:t xml:space="preserve"> </w:t>
      </w:r>
      <w:r w:rsidRPr="003D74E8">
        <w:t>describes</w:t>
      </w:r>
      <w:r w:rsidRPr="003D74E8">
        <w:rPr>
          <w:spacing w:val="-2"/>
        </w:rPr>
        <w:t xml:space="preserve"> </w:t>
      </w:r>
      <w:r w:rsidRPr="003D74E8">
        <w:t>the</w:t>
      </w:r>
      <w:r w:rsidRPr="003D74E8">
        <w:rPr>
          <w:spacing w:val="-1"/>
        </w:rPr>
        <w:t xml:space="preserve"> </w:t>
      </w:r>
      <w:r w:rsidRPr="003D74E8">
        <w:t>proposed</w:t>
      </w:r>
      <w:r w:rsidRPr="003D74E8">
        <w:rPr>
          <w:spacing w:val="-1"/>
        </w:rPr>
        <w:t xml:space="preserve"> </w:t>
      </w:r>
      <w:r w:rsidRPr="003D74E8">
        <w:t>additional</w:t>
      </w:r>
      <w:r w:rsidRPr="003D74E8">
        <w:rPr>
          <w:spacing w:val="-2"/>
        </w:rPr>
        <w:t xml:space="preserve"> </w:t>
      </w:r>
      <w:r w:rsidRPr="003D74E8">
        <w:rPr>
          <w:spacing w:val="-1"/>
        </w:rPr>
        <w:t>functionality,</w:t>
      </w:r>
      <w:r w:rsidRPr="003D74E8">
        <w:rPr>
          <w:spacing w:val="21"/>
          <w:w w:val="99"/>
        </w:rPr>
        <w:t xml:space="preserve"> </w:t>
      </w:r>
      <w:r w:rsidRPr="003D74E8">
        <w:t>i.e.,</w:t>
      </w:r>
      <w:r w:rsidRPr="003D74E8">
        <w:rPr>
          <w:spacing w:val="8"/>
        </w:rPr>
        <w:t xml:space="preserve"> </w:t>
      </w:r>
      <w:r w:rsidRPr="003D74E8">
        <w:t>the</w:t>
      </w:r>
      <w:r w:rsidRPr="003D74E8">
        <w:rPr>
          <w:spacing w:val="8"/>
        </w:rPr>
        <w:t xml:space="preserve"> </w:t>
      </w:r>
      <w:r w:rsidRPr="003D74E8">
        <w:t>Bluetooth</w:t>
      </w:r>
      <w:r w:rsidRPr="003D74E8">
        <w:rPr>
          <w:spacing w:val="9"/>
        </w:rPr>
        <w:t xml:space="preserve"> </w:t>
      </w:r>
      <w:r w:rsidRPr="003D74E8">
        <w:rPr>
          <w:spacing w:val="-2"/>
        </w:rPr>
        <w:t>loader</w:t>
      </w:r>
      <w:r>
        <w:rPr>
          <w:spacing w:val="-2"/>
        </w:rPr>
        <w:t>.</w:t>
      </w:r>
      <w:r>
        <w:rPr>
          <w:spacing w:val="-2"/>
          <w:position w:val="7"/>
          <w:sz w:val="14"/>
        </w:rPr>
        <w:t>2</w:t>
      </w:r>
      <w:r w:rsidRPr="003D74E8">
        <w:rPr>
          <w:spacing w:val="33"/>
          <w:position w:val="7"/>
          <w:sz w:val="14"/>
        </w:rPr>
        <w:t xml:space="preserve"> </w:t>
      </w:r>
      <w:r w:rsidRPr="003D74E8">
        <w:t>In</w:t>
      </w:r>
      <w:r w:rsidRPr="003D74E8">
        <w:rPr>
          <w:spacing w:val="8"/>
        </w:rPr>
        <w:t xml:space="preserve"> </w:t>
      </w:r>
      <w:r w:rsidRPr="003D74E8">
        <w:t>the</w:t>
      </w:r>
      <w:r w:rsidRPr="003D74E8">
        <w:rPr>
          <w:spacing w:val="9"/>
        </w:rPr>
        <w:t xml:space="preserve"> </w:t>
      </w:r>
      <w:r w:rsidRPr="003D74E8">
        <w:t>current</w:t>
      </w:r>
      <w:r w:rsidRPr="003D74E8">
        <w:rPr>
          <w:spacing w:val="8"/>
        </w:rPr>
        <w:t xml:space="preserve"> </w:t>
      </w:r>
      <w:r w:rsidRPr="003D74E8">
        <w:t>system,</w:t>
      </w:r>
      <w:r w:rsidRPr="003D74E8">
        <w:rPr>
          <w:spacing w:val="8"/>
        </w:rPr>
        <w:t xml:space="preserve"> </w:t>
      </w:r>
      <w:r w:rsidRPr="003D74E8">
        <w:t>the</w:t>
      </w:r>
      <w:r w:rsidRPr="003D74E8">
        <w:rPr>
          <w:spacing w:val="9"/>
        </w:rPr>
        <w:t xml:space="preserve"> </w:t>
      </w:r>
      <w:r w:rsidRPr="003D74E8">
        <w:t>platform</w:t>
      </w:r>
      <w:r w:rsidRPr="003D74E8">
        <w:rPr>
          <w:spacing w:val="24"/>
          <w:w w:val="99"/>
        </w:rPr>
        <w:t xml:space="preserve"> </w:t>
      </w:r>
      <w:r w:rsidRPr="003D74E8">
        <w:t>including</w:t>
      </w:r>
      <w:r w:rsidRPr="003D74E8">
        <w:rPr>
          <w:spacing w:val="-1"/>
        </w:rPr>
        <w:t xml:space="preserve"> </w:t>
      </w:r>
      <w:r w:rsidRPr="003D74E8">
        <w:t>mruby bytecodes is</w:t>
      </w:r>
      <w:r w:rsidRPr="003D74E8">
        <w:rPr>
          <w:spacing w:val="-1"/>
        </w:rPr>
        <w:t xml:space="preserve"> </w:t>
      </w:r>
      <w:r w:rsidRPr="003D74E8">
        <w:rPr>
          <w:spacing w:val="-2"/>
        </w:rPr>
        <w:t>saved</w:t>
      </w:r>
      <w:r w:rsidRPr="003D74E8">
        <w:t xml:space="preserve"> on a </w:t>
      </w:r>
      <w:r w:rsidRPr="003D74E8">
        <w:rPr>
          <w:spacing w:val="-1"/>
        </w:rPr>
        <w:t>storage/ROM device.</w:t>
      </w:r>
      <w:r w:rsidRPr="003D74E8">
        <w:rPr>
          <w:spacing w:val="29"/>
          <w:w w:val="99"/>
        </w:rPr>
        <w:t xml:space="preserve"> </w:t>
      </w:r>
      <w:r w:rsidRPr="003D74E8">
        <w:rPr>
          <w:spacing w:val="-1"/>
        </w:rPr>
        <w:t>Developers</w:t>
      </w:r>
      <w:r w:rsidRPr="003D74E8">
        <w:rPr>
          <w:spacing w:val="22"/>
        </w:rPr>
        <w:t xml:space="preserve"> </w:t>
      </w:r>
      <w:r w:rsidRPr="003D74E8">
        <w:t>must</w:t>
      </w:r>
      <w:r w:rsidRPr="003D74E8">
        <w:rPr>
          <w:spacing w:val="22"/>
        </w:rPr>
        <w:t xml:space="preserve"> </w:t>
      </w:r>
      <w:r w:rsidRPr="003D74E8">
        <w:rPr>
          <w:spacing w:val="-1"/>
        </w:rPr>
        <w:t>rewrite</w:t>
      </w:r>
      <w:r w:rsidRPr="003D74E8">
        <w:rPr>
          <w:spacing w:val="22"/>
        </w:rPr>
        <w:t xml:space="preserve"> </w:t>
      </w:r>
      <w:r w:rsidRPr="003D74E8">
        <w:t>the</w:t>
      </w:r>
      <w:r w:rsidRPr="003D74E8">
        <w:rPr>
          <w:spacing w:val="22"/>
        </w:rPr>
        <w:t xml:space="preserve"> </w:t>
      </w:r>
      <w:r w:rsidRPr="003D74E8">
        <w:rPr>
          <w:spacing w:val="-1"/>
        </w:rPr>
        <w:t>storage/ROM</w:t>
      </w:r>
      <w:r w:rsidRPr="003D74E8">
        <w:rPr>
          <w:spacing w:val="22"/>
        </w:rPr>
        <w:t xml:space="preserve"> </w:t>
      </w:r>
      <w:r w:rsidRPr="003D74E8">
        <w:rPr>
          <w:spacing w:val="-1"/>
        </w:rPr>
        <w:t>device</w:t>
      </w:r>
      <w:r w:rsidRPr="003D74E8">
        <w:rPr>
          <w:spacing w:val="22"/>
        </w:rPr>
        <w:t xml:space="preserve"> </w:t>
      </w:r>
      <w:r w:rsidRPr="003D74E8">
        <w:rPr>
          <w:spacing w:val="-2"/>
        </w:rPr>
        <w:t>every</w:t>
      </w:r>
      <w:r w:rsidRPr="003D74E8">
        <w:rPr>
          <w:spacing w:val="22"/>
        </w:rPr>
        <w:t xml:space="preserve"> </w:t>
      </w:r>
      <w:r w:rsidRPr="003D74E8">
        <w:t>time</w:t>
      </w:r>
      <w:r w:rsidRPr="003D74E8">
        <w:rPr>
          <w:spacing w:val="21"/>
          <w:w w:val="99"/>
        </w:rPr>
        <w:t xml:space="preserve"> </w:t>
      </w:r>
      <w:r w:rsidRPr="003D74E8">
        <w:t>the</w:t>
      </w:r>
      <w:r w:rsidRPr="003D74E8">
        <w:rPr>
          <w:spacing w:val="-3"/>
        </w:rPr>
        <w:t xml:space="preserve"> </w:t>
      </w:r>
      <w:r>
        <w:t>programs</w:t>
      </w:r>
      <w:r w:rsidRPr="003D74E8">
        <w:rPr>
          <w:spacing w:val="-3"/>
        </w:rPr>
        <w:t xml:space="preserve"> </w:t>
      </w:r>
      <w:r w:rsidRPr="003D74E8">
        <w:t>are</w:t>
      </w:r>
      <w:r w:rsidRPr="003D74E8">
        <w:rPr>
          <w:spacing w:val="-2"/>
        </w:rPr>
        <w:t xml:space="preserve"> </w:t>
      </w:r>
      <w:r w:rsidRPr="003D74E8">
        <w:t>modified.</w:t>
      </w:r>
      <w:r w:rsidRPr="003D74E8">
        <w:rPr>
          <w:spacing w:val="-3"/>
        </w:rPr>
        <w:t xml:space="preserve"> </w:t>
      </w:r>
      <w:r w:rsidRPr="003D74E8">
        <w:t>In</w:t>
      </w:r>
      <w:r w:rsidRPr="003D74E8">
        <w:rPr>
          <w:spacing w:val="-3"/>
        </w:rPr>
        <w:t xml:space="preserve"> </w:t>
      </w:r>
      <w:r w:rsidRPr="003D74E8">
        <w:t>addition,</w:t>
      </w:r>
      <w:r w:rsidRPr="003D74E8">
        <w:rPr>
          <w:spacing w:val="-2"/>
        </w:rPr>
        <w:t xml:space="preserve"> </w:t>
      </w:r>
      <w:r w:rsidRPr="003D74E8">
        <w:t>the</w:t>
      </w:r>
      <w:r w:rsidRPr="003D74E8">
        <w:rPr>
          <w:spacing w:val="-3"/>
        </w:rPr>
        <w:t xml:space="preserve"> </w:t>
      </w:r>
      <w:r w:rsidRPr="003D74E8">
        <w:rPr>
          <w:spacing w:val="-5"/>
        </w:rPr>
        <w:t>RTOS</w:t>
      </w:r>
      <w:r w:rsidRPr="003D74E8">
        <w:rPr>
          <w:spacing w:val="-2"/>
        </w:rPr>
        <w:t xml:space="preserve"> </w:t>
      </w:r>
      <w:r w:rsidRPr="003D74E8">
        <w:t>on</w:t>
      </w:r>
      <w:r w:rsidRPr="003D74E8">
        <w:rPr>
          <w:spacing w:val="-3"/>
        </w:rPr>
        <w:t xml:space="preserve"> </w:t>
      </w:r>
      <w:r w:rsidRPr="003D74E8">
        <w:t>the</w:t>
      </w:r>
      <w:r w:rsidRPr="003D74E8">
        <w:rPr>
          <w:spacing w:val="-3"/>
        </w:rPr>
        <w:t xml:space="preserve"> </w:t>
      </w:r>
      <w:r w:rsidRPr="003D74E8">
        <w:rPr>
          <w:spacing w:val="-1"/>
        </w:rPr>
        <w:t>target</w:t>
      </w:r>
      <w:r w:rsidRPr="003D74E8">
        <w:rPr>
          <w:spacing w:val="23"/>
          <w:w w:val="99"/>
        </w:rPr>
        <w:t xml:space="preserve"> </w:t>
      </w:r>
      <w:r w:rsidRPr="003D74E8">
        <w:rPr>
          <w:spacing w:val="-1"/>
        </w:rPr>
        <w:t>device</w:t>
      </w:r>
      <w:r w:rsidRPr="003D74E8">
        <w:rPr>
          <w:spacing w:val="46"/>
        </w:rPr>
        <w:t xml:space="preserve"> </w:t>
      </w:r>
      <w:r w:rsidRPr="003D74E8">
        <w:t>needs</w:t>
      </w:r>
      <w:r w:rsidRPr="003D74E8">
        <w:rPr>
          <w:spacing w:val="48"/>
        </w:rPr>
        <w:t xml:space="preserve"> </w:t>
      </w:r>
      <w:r w:rsidRPr="003D74E8">
        <w:t>to</w:t>
      </w:r>
      <w:r w:rsidRPr="003D74E8">
        <w:rPr>
          <w:spacing w:val="47"/>
        </w:rPr>
        <w:t xml:space="preserve"> </w:t>
      </w:r>
      <w:r w:rsidRPr="003D74E8">
        <w:t>be</w:t>
      </w:r>
      <w:r w:rsidRPr="003D74E8">
        <w:rPr>
          <w:spacing w:val="48"/>
        </w:rPr>
        <w:t xml:space="preserve"> </w:t>
      </w:r>
      <w:r w:rsidRPr="003D74E8">
        <w:t>restarted.</w:t>
      </w:r>
      <w:r w:rsidRPr="003D74E8">
        <w:rPr>
          <w:spacing w:val="48"/>
        </w:rPr>
        <w:t xml:space="preserve"> </w:t>
      </w:r>
      <w:r>
        <w:t>The</w:t>
      </w:r>
      <w:r w:rsidRPr="003D74E8">
        <w:rPr>
          <w:spacing w:val="47"/>
        </w:rPr>
        <w:t xml:space="preserve"> </w:t>
      </w:r>
      <w:r w:rsidRPr="003D74E8">
        <w:t>repetition</w:t>
      </w:r>
      <w:r w:rsidRPr="003D74E8">
        <w:rPr>
          <w:spacing w:val="48"/>
        </w:rPr>
        <w:t xml:space="preserve"> </w:t>
      </w:r>
      <w:r w:rsidRPr="003D74E8">
        <w:t>hinders</w:t>
      </w:r>
      <w:r w:rsidRPr="003D74E8">
        <w:rPr>
          <w:spacing w:val="47"/>
        </w:rPr>
        <w:t xml:space="preserve"> </w:t>
      </w:r>
      <w:r w:rsidR="00206F63" w:rsidRPr="003D74E8">
        <w:rPr>
          <w:spacing w:val="-2"/>
        </w:rPr>
        <w:t>devel</w:t>
      </w:r>
      <w:r w:rsidRPr="003D74E8">
        <w:t>opment</w:t>
      </w:r>
      <w:r w:rsidRPr="003D74E8">
        <w:rPr>
          <w:spacing w:val="19"/>
        </w:rPr>
        <w:t xml:space="preserve"> </w:t>
      </w:r>
      <w:r w:rsidRPr="003D74E8">
        <w:rPr>
          <w:spacing w:val="-2"/>
        </w:rPr>
        <w:t>ef</w:t>
      </w:r>
      <w:r w:rsidRPr="003D74E8">
        <w:rPr>
          <w:spacing w:val="-3"/>
        </w:rPr>
        <w:t>ficienc</w:t>
      </w:r>
      <w:r w:rsidRPr="003D74E8">
        <w:rPr>
          <w:spacing w:val="-2"/>
        </w:rPr>
        <w:t>y.</w:t>
      </w:r>
      <w:r w:rsidRPr="003D74E8">
        <w:rPr>
          <w:spacing w:val="20"/>
        </w:rPr>
        <w:t xml:space="preserve"> </w:t>
      </w:r>
      <w:r w:rsidRPr="003D74E8">
        <w:t>The</w:t>
      </w:r>
      <w:r w:rsidRPr="003D74E8">
        <w:rPr>
          <w:spacing w:val="20"/>
        </w:rPr>
        <w:t xml:space="preserve"> </w:t>
      </w:r>
      <w:r w:rsidRPr="003D74E8">
        <w:t>Bluetooth</w:t>
      </w:r>
      <w:r w:rsidRPr="003D74E8">
        <w:rPr>
          <w:spacing w:val="20"/>
        </w:rPr>
        <w:t xml:space="preserve"> </w:t>
      </w:r>
      <w:r w:rsidRPr="003D74E8">
        <w:t>loader</w:t>
      </w:r>
      <w:r w:rsidRPr="003D74E8">
        <w:rPr>
          <w:spacing w:val="20"/>
        </w:rPr>
        <w:t xml:space="preserve"> </w:t>
      </w:r>
      <w:r w:rsidRPr="003D74E8">
        <w:t>for</w:t>
      </w:r>
      <w:r w:rsidRPr="003D74E8">
        <w:rPr>
          <w:spacing w:val="20"/>
        </w:rPr>
        <w:t xml:space="preserve"> </w:t>
      </w:r>
      <w:r w:rsidRPr="003D74E8">
        <w:t>mruby</w:t>
      </w:r>
      <w:r w:rsidRPr="003D74E8">
        <w:rPr>
          <w:spacing w:val="20"/>
        </w:rPr>
        <w:t xml:space="preserve"> </w:t>
      </w:r>
      <w:r w:rsidRPr="003D74E8">
        <w:t>bytecode</w:t>
      </w:r>
    </w:p>
    <w:p w14:paraId="1769EE94" w14:textId="77777777" w:rsidR="00946AA2" w:rsidRDefault="00E56278">
      <w:pPr>
        <w:spacing w:before="131" w:line="202" w:lineRule="exact"/>
        <w:ind w:left="278"/>
        <w:rPr>
          <w:rFonts w:ascii="Times New Roman" w:eastAsia="Times New Roman" w:hAnsi="Times New Roman" w:cs="Times New Roman"/>
          <w:sz w:val="16"/>
          <w:szCs w:val="16"/>
        </w:rPr>
      </w:pPr>
      <w:r>
        <w:rPr>
          <w:rFonts w:ascii="Times New Roman"/>
          <w:spacing w:val="1"/>
          <w:position w:val="6"/>
          <w:sz w:val="12"/>
        </w:rPr>
        <w:t>1</w:t>
      </w:r>
      <w:r>
        <w:rPr>
          <w:rFonts w:ascii="Times New Roman"/>
          <w:spacing w:val="1"/>
          <w:sz w:val="16"/>
        </w:rPr>
        <w:t>mruby</w:t>
      </w:r>
      <w:r>
        <w:rPr>
          <w:rFonts w:ascii="Times New Roman"/>
          <w:spacing w:val="11"/>
          <w:sz w:val="16"/>
        </w:rPr>
        <w:t xml:space="preserve"> </w:t>
      </w:r>
      <w:r>
        <w:rPr>
          <w:rFonts w:ascii="Times New Roman"/>
          <w:sz w:val="16"/>
        </w:rPr>
        <w:t>on</w:t>
      </w:r>
      <w:r>
        <w:rPr>
          <w:rFonts w:ascii="Times New Roman"/>
          <w:spacing w:val="12"/>
          <w:sz w:val="16"/>
        </w:rPr>
        <w:t xml:space="preserve"> </w:t>
      </w:r>
      <w:r>
        <w:rPr>
          <w:rFonts w:ascii="Times New Roman"/>
          <w:sz w:val="16"/>
        </w:rPr>
        <w:t>TECS</w:t>
      </w:r>
      <w:r>
        <w:rPr>
          <w:rFonts w:ascii="Times New Roman"/>
          <w:spacing w:val="12"/>
          <w:sz w:val="16"/>
        </w:rPr>
        <w:t xml:space="preserve"> </w:t>
      </w:r>
      <w:r>
        <w:rPr>
          <w:rFonts w:ascii="Times New Roman"/>
          <w:sz w:val="16"/>
        </w:rPr>
        <w:t>is</w:t>
      </w:r>
      <w:r>
        <w:rPr>
          <w:rFonts w:ascii="Times New Roman"/>
          <w:spacing w:val="12"/>
          <w:sz w:val="16"/>
        </w:rPr>
        <w:t xml:space="preserve"> </w:t>
      </w:r>
      <w:r>
        <w:rPr>
          <w:rFonts w:ascii="Times New Roman"/>
          <w:spacing w:val="-1"/>
          <w:sz w:val="16"/>
        </w:rPr>
        <w:t>explained</w:t>
      </w:r>
      <w:r>
        <w:rPr>
          <w:rFonts w:ascii="Times New Roman"/>
          <w:spacing w:val="12"/>
          <w:sz w:val="16"/>
        </w:rPr>
        <w:t xml:space="preserve"> </w:t>
      </w:r>
      <w:r>
        <w:rPr>
          <w:rFonts w:ascii="Times New Roman"/>
          <w:sz w:val="16"/>
        </w:rPr>
        <w:t>in</w:t>
      </w:r>
      <w:r>
        <w:rPr>
          <w:rFonts w:ascii="Times New Roman"/>
          <w:spacing w:val="11"/>
          <w:sz w:val="16"/>
        </w:rPr>
        <w:t xml:space="preserve"> </w:t>
      </w:r>
      <w:r>
        <w:rPr>
          <w:rFonts w:ascii="Times New Roman"/>
          <w:sz w:val="16"/>
        </w:rPr>
        <w:t>detail</w:t>
      </w:r>
      <w:r>
        <w:rPr>
          <w:rFonts w:ascii="Times New Roman"/>
          <w:spacing w:val="12"/>
          <w:sz w:val="16"/>
        </w:rPr>
        <w:t xml:space="preserve"> </w:t>
      </w:r>
      <w:r>
        <w:rPr>
          <w:rFonts w:ascii="Times New Roman"/>
          <w:sz w:val="16"/>
        </w:rPr>
        <w:t>in</w:t>
      </w:r>
      <w:r>
        <w:rPr>
          <w:rFonts w:ascii="Times New Roman"/>
          <w:spacing w:val="12"/>
          <w:sz w:val="16"/>
        </w:rPr>
        <w:t xml:space="preserve"> </w:t>
      </w:r>
      <w:r>
        <w:rPr>
          <w:rFonts w:ascii="Times New Roman"/>
          <w:sz w:val="16"/>
        </w:rPr>
        <w:t>[5]</w:t>
      </w:r>
    </w:p>
    <w:p w14:paraId="55F259A3" w14:textId="77777777" w:rsidR="00946AA2" w:rsidRDefault="00E56278">
      <w:pPr>
        <w:spacing w:before="23" w:line="180" w:lineRule="exact"/>
        <w:ind w:left="119" w:firstLine="159"/>
        <w:jc w:val="both"/>
        <w:rPr>
          <w:rFonts w:ascii="Times New Roman" w:eastAsia="Times New Roman" w:hAnsi="Times New Roman" w:cs="Times New Roman"/>
          <w:sz w:val="16"/>
          <w:szCs w:val="16"/>
        </w:rPr>
      </w:pPr>
      <w:r>
        <w:rPr>
          <w:rFonts w:ascii="Times New Roman"/>
          <w:spacing w:val="2"/>
          <w:position w:val="6"/>
          <w:sz w:val="12"/>
        </w:rPr>
        <w:t>2</w:t>
      </w:r>
      <w:r>
        <w:rPr>
          <w:rFonts w:ascii="Times New Roman"/>
          <w:spacing w:val="2"/>
          <w:sz w:val="16"/>
        </w:rPr>
        <w:t>The</w:t>
      </w:r>
      <w:r>
        <w:rPr>
          <w:rFonts w:ascii="Times New Roman"/>
          <w:spacing w:val="4"/>
          <w:sz w:val="16"/>
        </w:rPr>
        <w:t xml:space="preserve"> </w:t>
      </w:r>
      <w:r>
        <w:rPr>
          <w:rFonts w:ascii="Times New Roman"/>
          <w:sz w:val="16"/>
        </w:rPr>
        <w:t>Bluetooth</w:t>
      </w:r>
      <w:r>
        <w:rPr>
          <w:rFonts w:ascii="Times New Roman"/>
          <w:spacing w:val="6"/>
          <w:sz w:val="16"/>
        </w:rPr>
        <w:t xml:space="preserve"> </w:t>
      </w:r>
      <w:r>
        <w:rPr>
          <w:rFonts w:ascii="Times New Roman"/>
          <w:sz w:val="16"/>
        </w:rPr>
        <w:t>loader</w:t>
      </w:r>
      <w:r>
        <w:rPr>
          <w:rFonts w:ascii="Times New Roman"/>
          <w:spacing w:val="5"/>
          <w:sz w:val="16"/>
        </w:rPr>
        <w:t xml:space="preserve"> </w:t>
      </w:r>
      <w:r>
        <w:rPr>
          <w:rFonts w:ascii="Times New Roman"/>
          <w:sz w:val="16"/>
        </w:rPr>
        <w:t>is</w:t>
      </w:r>
      <w:r>
        <w:rPr>
          <w:rFonts w:ascii="Times New Roman"/>
          <w:spacing w:val="6"/>
          <w:sz w:val="16"/>
        </w:rPr>
        <w:t xml:space="preserve"> </w:t>
      </w:r>
      <w:r>
        <w:rPr>
          <w:rFonts w:ascii="Times New Roman"/>
          <w:sz w:val="16"/>
        </w:rPr>
        <w:t>intended</w:t>
      </w:r>
      <w:r>
        <w:rPr>
          <w:rFonts w:ascii="Times New Roman"/>
          <w:spacing w:val="6"/>
          <w:sz w:val="16"/>
        </w:rPr>
        <w:t xml:space="preserve"> </w:t>
      </w:r>
      <w:r>
        <w:rPr>
          <w:rFonts w:ascii="Times New Roman"/>
          <w:sz w:val="16"/>
        </w:rPr>
        <w:t>to</w:t>
      </w:r>
      <w:r>
        <w:rPr>
          <w:rFonts w:ascii="Times New Roman"/>
          <w:spacing w:val="5"/>
          <w:sz w:val="16"/>
        </w:rPr>
        <w:t xml:space="preserve"> </w:t>
      </w:r>
      <w:r>
        <w:rPr>
          <w:rFonts w:ascii="Times New Roman"/>
          <w:spacing w:val="-1"/>
          <w:sz w:val="16"/>
        </w:rPr>
        <w:t>improve</w:t>
      </w:r>
      <w:r>
        <w:rPr>
          <w:rFonts w:ascii="Times New Roman"/>
          <w:spacing w:val="5"/>
          <w:sz w:val="16"/>
        </w:rPr>
        <w:t xml:space="preserve"> </w:t>
      </w:r>
      <w:r>
        <w:rPr>
          <w:rFonts w:ascii="Times New Roman"/>
          <w:spacing w:val="-1"/>
          <w:sz w:val="16"/>
        </w:rPr>
        <w:t>development</w:t>
      </w:r>
      <w:r>
        <w:rPr>
          <w:rFonts w:ascii="Times New Roman"/>
          <w:spacing w:val="5"/>
          <w:sz w:val="16"/>
        </w:rPr>
        <w:t xml:space="preserve"> </w:t>
      </w:r>
      <w:r>
        <w:rPr>
          <w:rFonts w:ascii="Times New Roman"/>
          <w:spacing w:val="-1"/>
          <w:sz w:val="16"/>
        </w:rPr>
        <w:t>ef</w:t>
      </w:r>
      <w:r>
        <w:rPr>
          <w:rFonts w:ascii="Times New Roman"/>
          <w:spacing w:val="-2"/>
          <w:sz w:val="16"/>
        </w:rPr>
        <w:t>ficienc</w:t>
      </w:r>
      <w:r>
        <w:rPr>
          <w:rFonts w:ascii="Times New Roman"/>
          <w:spacing w:val="-1"/>
          <w:sz w:val="16"/>
        </w:rPr>
        <w:t>y;</w:t>
      </w:r>
      <w:r>
        <w:rPr>
          <w:rFonts w:ascii="Times New Roman"/>
          <w:spacing w:val="23"/>
          <w:w w:val="99"/>
          <w:sz w:val="16"/>
        </w:rPr>
        <w:t xml:space="preserve"> </w:t>
      </w:r>
      <w:r>
        <w:rPr>
          <w:rFonts w:ascii="Times New Roman"/>
          <w:sz w:val="16"/>
        </w:rPr>
        <w:t>therefore,</w:t>
      </w:r>
      <w:r>
        <w:rPr>
          <w:rFonts w:ascii="Times New Roman"/>
          <w:spacing w:val="23"/>
          <w:sz w:val="16"/>
        </w:rPr>
        <w:t xml:space="preserve"> </w:t>
      </w:r>
      <w:r>
        <w:rPr>
          <w:rFonts w:ascii="Times New Roman"/>
          <w:spacing w:val="-1"/>
          <w:sz w:val="16"/>
        </w:rPr>
        <w:t>software</w:t>
      </w:r>
      <w:r>
        <w:rPr>
          <w:rFonts w:ascii="Times New Roman"/>
          <w:spacing w:val="23"/>
          <w:sz w:val="16"/>
        </w:rPr>
        <w:t xml:space="preserve"> </w:t>
      </w:r>
      <w:r>
        <w:rPr>
          <w:rFonts w:ascii="Times New Roman"/>
          <w:spacing w:val="-1"/>
          <w:sz w:val="16"/>
        </w:rPr>
        <w:t>developers</w:t>
      </w:r>
      <w:r>
        <w:rPr>
          <w:rFonts w:ascii="Times New Roman"/>
          <w:spacing w:val="24"/>
          <w:sz w:val="16"/>
        </w:rPr>
        <w:t xml:space="preserve"> </w:t>
      </w:r>
      <w:r>
        <w:rPr>
          <w:rFonts w:ascii="Times New Roman"/>
          <w:sz w:val="16"/>
        </w:rPr>
        <w:t>should</w:t>
      </w:r>
      <w:r>
        <w:rPr>
          <w:rFonts w:ascii="Times New Roman"/>
          <w:spacing w:val="23"/>
          <w:sz w:val="16"/>
        </w:rPr>
        <w:t xml:space="preserve"> </w:t>
      </w:r>
      <w:r>
        <w:rPr>
          <w:rFonts w:ascii="Times New Roman"/>
          <w:sz w:val="16"/>
        </w:rPr>
        <w:t>use</w:t>
      </w:r>
      <w:r>
        <w:rPr>
          <w:rFonts w:ascii="Times New Roman"/>
          <w:spacing w:val="24"/>
          <w:sz w:val="16"/>
        </w:rPr>
        <w:t xml:space="preserve"> </w:t>
      </w:r>
      <w:r>
        <w:rPr>
          <w:rFonts w:ascii="Times New Roman"/>
          <w:sz w:val="16"/>
        </w:rPr>
        <w:t>it</w:t>
      </w:r>
      <w:r>
        <w:rPr>
          <w:rFonts w:ascii="Times New Roman"/>
          <w:spacing w:val="23"/>
          <w:sz w:val="16"/>
        </w:rPr>
        <w:t xml:space="preserve"> </w:t>
      </w:r>
      <w:r>
        <w:rPr>
          <w:rFonts w:ascii="Times New Roman"/>
          <w:sz w:val="16"/>
        </w:rPr>
        <w:t>during</w:t>
      </w:r>
      <w:r>
        <w:rPr>
          <w:rFonts w:ascii="Times New Roman"/>
          <w:spacing w:val="24"/>
          <w:sz w:val="16"/>
        </w:rPr>
        <w:t xml:space="preserve"> </w:t>
      </w:r>
      <w:r>
        <w:rPr>
          <w:rFonts w:ascii="Times New Roman"/>
          <w:sz w:val="16"/>
        </w:rPr>
        <w:t>the</w:t>
      </w:r>
      <w:r>
        <w:rPr>
          <w:rFonts w:ascii="Times New Roman"/>
          <w:spacing w:val="23"/>
          <w:sz w:val="16"/>
        </w:rPr>
        <w:t xml:space="preserve"> </w:t>
      </w:r>
      <w:r>
        <w:rPr>
          <w:rFonts w:ascii="Times New Roman"/>
          <w:spacing w:val="-1"/>
          <w:sz w:val="16"/>
        </w:rPr>
        <w:t>development</w:t>
      </w:r>
      <w:r>
        <w:rPr>
          <w:rFonts w:ascii="Times New Roman"/>
          <w:spacing w:val="23"/>
          <w:sz w:val="16"/>
        </w:rPr>
        <w:t xml:space="preserve"> </w:t>
      </w:r>
      <w:r>
        <w:rPr>
          <w:rFonts w:ascii="Times New Roman"/>
          <w:sz w:val="16"/>
        </w:rPr>
        <w:t>phase.</w:t>
      </w:r>
      <w:r>
        <w:rPr>
          <w:rFonts w:ascii="Times New Roman"/>
          <w:spacing w:val="27"/>
          <w:w w:val="99"/>
          <w:sz w:val="16"/>
        </w:rPr>
        <w:t xml:space="preserve"> </w:t>
      </w:r>
      <w:r>
        <w:rPr>
          <w:rFonts w:ascii="Times New Roman"/>
          <w:sz w:val="16"/>
        </w:rPr>
        <w:t>Note</w:t>
      </w:r>
      <w:r>
        <w:rPr>
          <w:rFonts w:ascii="Times New Roman"/>
          <w:spacing w:val="13"/>
          <w:sz w:val="16"/>
        </w:rPr>
        <w:t xml:space="preserve"> </w:t>
      </w:r>
      <w:r>
        <w:rPr>
          <w:rFonts w:ascii="Times New Roman"/>
          <w:sz w:val="16"/>
        </w:rPr>
        <w:t>that</w:t>
      </w:r>
      <w:r>
        <w:rPr>
          <w:rFonts w:ascii="Times New Roman"/>
          <w:spacing w:val="13"/>
          <w:sz w:val="16"/>
        </w:rPr>
        <w:t xml:space="preserve"> </w:t>
      </w:r>
      <w:r>
        <w:rPr>
          <w:rFonts w:ascii="Times New Roman"/>
          <w:sz w:val="16"/>
        </w:rPr>
        <w:t>the</w:t>
      </w:r>
      <w:r>
        <w:rPr>
          <w:rFonts w:ascii="Times New Roman"/>
          <w:spacing w:val="13"/>
          <w:sz w:val="16"/>
        </w:rPr>
        <w:t xml:space="preserve"> </w:t>
      </w:r>
      <w:r>
        <w:rPr>
          <w:rFonts w:ascii="Times New Roman"/>
          <w:sz w:val="16"/>
        </w:rPr>
        <w:t>bytecode</w:t>
      </w:r>
      <w:r>
        <w:rPr>
          <w:rFonts w:ascii="Times New Roman"/>
          <w:spacing w:val="13"/>
          <w:sz w:val="16"/>
        </w:rPr>
        <w:t xml:space="preserve"> </w:t>
      </w:r>
      <w:r>
        <w:rPr>
          <w:rFonts w:ascii="Times New Roman"/>
          <w:sz w:val="16"/>
        </w:rPr>
        <w:t>after</w:t>
      </w:r>
      <w:r>
        <w:rPr>
          <w:rFonts w:ascii="Times New Roman"/>
          <w:spacing w:val="14"/>
          <w:sz w:val="16"/>
        </w:rPr>
        <w:t xml:space="preserve"> </w:t>
      </w:r>
      <w:r>
        <w:rPr>
          <w:rFonts w:ascii="Times New Roman"/>
          <w:sz w:val="16"/>
        </w:rPr>
        <w:t>the</w:t>
      </w:r>
      <w:r>
        <w:rPr>
          <w:rFonts w:ascii="Times New Roman"/>
          <w:spacing w:val="13"/>
          <w:sz w:val="16"/>
        </w:rPr>
        <w:t xml:space="preserve"> </w:t>
      </w:r>
      <w:r>
        <w:rPr>
          <w:rFonts w:ascii="Times New Roman"/>
          <w:spacing w:val="-1"/>
          <w:sz w:val="16"/>
        </w:rPr>
        <w:t>development</w:t>
      </w:r>
      <w:r>
        <w:rPr>
          <w:rFonts w:ascii="Times New Roman"/>
          <w:spacing w:val="13"/>
          <w:sz w:val="16"/>
        </w:rPr>
        <w:t xml:space="preserve"> </w:t>
      </w:r>
      <w:r>
        <w:rPr>
          <w:rFonts w:ascii="Times New Roman"/>
          <w:sz w:val="16"/>
        </w:rPr>
        <w:t>phase</w:t>
      </w:r>
      <w:r>
        <w:rPr>
          <w:rFonts w:ascii="Times New Roman"/>
          <w:spacing w:val="13"/>
          <w:sz w:val="16"/>
        </w:rPr>
        <w:t xml:space="preserve"> </w:t>
      </w:r>
      <w:r>
        <w:rPr>
          <w:rFonts w:ascii="Times New Roman"/>
          <w:sz w:val="16"/>
        </w:rPr>
        <w:t>should</w:t>
      </w:r>
      <w:r>
        <w:rPr>
          <w:rFonts w:ascii="Times New Roman"/>
          <w:spacing w:val="14"/>
          <w:sz w:val="16"/>
        </w:rPr>
        <w:t xml:space="preserve"> </w:t>
      </w:r>
      <w:r>
        <w:rPr>
          <w:rFonts w:ascii="Times New Roman"/>
          <w:sz w:val="16"/>
        </w:rPr>
        <w:t>be</w:t>
      </w:r>
      <w:r>
        <w:rPr>
          <w:rFonts w:ascii="Times New Roman"/>
          <w:spacing w:val="13"/>
          <w:sz w:val="16"/>
        </w:rPr>
        <w:t xml:space="preserve"> </w:t>
      </w:r>
      <w:r>
        <w:rPr>
          <w:rFonts w:ascii="Times New Roman"/>
          <w:sz w:val="16"/>
        </w:rPr>
        <w:t>compiled</w:t>
      </w:r>
      <w:r>
        <w:rPr>
          <w:rFonts w:ascii="Times New Roman"/>
          <w:spacing w:val="13"/>
          <w:sz w:val="16"/>
        </w:rPr>
        <w:t xml:space="preserve"> </w:t>
      </w:r>
      <w:r>
        <w:rPr>
          <w:rFonts w:ascii="Times New Roman"/>
          <w:sz w:val="16"/>
        </w:rPr>
        <w:t>and</w:t>
      </w:r>
      <w:r>
        <w:rPr>
          <w:rFonts w:ascii="Times New Roman"/>
          <w:spacing w:val="25"/>
          <w:w w:val="99"/>
          <w:sz w:val="16"/>
        </w:rPr>
        <w:t xml:space="preserve"> </w:t>
      </w:r>
      <w:r>
        <w:rPr>
          <w:rFonts w:ascii="Times New Roman"/>
          <w:spacing w:val="-1"/>
          <w:sz w:val="16"/>
        </w:rPr>
        <w:t>linked</w:t>
      </w:r>
      <w:r>
        <w:rPr>
          <w:rFonts w:ascii="Times New Roman"/>
          <w:spacing w:val="9"/>
          <w:sz w:val="16"/>
        </w:rPr>
        <w:t xml:space="preserve"> </w:t>
      </w:r>
      <w:r>
        <w:rPr>
          <w:rFonts w:ascii="Times New Roman"/>
          <w:sz w:val="16"/>
        </w:rPr>
        <w:t>on</w:t>
      </w:r>
      <w:r>
        <w:rPr>
          <w:rFonts w:ascii="Times New Roman"/>
          <w:spacing w:val="9"/>
          <w:sz w:val="16"/>
        </w:rPr>
        <w:t xml:space="preserve"> </w:t>
      </w:r>
      <w:r>
        <w:rPr>
          <w:rFonts w:ascii="Times New Roman"/>
          <w:sz w:val="16"/>
        </w:rPr>
        <w:t>the</w:t>
      </w:r>
      <w:r>
        <w:rPr>
          <w:rFonts w:ascii="Times New Roman"/>
          <w:spacing w:val="10"/>
          <w:sz w:val="16"/>
        </w:rPr>
        <w:t xml:space="preserve"> </w:t>
      </w:r>
      <w:r>
        <w:rPr>
          <w:rFonts w:ascii="Times New Roman"/>
          <w:spacing w:val="-1"/>
          <w:sz w:val="16"/>
        </w:rPr>
        <w:t>storage/ROM</w:t>
      </w:r>
      <w:r>
        <w:rPr>
          <w:rFonts w:ascii="Times New Roman"/>
          <w:spacing w:val="9"/>
          <w:sz w:val="16"/>
        </w:rPr>
        <w:t xml:space="preserve"> </w:t>
      </w:r>
      <w:r>
        <w:rPr>
          <w:rFonts w:ascii="Times New Roman"/>
          <w:spacing w:val="-1"/>
          <w:sz w:val="16"/>
        </w:rPr>
        <w:t>device</w:t>
      </w:r>
      <w:r>
        <w:rPr>
          <w:rFonts w:ascii="Times New Roman"/>
          <w:spacing w:val="9"/>
          <w:sz w:val="16"/>
        </w:rPr>
        <w:t xml:space="preserve"> </w:t>
      </w:r>
      <w:r>
        <w:rPr>
          <w:rFonts w:ascii="Times New Roman"/>
          <w:sz w:val="16"/>
        </w:rPr>
        <w:t>beforehand.</w:t>
      </w:r>
    </w:p>
    <w:p w14:paraId="4D65B30E" w14:textId="7C008C88" w:rsidR="00946AA2" w:rsidRPr="003D74E8" w:rsidRDefault="00E56278" w:rsidP="003D74E8">
      <w:pPr>
        <w:pStyle w:val="a3"/>
        <w:spacing w:before="66" w:line="249" w:lineRule="auto"/>
        <w:ind w:right="117" w:firstLine="0"/>
        <w:jc w:val="both"/>
      </w:pPr>
      <w:r>
        <w:br w:type="column"/>
      </w:r>
      <w:r w:rsidRPr="003D74E8">
        <w:lastRenderedPageBreak/>
        <w:t>decreases</w:t>
      </w:r>
      <w:r w:rsidRPr="003D74E8">
        <w:rPr>
          <w:spacing w:val="24"/>
        </w:rPr>
        <w:t xml:space="preserve"> </w:t>
      </w:r>
      <w:r w:rsidRPr="003D74E8">
        <w:rPr>
          <w:spacing w:val="-1"/>
        </w:rPr>
        <w:t>developer</w:t>
      </w:r>
      <w:r w:rsidRPr="003D74E8">
        <w:rPr>
          <w:spacing w:val="24"/>
        </w:rPr>
        <w:t xml:space="preserve"> </w:t>
      </w:r>
      <w:r w:rsidRPr="003D74E8">
        <w:rPr>
          <w:spacing w:val="-1"/>
        </w:rPr>
        <w:t>burden</w:t>
      </w:r>
      <w:r w:rsidRPr="003D74E8">
        <w:rPr>
          <w:spacing w:val="24"/>
        </w:rPr>
        <w:t xml:space="preserve"> </w:t>
      </w:r>
      <w:r w:rsidRPr="003D74E8">
        <w:t>because</w:t>
      </w:r>
      <w:r w:rsidRPr="003D74E8">
        <w:rPr>
          <w:spacing w:val="24"/>
        </w:rPr>
        <w:t xml:space="preserve"> </w:t>
      </w:r>
      <w:r w:rsidRPr="003D74E8">
        <w:rPr>
          <w:spacing w:val="-1"/>
        </w:rPr>
        <w:t>developers</w:t>
      </w:r>
      <w:r w:rsidRPr="003D74E8">
        <w:rPr>
          <w:spacing w:val="24"/>
        </w:rPr>
        <w:t xml:space="preserve"> </w:t>
      </w:r>
      <w:r w:rsidRPr="003D74E8">
        <w:t>only</w:t>
      </w:r>
      <w:r w:rsidRPr="003D74E8">
        <w:rPr>
          <w:spacing w:val="24"/>
        </w:rPr>
        <w:t xml:space="preserve"> </w:t>
      </w:r>
      <w:r w:rsidRPr="003D74E8">
        <w:rPr>
          <w:spacing w:val="-2"/>
        </w:rPr>
        <w:t>have</w:t>
      </w:r>
      <w:r w:rsidRPr="003D74E8">
        <w:rPr>
          <w:spacing w:val="24"/>
        </w:rPr>
        <w:t xml:space="preserve"> </w:t>
      </w:r>
      <w:r w:rsidRPr="003D74E8">
        <w:t>to</w:t>
      </w:r>
      <w:r w:rsidRPr="003D74E8">
        <w:rPr>
          <w:spacing w:val="27"/>
          <w:w w:val="99"/>
        </w:rPr>
        <w:t xml:space="preserve"> </w:t>
      </w:r>
      <w:r w:rsidRPr="003D74E8">
        <w:t>connect</w:t>
      </w:r>
      <w:r w:rsidRPr="003D74E8">
        <w:rPr>
          <w:spacing w:val="3"/>
        </w:rPr>
        <w:t xml:space="preserve"> </w:t>
      </w:r>
      <w:r w:rsidRPr="003D74E8">
        <w:t>the</w:t>
      </w:r>
      <w:r w:rsidRPr="003D74E8">
        <w:rPr>
          <w:spacing w:val="4"/>
        </w:rPr>
        <w:t xml:space="preserve"> </w:t>
      </w:r>
      <w:r w:rsidRPr="003D74E8">
        <w:rPr>
          <w:spacing w:val="-1"/>
        </w:rPr>
        <w:t>storage/ROM</w:t>
      </w:r>
      <w:r w:rsidRPr="003D74E8">
        <w:rPr>
          <w:spacing w:val="4"/>
        </w:rPr>
        <w:t xml:space="preserve"> </w:t>
      </w:r>
      <w:r w:rsidRPr="003D74E8">
        <w:rPr>
          <w:spacing w:val="-1"/>
        </w:rPr>
        <w:t>device</w:t>
      </w:r>
      <w:r w:rsidRPr="003D74E8">
        <w:rPr>
          <w:spacing w:val="3"/>
        </w:rPr>
        <w:t xml:space="preserve"> </w:t>
      </w:r>
      <w:r w:rsidRPr="003D74E8">
        <w:t>and</w:t>
      </w:r>
      <w:r w:rsidRPr="003D74E8">
        <w:rPr>
          <w:spacing w:val="4"/>
        </w:rPr>
        <w:t xml:space="preserve"> </w:t>
      </w:r>
      <w:r w:rsidRPr="003D74E8">
        <w:t>start</w:t>
      </w:r>
      <w:r w:rsidRPr="003D74E8">
        <w:rPr>
          <w:spacing w:val="4"/>
        </w:rPr>
        <w:t xml:space="preserve"> </w:t>
      </w:r>
      <w:r w:rsidRPr="003D74E8">
        <w:t>the</w:t>
      </w:r>
      <w:r w:rsidRPr="003D74E8">
        <w:rPr>
          <w:spacing w:val="4"/>
        </w:rPr>
        <w:t xml:space="preserve"> </w:t>
      </w:r>
      <w:r w:rsidRPr="003D74E8">
        <w:rPr>
          <w:spacing w:val="-5"/>
        </w:rPr>
        <w:t>RTOS</w:t>
      </w:r>
      <w:r w:rsidRPr="003D74E8">
        <w:rPr>
          <w:spacing w:val="3"/>
        </w:rPr>
        <w:t xml:space="preserve"> </w:t>
      </w:r>
      <w:r w:rsidRPr="003D74E8">
        <w:t>once.</w:t>
      </w:r>
      <w:r>
        <w:rPr>
          <w:spacing w:val="4"/>
        </w:rPr>
        <w:t xml:space="preserve"> </w:t>
      </w:r>
      <w:r>
        <w:t>An</w:t>
      </w:r>
      <w:r>
        <w:rPr>
          <w:spacing w:val="25"/>
          <w:w w:val="99"/>
        </w:rPr>
        <w:t xml:space="preserve"> </w:t>
      </w:r>
      <w:r>
        <w:rPr>
          <w:spacing w:val="-1"/>
        </w:rPr>
        <w:t>existing</w:t>
      </w:r>
      <w:r>
        <w:rPr>
          <w:spacing w:val="-5"/>
        </w:rPr>
        <w:t xml:space="preserve"> </w:t>
      </w:r>
      <w:r>
        <w:t>Bluetooth-based</w:t>
      </w:r>
      <w:r>
        <w:rPr>
          <w:spacing w:val="-5"/>
        </w:rPr>
        <w:t xml:space="preserve"> </w:t>
      </w:r>
      <w:r>
        <w:t>loader</w:t>
      </w:r>
      <w:r>
        <w:rPr>
          <w:spacing w:val="-5"/>
        </w:rPr>
        <w:t xml:space="preserve"> </w:t>
      </w:r>
      <w:r>
        <w:t>such</w:t>
      </w:r>
      <w:r>
        <w:rPr>
          <w:spacing w:val="-5"/>
        </w:rPr>
        <w:t xml:space="preserve"> </w:t>
      </w:r>
      <w:r>
        <w:t>as</w:t>
      </w:r>
      <w:r>
        <w:rPr>
          <w:spacing w:val="-5"/>
        </w:rPr>
        <w:t xml:space="preserve"> </w:t>
      </w:r>
      <w:r>
        <w:rPr>
          <w:spacing w:val="-2"/>
        </w:rPr>
        <w:t>TOPPERS/EV3RT</w:t>
      </w:r>
      <w:r>
        <w:rPr>
          <w:spacing w:val="-5"/>
        </w:rPr>
        <w:t xml:space="preserve"> </w:t>
      </w:r>
      <w:r>
        <w:t>[9]</w:t>
      </w:r>
      <w:r>
        <w:rPr>
          <w:spacing w:val="31"/>
          <w:w w:val="99"/>
        </w:rPr>
        <w:t xml:space="preserve"> </w:t>
      </w:r>
      <w:del w:id="57" w:author="Author" w:date="2016-06-14T18:00:00Z">
        <w:r>
          <w:delText>has</w:delText>
        </w:r>
        <w:r>
          <w:rPr>
            <w:spacing w:val="-8"/>
          </w:rPr>
          <w:delText xml:space="preserve"> </w:delText>
        </w:r>
        <w:r>
          <w:delText>supported</w:delText>
        </w:r>
      </w:del>
      <w:ins w:id="58" w:author="Author" w:date="2016-06-14T18:00:00Z">
        <w:r w:rsidR="00A54FC6">
          <w:t xml:space="preserve">can </w:t>
        </w:r>
        <w:r>
          <w:t>support</w:t>
        </w:r>
      </w:ins>
      <w:r>
        <w:rPr>
          <w:spacing w:val="-7"/>
        </w:rPr>
        <w:t xml:space="preserve"> </w:t>
      </w:r>
      <w:r>
        <w:t>a</w:t>
      </w:r>
      <w:r>
        <w:rPr>
          <w:spacing w:val="-8"/>
        </w:rPr>
        <w:t xml:space="preserve"> </w:t>
      </w:r>
      <w:r>
        <w:t>load</w:t>
      </w:r>
      <w:r>
        <w:rPr>
          <w:spacing w:val="-7"/>
        </w:rPr>
        <w:t xml:space="preserve"> </w:t>
      </w:r>
      <w:r>
        <w:t>of</w:t>
      </w:r>
      <w:r>
        <w:rPr>
          <w:spacing w:val="-7"/>
        </w:rPr>
        <w:t xml:space="preserve"> </w:t>
      </w:r>
      <w:r>
        <w:t>object</w:t>
      </w:r>
      <w:r>
        <w:rPr>
          <w:spacing w:val="-8"/>
        </w:rPr>
        <w:t xml:space="preserve"> </w:t>
      </w:r>
      <w:r>
        <w:t>files.</w:t>
      </w:r>
      <w:r>
        <w:rPr>
          <w:spacing w:val="-7"/>
        </w:rPr>
        <w:t xml:space="preserve"> </w:t>
      </w:r>
      <w:r>
        <w:t>The</w:t>
      </w:r>
      <w:r>
        <w:rPr>
          <w:spacing w:val="-8"/>
        </w:rPr>
        <w:t xml:space="preserve"> </w:t>
      </w:r>
      <w:r>
        <w:t>proposed</w:t>
      </w:r>
      <w:r>
        <w:rPr>
          <w:spacing w:val="-7"/>
        </w:rPr>
        <w:t xml:space="preserve"> </w:t>
      </w:r>
      <w:r>
        <w:t>loader</w:t>
      </w:r>
      <w:r>
        <w:rPr>
          <w:spacing w:val="-7"/>
        </w:rPr>
        <w:t xml:space="preserve"> </w:t>
      </w:r>
      <w:r>
        <w:rPr>
          <w:spacing w:val="-1"/>
        </w:rPr>
        <w:t>newly</w:t>
      </w:r>
      <w:r>
        <w:rPr>
          <w:w w:val="99"/>
        </w:rPr>
        <w:t xml:space="preserve"> </w:t>
      </w:r>
      <w:r>
        <w:t>supports</w:t>
      </w:r>
      <w:r>
        <w:rPr>
          <w:spacing w:val="13"/>
        </w:rPr>
        <w:t xml:space="preserve"> </w:t>
      </w:r>
      <w:r>
        <w:t>a</w:t>
      </w:r>
      <w:r>
        <w:rPr>
          <w:spacing w:val="13"/>
        </w:rPr>
        <w:t xml:space="preserve"> </w:t>
      </w:r>
      <w:r>
        <w:t>load</w:t>
      </w:r>
      <w:r>
        <w:rPr>
          <w:spacing w:val="14"/>
        </w:rPr>
        <w:t xml:space="preserve"> </w:t>
      </w:r>
      <w:r>
        <w:t>for</w:t>
      </w:r>
      <w:r>
        <w:rPr>
          <w:spacing w:val="13"/>
        </w:rPr>
        <w:t xml:space="preserve"> </w:t>
      </w:r>
      <w:r>
        <w:t>bytecodes</w:t>
      </w:r>
      <w:r>
        <w:rPr>
          <w:spacing w:val="14"/>
        </w:rPr>
        <w:t xml:space="preserve"> </w:t>
      </w:r>
      <w:r>
        <w:t>of</w:t>
      </w:r>
      <w:r>
        <w:rPr>
          <w:spacing w:val="13"/>
        </w:rPr>
        <w:t xml:space="preserve"> </w:t>
      </w:r>
      <w:r>
        <w:t>scripting</w:t>
      </w:r>
      <w:r>
        <w:rPr>
          <w:spacing w:val="14"/>
        </w:rPr>
        <w:t xml:space="preserve"> </w:t>
      </w:r>
      <w:r>
        <w:t>languages.</w:t>
      </w:r>
    </w:p>
    <w:p w14:paraId="51930F0E" w14:textId="753C428E" w:rsidR="00946AA2" w:rsidRPr="003D74E8" w:rsidRDefault="00E56278" w:rsidP="003D74E8">
      <w:pPr>
        <w:pStyle w:val="a3"/>
        <w:spacing w:line="249" w:lineRule="auto"/>
        <w:ind w:right="116"/>
        <w:jc w:val="both"/>
      </w:pPr>
      <w:r w:rsidRPr="003D74E8">
        <w:t>mruby</w:t>
      </w:r>
      <w:r w:rsidRPr="003D74E8">
        <w:rPr>
          <w:spacing w:val="-3"/>
        </w:rPr>
        <w:t xml:space="preserve"> </w:t>
      </w:r>
      <w:r w:rsidRPr="003D74E8">
        <w:t>programs</w:t>
      </w:r>
      <w:r w:rsidRPr="003D74E8">
        <w:rPr>
          <w:spacing w:val="-2"/>
        </w:rPr>
        <w:t xml:space="preserve"> </w:t>
      </w:r>
      <w:r w:rsidRPr="003D74E8">
        <w:t>consist</w:t>
      </w:r>
      <w:r w:rsidRPr="003D74E8">
        <w:rPr>
          <w:spacing w:val="-2"/>
        </w:rPr>
        <w:t xml:space="preserve"> </w:t>
      </w:r>
      <w:r w:rsidRPr="003D74E8">
        <w:t>of</w:t>
      </w:r>
      <w:r w:rsidRPr="003D74E8">
        <w:rPr>
          <w:spacing w:val="-2"/>
        </w:rPr>
        <w:t xml:space="preserve"> </w:t>
      </w:r>
      <w:r w:rsidRPr="003D74E8">
        <w:t>an</w:t>
      </w:r>
      <w:r w:rsidRPr="003D74E8">
        <w:rPr>
          <w:spacing w:val="-2"/>
        </w:rPr>
        <w:t xml:space="preserve"> </w:t>
      </w:r>
      <w:r w:rsidRPr="003D74E8">
        <w:t>mruby</w:t>
      </w:r>
      <w:r w:rsidRPr="003D74E8">
        <w:rPr>
          <w:spacing w:val="-2"/>
        </w:rPr>
        <w:t xml:space="preserve"> </w:t>
      </w:r>
      <w:r w:rsidRPr="003D74E8">
        <w:t>application</w:t>
      </w:r>
      <w:r w:rsidRPr="003D74E8">
        <w:rPr>
          <w:spacing w:val="-2"/>
        </w:rPr>
        <w:t xml:space="preserve"> </w:t>
      </w:r>
      <w:r w:rsidRPr="003D74E8">
        <w:t>and</w:t>
      </w:r>
      <w:r w:rsidRPr="003D74E8">
        <w:rPr>
          <w:spacing w:val="-2"/>
        </w:rPr>
        <w:t xml:space="preserve"> </w:t>
      </w:r>
      <w:r>
        <w:t>mruby</w:t>
      </w:r>
      <w:r>
        <w:rPr>
          <w:w w:val="99"/>
        </w:rPr>
        <w:t xml:space="preserve"> </w:t>
      </w:r>
      <w:r w:rsidRPr="003D74E8">
        <w:t>libraries.</w:t>
      </w:r>
      <w:r w:rsidRPr="003D74E8">
        <w:rPr>
          <w:spacing w:val="43"/>
        </w:rPr>
        <w:t xml:space="preserve"> </w:t>
      </w:r>
      <w:r w:rsidRPr="003D74E8">
        <w:t>An</w:t>
      </w:r>
      <w:r w:rsidRPr="003D74E8">
        <w:rPr>
          <w:spacing w:val="44"/>
        </w:rPr>
        <w:t xml:space="preserve"> </w:t>
      </w:r>
      <w:r w:rsidRPr="003D74E8">
        <w:t>mruby</w:t>
      </w:r>
      <w:r w:rsidRPr="003D74E8">
        <w:rPr>
          <w:spacing w:val="44"/>
        </w:rPr>
        <w:t xml:space="preserve"> </w:t>
      </w:r>
      <w:r w:rsidRPr="003D74E8">
        <w:t>application</w:t>
      </w:r>
      <w:r w:rsidRPr="003D74E8">
        <w:rPr>
          <w:spacing w:val="44"/>
        </w:rPr>
        <w:t xml:space="preserve"> </w:t>
      </w:r>
      <w:r w:rsidRPr="003D74E8">
        <w:t>is</w:t>
      </w:r>
      <w:r w:rsidRPr="003D74E8">
        <w:rPr>
          <w:spacing w:val="44"/>
        </w:rPr>
        <w:t xml:space="preserve"> </w:t>
      </w:r>
      <w:r w:rsidRPr="003D74E8">
        <w:t>the</w:t>
      </w:r>
      <w:r w:rsidRPr="003D74E8">
        <w:rPr>
          <w:spacing w:val="44"/>
        </w:rPr>
        <w:t xml:space="preserve"> </w:t>
      </w:r>
      <w:r w:rsidRPr="003D74E8">
        <w:t>main</w:t>
      </w:r>
      <w:r w:rsidRPr="003D74E8">
        <w:rPr>
          <w:spacing w:val="44"/>
        </w:rPr>
        <w:t xml:space="preserve"> </w:t>
      </w:r>
      <w:r w:rsidRPr="003D74E8">
        <w:t>program</w:t>
      </w:r>
      <w:r w:rsidRPr="003D74E8">
        <w:rPr>
          <w:spacing w:val="44"/>
        </w:rPr>
        <w:t xml:space="preserve"> </w:t>
      </w:r>
      <w:r w:rsidRPr="003D74E8">
        <w:t>code,</w:t>
      </w:r>
      <w:r w:rsidRPr="003D74E8">
        <w:rPr>
          <w:w w:val="99"/>
        </w:rPr>
        <w:t xml:space="preserve"> </w:t>
      </w:r>
      <w:r w:rsidRPr="003D74E8">
        <w:t>mruby</w:t>
      </w:r>
      <w:r w:rsidRPr="003D74E8">
        <w:rPr>
          <w:spacing w:val="17"/>
        </w:rPr>
        <w:t xml:space="preserve"> </w:t>
      </w:r>
      <w:r w:rsidRPr="003D74E8">
        <w:t>libraries</w:t>
      </w:r>
      <w:r w:rsidRPr="003D74E8">
        <w:rPr>
          <w:spacing w:val="19"/>
        </w:rPr>
        <w:t xml:space="preserve"> </w:t>
      </w:r>
      <w:r w:rsidRPr="003D74E8">
        <w:t>define</w:t>
      </w:r>
      <w:r w:rsidRPr="003D74E8">
        <w:rPr>
          <w:spacing w:val="17"/>
        </w:rPr>
        <w:t xml:space="preserve"> </w:t>
      </w:r>
      <w:r w:rsidRPr="003D74E8">
        <w:t>the</w:t>
      </w:r>
      <w:r w:rsidRPr="003D74E8">
        <w:rPr>
          <w:spacing w:val="18"/>
        </w:rPr>
        <w:t xml:space="preserve"> </w:t>
      </w:r>
      <w:r w:rsidRPr="003D74E8">
        <w:t>functions</w:t>
      </w:r>
      <w:r w:rsidRPr="003D74E8">
        <w:rPr>
          <w:spacing w:val="17"/>
        </w:rPr>
        <w:t xml:space="preserve"> </w:t>
      </w:r>
      <w:r w:rsidRPr="003D74E8">
        <w:t>for</w:t>
      </w:r>
      <w:r w:rsidRPr="003D74E8">
        <w:rPr>
          <w:spacing w:val="18"/>
        </w:rPr>
        <w:t xml:space="preserve"> </w:t>
      </w:r>
      <w:r w:rsidRPr="003D74E8">
        <w:t>the</w:t>
      </w:r>
      <w:r w:rsidRPr="003D74E8">
        <w:rPr>
          <w:spacing w:val="18"/>
        </w:rPr>
        <w:t xml:space="preserve"> </w:t>
      </w:r>
      <w:r w:rsidRPr="003D74E8">
        <w:t>application,</w:t>
      </w:r>
      <w:r w:rsidRPr="003D74E8">
        <w:rPr>
          <w:spacing w:val="18"/>
        </w:rPr>
        <w:t xml:space="preserve"> </w:t>
      </w:r>
      <w:r w:rsidRPr="003D74E8">
        <w:t>such</w:t>
      </w:r>
      <w:r w:rsidRPr="003D74E8">
        <w:rPr>
          <w:w w:val="99"/>
        </w:rPr>
        <w:t xml:space="preserve"> </w:t>
      </w:r>
      <w:r w:rsidRPr="003D74E8">
        <w:t>as</w:t>
      </w:r>
      <w:r w:rsidRPr="003D74E8">
        <w:rPr>
          <w:spacing w:val="7"/>
        </w:rPr>
        <w:t xml:space="preserve"> </w:t>
      </w:r>
      <w:r w:rsidRPr="003D74E8">
        <w:t>Ruby</w:t>
      </w:r>
      <w:r w:rsidRPr="003D74E8">
        <w:rPr>
          <w:spacing w:val="7"/>
        </w:rPr>
        <w:t xml:space="preserve"> </w:t>
      </w:r>
      <w:r w:rsidRPr="003D74E8">
        <w:t>classes.</w:t>
      </w:r>
      <w:r w:rsidRPr="003D74E8">
        <w:rPr>
          <w:spacing w:val="7"/>
        </w:rPr>
        <w:t xml:space="preserve"> </w:t>
      </w:r>
      <w:r w:rsidRPr="003D74E8">
        <w:t>The</w:t>
      </w:r>
      <w:r w:rsidRPr="003D74E8">
        <w:rPr>
          <w:spacing w:val="6"/>
        </w:rPr>
        <w:t xml:space="preserve"> </w:t>
      </w:r>
      <w:r w:rsidRPr="003D74E8">
        <w:t>mruby</w:t>
      </w:r>
      <w:r w:rsidRPr="003D74E8">
        <w:rPr>
          <w:spacing w:val="7"/>
        </w:rPr>
        <w:t xml:space="preserve"> </w:t>
      </w:r>
      <w:r w:rsidRPr="003D74E8">
        <w:t>bytecodes</w:t>
      </w:r>
      <w:r w:rsidRPr="003D74E8">
        <w:rPr>
          <w:spacing w:val="7"/>
        </w:rPr>
        <w:t xml:space="preserve"> </w:t>
      </w:r>
      <w:r w:rsidRPr="003D74E8">
        <w:t>including</w:t>
      </w:r>
      <w:r w:rsidRPr="003D74E8">
        <w:rPr>
          <w:spacing w:val="7"/>
        </w:rPr>
        <w:t xml:space="preserve"> </w:t>
      </w:r>
      <w:r w:rsidRPr="003D74E8">
        <w:t>both</w:t>
      </w:r>
      <w:r w:rsidRPr="003D74E8">
        <w:rPr>
          <w:spacing w:val="7"/>
        </w:rPr>
        <w:t xml:space="preserve"> </w:t>
      </w:r>
      <w:r w:rsidRPr="003D74E8">
        <w:t>an</w:t>
      </w:r>
      <w:r w:rsidRPr="003D74E8">
        <w:rPr>
          <w:w w:val="99"/>
        </w:rPr>
        <w:t xml:space="preserve"> </w:t>
      </w:r>
      <w:r w:rsidRPr="003D74E8">
        <w:t>mruby</w:t>
      </w:r>
      <w:r w:rsidRPr="003D74E8">
        <w:rPr>
          <w:spacing w:val="11"/>
        </w:rPr>
        <w:t xml:space="preserve"> </w:t>
      </w:r>
      <w:r w:rsidRPr="003D74E8">
        <w:t>application</w:t>
      </w:r>
      <w:r w:rsidRPr="003D74E8">
        <w:rPr>
          <w:spacing w:val="12"/>
        </w:rPr>
        <w:t xml:space="preserve"> </w:t>
      </w:r>
      <w:r w:rsidRPr="003D74E8">
        <w:t>and</w:t>
      </w:r>
      <w:r w:rsidRPr="003D74E8">
        <w:rPr>
          <w:spacing w:val="12"/>
        </w:rPr>
        <w:t xml:space="preserve"> </w:t>
      </w:r>
      <w:r>
        <w:t>mruby</w:t>
      </w:r>
      <w:r>
        <w:rPr>
          <w:spacing w:val="11"/>
        </w:rPr>
        <w:t xml:space="preserve"> </w:t>
      </w:r>
      <w:r w:rsidRPr="003D74E8">
        <w:t>libraries</w:t>
      </w:r>
      <w:r w:rsidRPr="003D74E8">
        <w:rPr>
          <w:spacing w:val="12"/>
        </w:rPr>
        <w:t xml:space="preserve"> </w:t>
      </w:r>
      <w:r w:rsidRPr="003D74E8">
        <w:t>can</w:t>
      </w:r>
      <w:r w:rsidRPr="003D74E8">
        <w:rPr>
          <w:spacing w:val="12"/>
        </w:rPr>
        <w:t xml:space="preserve"> </w:t>
      </w:r>
      <w:r w:rsidRPr="003D74E8">
        <w:t>be</w:t>
      </w:r>
      <w:r w:rsidRPr="003D74E8">
        <w:rPr>
          <w:spacing w:val="11"/>
        </w:rPr>
        <w:t xml:space="preserve"> </w:t>
      </w:r>
      <w:r w:rsidRPr="003D74E8">
        <w:t>transferred</w:t>
      </w:r>
      <w:r w:rsidRPr="003D74E8">
        <w:rPr>
          <w:spacing w:val="12"/>
        </w:rPr>
        <w:t xml:space="preserve"> </w:t>
      </w:r>
      <w:r w:rsidRPr="003D74E8">
        <w:t>and</w:t>
      </w:r>
      <w:r w:rsidRPr="003D74E8">
        <w:rPr>
          <w:w w:val="99"/>
        </w:rPr>
        <w:t xml:space="preserve"> </w:t>
      </w:r>
      <w:r w:rsidRPr="003D74E8">
        <w:rPr>
          <w:spacing w:val="-1"/>
        </w:rPr>
        <w:t>executed</w:t>
      </w:r>
      <w:r w:rsidRPr="003D74E8">
        <w:rPr>
          <w:spacing w:val="21"/>
        </w:rPr>
        <w:t xml:space="preserve"> </w:t>
      </w:r>
      <w:r w:rsidRPr="003D74E8">
        <w:t>on</w:t>
      </w:r>
      <w:r w:rsidRPr="003D74E8">
        <w:rPr>
          <w:spacing w:val="21"/>
        </w:rPr>
        <w:t xml:space="preserve"> </w:t>
      </w:r>
      <w:r w:rsidRPr="003D74E8">
        <w:t>the</w:t>
      </w:r>
      <w:r w:rsidRPr="003D74E8">
        <w:rPr>
          <w:spacing w:val="22"/>
        </w:rPr>
        <w:t xml:space="preserve"> </w:t>
      </w:r>
      <w:r w:rsidRPr="003D74E8">
        <w:rPr>
          <w:spacing w:val="-1"/>
        </w:rPr>
        <w:t>target</w:t>
      </w:r>
      <w:r w:rsidRPr="003D74E8">
        <w:rPr>
          <w:spacing w:val="21"/>
        </w:rPr>
        <w:t xml:space="preserve"> </w:t>
      </w:r>
      <w:r w:rsidRPr="003D74E8">
        <w:rPr>
          <w:spacing w:val="-1"/>
        </w:rPr>
        <w:t>device.</w:t>
      </w:r>
      <w:r w:rsidRPr="003D74E8">
        <w:rPr>
          <w:spacing w:val="22"/>
        </w:rPr>
        <w:t xml:space="preserve"> </w:t>
      </w:r>
      <w:r w:rsidRPr="003D74E8">
        <w:rPr>
          <w:spacing w:val="-3"/>
        </w:rPr>
        <w:t>However,</w:t>
      </w:r>
      <w:r w:rsidRPr="003D74E8">
        <w:rPr>
          <w:spacing w:val="21"/>
        </w:rPr>
        <w:t xml:space="preserve"> </w:t>
      </w:r>
      <w:r w:rsidRPr="003D74E8">
        <w:t>this</w:t>
      </w:r>
      <w:r w:rsidRPr="003D74E8">
        <w:rPr>
          <w:spacing w:val="22"/>
        </w:rPr>
        <w:t xml:space="preserve"> </w:t>
      </w:r>
      <w:r w:rsidRPr="003D74E8">
        <w:t>is</w:t>
      </w:r>
      <w:r w:rsidRPr="003D74E8">
        <w:rPr>
          <w:spacing w:val="21"/>
        </w:rPr>
        <w:t xml:space="preserve"> </w:t>
      </w:r>
      <w:r w:rsidRPr="003D74E8">
        <w:t>also</w:t>
      </w:r>
      <w:r w:rsidRPr="003D74E8">
        <w:rPr>
          <w:spacing w:val="22"/>
        </w:rPr>
        <w:t xml:space="preserve"> </w:t>
      </w:r>
      <w:r>
        <w:rPr>
          <w:spacing w:val="-1"/>
        </w:rPr>
        <w:t>wasteful</w:t>
      </w:r>
      <w:r w:rsidRPr="003D74E8">
        <w:rPr>
          <w:spacing w:val="31"/>
          <w:w w:val="99"/>
        </w:rPr>
        <w:t xml:space="preserve"> </w:t>
      </w:r>
      <w:r w:rsidRPr="003D74E8">
        <w:t>in</w:t>
      </w:r>
      <w:r w:rsidRPr="003D74E8">
        <w:rPr>
          <w:spacing w:val="6"/>
        </w:rPr>
        <w:t xml:space="preserve"> </w:t>
      </w:r>
      <w:r w:rsidRPr="003D74E8">
        <w:t>terms</w:t>
      </w:r>
      <w:r w:rsidRPr="003D74E8">
        <w:rPr>
          <w:spacing w:val="7"/>
        </w:rPr>
        <w:t xml:space="preserve"> </w:t>
      </w:r>
      <w:r w:rsidRPr="003D74E8">
        <w:t>of</w:t>
      </w:r>
      <w:r w:rsidRPr="003D74E8">
        <w:rPr>
          <w:spacing w:val="7"/>
        </w:rPr>
        <w:t xml:space="preserve"> </w:t>
      </w:r>
      <w:r w:rsidRPr="003D74E8">
        <w:t>bytecode</w:t>
      </w:r>
      <w:r w:rsidRPr="003D74E8">
        <w:rPr>
          <w:spacing w:val="7"/>
        </w:rPr>
        <w:t xml:space="preserve"> </w:t>
      </w:r>
      <w:r w:rsidRPr="003D74E8">
        <w:t>size</w:t>
      </w:r>
      <w:r w:rsidRPr="003D74E8">
        <w:rPr>
          <w:spacing w:val="7"/>
        </w:rPr>
        <w:t xml:space="preserve"> </w:t>
      </w:r>
      <w:r w:rsidRPr="003D74E8">
        <w:t>and</w:t>
      </w:r>
      <w:r w:rsidRPr="003D74E8">
        <w:rPr>
          <w:spacing w:val="7"/>
        </w:rPr>
        <w:t xml:space="preserve"> </w:t>
      </w:r>
      <w:r w:rsidRPr="003D74E8">
        <w:t>the</w:t>
      </w:r>
      <w:r w:rsidRPr="003D74E8">
        <w:rPr>
          <w:spacing w:val="6"/>
        </w:rPr>
        <w:t xml:space="preserve"> </w:t>
      </w:r>
      <w:r w:rsidRPr="003D74E8">
        <w:t>time</w:t>
      </w:r>
      <w:r w:rsidRPr="003D74E8">
        <w:rPr>
          <w:spacing w:val="7"/>
        </w:rPr>
        <w:t xml:space="preserve"> </w:t>
      </w:r>
      <w:r w:rsidRPr="003D74E8">
        <w:t>required</w:t>
      </w:r>
      <w:r w:rsidRPr="003D74E8">
        <w:rPr>
          <w:spacing w:val="7"/>
        </w:rPr>
        <w:t xml:space="preserve"> </w:t>
      </w:r>
      <w:r w:rsidRPr="003D74E8">
        <w:t>to</w:t>
      </w:r>
      <w:r w:rsidRPr="003D74E8">
        <w:rPr>
          <w:spacing w:val="7"/>
        </w:rPr>
        <w:t xml:space="preserve"> </w:t>
      </w:r>
      <w:r w:rsidRPr="003D74E8">
        <w:t>transfer</w:t>
      </w:r>
      <w:r w:rsidRPr="003D74E8">
        <w:rPr>
          <w:spacing w:val="7"/>
        </w:rPr>
        <w:t xml:space="preserve"> </w:t>
      </w:r>
      <w:r w:rsidRPr="003D74E8">
        <w:t>the</w:t>
      </w:r>
      <w:r w:rsidRPr="003D74E8">
        <w:rPr>
          <w:w w:val="99"/>
        </w:rPr>
        <w:t xml:space="preserve"> </w:t>
      </w:r>
      <w:r w:rsidRPr="003D74E8">
        <w:t>bytecodes,</w:t>
      </w:r>
      <w:r w:rsidRPr="003D74E8">
        <w:rPr>
          <w:spacing w:val="26"/>
        </w:rPr>
        <w:t xml:space="preserve"> </w:t>
      </w:r>
      <w:r w:rsidRPr="003D74E8">
        <w:t>because</w:t>
      </w:r>
      <w:r w:rsidRPr="003D74E8">
        <w:rPr>
          <w:spacing w:val="26"/>
        </w:rPr>
        <w:t xml:space="preserve"> </w:t>
      </w:r>
      <w:r w:rsidRPr="003D74E8">
        <w:t>the</w:t>
      </w:r>
      <w:r w:rsidRPr="003D74E8">
        <w:rPr>
          <w:spacing w:val="26"/>
        </w:rPr>
        <w:t xml:space="preserve"> </w:t>
      </w:r>
      <w:r w:rsidRPr="003D74E8">
        <w:t>libraries</w:t>
      </w:r>
      <w:r w:rsidRPr="003D74E8">
        <w:rPr>
          <w:spacing w:val="26"/>
        </w:rPr>
        <w:t xml:space="preserve"> </w:t>
      </w:r>
      <w:r w:rsidRPr="003D74E8">
        <w:t>are</w:t>
      </w:r>
      <w:r w:rsidRPr="003D74E8">
        <w:rPr>
          <w:spacing w:val="26"/>
        </w:rPr>
        <w:t xml:space="preserve"> </w:t>
      </w:r>
      <w:r w:rsidRPr="003D74E8">
        <w:t>not</w:t>
      </w:r>
      <w:r w:rsidRPr="003D74E8">
        <w:rPr>
          <w:spacing w:val="26"/>
        </w:rPr>
        <w:t xml:space="preserve"> </w:t>
      </w:r>
      <w:r w:rsidRPr="003D74E8">
        <w:t>modified</w:t>
      </w:r>
      <w:r w:rsidRPr="003D74E8">
        <w:rPr>
          <w:spacing w:val="26"/>
        </w:rPr>
        <w:t xml:space="preserve"> </w:t>
      </w:r>
      <w:r w:rsidRPr="003D74E8">
        <w:rPr>
          <w:spacing w:val="-2"/>
        </w:rPr>
        <w:t>frequently.</w:t>
      </w:r>
      <w:r w:rsidRPr="003D74E8">
        <w:rPr>
          <w:spacing w:val="29"/>
          <w:w w:val="99"/>
        </w:rPr>
        <w:t xml:space="preserve"> </w:t>
      </w:r>
      <w:r w:rsidRPr="003D74E8">
        <w:rPr>
          <w:spacing w:val="-2"/>
        </w:rPr>
        <w:t>With</w:t>
      </w:r>
      <w:r w:rsidRPr="003D74E8">
        <w:rPr>
          <w:spacing w:val="38"/>
        </w:rPr>
        <w:t xml:space="preserve"> </w:t>
      </w:r>
      <w:r w:rsidRPr="003D74E8">
        <w:t>the</w:t>
      </w:r>
      <w:r w:rsidRPr="003D74E8">
        <w:rPr>
          <w:spacing w:val="38"/>
        </w:rPr>
        <w:t xml:space="preserve"> </w:t>
      </w:r>
      <w:r w:rsidRPr="003D74E8">
        <w:t>proposed</w:t>
      </w:r>
      <w:r w:rsidRPr="003D74E8">
        <w:rPr>
          <w:spacing w:val="38"/>
        </w:rPr>
        <w:t xml:space="preserve"> </w:t>
      </w:r>
      <w:r>
        <w:rPr>
          <w:spacing w:val="-1"/>
        </w:rPr>
        <w:t>framework</w:t>
      </w:r>
      <w:r w:rsidRPr="003D74E8">
        <w:rPr>
          <w:spacing w:val="-1"/>
        </w:rPr>
        <w:t>,</w:t>
      </w:r>
      <w:r w:rsidRPr="003D74E8">
        <w:rPr>
          <w:spacing w:val="37"/>
        </w:rPr>
        <w:t xml:space="preserve"> </w:t>
      </w:r>
      <w:r w:rsidRPr="003D74E8">
        <w:t>only</w:t>
      </w:r>
      <w:r w:rsidRPr="003D74E8">
        <w:rPr>
          <w:spacing w:val="38"/>
        </w:rPr>
        <w:t xml:space="preserve"> </w:t>
      </w:r>
      <w:r w:rsidRPr="003D74E8">
        <w:t>mruby</w:t>
      </w:r>
      <w:r w:rsidRPr="003D74E8">
        <w:rPr>
          <w:spacing w:val="38"/>
        </w:rPr>
        <w:t xml:space="preserve"> </w:t>
      </w:r>
      <w:r w:rsidRPr="003D74E8">
        <w:t>applications</w:t>
      </w:r>
      <w:r w:rsidRPr="003D74E8">
        <w:rPr>
          <w:spacing w:val="38"/>
        </w:rPr>
        <w:t xml:space="preserve"> </w:t>
      </w:r>
      <w:r w:rsidRPr="003D74E8">
        <w:t>are</w:t>
      </w:r>
      <w:r w:rsidRPr="003D74E8">
        <w:rPr>
          <w:spacing w:val="23"/>
          <w:w w:val="99"/>
        </w:rPr>
        <w:t xml:space="preserve"> </w:t>
      </w:r>
      <w:r w:rsidRPr="003D74E8">
        <w:t>transferred,</w:t>
      </w:r>
      <w:r w:rsidRPr="003D74E8">
        <w:rPr>
          <w:spacing w:val="13"/>
        </w:rPr>
        <w:t xml:space="preserve"> </w:t>
      </w:r>
      <w:r w:rsidRPr="003D74E8">
        <w:t>and</w:t>
      </w:r>
      <w:r w:rsidRPr="003D74E8">
        <w:rPr>
          <w:spacing w:val="13"/>
        </w:rPr>
        <w:t xml:space="preserve"> </w:t>
      </w:r>
      <w:r w:rsidRPr="003D74E8">
        <w:t>the</w:t>
      </w:r>
      <w:r w:rsidRPr="003D74E8">
        <w:rPr>
          <w:spacing w:val="13"/>
        </w:rPr>
        <w:t xml:space="preserve"> </w:t>
      </w:r>
      <w:r w:rsidRPr="003D74E8">
        <w:t>mruby</w:t>
      </w:r>
      <w:r w:rsidRPr="003D74E8">
        <w:rPr>
          <w:spacing w:val="13"/>
        </w:rPr>
        <w:t xml:space="preserve"> </w:t>
      </w:r>
      <w:r w:rsidRPr="003D74E8">
        <w:t>libraries</w:t>
      </w:r>
      <w:r w:rsidRPr="003D74E8">
        <w:rPr>
          <w:spacing w:val="13"/>
        </w:rPr>
        <w:t xml:space="preserve"> </w:t>
      </w:r>
      <w:r w:rsidRPr="003D74E8">
        <w:t>are</w:t>
      </w:r>
      <w:r w:rsidRPr="003D74E8">
        <w:rPr>
          <w:spacing w:val="13"/>
        </w:rPr>
        <w:t xml:space="preserve"> </w:t>
      </w:r>
      <w:r w:rsidRPr="003D74E8">
        <w:rPr>
          <w:spacing w:val="-1"/>
        </w:rPr>
        <w:t>preserved</w:t>
      </w:r>
      <w:r w:rsidRPr="003D74E8">
        <w:rPr>
          <w:spacing w:val="13"/>
        </w:rPr>
        <w:t xml:space="preserve"> </w:t>
      </w:r>
      <w:r w:rsidRPr="003D74E8">
        <w:t>on</w:t>
      </w:r>
      <w:r w:rsidRPr="003D74E8">
        <w:rPr>
          <w:spacing w:val="13"/>
        </w:rPr>
        <w:t xml:space="preserve"> </w:t>
      </w:r>
      <w:r w:rsidRPr="003D74E8">
        <w:t>the</w:t>
      </w:r>
      <w:r w:rsidRPr="003D74E8">
        <w:rPr>
          <w:spacing w:val="26"/>
          <w:w w:val="99"/>
        </w:rPr>
        <w:t xml:space="preserve"> </w:t>
      </w:r>
      <w:r w:rsidRPr="003D74E8">
        <w:rPr>
          <w:spacing w:val="-1"/>
        </w:rPr>
        <w:t>storage/ROM</w:t>
      </w:r>
      <w:r w:rsidRPr="003D74E8">
        <w:rPr>
          <w:spacing w:val="6"/>
        </w:rPr>
        <w:t xml:space="preserve"> </w:t>
      </w:r>
      <w:r w:rsidRPr="003D74E8">
        <w:rPr>
          <w:spacing w:val="-1"/>
        </w:rPr>
        <w:t>device</w:t>
      </w:r>
      <w:r w:rsidRPr="003D74E8">
        <w:rPr>
          <w:spacing w:val="6"/>
        </w:rPr>
        <w:t xml:space="preserve"> </w:t>
      </w:r>
      <w:r w:rsidRPr="003D74E8">
        <w:t>beforehand.</w:t>
      </w:r>
    </w:p>
    <w:p w14:paraId="11B5664E" w14:textId="5967A5E5" w:rsidR="00946AA2" w:rsidRPr="003D74E8" w:rsidRDefault="00E56278" w:rsidP="003D74E8">
      <w:pPr>
        <w:pStyle w:val="a3"/>
        <w:spacing w:line="249" w:lineRule="auto"/>
        <w:ind w:right="117"/>
        <w:jc w:val="both"/>
      </w:pPr>
      <w:r w:rsidRPr="003D74E8">
        <w:t>In</w:t>
      </w:r>
      <w:r w:rsidRPr="003D74E8">
        <w:rPr>
          <w:spacing w:val="40"/>
        </w:rPr>
        <w:t xml:space="preserve"> </w:t>
      </w:r>
      <w:r w:rsidRPr="003D74E8">
        <w:t>the</w:t>
      </w:r>
      <w:r w:rsidRPr="003D74E8">
        <w:rPr>
          <w:spacing w:val="41"/>
        </w:rPr>
        <w:t xml:space="preserve"> </w:t>
      </w:r>
      <w:r w:rsidRPr="003D74E8">
        <w:t>proposed</w:t>
      </w:r>
      <w:r w:rsidRPr="003D74E8">
        <w:rPr>
          <w:spacing w:val="41"/>
        </w:rPr>
        <w:t xml:space="preserve"> </w:t>
      </w:r>
      <w:r w:rsidRPr="003D74E8">
        <w:rPr>
          <w:spacing w:val="-1"/>
        </w:rPr>
        <w:t>framework,</w:t>
      </w:r>
      <w:r w:rsidRPr="003D74E8">
        <w:rPr>
          <w:spacing w:val="40"/>
        </w:rPr>
        <w:t xml:space="preserve"> </w:t>
      </w:r>
      <w:r w:rsidRPr="003D74E8">
        <w:t>a</w:t>
      </w:r>
      <w:r w:rsidRPr="003D74E8">
        <w:rPr>
          <w:spacing w:val="41"/>
        </w:rPr>
        <w:t xml:space="preserve"> </w:t>
      </w:r>
      <w:r w:rsidRPr="003D74E8">
        <w:t>platform</w:t>
      </w:r>
      <w:r w:rsidRPr="003D74E8">
        <w:rPr>
          <w:spacing w:val="41"/>
        </w:rPr>
        <w:t xml:space="preserve"> </w:t>
      </w:r>
      <w:r w:rsidRPr="003D74E8">
        <w:t>that</w:t>
      </w:r>
      <w:r w:rsidRPr="003D74E8">
        <w:rPr>
          <w:spacing w:val="41"/>
        </w:rPr>
        <w:t xml:space="preserve"> </w:t>
      </w:r>
      <w:r w:rsidRPr="003D74E8">
        <w:t>includes</w:t>
      </w:r>
      <w:r w:rsidRPr="003D74E8">
        <w:rPr>
          <w:spacing w:val="23"/>
          <w:w w:val="99"/>
        </w:rPr>
        <w:t xml:space="preserve"> </w:t>
      </w:r>
      <w:r w:rsidRPr="003D74E8">
        <w:t>RiteVMs</w:t>
      </w:r>
      <w:r w:rsidRPr="003D74E8">
        <w:rPr>
          <w:spacing w:val="4"/>
        </w:rPr>
        <w:t xml:space="preserve"> </w:t>
      </w:r>
      <w:r w:rsidRPr="003D74E8">
        <w:t>and</w:t>
      </w:r>
      <w:r w:rsidRPr="003D74E8">
        <w:rPr>
          <w:spacing w:val="5"/>
        </w:rPr>
        <w:t xml:space="preserve"> </w:t>
      </w:r>
      <w:r w:rsidRPr="003D74E8">
        <w:t>an</w:t>
      </w:r>
      <w:r w:rsidRPr="003D74E8">
        <w:rPr>
          <w:spacing w:val="5"/>
        </w:rPr>
        <w:t xml:space="preserve"> </w:t>
      </w:r>
      <w:r w:rsidRPr="003D74E8">
        <w:t>mruby</w:t>
      </w:r>
      <w:r w:rsidRPr="003D74E8">
        <w:rPr>
          <w:spacing w:val="5"/>
        </w:rPr>
        <w:t xml:space="preserve"> </w:t>
      </w:r>
      <w:r w:rsidRPr="003D74E8">
        <w:t>library</w:t>
      </w:r>
      <w:r w:rsidRPr="003D74E8">
        <w:rPr>
          <w:spacing w:val="5"/>
        </w:rPr>
        <w:t xml:space="preserve"> </w:t>
      </w:r>
      <w:r w:rsidRPr="003D74E8">
        <w:t>is</w:t>
      </w:r>
      <w:r w:rsidRPr="003D74E8">
        <w:rPr>
          <w:spacing w:val="5"/>
        </w:rPr>
        <w:t xml:space="preserve"> </w:t>
      </w:r>
      <w:r w:rsidRPr="003D74E8">
        <w:t>first</w:t>
      </w:r>
      <w:r w:rsidRPr="003D74E8">
        <w:rPr>
          <w:spacing w:val="5"/>
        </w:rPr>
        <w:t xml:space="preserve"> </w:t>
      </w:r>
      <w:r w:rsidRPr="003D74E8">
        <w:t>compiled</w:t>
      </w:r>
      <w:r w:rsidRPr="003D74E8">
        <w:rPr>
          <w:spacing w:val="4"/>
        </w:rPr>
        <w:t xml:space="preserve"> </w:t>
      </w:r>
      <w:r w:rsidRPr="003D74E8">
        <w:t>and</w:t>
      </w:r>
      <w:r w:rsidRPr="003D74E8">
        <w:rPr>
          <w:spacing w:val="5"/>
        </w:rPr>
        <w:t xml:space="preserve"> </w:t>
      </w:r>
      <w:r w:rsidRPr="003D74E8">
        <w:t>copied</w:t>
      </w:r>
      <w:r w:rsidRPr="003D74E8">
        <w:rPr>
          <w:spacing w:val="5"/>
        </w:rPr>
        <w:t xml:space="preserve"> </w:t>
      </w:r>
      <w:r w:rsidRPr="003D74E8">
        <w:t>to</w:t>
      </w:r>
      <w:r w:rsidRPr="003D74E8">
        <w:rPr>
          <w:w w:val="99"/>
        </w:rPr>
        <w:t xml:space="preserve"> </w:t>
      </w:r>
      <w:r w:rsidRPr="003D74E8">
        <w:t>the</w:t>
      </w:r>
      <w:r w:rsidRPr="003D74E8">
        <w:rPr>
          <w:spacing w:val="21"/>
        </w:rPr>
        <w:t xml:space="preserve"> </w:t>
      </w:r>
      <w:r w:rsidRPr="003D74E8">
        <w:rPr>
          <w:spacing w:val="-1"/>
        </w:rPr>
        <w:t>storage/ROM</w:t>
      </w:r>
      <w:r w:rsidRPr="003D74E8">
        <w:rPr>
          <w:spacing w:val="22"/>
        </w:rPr>
        <w:t xml:space="preserve"> </w:t>
      </w:r>
      <w:r w:rsidRPr="003D74E8">
        <w:rPr>
          <w:spacing w:val="-1"/>
        </w:rPr>
        <w:t>device.</w:t>
      </w:r>
      <w:r w:rsidRPr="003D74E8">
        <w:rPr>
          <w:spacing w:val="21"/>
        </w:rPr>
        <w:t xml:space="preserve"> </w:t>
      </w:r>
      <w:r w:rsidRPr="003D74E8">
        <w:t>On</w:t>
      </w:r>
      <w:r w:rsidRPr="003D74E8">
        <w:rPr>
          <w:spacing w:val="22"/>
        </w:rPr>
        <w:t xml:space="preserve"> </w:t>
      </w:r>
      <w:r w:rsidRPr="003D74E8">
        <w:t>the</w:t>
      </w:r>
      <w:r w:rsidRPr="003D74E8">
        <w:rPr>
          <w:spacing w:val="21"/>
        </w:rPr>
        <w:t xml:space="preserve"> </w:t>
      </w:r>
      <w:r w:rsidRPr="003D74E8">
        <w:t>host,</w:t>
      </w:r>
      <w:r w:rsidRPr="003D74E8">
        <w:rPr>
          <w:spacing w:val="22"/>
        </w:rPr>
        <w:t xml:space="preserve"> </w:t>
      </w:r>
      <w:r w:rsidRPr="003D74E8">
        <w:t>the</w:t>
      </w:r>
      <w:r w:rsidRPr="003D74E8">
        <w:rPr>
          <w:spacing w:val="22"/>
        </w:rPr>
        <w:t xml:space="preserve"> </w:t>
      </w:r>
      <w:r w:rsidRPr="003D74E8">
        <w:t>mruby</w:t>
      </w:r>
      <w:r w:rsidRPr="003D74E8">
        <w:rPr>
          <w:spacing w:val="22"/>
        </w:rPr>
        <w:t xml:space="preserve"> </w:t>
      </w:r>
      <w:r w:rsidRPr="003D74E8">
        <w:t>application</w:t>
      </w:r>
      <w:r w:rsidRPr="003D74E8">
        <w:rPr>
          <w:spacing w:val="25"/>
          <w:w w:val="99"/>
        </w:rPr>
        <w:t xml:space="preserve"> </w:t>
      </w:r>
      <w:r>
        <w:t>programs</w:t>
      </w:r>
      <w:r w:rsidRPr="003D74E8">
        <w:rPr>
          <w:spacing w:val="-8"/>
        </w:rPr>
        <w:t xml:space="preserve"> </w:t>
      </w:r>
      <w:r w:rsidRPr="003D74E8">
        <w:t>(.rb</w:t>
      </w:r>
      <w:r w:rsidRPr="003D74E8">
        <w:rPr>
          <w:spacing w:val="-8"/>
        </w:rPr>
        <w:t xml:space="preserve"> </w:t>
      </w:r>
      <w:r w:rsidRPr="003D74E8">
        <w:t>files)</w:t>
      </w:r>
      <w:r w:rsidRPr="003D74E8">
        <w:rPr>
          <w:spacing w:val="-8"/>
        </w:rPr>
        <w:t xml:space="preserve"> </w:t>
      </w:r>
      <w:r w:rsidRPr="003D74E8">
        <w:t>are</w:t>
      </w:r>
      <w:r w:rsidRPr="003D74E8">
        <w:rPr>
          <w:spacing w:val="-8"/>
        </w:rPr>
        <w:t xml:space="preserve"> </w:t>
      </w:r>
      <w:r w:rsidRPr="003D74E8">
        <w:t>edited</w:t>
      </w:r>
      <w:r w:rsidRPr="003D74E8">
        <w:rPr>
          <w:spacing w:val="-8"/>
        </w:rPr>
        <w:t xml:space="preserve"> </w:t>
      </w:r>
      <w:r w:rsidRPr="003D74E8">
        <w:t>and</w:t>
      </w:r>
      <w:r w:rsidRPr="003D74E8">
        <w:rPr>
          <w:spacing w:val="-8"/>
        </w:rPr>
        <w:t xml:space="preserve"> </w:t>
      </w:r>
      <w:r w:rsidRPr="003D74E8">
        <w:t>compiled</w:t>
      </w:r>
      <w:r w:rsidRPr="003D74E8">
        <w:rPr>
          <w:spacing w:val="-8"/>
        </w:rPr>
        <w:t xml:space="preserve"> </w:t>
      </w:r>
      <w:r w:rsidRPr="003D74E8">
        <w:t>to</w:t>
      </w:r>
      <w:r w:rsidRPr="003D74E8">
        <w:rPr>
          <w:spacing w:val="-8"/>
        </w:rPr>
        <w:t xml:space="preserve"> </w:t>
      </w:r>
      <w:r w:rsidRPr="003D74E8">
        <w:t>bytecodes</w:t>
      </w:r>
      <w:r w:rsidRPr="003D74E8">
        <w:rPr>
          <w:spacing w:val="-7"/>
        </w:rPr>
        <w:t xml:space="preserve"> </w:t>
      </w:r>
      <w:r w:rsidRPr="003D74E8">
        <w:t>(.mrb</w:t>
      </w:r>
      <w:r w:rsidRPr="003D74E8">
        <w:rPr>
          <w:w w:val="99"/>
        </w:rPr>
        <w:t xml:space="preserve"> </w:t>
      </w:r>
      <w:r w:rsidRPr="003D74E8">
        <w:t>files)</w:t>
      </w:r>
      <w:r w:rsidRPr="003D74E8">
        <w:rPr>
          <w:spacing w:val="48"/>
        </w:rPr>
        <w:t xml:space="preserve"> </w:t>
      </w:r>
      <w:r w:rsidRPr="003D74E8">
        <w:t>by</w:t>
      </w:r>
      <w:r w:rsidRPr="003D74E8">
        <w:rPr>
          <w:spacing w:val="49"/>
        </w:rPr>
        <w:t xml:space="preserve"> </w:t>
      </w:r>
      <w:r w:rsidRPr="003D74E8">
        <w:t>an</w:t>
      </w:r>
      <w:r w:rsidRPr="003D74E8">
        <w:rPr>
          <w:spacing w:val="48"/>
        </w:rPr>
        <w:t xml:space="preserve"> </w:t>
      </w:r>
      <w:r w:rsidRPr="003D74E8">
        <w:t>mruby</w:t>
      </w:r>
      <w:r w:rsidRPr="003D74E8">
        <w:rPr>
          <w:spacing w:val="48"/>
        </w:rPr>
        <w:t xml:space="preserve"> </w:t>
      </w:r>
      <w:r w:rsidRPr="003D74E8">
        <w:rPr>
          <w:spacing w:val="-2"/>
        </w:rPr>
        <w:t>compiler.</w:t>
      </w:r>
      <w:r w:rsidRPr="003D74E8">
        <w:rPr>
          <w:spacing w:val="49"/>
        </w:rPr>
        <w:t xml:space="preserve"> </w:t>
      </w:r>
      <w:r w:rsidRPr="003D74E8">
        <w:t>The</w:t>
      </w:r>
      <w:r w:rsidRPr="003D74E8">
        <w:rPr>
          <w:spacing w:val="48"/>
        </w:rPr>
        <w:t xml:space="preserve"> </w:t>
      </w:r>
      <w:r w:rsidRPr="003D74E8">
        <w:t>generated</w:t>
      </w:r>
      <w:r w:rsidRPr="003D74E8">
        <w:rPr>
          <w:spacing w:val="49"/>
        </w:rPr>
        <w:t xml:space="preserve"> </w:t>
      </w:r>
      <w:r w:rsidRPr="003D74E8">
        <w:t>bytecodes</w:t>
      </w:r>
      <w:r w:rsidRPr="003D74E8">
        <w:rPr>
          <w:spacing w:val="48"/>
        </w:rPr>
        <w:t xml:space="preserve"> </w:t>
      </w:r>
      <w:r w:rsidRPr="003D74E8">
        <w:t>are</w:t>
      </w:r>
      <w:r w:rsidRPr="003D74E8">
        <w:rPr>
          <w:spacing w:val="27"/>
          <w:w w:val="99"/>
        </w:rPr>
        <w:t xml:space="preserve"> </w:t>
      </w:r>
      <w:r>
        <w:t>transferred</w:t>
      </w:r>
      <w:r w:rsidRPr="003D74E8">
        <w:rPr>
          <w:spacing w:val="14"/>
        </w:rPr>
        <w:t xml:space="preserve"> </w:t>
      </w:r>
      <w:r w:rsidRPr="003D74E8">
        <w:t>from</w:t>
      </w:r>
      <w:r w:rsidRPr="003D74E8">
        <w:rPr>
          <w:spacing w:val="14"/>
        </w:rPr>
        <w:t xml:space="preserve"> </w:t>
      </w:r>
      <w:r w:rsidRPr="003D74E8">
        <w:t>the</w:t>
      </w:r>
      <w:r w:rsidRPr="003D74E8">
        <w:rPr>
          <w:spacing w:val="14"/>
        </w:rPr>
        <w:t xml:space="preserve"> </w:t>
      </w:r>
      <w:r w:rsidRPr="003D74E8">
        <w:t>host</w:t>
      </w:r>
      <w:r w:rsidRPr="003D74E8">
        <w:rPr>
          <w:spacing w:val="14"/>
        </w:rPr>
        <w:t xml:space="preserve"> </w:t>
      </w:r>
      <w:r w:rsidRPr="003D74E8">
        <w:t>to</w:t>
      </w:r>
      <w:r w:rsidRPr="003D74E8">
        <w:rPr>
          <w:spacing w:val="15"/>
        </w:rPr>
        <w:t xml:space="preserve"> </w:t>
      </w:r>
      <w:r w:rsidRPr="003D74E8">
        <w:t>the</w:t>
      </w:r>
      <w:r w:rsidRPr="003D74E8">
        <w:rPr>
          <w:spacing w:val="14"/>
        </w:rPr>
        <w:t xml:space="preserve"> </w:t>
      </w:r>
      <w:r w:rsidRPr="003D74E8">
        <w:rPr>
          <w:spacing w:val="-1"/>
        </w:rPr>
        <w:t>target</w:t>
      </w:r>
      <w:r w:rsidRPr="003D74E8">
        <w:rPr>
          <w:spacing w:val="14"/>
        </w:rPr>
        <w:t xml:space="preserve"> </w:t>
      </w:r>
      <w:r w:rsidRPr="003D74E8">
        <w:rPr>
          <w:spacing w:val="-1"/>
        </w:rPr>
        <w:t>device</w:t>
      </w:r>
      <w:r w:rsidRPr="003D74E8">
        <w:rPr>
          <w:spacing w:val="14"/>
        </w:rPr>
        <w:t xml:space="preserve"> </w:t>
      </w:r>
      <w:r w:rsidRPr="003D74E8">
        <w:t>via</w:t>
      </w:r>
      <w:r w:rsidRPr="003D74E8">
        <w:rPr>
          <w:spacing w:val="15"/>
        </w:rPr>
        <w:t xml:space="preserve"> </w:t>
      </w:r>
      <w:r w:rsidRPr="003D74E8">
        <w:t>Bluetooth.</w:t>
      </w:r>
    </w:p>
    <w:p w14:paraId="61C42CB4" w14:textId="1F553F60" w:rsidR="00946AA2" w:rsidRPr="003D74E8" w:rsidRDefault="00E56278" w:rsidP="003D74E8">
      <w:pPr>
        <w:pStyle w:val="a3"/>
        <w:numPr>
          <w:ilvl w:val="1"/>
          <w:numId w:val="6"/>
        </w:numPr>
        <w:tabs>
          <w:tab w:val="left" w:pos="584"/>
        </w:tabs>
        <w:spacing w:line="249" w:lineRule="auto"/>
        <w:ind w:right="118" w:firstLine="199"/>
        <w:jc w:val="both"/>
      </w:pPr>
      <w:r w:rsidRPr="003D74E8">
        <w:rPr>
          <w:i/>
        </w:rPr>
        <w:t>RiteVM</w:t>
      </w:r>
      <w:r w:rsidRPr="003D74E8">
        <w:rPr>
          <w:i/>
          <w:spacing w:val="42"/>
        </w:rPr>
        <w:t xml:space="preserve"> </w:t>
      </w:r>
      <w:r w:rsidRPr="003D74E8">
        <w:rPr>
          <w:i/>
        </w:rPr>
        <w:t>Component</w:t>
      </w:r>
      <w:r w:rsidRPr="003D74E8">
        <w:rPr>
          <w:i/>
          <w:spacing w:val="43"/>
        </w:rPr>
        <w:t xml:space="preserve"> </w:t>
      </w:r>
      <w:r w:rsidRPr="003D74E8">
        <w:rPr>
          <w:i/>
        </w:rPr>
        <w:t>with</w:t>
      </w:r>
      <w:r w:rsidRPr="003D74E8">
        <w:rPr>
          <w:i/>
          <w:spacing w:val="42"/>
        </w:rPr>
        <w:t xml:space="preserve"> </w:t>
      </w:r>
      <w:r w:rsidRPr="003D74E8">
        <w:rPr>
          <w:i/>
        </w:rPr>
        <w:t>Bluetooth</w:t>
      </w:r>
      <w:r w:rsidRPr="003D74E8">
        <w:rPr>
          <w:i/>
          <w:spacing w:val="43"/>
        </w:rPr>
        <w:t xml:space="preserve"> </w:t>
      </w:r>
      <w:r w:rsidRPr="003D74E8">
        <w:rPr>
          <w:i/>
        </w:rPr>
        <w:t>Loader</w:t>
      </w:r>
      <w:r>
        <w:rPr>
          <w:i/>
        </w:rPr>
        <w:t>:</w:t>
      </w:r>
      <w:r>
        <w:rPr>
          <w:i/>
          <w:spacing w:val="24"/>
        </w:rPr>
        <w:t xml:space="preserve"> </w:t>
      </w:r>
      <w:r w:rsidRPr="003D74E8">
        <w:rPr>
          <w:sz w:val="22"/>
        </w:rPr>
        <w:t>The</w:t>
      </w:r>
      <w:r w:rsidRPr="003D74E8">
        <w:rPr>
          <w:spacing w:val="42"/>
          <w:sz w:val="22"/>
        </w:rPr>
        <w:t xml:space="preserve"> </w:t>
      </w:r>
      <w:del w:id="59" w:author="Author" w:date="2016-06-14T18:00:00Z">
        <w:r>
          <w:delText>pro-</w:delText>
        </w:r>
        <w:r>
          <w:rPr>
            <w:w w:val="99"/>
          </w:rPr>
          <w:delText xml:space="preserve"> </w:delText>
        </w:r>
        <w:r>
          <w:delText>posed</w:delText>
        </w:r>
      </w:del>
      <w:ins w:id="60" w:author="Author" w:date="2016-06-14T18:00:00Z">
        <w:r>
          <w:t>proposed</w:t>
        </w:r>
      </w:ins>
      <w:r w:rsidRPr="003D74E8">
        <w:rPr>
          <w:spacing w:val="11"/>
          <w:sz w:val="22"/>
        </w:rPr>
        <w:t xml:space="preserve"> </w:t>
      </w:r>
      <w:r w:rsidRPr="003D74E8">
        <w:rPr>
          <w:spacing w:val="-1"/>
          <w:sz w:val="22"/>
        </w:rPr>
        <w:t>framework</w:t>
      </w:r>
      <w:r w:rsidRPr="003D74E8">
        <w:rPr>
          <w:spacing w:val="11"/>
          <w:sz w:val="22"/>
        </w:rPr>
        <w:t xml:space="preserve"> </w:t>
      </w:r>
      <w:r w:rsidRPr="003D74E8">
        <w:rPr>
          <w:spacing w:val="-1"/>
          <w:sz w:val="22"/>
        </w:rPr>
        <w:t>provides</w:t>
      </w:r>
      <w:r w:rsidRPr="003D74E8">
        <w:rPr>
          <w:spacing w:val="11"/>
          <w:sz w:val="22"/>
        </w:rPr>
        <w:t xml:space="preserve"> </w:t>
      </w:r>
      <w:r w:rsidRPr="003D74E8">
        <w:rPr>
          <w:sz w:val="22"/>
        </w:rPr>
        <w:t>a</w:t>
      </w:r>
      <w:r w:rsidRPr="003D74E8">
        <w:rPr>
          <w:spacing w:val="12"/>
          <w:sz w:val="22"/>
        </w:rPr>
        <w:t xml:space="preserve"> </w:t>
      </w:r>
      <w:r w:rsidRPr="003D74E8">
        <w:rPr>
          <w:sz w:val="22"/>
        </w:rPr>
        <w:t>RiteVM</w:t>
      </w:r>
      <w:r w:rsidRPr="003D74E8">
        <w:rPr>
          <w:spacing w:val="11"/>
          <w:sz w:val="22"/>
        </w:rPr>
        <w:t xml:space="preserve"> </w:t>
      </w:r>
      <w:r w:rsidRPr="003D74E8">
        <w:rPr>
          <w:sz w:val="22"/>
        </w:rPr>
        <w:t>with</w:t>
      </w:r>
      <w:r w:rsidRPr="003D74E8">
        <w:rPr>
          <w:spacing w:val="12"/>
          <w:sz w:val="22"/>
        </w:rPr>
        <w:t xml:space="preserve"> </w:t>
      </w:r>
      <w:r w:rsidRPr="003D74E8">
        <w:rPr>
          <w:sz w:val="22"/>
        </w:rPr>
        <w:t>a</w:t>
      </w:r>
      <w:r w:rsidRPr="003D74E8">
        <w:rPr>
          <w:spacing w:val="12"/>
          <w:sz w:val="22"/>
        </w:rPr>
        <w:t xml:space="preserve"> </w:t>
      </w:r>
      <w:r w:rsidRPr="003D74E8">
        <w:rPr>
          <w:sz w:val="22"/>
        </w:rPr>
        <w:t>Bluetooth</w:t>
      </w:r>
      <w:r w:rsidRPr="003D74E8">
        <w:rPr>
          <w:spacing w:val="12"/>
          <w:sz w:val="22"/>
        </w:rPr>
        <w:t xml:space="preserve"> </w:t>
      </w:r>
      <w:r w:rsidRPr="003D74E8">
        <w:rPr>
          <w:sz w:val="22"/>
        </w:rPr>
        <w:t>loader</w:t>
      </w:r>
      <w:r w:rsidRPr="003D74E8">
        <w:rPr>
          <w:spacing w:val="27"/>
          <w:w w:val="99"/>
          <w:sz w:val="22"/>
        </w:rPr>
        <w:t xml:space="preserve"> </w:t>
      </w:r>
      <w:r w:rsidRPr="003D74E8">
        <w:rPr>
          <w:sz w:val="22"/>
        </w:rPr>
        <w:t>as</w:t>
      </w:r>
      <w:r w:rsidRPr="003D74E8">
        <w:rPr>
          <w:spacing w:val="-10"/>
          <w:sz w:val="22"/>
        </w:rPr>
        <w:t xml:space="preserve"> </w:t>
      </w:r>
      <w:r w:rsidRPr="003D74E8">
        <w:rPr>
          <w:sz w:val="22"/>
        </w:rPr>
        <w:t>a</w:t>
      </w:r>
      <w:r w:rsidRPr="003D74E8">
        <w:rPr>
          <w:spacing w:val="-9"/>
          <w:sz w:val="22"/>
        </w:rPr>
        <w:t xml:space="preserve"> </w:t>
      </w:r>
      <w:r w:rsidRPr="003D74E8">
        <w:rPr>
          <w:sz w:val="22"/>
        </w:rPr>
        <w:t>TECS</w:t>
      </w:r>
      <w:r w:rsidRPr="003D74E8">
        <w:rPr>
          <w:spacing w:val="-9"/>
          <w:sz w:val="22"/>
        </w:rPr>
        <w:t xml:space="preserve"> </w:t>
      </w:r>
      <w:r w:rsidRPr="003D74E8">
        <w:rPr>
          <w:sz w:val="22"/>
        </w:rPr>
        <w:t>component.</w:t>
      </w:r>
      <w:r w:rsidRPr="003D74E8">
        <w:rPr>
          <w:spacing w:val="-8"/>
          <w:sz w:val="22"/>
        </w:rPr>
        <w:t xml:space="preserve"> </w:t>
      </w:r>
      <w:r w:rsidRPr="003D74E8">
        <w:t>This</w:t>
      </w:r>
      <w:r w:rsidRPr="003D74E8">
        <w:rPr>
          <w:spacing w:val="-9"/>
        </w:rPr>
        <w:t xml:space="preserve"> </w:t>
      </w:r>
      <w:r w:rsidRPr="003D74E8">
        <w:t>component</w:t>
      </w:r>
      <w:r w:rsidRPr="003D74E8">
        <w:rPr>
          <w:spacing w:val="-9"/>
        </w:rPr>
        <w:t xml:space="preserve"> </w:t>
      </w:r>
      <w:r w:rsidRPr="003D74E8">
        <w:t>is</w:t>
      </w:r>
      <w:r w:rsidRPr="003D74E8">
        <w:rPr>
          <w:spacing w:val="-9"/>
        </w:rPr>
        <w:t xml:space="preserve"> </w:t>
      </w:r>
      <w:r w:rsidRPr="003D74E8">
        <w:t>an</w:t>
      </w:r>
      <w:r w:rsidRPr="003D74E8">
        <w:rPr>
          <w:spacing w:val="-8"/>
        </w:rPr>
        <w:t xml:space="preserve"> </w:t>
      </w:r>
      <w:r>
        <w:rPr>
          <w:spacing w:val="-1"/>
        </w:rPr>
        <w:t>extended</w:t>
      </w:r>
      <w:r w:rsidRPr="003D74E8">
        <w:rPr>
          <w:spacing w:val="-10"/>
        </w:rPr>
        <w:t xml:space="preserve"> </w:t>
      </w:r>
      <w:r w:rsidRPr="003D74E8">
        <w:t>RiteVM</w:t>
      </w:r>
      <w:r w:rsidRPr="003D74E8">
        <w:rPr>
          <w:spacing w:val="25"/>
          <w:w w:val="99"/>
        </w:rPr>
        <w:t xml:space="preserve"> </w:t>
      </w:r>
      <w:r w:rsidRPr="003D74E8">
        <w:t>component</w:t>
      </w:r>
      <w:r w:rsidRPr="003D74E8">
        <w:rPr>
          <w:spacing w:val="29"/>
        </w:rPr>
        <w:t xml:space="preserve"> </w:t>
      </w:r>
      <w:r w:rsidRPr="003D74E8">
        <w:t>described</w:t>
      </w:r>
      <w:r w:rsidRPr="003D74E8">
        <w:rPr>
          <w:spacing w:val="30"/>
        </w:rPr>
        <w:t xml:space="preserve"> </w:t>
      </w:r>
      <w:r w:rsidRPr="003D74E8">
        <w:t>in</w:t>
      </w:r>
      <w:r w:rsidRPr="003D74E8">
        <w:rPr>
          <w:spacing w:val="30"/>
        </w:rPr>
        <w:t xml:space="preserve"> </w:t>
      </w:r>
      <w:r w:rsidRPr="003D74E8">
        <w:t>[</w:t>
      </w:r>
      <w:r>
        <w:t>5</w:t>
      </w:r>
      <w:r w:rsidRPr="003D74E8">
        <w:t>].</w:t>
      </w:r>
      <w:r w:rsidRPr="003D74E8">
        <w:rPr>
          <w:spacing w:val="30"/>
        </w:rPr>
        <w:t xml:space="preserve"> </w:t>
      </w:r>
      <w:r w:rsidRPr="003D74E8">
        <w:t>It</w:t>
      </w:r>
      <w:r w:rsidRPr="003D74E8">
        <w:rPr>
          <w:spacing w:val="30"/>
        </w:rPr>
        <w:t xml:space="preserve"> </w:t>
      </w:r>
      <w:r>
        <w:rPr>
          <w:spacing w:val="-1"/>
        </w:rPr>
        <w:t>receives</w:t>
      </w:r>
      <w:r w:rsidRPr="003D74E8">
        <w:rPr>
          <w:spacing w:val="29"/>
        </w:rPr>
        <w:t xml:space="preserve"> </w:t>
      </w:r>
      <w:r w:rsidRPr="003D74E8">
        <w:t>bytecodes</w:t>
      </w:r>
      <w:r w:rsidRPr="003D74E8">
        <w:rPr>
          <w:spacing w:val="30"/>
        </w:rPr>
        <w:t xml:space="preserve"> </w:t>
      </w:r>
      <w:r w:rsidRPr="003D74E8">
        <w:t>via</w:t>
      </w:r>
      <w:r w:rsidRPr="003D74E8">
        <w:rPr>
          <w:spacing w:val="30"/>
        </w:rPr>
        <w:t xml:space="preserve"> </w:t>
      </w:r>
      <w:del w:id="61" w:author="Author" w:date="2016-06-14T18:00:00Z">
        <w:r>
          <w:delText>Blue-</w:delText>
        </w:r>
        <w:r>
          <w:rPr>
            <w:spacing w:val="20"/>
            <w:w w:val="99"/>
          </w:rPr>
          <w:delText xml:space="preserve"> </w:delText>
        </w:r>
        <w:r>
          <w:delText>tooth</w:delText>
        </w:r>
      </w:del>
      <w:ins w:id="62" w:author="Author" w:date="2016-06-14T18:00:00Z">
        <w:r>
          <w:t>Bluetooth</w:t>
        </w:r>
      </w:ins>
      <w:r w:rsidRPr="003D74E8">
        <w:rPr>
          <w:spacing w:val="15"/>
        </w:rPr>
        <w:t xml:space="preserve"> </w:t>
      </w:r>
      <w:r w:rsidRPr="003D74E8">
        <w:t>and</w:t>
      </w:r>
      <w:r w:rsidRPr="003D74E8">
        <w:rPr>
          <w:spacing w:val="15"/>
        </w:rPr>
        <w:t xml:space="preserve"> </w:t>
      </w:r>
      <w:r w:rsidRPr="003D74E8">
        <w:t>manages</w:t>
      </w:r>
      <w:r w:rsidRPr="003D74E8">
        <w:rPr>
          <w:spacing w:val="16"/>
        </w:rPr>
        <w:t xml:space="preserve"> </w:t>
      </w:r>
      <w:r w:rsidRPr="003D74E8">
        <w:t>the</w:t>
      </w:r>
      <w:r w:rsidRPr="003D74E8">
        <w:rPr>
          <w:spacing w:val="15"/>
        </w:rPr>
        <w:t xml:space="preserve"> </w:t>
      </w:r>
      <w:r w:rsidRPr="003D74E8">
        <w:t>RiteVM</w:t>
      </w:r>
      <w:r w:rsidRPr="003D74E8">
        <w:rPr>
          <w:spacing w:val="16"/>
        </w:rPr>
        <w:t xml:space="preserve"> </w:t>
      </w:r>
      <w:r w:rsidRPr="003D74E8">
        <w:t>configuration,</w:t>
      </w:r>
      <w:r w:rsidRPr="003D74E8">
        <w:rPr>
          <w:spacing w:val="15"/>
        </w:rPr>
        <w:t xml:space="preserve"> </w:t>
      </w:r>
      <w:r w:rsidRPr="003D74E8">
        <w:t>such</w:t>
      </w:r>
      <w:r w:rsidRPr="003D74E8">
        <w:rPr>
          <w:spacing w:val="15"/>
        </w:rPr>
        <w:t xml:space="preserve"> </w:t>
      </w:r>
      <w:r w:rsidRPr="003D74E8">
        <w:t>as</w:t>
      </w:r>
      <w:r w:rsidRPr="003D74E8">
        <w:rPr>
          <w:spacing w:val="16"/>
        </w:rPr>
        <w:t xml:space="preserve"> </w:t>
      </w:r>
      <w:r w:rsidRPr="003D74E8">
        <w:rPr>
          <w:spacing w:val="-1"/>
        </w:rPr>
        <w:t>gener</w:t>
      </w:r>
      <w:r w:rsidRPr="003D74E8">
        <w:t>ating</w:t>
      </w:r>
      <w:r w:rsidRPr="003D74E8">
        <w:rPr>
          <w:spacing w:val="29"/>
        </w:rPr>
        <w:t xml:space="preserve"> </w:t>
      </w:r>
      <w:r w:rsidRPr="003D74E8">
        <w:t>mruby</w:t>
      </w:r>
      <w:r w:rsidRPr="003D74E8">
        <w:rPr>
          <w:spacing w:val="30"/>
        </w:rPr>
        <w:t xml:space="preserve"> </w:t>
      </w:r>
      <w:r w:rsidRPr="003D74E8">
        <w:t>library</w:t>
      </w:r>
      <w:r w:rsidRPr="003D74E8">
        <w:rPr>
          <w:spacing w:val="30"/>
        </w:rPr>
        <w:t xml:space="preserve"> </w:t>
      </w:r>
      <w:r>
        <w:t>bytecodes</w:t>
      </w:r>
      <w:r w:rsidRPr="003D74E8">
        <w:rPr>
          <w:spacing w:val="30"/>
        </w:rPr>
        <w:t xml:space="preserve"> </w:t>
      </w:r>
      <w:r w:rsidRPr="003D74E8">
        <w:rPr>
          <w:spacing w:val="-1"/>
        </w:rPr>
        <w:t>automatically.</w:t>
      </w:r>
      <w:r w:rsidRPr="003D74E8">
        <w:rPr>
          <w:spacing w:val="30"/>
        </w:rPr>
        <w:t xml:space="preserve"> </w:t>
      </w:r>
      <w:r w:rsidRPr="003D74E8">
        <w:t>This</w:t>
      </w:r>
      <w:r w:rsidRPr="003D74E8">
        <w:rPr>
          <w:spacing w:val="30"/>
        </w:rPr>
        <w:t xml:space="preserve"> </w:t>
      </w:r>
      <w:r w:rsidRPr="003D74E8">
        <w:t>generated</w:t>
      </w:r>
      <w:r w:rsidRPr="003D74E8">
        <w:rPr>
          <w:spacing w:val="21"/>
          <w:w w:val="99"/>
        </w:rPr>
        <w:t xml:space="preserve"> </w:t>
      </w:r>
      <w:r w:rsidRPr="003D74E8">
        <w:t>bytecode</w:t>
      </w:r>
      <w:r w:rsidRPr="003D74E8">
        <w:rPr>
          <w:spacing w:val="20"/>
        </w:rPr>
        <w:t xml:space="preserve"> </w:t>
      </w:r>
      <w:r w:rsidRPr="003D74E8">
        <w:t>is</w:t>
      </w:r>
      <w:r w:rsidRPr="003D74E8">
        <w:rPr>
          <w:spacing w:val="21"/>
        </w:rPr>
        <w:t xml:space="preserve"> </w:t>
      </w:r>
      <w:r w:rsidRPr="003D74E8">
        <w:t>prepared</w:t>
      </w:r>
      <w:r w:rsidRPr="003D74E8">
        <w:rPr>
          <w:spacing w:val="21"/>
        </w:rPr>
        <w:t xml:space="preserve"> </w:t>
      </w:r>
      <w:r>
        <w:t>beforehand</w:t>
      </w:r>
      <w:r w:rsidRPr="003D74E8">
        <w:rPr>
          <w:spacing w:val="21"/>
        </w:rPr>
        <w:t xml:space="preserve"> </w:t>
      </w:r>
      <w:r w:rsidRPr="003D74E8">
        <w:t>on</w:t>
      </w:r>
      <w:r w:rsidRPr="003D74E8">
        <w:rPr>
          <w:spacing w:val="21"/>
        </w:rPr>
        <w:t xml:space="preserve"> </w:t>
      </w:r>
      <w:r w:rsidRPr="003D74E8">
        <w:t>the</w:t>
      </w:r>
      <w:r w:rsidRPr="003D74E8">
        <w:rPr>
          <w:spacing w:val="21"/>
        </w:rPr>
        <w:t xml:space="preserve"> </w:t>
      </w:r>
      <w:r w:rsidRPr="003D74E8">
        <w:rPr>
          <w:spacing w:val="-1"/>
        </w:rPr>
        <w:t>storage/ROM</w:t>
      </w:r>
      <w:r w:rsidRPr="003D74E8">
        <w:rPr>
          <w:spacing w:val="21"/>
        </w:rPr>
        <w:t xml:space="preserve"> </w:t>
      </w:r>
      <w:r w:rsidRPr="003D74E8">
        <w:rPr>
          <w:spacing w:val="-1"/>
        </w:rPr>
        <w:t>device</w:t>
      </w:r>
      <w:r w:rsidRPr="003D74E8">
        <w:rPr>
          <w:spacing w:val="24"/>
          <w:w w:val="99"/>
        </w:rPr>
        <w:t xml:space="preserve"> </w:t>
      </w:r>
      <w:r w:rsidRPr="003D74E8">
        <w:t>and</w:t>
      </w:r>
      <w:r w:rsidRPr="003D74E8">
        <w:rPr>
          <w:spacing w:val="12"/>
        </w:rPr>
        <w:t xml:space="preserve"> </w:t>
      </w:r>
      <w:r w:rsidRPr="003D74E8">
        <w:rPr>
          <w:spacing w:val="-1"/>
        </w:rPr>
        <w:t>differs</w:t>
      </w:r>
      <w:r w:rsidRPr="003D74E8">
        <w:rPr>
          <w:spacing w:val="13"/>
        </w:rPr>
        <w:t xml:space="preserve"> </w:t>
      </w:r>
      <w:r w:rsidRPr="003D74E8">
        <w:t>from</w:t>
      </w:r>
      <w:r w:rsidRPr="003D74E8">
        <w:rPr>
          <w:spacing w:val="13"/>
        </w:rPr>
        <w:t xml:space="preserve"> </w:t>
      </w:r>
      <w:r w:rsidRPr="003D74E8">
        <w:t>the</w:t>
      </w:r>
      <w:r w:rsidRPr="003D74E8">
        <w:rPr>
          <w:spacing w:val="13"/>
        </w:rPr>
        <w:t xml:space="preserve"> </w:t>
      </w:r>
      <w:r w:rsidRPr="003D74E8">
        <w:t>bytecode</w:t>
      </w:r>
      <w:r w:rsidRPr="003D74E8">
        <w:rPr>
          <w:spacing w:val="13"/>
        </w:rPr>
        <w:t xml:space="preserve"> </w:t>
      </w:r>
      <w:r w:rsidRPr="003D74E8">
        <w:t>transferred</w:t>
      </w:r>
      <w:r w:rsidRPr="003D74E8">
        <w:rPr>
          <w:spacing w:val="13"/>
        </w:rPr>
        <w:t xml:space="preserve"> </w:t>
      </w:r>
      <w:r>
        <w:t>with</w:t>
      </w:r>
      <w:r w:rsidRPr="003D74E8">
        <w:rPr>
          <w:spacing w:val="13"/>
        </w:rPr>
        <w:t xml:space="preserve"> </w:t>
      </w:r>
      <w:r w:rsidRPr="003D74E8">
        <w:t>Bluetooth.</w:t>
      </w:r>
    </w:p>
    <w:p w14:paraId="3DF3DB25" w14:textId="246CFAA0" w:rsidR="00946AA2" w:rsidRPr="003D74E8" w:rsidRDefault="00E56278" w:rsidP="003D74E8">
      <w:pPr>
        <w:pStyle w:val="a3"/>
        <w:spacing w:line="249" w:lineRule="auto"/>
        <w:ind w:right="116"/>
        <w:jc w:val="both"/>
      </w:pPr>
      <w:r w:rsidRPr="003D74E8">
        <w:t>Figure</w:t>
      </w:r>
      <w:r w:rsidRPr="003D74E8">
        <w:rPr>
          <w:spacing w:val="21"/>
        </w:rPr>
        <w:t xml:space="preserve"> </w:t>
      </w:r>
      <w:r>
        <w:t>2</w:t>
      </w:r>
      <w:r w:rsidRPr="003D74E8">
        <w:rPr>
          <w:spacing w:val="21"/>
        </w:rPr>
        <w:t xml:space="preserve"> </w:t>
      </w:r>
      <w:r w:rsidRPr="003D74E8">
        <w:rPr>
          <w:spacing w:val="-1"/>
        </w:rPr>
        <w:t>shows</w:t>
      </w:r>
      <w:r w:rsidRPr="003D74E8">
        <w:rPr>
          <w:spacing w:val="21"/>
        </w:rPr>
        <w:t xml:space="preserve"> </w:t>
      </w:r>
      <w:r w:rsidRPr="003D74E8">
        <w:t>a</w:t>
      </w:r>
      <w:r w:rsidRPr="003D74E8">
        <w:rPr>
          <w:spacing w:val="21"/>
        </w:rPr>
        <w:t xml:space="preserve"> </w:t>
      </w:r>
      <w:r w:rsidRPr="003D74E8">
        <w:t>component</w:t>
      </w:r>
      <w:r w:rsidRPr="003D74E8">
        <w:rPr>
          <w:spacing w:val="21"/>
        </w:rPr>
        <w:t xml:space="preserve"> </w:t>
      </w:r>
      <w:r w:rsidRPr="003D74E8">
        <w:t>diagram</w:t>
      </w:r>
      <w:r w:rsidRPr="003D74E8">
        <w:rPr>
          <w:spacing w:val="21"/>
        </w:rPr>
        <w:t xml:space="preserve"> </w:t>
      </w:r>
      <w:r w:rsidRPr="003D74E8">
        <w:t>of</w:t>
      </w:r>
      <w:r w:rsidRPr="003D74E8">
        <w:rPr>
          <w:spacing w:val="21"/>
        </w:rPr>
        <w:t xml:space="preserve"> </w:t>
      </w:r>
      <w:r w:rsidRPr="003D74E8">
        <w:rPr>
          <w:spacing w:val="-2"/>
        </w:rPr>
        <w:t>MrubyTask1</w:t>
      </w:r>
      <w:r w:rsidRPr="003D74E8">
        <w:rPr>
          <w:spacing w:val="21"/>
        </w:rPr>
        <w:t xml:space="preserve"> </w:t>
      </w:r>
      <w:r w:rsidRPr="003D74E8">
        <w:t>and</w:t>
      </w:r>
      <w:r w:rsidRPr="003D74E8">
        <w:rPr>
          <w:spacing w:val="24"/>
          <w:w w:val="99"/>
        </w:rPr>
        <w:t xml:space="preserve"> </w:t>
      </w:r>
      <w:r w:rsidRPr="003D74E8">
        <w:t>RiteVMBluetooth1</w:t>
      </w:r>
      <w:r w:rsidRPr="003D74E8">
        <w:rPr>
          <w:spacing w:val="-8"/>
        </w:rPr>
        <w:t xml:space="preserve"> </w:t>
      </w:r>
      <w:r w:rsidRPr="003D74E8">
        <w:rPr>
          <w:i/>
          <w:spacing w:val="-1"/>
        </w:rPr>
        <w:t>cell</w:t>
      </w:r>
      <w:r w:rsidRPr="003D74E8">
        <w:rPr>
          <w:spacing w:val="-1"/>
        </w:rPr>
        <w:t>s.</w:t>
      </w:r>
      <w:r w:rsidRPr="003D74E8">
        <w:rPr>
          <w:spacing w:val="-8"/>
        </w:rPr>
        <w:t xml:space="preserve"> </w:t>
      </w:r>
      <w:r w:rsidRPr="003D74E8">
        <w:t>The</w:t>
      </w:r>
      <w:r w:rsidRPr="003D74E8">
        <w:rPr>
          <w:spacing w:val="-8"/>
        </w:rPr>
        <w:t xml:space="preserve"> </w:t>
      </w:r>
      <w:r w:rsidRPr="003D74E8">
        <w:rPr>
          <w:spacing w:val="-2"/>
        </w:rPr>
        <w:t>MrubyTask1</w:t>
      </w:r>
      <w:r w:rsidRPr="003D74E8">
        <w:rPr>
          <w:spacing w:val="-8"/>
        </w:rPr>
        <w:t xml:space="preserve"> </w:t>
      </w:r>
      <w:r w:rsidRPr="003D74E8">
        <w:rPr>
          <w:i/>
        </w:rPr>
        <w:t>cell</w:t>
      </w:r>
      <w:r w:rsidRPr="003D74E8">
        <w:rPr>
          <w:i/>
          <w:spacing w:val="-8"/>
        </w:rPr>
        <w:t xml:space="preserve"> </w:t>
      </w:r>
      <w:r w:rsidRPr="003D74E8">
        <w:t>is</w:t>
      </w:r>
      <w:r w:rsidRPr="003D74E8">
        <w:rPr>
          <w:spacing w:val="-8"/>
        </w:rPr>
        <w:t xml:space="preserve"> </w:t>
      </w:r>
      <w:r w:rsidRPr="003D74E8">
        <w:t>a</w:t>
      </w:r>
      <w:r w:rsidRPr="003D74E8">
        <w:rPr>
          <w:spacing w:val="-8"/>
        </w:rPr>
        <w:t xml:space="preserve"> </w:t>
      </w:r>
      <w:r w:rsidR="00206F63" w:rsidRPr="003D74E8">
        <w:t>componen</w:t>
      </w:r>
      <w:r w:rsidRPr="003D74E8">
        <w:t>tized</w:t>
      </w:r>
      <w:r w:rsidRPr="003D74E8">
        <w:rPr>
          <w:spacing w:val="16"/>
        </w:rPr>
        <w:t xml:space="preserve"> </w:t>
      </w:r>
      <w:r w:rsidRPr="003D74E8">
        <w:t>task</w:t>
      </w:r>
      <w:r w:rsidRPr="003D74E8">
        <w:rPr>
          <w:spacing w:val="16"/>
        </w:rPr>
        <w:t xml:space="preserve"> </w:t>
      </w:r>
      <w:r w:rsidRPr="003D74E8">
        <w:t>of</w:t>
      </w:r>
      <w:r w:rsidRPr="003D74E8">
        <w:rPr>
          <w:spacing w:val="16"/>
        </w:rPr>
        <w:t xml:space="preserve"> </w:t>
      </w:r>
      <w:r w:rsidRPr="003D74E8">
        <w:t>the</w:t>
      </w:r>
      <w:r w:rsidRPr="003D74E8">
        <w:rPr>
          <w:spacing w:val="17"/>
        </w:rPr>
        <w:t xml:space="preserve"> </w:t>
      </w:r>
      <w:r w:rsidRPr="003D74E8">
        <w:rPr>
          <w:spacing w:val="-5"/>
        </w:rPr>
        <w:t>RTOS</w:t>
      </w:r>
      <w:r w:rsidRPr="003D74E8">
        <w:rPr>
          <w:spacing w:val="16"/>
        </w:rPr>
        <w:t xml:space="preserve"> </w:t>
      </w:r>
      <w:r w:rsidRPr="003D74E8">
        <w:rPr>
          <w:spacing w:val="-1"/>
        </w:rPr>
        <w:t>(TOPPERS/HRP2</w:t>
      </w:r>
      <w:r w:rsidRPr="003D74E8">
        <w:rPr>
          <w:spacing w:val="16"/>
        </w:rPr>
        <w:t xml:space="preserve"> </w:t>
      </w:r>
      <w:r w:rsidRPr="003D74E8">
        <w:t>[</w:t>
      </w:r>
      <w:r>
        <w:t>7</w:t>
      </w:r>
      <w:r w:rsidRPr="003D74E8">
        <w:t>]).</w:t>
      </w:r>
      <w:r w:rsidRPr="003D74E8">
        <w:rPr>
          <w:spacing w:val="16"/>
        </w:rPr>
        <w:t xml:space="preserve"> </w:t>
      </w:r>
      <w:r w:rsidRPr="003D74E8">
        <w:t>The</w:t>
      </w:r>
      <w:r w:rsidRPr="003D74E8">
        <w:rPr>
          <w:spacing w:val="17"/>
        </w:rPr>
        <w:t xml:space="preserve"> </w:t>
      </w:r>
      <w:r>
        <w:t>RiteVM-</w:t>
      </w:r>
      <w:r>
        <w:rPr>
          <w:spacing w:val="30"/>
          <w:w w:val="99"/>
        </w:rPr>
        <w:t xml:space="preserve"> </w:t>
      </w:r>
      <w:r>
        <w:t>Bluetooth1</w:t>
      </w:r>
      <w:r w:rsidRPr="003D74E8">
        <w:rPr>
          <w:spacing w:val="12"/>
        </w:rPr>
        <w:t xml:space="preserve"> </w:t>
      </w:r>
      <w:r w:rsidRPr="003D74E8">
        <w:rPr>
          <w:i/>
        </w:rPr>
        <w:t>cell</w:t>
      </w:r>
      <w:r w:rsidRPr="003D74E8">
        <w:rPr>
          <w:i/>
          <w:spacing w:val="13"/>
        </w:rPr>
        <w:t xml:space="preserve"> </w:t>
      </w:r>
      <w:r w:rsidRPr="003D74E8">
        <w:t>is</w:t>
      </w:r>
      <w:r w:rsidRPr="003D74E8">
        <w:rPr>
          <w:spacing w:val="13"/>
        </w:rPr>
        <w:t xml:space="preserve"> </w:t>
      </w:r>
      <w:r w:rsidRPr="003D74E8">
        <w:t>the</w:t>
      </w:r>
      <w:r w:rsidRPr="003D74E8">
        <w:rPr>
          <w:spacing w:val="12"/>
        </w:rPr>
        <w:t xml:space="preserve"> </w:t>
      </w:r>
      <w:r w:rsidRPr="003D74E8">
        <w:t>RiteVM</w:t>
      </w:r>
      <w:r w:rsidRPr="003D74E8">
        <w:rPr>
          <w:spacing w:val="13"/>
        </w:rPr>
        <w:t xml:space="preserve"> </w:t>
      </w:r>
      <w:r w:rsidRPr="003D74E8">
        <w:t>component</w:t>
      </w:r>
      <w:r w:rsidRPr="003D74E8">
        <w:rPr>
          <w:spacing w:val="13"/>
        </w:rPr>
        <w:t xml:space="preserve"> </w:t>
      </w:r>
      <w:r w:rsidRPr="003D74E8">
        <w:t>with</w:t>
      </w:r>
      <w:r w:rsidRPr="003D74E8">
        <w:rPr>
          <w:spacing w:val="13"/>
        </w:rPr>
        <w:t xml:space="preserve"> </w:t>
      </w:r>
      <w:r w:rsidRPr="003D74E8">
        <w:t>the</w:t>
      </w:r>
      <w:r w:rsidRPr="003D74E8">
        <w:rPr>
          <w:spacing w:val="12"/>
        </w:rPr>
        <w:t xml:space="preserve"> </w:t>
      </w:r>
      <w:r w:rsidRPr="003D74E8">
        <w:t>Bluetooth</w:t>
      </w:r>
      <w:r w:rsidRPr="003D74E8">
        <w:rPr>
          <w:w w:val="99"/>
        </w:rPr>
        <w:t xml:space="preserve"> </w:t>
      </w:r>
      <w:r w:rsidRPr="003D74E8">
        <w:rPr>
          <w:spacing w:val="-2"/>
        </w:rPr>
        <w:t>loader</w:t>
      </w:r>
      <w:r>
        <w:rPr>
          <w:spacing w:val="-2"/>
        </w:rPr>
        <w:t>.</w:t>
      </w:r>
      <w:r>
        <w:rPr>
          <w:spacing w:val="-8"/>
        </w:rPr>
        <w:t xml:space="preserve"> </w:t>
      </w:r>
      <w:r>
        <w:t>Figure</w:t>
      </w:r>
      <w:r>
        <w:rPr>
          <w:spacing w:val="-8"/>
        </w:rPr>
        <w:t xml:space="preserve"> </w:t>
      </w:r>
      <w:r>
        <w:t>3</w:t>
      </w:r>
      <w:r>
        <w:rPr>
          <w:spacing w:val="-8"/>
        </w:rPr>
        <w:t xml:space="preserve"> </w:t>
      </w:r>
      <w:r>
        <w:rPr>
          <w:spacing w:val="-1"/>
        </w:rPr>
        <w:t>shows</w:t>
      </w:r>
      <w:r>
        <w:rPr>
          <w:spacing w:val="-8"/>
        </w:rPr>
        <w:t xml:space="preserve"> </w:t>
      </w:r>
      <w:r>
        <w:t>the</w:t>
      </w:r>
      <w:r>
        <w:rPr>
          <w:spacing w:val="-8"/>
        </w:rPr>
        <w:t xml:space="preserve"> </w:t>
      </w:r>
      <w:r>
        <w:t>process</w:t>
      </w:r>
      <w:r>
        <w:rPr>
          <w:spacing w:val="-8"/>
        </w:rPr>
        <w:t xml:space="preserve"> </w:t>
      </w:r>
      <w:r>
        <w:rPr>
          <w:spacing w:val="-3"/>
        </w:rPr>
        <w:t>flo</w:t>
      </w:r>
      <w:r>
        <w:rPr>
          <w:spacing w:val="-2"/>
        </w:rPr>
        <w:t>w</w:t>
      </w:r>
      <w:r w:rsidRPr="003D74E8">
        <w:rPr>
          <w:spacing w:val="-9"/>
        </w:rPr>
        <w:t xml:space="preserve"> </w:t>
      </w:r>
      <w:r w:rsidRPr="003D74E8">
        <w:t>for</w:t>
      </w:r>
      <w:r w:rsidRPr="003D74E8">
        <w:rPr>
          <w:spacing w:val="-8"/>
        </w:rPr>
        <w:t xml:space="preserve"> </w:t>
      </w:r>
      <w:r>
        <w:rPr>
          <w:spacing w:val="-1"/>
        </w:rPr>
        <w:t>executing</w:t>
      </w:r>
      <w:r>
        <w:rPr>
          <w:spacing w:val="-8"/>
        </w:rPr>
        <w:t xml:space="preserve"> </w:t>
      </w:r>
      <w:r>
        <w:t>an</w:t>
      </w:r>
      <w:r>
        <w:rPr>
          <w:spacing w:val="-8"/>
        </w:rPr>
        <w:t xml:space="preserve"> </w:t>
      </w:r>
      <w:r w:rsidRPr="003D74E8">
        <w:t>mruby</w:t>
      </w:r>
      <w:r w:rsidRPr="003D74E8">
        <w:rPr>
          <w:spacing w:val="30"/>
          <w:w w:val="99"/>
        </w:rPr>
        <w:t xml:space="preserve"> </w:t>
      </w:r>
      <w:r>
        <w:t>program</w:t>
      </w:r>
      <w:r w:rsidRPr="003D74E8">
        <w:rPr>
          <w:spacing w:val="-1"/>
        </w:rPr>
        <w:t xml:space="preserve"> </w:t>
      </w:r>
      <w:r w:rsidRPr="003D74E8">
        <w:t xml:space="preserve">on the </w:t>
      </w:r>
      <w:r>
        <w:t>RiteVM</w:t>
      </w:r>
      <w:r>
        <w:rPr>
          <w:spacing w:val="-1"/>
        </w:rPr>
        <w:t xml:space="preserve"> </w:t>
      </w:r>
      <w:r w:rsidRPr="003D74E8">
        <w:t>component</w:t>
      </w:r>
      <w:r>
        <w:t xml:space="preserve"> with the</w:t>
      </w:r>
      <w:r>
        <w:rPr>
          <w:spacing w:val="-1"/>
        </w:rPr>
        <w:t xml:space="preserve"> </w:t>
      </w:r>
      <w:r>
        <w:t xml:space="preserve">Bluetooth </w:t>
      </w:r>
      <w:r>
        <w:rPr>
          <w:spacing w:val="-2"/>
        </w:rPr>
        <w:t>loader,</w:t>
      </w:r>
      <w:r>
        <w:rPr>
          <w:spacing w:val="26"/>
          <w:w w:val="99"/>
        </w:rPr>
        <w:t xml:space="preserve"> </w:t>
      </w:r>
      <w:r>
        <w:t>such as RiteVMBluetooth1.</w:t>
      </w:r>
      <w:r w:rsidRPr="003D74E8">
        <w:t xml:space="preserve"> In this </w:t>
      </w:r>
      <w:r w:rsidRPr="003D74E8">
        <w:rPr>
          <w:spacing w:val="-1"/>
        </w:rPr>
        <w:t>framework,</w:t>
      </w:r>
      <w:r w:rsidR="00206F63" w:rsidRPr="003D74E8">
        <w:t xml:space="preserve"> </w:t>
      </w:r>
      <w:r w:rsidRPr="003D74E8">
        <w:t>ZMODEM</w:t>
      </w:r>
      <w:r w:rsidRPr="003D74E8">
        <w:rPr>
          <w:spacing w:val="23"/>
          <w:w w:val="99"/>
        </w:rPr>
        <w:t xml:space="preserve"> </w:t>
      </w:r>
      <w:r w:rsidRPr="003D74E8">
        <w:t>[</w:t>
      </w:r>
      <w:r>
        <w:t>10</w:t>
      </w:r>
      <w:r w:rsidRPr="003D74E8">
        <w:t>]</w:t>
      </w:r>
      <w:r w:rsidRPr="003D74E8">
        <w:rPr>
          <w:spacing w:val="9"/>
        </w:rPr>
        <w:t xml:space="preserve"> </w:t>
      </w:r>
      <w:r w:rsidRPr="003D74E8">
        <w:t>is</w:t>
      </w:r>
      <w:r w:rsidRPr="003D74E8">
        <w:rPr>
          <w:spacing w:val="10"/>
        </w:rPr>
        <w:t xml:space="preserve"> </w:t>
      </w:r>
      <w:r w:rsidRPr="003D74E8">
        <w:t>used</w:t>
      </w:r>
      <w:r w:rsidRPr="003D74E8">
        <w:rPr>
          <w:spacing w:val="10"/>
        </w:rPr>
        <w:t xml:space="preserve"> </w:t>
      </w:r>
      <w:r w:rsidRPr="003D74E8">
        <w:t>as</w:t>
      </w:r>
      <w:r w:rsidRPr="003D74E8">
        <w:rPr>
          <w:spacing w:val="10"/>
        </w:rPr>
        <w:t xml:space="preserve"> </w:t>
      </w:r>
      <w:r w:rsidRPr="003D74E8">
        <w:t>the</w:t>
      </w:r>
      <w:r w:rsidRPr="003D74E8">
        <w:rPr>
          <w:spacing w:val="10"/>
        </w:rPr>
        <w:t xml:space="preserve"> </w:t>
      </w:r>
      <w:r w:rsidRPr="003D74E8">
        <w:t>binary</w:t>
      </w:r>
      <w:r w:rsidRPr="003D74E8">
        <w:rPr>
          <w:spacing w:val="9"/>
        </w:rPr>
        <w:t xml:space="preserve"> </w:t>
      </w:r>
      <w:r w:rsidRPr="003D74E8">
        <w:t>transfer</w:t>
      </w:r>
      <w:r w:rsidRPr="003D74E8">
        <w:rPr>
          <w:spacing w:val="10"/>
        </w:rPr>
        <w:t xml:space="preserve"> </w:t>
      </w:r>
      <w:r w:rsidRPr="003D74E8">
        <w:t>protocol</w:t>
      </w:r>
      <w:r>
        <w:t>.</w:t>
      </w:r>
      <w:r>
        <w:rPr>
          <w:spacing w:val="10"/>
        </w:rPr>
        <w:t xml:space="preserve"> </w:t>
      </w:r>
      <w:r>
        <w:t>The</w:t>
      </w:r>
      <w:r>
        <w:rPr>
          <w:spacing w:val="10"/>
        </w:rPr>
        <w:t xml:space="preserve"> </w:t>
      </w:r>
      <w:r>
        <w:t>main</w:t>
      </w:r>
      <w:r>
        <w:rPr>
          <w:spacing w:val="10"/>
        </w:rPr>
        <w:t xml:space="preserve"> </w:t>
      </w:r>
      <w:r>
        <w:t>process</w:t>
      </w:r>
      <w:r>
        <w:rPr>
          <w:w w:val="99"/>
        </w:rPr>
        <w:t xml:space="preserve"> </w:t>
      </w:r>
      <w:r>
        <w:t>of</w:t>
      </w:r>
      <w:r>
        <w:rPr>
          <w:spacing w:val="13"/>
        </w:rPr>
        <w:t xml:space="preserve"> </w:t>
      </w:r>
      <w:del w:id="63" w:author="Author" w:date="2016-06-14T18:00:00Z">
        <w:r>
          <w:delText>tRiteVMBluetooth</w:delText>
        </w:r>
      </w:del>
      <w:ins w:id="64" w:author="Author" w:date="2016-06-14T18:00:00Z">
        <w:r>
          <w:t>RiteVMBluetooth</w:t>
        </w:r>
      </w:ins>
      <w:r>
        <w:rPr>
          <w:spacing w:val="14"/>
        </w:rPr>
        <w:t xml:space="preserve"> </w:t>
      </w:r>
      <w:r>
        <w:t>is</w:t>
      </w:r>
      <w:r>
        <w:rPr>
          <w:spacing w:val="14"/>
        </w:rPr>
        <w:t xml:space="preserve"> </w:t>
      </w:r>
      <w:r>
        <w:rPr>
          <w:spacing w:val="-1"/>
        </w:rPr>
        <w:t>shown</w:t>
      </w:r>
      <w:r>
        <w:rPr>
          <w:spacing w:val="14"/>
        </w:rPr>
        <w:t xml:space="preserve"> </w:t>
      </w:r>
      <w:r>
        <w:t>in</w:t>
      </w:r>
      <w:r>
        <w:rPr>
          <w:spacing w:val="13"/>
        </w:rPr>
        <w:t xml:space="preserve"> </w:t>
      </w:r>
      <w:r>
        <w:t>Figure</w:t>
      </w:r>
      <w:r>
        <w:rPr>
          <w:spacing w:val="14"/>
        </w:rPr>
        <w:t xml:space="preserve"> </w:t>
      </w:r>
      <w:r>
        <w:t>4</w:t>
      </w:r>
      <w:r w:rsidRPr="003D74E8">
        <w:t>.</w:t>
      </w:r>
    </w:p>
    <w:p w14:paraId="3C0195D0" w14:textId="0C27F29F" w:rsidR="00946AA2" w:rsidRPr="003D74E8" w:rsidRDefault="00E56278" w:rsidP="003D74E8">
      <w:pPr>
        <w:pStyle w:val="a3"/>
        <w:spacing w:line="249" w:lineRule="auto"/>
        <w:ind w:right="118"/>
        <w:jc w:val="both"/>
      </w:pPr>
      <w:r w:rsidRPr="003D74E8">
        <w:t>First,</w:t>
      </w:r>
      <w:r w:rsidRPr="003D74E8">
        <w:rPr>
          <w:spacing w:val="27"/>
        </w:rPr>
        <w:t xml:space="preserve"> </w:t>
      </w:r>
      <w:r w:rsidRPr="003D74E8">
        <w:t>the</w:t>
      </w:r>
      <w:r w:rsidRPr="003D74E8">
        <w:rPr>
          <w:spacing w:val="27"/>
        </w:rPr>
        <w:t xml:space="preserve"> </w:t>
      </w:r>
      <w:r w:rsidRPr="003D74E8">
        <w:t>Bluetooth</w:t>
      </w:r>
      <w:r w:rsidRPr="003D74E8">
        <w:rPr>
          <w:spacing w:val="27"/>
        </w:rPr>
        <w:t xml:space="preserve"> </w:t>
      </w:r>
      <w:r w:rsidRPr="003D74E8">
        <w:t>loader</w:t>
      </w:r>
      <w:r w:rsidRPr="003D74E8">
        <w:rPr>
          <w:spacing w:val="27"/>
        </w:rPr>
        <w:t xml:space="preserve"> </w:t>
      </w:r>
      <w:r w:rsidRPr="003D74E8">
        <w:rPr>
          <w:spacing w:val="-1"/>
        </w:rPr>
        <w:t>receives</w:t>
      </w:r>
      <w:r w:rsidRPr="003D74E8">
        <w:rPr>
          <w:spacing w:val="28"/>
        </w:rPr>
        <w:t xml:space="preserve"> </w:t>
      </w:r>
      <w:r w:rsidRPr="003D74E8">
        <w:t>the</w:t>
      </w:r>
      <w:r w:rsidRPr="003D74E8">
        <w:rPr>
          <w:spacing w:val="27"/>
        </w:rPr>
        <w:t xml:space="preserve"> </w:t>
      </w:r>
      <w:r w:rsidRPr="003D74E8">
        <w:t>mruby</w:t>
      </w:r>
      <w:r w:rsidRPr="003D74E8">
        <w:rPr>
          <w:spacing w:val="27"/>
        </w:rPr>
        <w:t xml:space="preserve"> </w:t>
      </w:r>
      <w:r w:rsidRPr="003D74E8">
        <w:t>application</w:t>
      </w:r>
      <w:r w:rsidRPr="003D74E8">
        <w:rPr>
          <w:spacing w:val="20"/>
          <w:w w:val="99"/>
        </w:rPr>
        <w:t xml:space="preserve"> </w:t>
      </w:r>
      <w:r w:rsidRPr="003D74E8">
        <w:t>bytecode</w:t>
      </w:r>
      <w:r w:rsidRPr="003D74E8">
        <w:rPr>
          <w:spacing w:val="49"/>
        </w:rPr>
        <w:t xml:space="preserve"> </w:t>
      </w:r>
      <w:r w:rsidRPr="003D74E8">
        <w:t>from</w:t>
      </w:r>
      <w:r w:rsidRPr="003D74E8">
        <w:rPr>
          <w:spacing w:val="49"/>
        </w:rPr>
        <w:t xml:space="preserve"> </w:t>
      </w:r>
      <w:r w:rsidRPr="003D74E8">
        <w:t>the</w:t>
      </w:r>
      <w:r w:rsidRPr="003D74E8">
        <w:rPr>
          <w:spacing w:val="49"/>
        </w:rPr>
        <w:t xml:space="preserve"> </w:t>
      </w:r>
      <w:r w:rsidRPr="003D74E8">
        <w:t>host</w:t>
      </w:r>
      <w:r w:rsidRPr="003D74E8">
        <w:rPr>
          <w:spacing w:val="49"/>
        </w:rPr>
        <w:t xml:space="preserve"> </w:t>
      </w:r>
      <w:r w:rsidRPr="003D74E8">
        <w:t>(Figure</w:t>
      </w:r>
      <w:r w:rsidRPr="003D74E8">
        <w:rPr>
          <w:spacing w:val="49"/>
        </w:rPr>
        <w:t xml:space="preserve"> </w:t>
      </w:r>
      <w:r>
        <w:t>3</w:t>
      </w:r>
      <w:r w:rsidRPr="003D74E8">
        <w:t>(A);</w:t>
      </w:r>
      <w:r w:rsidRPr="003D74E8">
        <w:rPr>
          <w:spacing w:val="49"/>
        </w:rPr>
        <w:t xml:space="preserve"> </w:t>
      </w:r>
      <w:r>
        <w:t>line</w:t>
      </w:r>
      <w:r>
        <w:rPr>
          <w:spacing w:val="49"/>
        </w:rPr>
        <w:t xml:space="preserve"> </w:t>
      </w:r>
      <w:r>
        <w:t>4</w:t>
      </w:r>
      <w:r w:rsidRPr="003D74E8">
        <w:rPr>
          <w:spacing w:val="49"/>
        </w:rPr>
        <w:t xml:space="preserve"> </w:t>
      </w:r>
      <w:r w:rsidRPr="003D74E8">
        <w:t>in</w:t>
      </w:r>
      <w:r w:rsidRPr="003D74E8">
        <w:rPr>
          <w:spacing w:val="49"/>
        </w:rPr>
        <w:t xml:space="preserve"> </w:t>
      </w:r>
      <w:r w:rsidRPr="003D74E8">
        <w:t>Figure</w:t>
      </w:r>
      <w:r w:rsidRPr="003D74E8">
        <w:rPr>
          <w:spacing w:val="49"/>
        </w:rPr>
        <w:t xml:space="preserve"> </w:t>
      </w:r>
      <w:r>
        <w:t>4</w:t>
      </w:r>
      <w:r w:rsidRPr="003D74E8">
        <w:t>).</w:t>
      </w:r>
      <w:r w:rsidRPr="003D74E8">
        <w:rPr>
          <w:w w:val="99"/>
        </w:rPr>
        <w:t xml:space="preserve"> </w:t>
      </w:r>
      <w:r w:rsidRPr="003D74E8">
        <w:t>The</w:t>
      </w:r>
      <w:r w:rsidRPr="003D74E8">
        <w:rPr>
          <w:spacing w:val="8"/>
        </w:rPr>
        <w:t xml:space="preserve"> </w:t>
      </w:r>
      <w:r w:rsidRPr="003D74E8">
        <w:t>bytecode</w:t>
      </w:r>
      <w:r w:rsidRPr="003D74E8">
        <w:rPr>
          <w:spacing w:val="9"/>
        </w:rPr>
        <w:t xml:space="preserve"> </w:t>
      </w:r>
      <w:r w:rsidRPr="003D74E8">
        <w:t>is</w:t>
      </w:r>
      <w:r w:rsidRPr="003D74E8">
        <w:rPr>
          <w:spacing w:val="9"/>
        </w:rPr>
        <w:t xml:space="preserve"> </w:t>
      </w:r>
      <w:r w:rsidRPr="003D74E8">
        <w:t>stored</w:t>
      </w:r>
      <w:r w:rsidRPr="003D74E8">
        <w:rPr>
          <w:spacing w:val="8"/>
        </w:rPr>
        <w:t xml:space="preserve"> </w:t>
      </w:r>
      <w:r w:rsidRPr="003D74E8">
        <w:t>in</w:t>
      </w:r>
      <w:r w:rsidRPr="003D74E8">
        <w:rPr>
          <w:spacing w:val="10"/>
        </w:rPr>
        <w:t xml:space="preserve"> </w:t>
      </w:r>
      <w:r w:rsidRPr="003D74E8">
        <w:t>a</w:t>
      </w:r>
      <w:r w:rsidRPr="003D74E8">
        <w:rPr>
          <w:spacing w:val="9"/>
        </w:rPr>
        <w:t xml:space="preserve"> </w:t>
      </w:r>
      <w:r w:rsidR="00206F63" w:rsidRPr="003D74E8">
        <w:t xml:space="preserve">component </w:t>
      </w:r>
      <w:r w:rsidRPr="003D74E8">
        <w:rPr>
          <w:spacing w:val="-1"/>
        </w:rPr>
        <w:t>variable,</w:t>
      </w:r>
      <w:r w:rsidRPr="003D74E8">
        <w:t xml:space="preserve"> </w:t>
      </w:r>
      <w:r w:rsidR="0045048B" w:rsidRPr="003D74E8">
        <w:t xml:space="preserve">such </w:t>
      </w:r>
      <w:r w:rsidR="0045048B">
        <w:rPr>
          <w:spacing w:val="9"/>
        </w:rPr>
        <w:t>as</w:t>
      </w:r>
      <w:r w:rsidRPr="003D74E8">
        <w:rPr>
          <w:spacing w:val="24"/>
          <w:w w:val="99"/>
        </w:rPr>
        <w:t xml:space="preserve"> </w:t>
      </w:r>
      <w:r w:rsidRPr="003D74E8">
        <w:rPr>
          <w:i/>
          <w:spacing w:val="-6"/>
        </w:rPr>
        <w:t>VAR</w:t>
      </w:r>
      <w:r>
        <w:rPr>
          <w:i/>
          <w:spacing w:val="45"/>
        </w:rPr>
        <w:t xml:space="preserve"> </w:t>
      </w:r>
      <w:r w:rsidRPr="003D74E8">
        <w:rPr>
          <w:i/>
          <w:spacing w:val="-2"/>
        </w:rPr>
        <w:t>irepApp</w:t>
      </w:r>
      <w:r w:rsidRPr="003D74E8">
        <w:rPr>
          <w:spacing w:val="-2"/>
        </w:rPr>
        <w:t>,</w:t>
      </w:r>
      <w:r w:rsidRPr="003D74E8">
        <w:rPr>
          <w:spacing w:val="11"/>
        </w:rPr>
        <w:t xml:space="preserve"> </w:t>
      </w:r>
      <w:r w:rsidRPr="003D74E8">
        <w:t>as</w:t>
      </w:r>
      <w:r w:rsidRPr="003D74E8">
        <w:rPr>
          <w:spacing w:val="12"/>
        </w:rPr>
        <w:t xml:space="preserve"> </w:t>
      </w:r>
      <w:r w:rsidRPr="003D74E8">
        <w:rPr>
          <w:spacing w:val="-1"/>
        </w:rPr>
        <w:t>shown</w:t>
      </w:r>
      <w:r w:rsidRPr="003D74E8">
        <w:rPr>
          <w:spacing w:val="11"/>
        </w:rPr>
        <w:t xml:space="preserve"> </w:t>
      </w:r>
      <w:r w:rsidRPr="003D74E8">
        <w:t>in</w:t>
      </w:r>
      <w:r w:rsidRPr="003D74E8">
        <w:rPr>
          <w:spacing w:val="12"/>
        </w:rPr>
        <w:t xml:space="preserve"> </w:t>
      </w:r>
      <w:r w:rsidRPr="003D74E8">
        <w:t>Figure</w:t>
      </w:r>
      <w:r w:rsidRPr="003D74E8">
        <w:rPr>
          <w:spacing w:val="11"/>
        </w:rPr>
        <w:t xml:space="preserve"> </w:t>
      </w:r>
      <w:r>
        <w:t>5</w:t>
      </w:r>
      <w:r w:rsidRPr="003D74E8">
        <w:t>.</w:t>
      </w:r>
      <w:r w:rsidRPr="003D74E8">
        <w:rPr>
          <w:spacing w:val="12"/>
        </w:rPr>
        <w:t xml:space="preserve"> </w:t>
      </w:r>
      <w:r w:rsidRPr="003D74E8">
        <w:t>This</w:t>
      </w:r>
      <w:r w:rsidRPr="003D74E8">
        <w:rPr>
          <w:spacing w:val="11"/>
        </w:rPr>
        <w:t xml:space="preserve"> </w:t>
      </w:r>
      <w:r w:rsidRPr="003D74E8">
        <w:t>process</w:t>
      </w:r>
      <w:r w:rsidRPr="003D74E8">
        <w:rPr>
          <w:spacing w:val="12"/>
        </w:rPr>
        <w:t xml:space="preserve"> </w:t>
      </w:r>
      <w:r w:rsidRPr="003D74E8">
        <w:t>is</w:t>
      </w:r>
      <w:r w:rsidRPr="003D74E8">
        <w:rPr>
          <w:spacing w:val="11"/>
        </w:rPr>
        <w:t xml:space="preserve"> </w:t>
      </w:r>
      <w:del w:id="65" w:author="Author" w:date="2016-06-14T18:00:00Z">
        <w:r>
          <w:rPr>
            <w:spacing w:val="-1"/>
          </w:rPr>
          <w:delText>ex-</w:delText>
        </w:r>
        <w:r>
          <w:rPr>
            <w:spacing w:val="30"/>
            <w:w w:val="99"/>
          </w:rPr>
          <w:delText xml:space="preserve"> </w:delText>
        </w:r>
        <w:r>
          <w:rPr>
            <w:spacing w:val="-1"/>
          </w:rPr>
          <w:delText>clusively</w:delText>
        </w:r>
      </w:del>
      <w:ins w:id="66" w:author="Author" w:date="2016-06-14T18:00:00Z">
        <w:r>
          <w:rPr>
            <w:spacing w:val="-1"/>
          </w:rPr>
          <w:t>exclusively</w:t>
        </w:r>
      </w:ins>
      <w:r w:rsidRPr="003D74E8">
        <w:rPr>
          <w:spacing w:val="33"/>
        </w:rPr>
        <w:t xml:space="preserve"> </w:t>
      </w:r>
      <w:r w:rsidRPr="003D74E8">
        <w:t>carried</w:t>
      </w:r>
      <w:r w:rsidRPr="003D74E8">
        <w:rPr>
          <w:spacing w:val="34"/>
        </w:rPr>
        <w:t xml:space="preserve"> </w:t>
      </w:r>
      <w:r w:rsidRPr="003D74E8">
        <w:t>out</w:t>
      </w:r>
      <w:r w:rsidRPr="003D74E8">
        <w:rPr>
          <w:spacing w:val="33"/>
        </w:rPr>
        <w:t xml:space="preserve"> </w:t>
      </w:r>
      <w:r w:rsidRPr="003D74E8">
        <w:t>by</w:t>
      </w:r>
      <w:r w:rsidRPr="003D74E8">
        <w:rPr>
          <w:spacing w:val="34"/>
        </w:rPr>
        <w:t xml:space="preserve"> </w:t>
      </w:r>
      <w:r w:rsidRPr="003D74E8">
        <w:t>the</w:t>
      </w:r>
      <w:r w:rsidRPr="003D74E8">
        <w:rPr>
          <w:spacing w:val="33"/>
        </w:rPr>
        <w:t xml:space="preserve"> </w:t>
      </w:r>
      <w:r w:rsidRPr="003D74E8">
        <w:t>semaphore</w:t>
      </w:r>
      <w:ins w:id="67" w:author="Author" w:date="2016-06-14T18:00:00Z">
        <w:r>
          <w:rPr>
            <w:spacing w:val="34"/>
          </w:rPr>
          <w:t xml:space="preserve"> </w:t>
        </w:r>
        <w:r w:rsidR="00EE3816" w:rsidRPr="00EE3816">
          <w:t>in order</w:t>
        </w:r>
      </w:ins>
      <w:r w:rsidR="00EE3816" w:rsidRPr="003D74E8">
        <w:t xml:space="preserve"> </w:t>
      </w:r>
      <w:r>
        <w:t>to</w:t>
      </w:r>
      <w:r>
        <w:rPr>
          <w:spacing w:val="33"/>
        </w:rPr>
        <w:t xml:space="preserve"> </w:t>
      </w:r>
      <w:r>
        <w:rPr>
          <w:spacing w:val="-2"/>
        </w:rPr>
        <w:t>prevent</w:t>
      </w:r>
      <w:r>
        <w:rPr>
          <w:spacing w:val="34"/>
        </w:rPr>
        <w:t xml:space="preserve"> </w:t>
      </w:r>
      <w:r>
        <w:t>the</w:t>
      </w:r>
      <w:r>
        <w:rPr>
          <w:spacing w:val="33"/>
        </w:rPr>
        <w:t xml:space="preserve"> </w:t>
      </w:r>
      <w:r>
        <w:t>other</w:t>
      </w:r>
      <w:r>
        <w:rPr>
          <w:spacing w:val="28"/>
          <w:w w:val="99"/>
        </w:rPr>
        <w:t xml:space="preserve"> </w:t>
      </w:r>
      <w:r>
        <w:t>loading</w:t>
      </w:r>
      <w:r>
        <w:rPr>
          <w:spacing w:val="9"/>
        </w:rPr>
        <w:t xml:space="preserve"> </w:t>
      </w:r>
      <w:r>
        <w:t>from</w:t>
      </w:r>
      <w:r>
        <w:rPr>
          <w:spacing w:val="9"/>
        </w:rPr>
        <w:t xml:space="preserve"> </w:t>
      </w:r>
      <w:r>
        <w:t>interrupting</w:t>
      </w:r>
      <w:r w:rsidRPr="003D74E8">
        <w:t>.</w:t>
      </w:r>
    </w:p>
    <w:p w14:paraId="23DD2FFF" w14:textId="024ECEAF" w:rsidR="00946AA2" w:rsidRDefault="00BA4473">
      <w:pPr>
        <w:spacing w:line="249" w:lineRule="auto"/>
        <w:ind w:left="119" w:right="117" w:firstLine="199"/>
        <w:jc w:val="both"/>
        <w:rPr>
          <w:rFonts w:ascii="Times New Roman" w:eastAsia="Times New Roman" w:hAnsi="Times New Roman" w:cs="Times New Roman"/>
          <w:sz w:val="20"/>
          <w:szCs w:val="20"/>
        </w:rPr>
      </w:pPr>
      <w:r>
        <w:rPr>
          <w:rFonts w:eastAsiaTheme="minorHAnsi"/>
        </w:rPr>
        <w:pict w14:anchorId="1CEE3FAC">
          <v:group id="_x0000_s1413" style="position:absolute;left:0;text-align:left;margin-left:374.85pt;margin-top:10.4pt;width:5pt;height:.1pt;z-index:-251700224;mso-position-horizontal-relative:page" coordorigin="7497,208" coordsize="100,2">
            <v:shape id="_x0000_s1414" style="position:absolute;left:7497;top:208;width:100;height:2" coordorigin="7497,208" coordsize="100,0" path="m7497,208r99,e" filled="f" strokeweight=".17569mm">
              <v:path arrowok="t"/>
            </v:shape>
            <w10:wrap anchorx="page"/>
          </v:group>
        </w:pict>
      </w:r>
      <w:r>
        <w:rPr>
          <w:rFonts w:eastAsiaTheme="minorHAnsi"/>
        </w:rPr>
        <w:pict w14:anchorId="58F1DFDE">
          <v:group id="_x0000_s1411" style="position:absolute;left:0;text-align:left;margin-left:443.55pt;margin-top:10.4pt;width:5pt;height:.1pt;z-index:-251699200;mso-position-horizontal-relative:page" coordorigin="8871,208" coordsize="100,2">
            <v:shape id="_x0000_s1412" style="position:absolute;left:8871;top:208;width:100;height:2" coordorigin="8871,208" coordsize="100,0" path="m8871,208r100,e" filled="f" strokeweight=".17569mm">
              <v:path arrowok="t"/>
            </v:shape>
            <w10:wrap anchorx="page"/>
          </v:group>
        </w:pict>
      </w:r>
      <w:r w:rsidR="00E56278" w:rsidRPr="003D74E8">
        <w:rPr>
          <w:rFonts w:ascii="Times New Roman"/>
          <w:sz w:val="20"/>
        </w:rPr>
        <w:t>Second,</w:t>
      </w:r>
      <w:r w:rsidR="00E56278" w:rsidRPr="003D74E8">
        <w:rPr>
          <w:rFonts w:ascii="Times New Roman"/>
          <w:spacing w:val="45"/>
          <w:sz w:val="20"/>
        </w:rPr>
        <w:t xml:space="preserve"> </w:t>
      </w:r>
      <w:r w:rsidR="00E56278" w:rsidRPr="003D74E8">
        <w:rPr>
          <w:rFonts w:ascii="Times New Roman"/>
          <w:i/>
          <w:sz w:val="20"/>
        </w:rPr>
        <w:t>mrb</w:t>
      </w:r>
      <w:r w:rsidR="00E56278">
        <w:rPr>
          <w:rFonts w:ascii="Times New Roman"/>
          <w:i/>
          <w:spacing w:val="44"/>
          <w:sz w:val="20"/>
        </w:rPr>
        <w:t xml:space="preserve"> </w:t>
      </w:r>
      <w:r w:rsidR="00E56278" w:rsidRPr="003D74E8">
        <w:rPr>
          <w:rFonts w:ascii="Times New Roman"/>
          <w:i/>
          <w:sz w:val="20"/>
        </w:rPr>
        <w:t>state</w:t>
      </w:r>
      <w:r w:rsidR="00E56278" w:rsidRPr="003D74E8">
        <w:rPr>
          <w:rFonts w:ascii="Times New Roman"/>
          <w:i/>
          <w:spacing w:val="45"/>
          <w:sz w:val="20"/>
        </w:rPr>
        <w:t xml:space="preserve"> </w:t>
      </w:r>
      <w:r w:rsidR="00E56278" w:rsidRPr="003D74E8">
        <w:rPr>
          <w:rFonts w:ascii="Times New Roman"/>
          <w:sz w:val="20"/>
        </w:rPr>
        <w:t>and</w:t>
      </w:r>
      <w:r w:rsidR="00E56278" w:rsidRPr="003D74E8">
        <w:rPr>
          <w:rFonts w:ascii="Times New Roman"/>
          <w:spacing w:val="45"/>
          <w:sz w:val="20"/>
        </w:rPr>
        <w:t xml:space="preserve"> </w:t>
      </w:r>
      <w:r w:rsidR="00E56278" w:rsidRPr="003D74E8">
        <w:rPr>
          <w:rFonts w:ascii="Times New Roman"/>
          <w:i/>
          <w:sz w:val="20"/>
        </w:rPr>
        <w:t>mrbc</w:t>
      </w:r>
      <w:r w:rsidR="00E56278">
        <w:rPr>
          <w:rFonts w:ascii="Times New Roman"/>
          <w:i/>
          <w:spacing w:val="44"/>
          <w:sz w:val="20"/>
        </w:rPr>
        <w:t xml:space="preserve"> </w:t>
      </w:r>
      <w:r w:rsidR="00E56278" w:rsidRPr="003D74E8">
        <w:rPr>
          <w:rFonts w:ascii="Times New Roman"/>
          <w:i/>
          <w:spacing w:val="-1"/>
          <w:sz w:val="20"/>
        </w:rPr>
        <w:t>context</w:t>
      </w:r>
      <w:r w:rsidR="00E56278" w:rsidRPr="003D74E8">
        <w:rPr>
          <w:rFonts w:ascii="Times New Roman"/>
          <w:i/>
          <w:spacing w:val="46"/>
          <w:sz w:val="20"/>
        </w:rPr>
        <w:t xml:space="preserve"> </w:t>
      </w:r>
      <w:r w:rsidR="00E56278" w:rsidRPr="003D74E8">
        <w:rPr>
          <w:rFonts w:ascii="Times New Roman"/>
          <w:sz w:val="20"/>
        </w:rPr>
        <w:t>pointers</w:t>
      </w:r>
      <w:r w:rsidR="00E56278" w:rsidRPr="003D74E8">
        <w:rPr>
          <w:rFonts w:ascii="Times New Roman"/>
          <w:spacing w:val="45"/>
          <w:sz w:val="20"/>
        </w:rPr>
        <w:t xml:space="preserve"> </w:t>
      </w:r>
      <w:r w:rsidR="00E56278" w:rsidRPr="003D74E8">
        <w:rPr>
          <w:rFonts w:ascii="Times New Roman"/>
          <w:sz w:val="20"/>
        </w:rPr>
        <w:t>are</w:t>
      </w:r>
      <w:r w:rsidR="00E56278" w:rsidRPr="003D74E8">
        <w:rPr>
          <w:rFonts w:ascii="Times New Roman"/>
          <w:spacing w:val="45"/>
          <w:sz w:val="20"/>
        </w:rPr>
        <w:t xml:space="preserve"> </w:t>
      </w:r>
      <w:del w:id="68" w:author="Author" w:date="2016-06-14T18:00:00Z">
        <w:r w:rsidR="00E56278">
          <w:rPr>
            <w:rFonts w:ascii="Times New Roman"/>
            <w:sz w:val="20"/>
          </w:rPr>
          <w:delText>initial-</w:delText>
        </w:r>
        <w:r w:rsidR="00E56278">
          <w:rPr>
            <w:rFonts w:ascii="Times New Roman"/>
            <w:spacing w:val="23"/>
            <w:w w:val="99"/>
            <w:sz w:val="20"/>
          </w:rPr>
          <w:delText xml:space="preserve"> </w:delText>
        </w:r>
        <w:r w:rsidR="00E56278">
          <w:rPr>
            <w:rFonts w:ascii="Times New Roman"/>
            <w:sz w:val="20"/>
          </w:rPr>
          <w:delText>ized</w:delText>
        </w:r>
      </w:del>
      <w:ins w:id="69" w:author="Author" w:date="2016-06-14T18:00:00Z">
        <w:r w:rsidR="00E56278">
          <w:rPr>
            <w:rFonts w:ascii="Times New Roman"/>
            <w:sz w:val="20"/>
          </w:rPr>
          <w:t>initialized</w:t>
        </w:r>
      </w:ins>
      <w:r w:rsidR="00E56278" w:rsidRPr="003D74E8">
        <w:rPr>
          <w:rFonts w:ascii="Times New Roman"/>
          <w:sz w:val="20"/>
        </w:rPr>
        <w:t xml:space="preserve"> (Figure</w:t>
      </w:r>
      <w:r w:rsidR="00E56278" w:rsidRPr="003D74E8">
        <w:rPr>
          <w:rFonts w:ascii="Times New Roman"/>
          <w:spacing w:val="7"/>
          <w:sz w:val="20"/>
        </w:rPr>
        <w:t xml:space="preserve"> </w:t>
      </w:r>
      <w:r w:rsidR="00E56278">
        <w:rPr>
          <w:rFonts w:ascii="Times New Roman"/>
          <w:sz w:val="20"/>
        </w:rPr>
        <w:t>3</w:t>
      </w:r>
      <w:r w:rsidR="00E56278" w:rsidRPr="003D74E8">
        <w:rPr>
          <w:rFonts w:ascii="Times New Roman"/>
          <w:sz w:val="20"/>
        </w:rPr>
        <w:t>(B);</w:t>
      </w:r>
      <w:r w:rsidR="00E56278" w:rsidRPr="003D74E8">
        <w:rPr>
          <w:rFonts w:ascii="Times New Roman"/>
          <w:spacing w:val="7"/>
          <w:sz w:val="20"/>
        </w:rPr>
        <w:t xml:space="preserve"> </w:t>
      </w:r>
      <w:r w:rsidR="00E56278" w:rsidRPr="003D74E8">
        <w:rPr>
          <w:rFonts w:ascii="Times New Roman"/>
          <w:sz w:val="20"/>
        </w:rPr>
        <w:t>lines</w:t>
      </w:r>
      <w:r w:rsidR="00E56278" w:rsidRPr="003D74E8">
        <w:rPr>
          <w:rFonts w:ascii="Times New Roman"/>
          <w:spacing w:val="7"/>
          <w:sz w:val="20"/>
        </w:rPr>
        <w:t xml:space="preserve"> </w:t>
      </w:r>
      <w:r w:rsidR="00E56278">
        <w:rPr>
          <w:rFonts w:ascii="Times New Roman"/>
          <w:sz w:val="20"/>
        </w:rPr>
        <w:t>7,</w:t>
      </w:r>
      <w:r w:rsidR="00E56278">
        <w:rPr>
          <w:rFonts w:ascii="Times New Roman"/>
          <w:spacing w:val="6"/>
          <w:sz w:val="20"/>
        </w:rPr>
        <w:t xml:space="preserve"> </w:t>
      </w:r>
      <w:r w:rsidR="00E56278" w:rsidRPr="003D74E8">
        <w:rPr>
          <w:rFonts w:ascii="Times New Roman"/>
          <w:sz w:val="20"/>
        </w:rPr>
        <w:t>9</w:t>
      </w:r>
      <w:r w:rsidR="00E56278" w:rsidRPr="003D74E8">
        <w:rPr>
          <w:rFonts w:ascii="Times New Roman"/>
          <w:spacing w:val="7"/>
          <w:sz w:val="20"/>
        </w:rPr>
        <w:t xml:space="preserve"> </w:t>
      </w:r>
      <w:r w:rsidR="00E56278" w:rsidRPr="003D74E8">
        <w:rPr>
          <w:rFonts w:ascii="Times New Roman"/>
          <w:sz w:val="20"/>
        </w:rPr>
        <w:t xml:space="preserve">in </w:t>
      </w:r>
      <w:r w:rsidR="00E56278">
        <w:rPr>
          <w:rFonts w:ascii="Times New Roman"/>
          <w:sz w:val="20"/>
        </w:rPr>
        <w:t>Figure</w:t>
      </w:r>
      <w:r w:rsidR="00E56278">
        <w:rPr>
          <w:rFonts w:ascii="Times New Roman"/>
          <w:spacing w:val="6"/>
          <w:sz w:val="20"/>
        </w:rPr>
        <w:t xml:space="preserve"> </w:t>
      </w:r>
      <w:r w:rsidR="00E56278">
        <w:rPr>
          <w:rFonts w:ascii="Times New Roman"/>
          <w:sz w:val="20"/>
        </w:rPr>
        <w:t xml:space="preserve">4). </w:t>
      </w:r>
      <w:r w:rsidR="00E56278" w:rsidRPr="003D74E8">
        <w:rPr>
          <w:rFonts w:ascii="Times New Roman"/>
          <w:spacing w:val="7"/>
          <w:sz w:val="20"/>
        </w:rPr>
        <w:t xml:space="preserve"> </w:t>
      </w:r>
      <w:r w:rsidR="00E56278" w:rsidRPr="003D74E8">
        <w:rPr>
          <w:rFonts w:ascii="Times New Roman"/>
          <w:i/>
          <w:spacing w:val="-6"/>
          <w:sz w:val="20"/>
        </w:rPr>
        <w:t>VAR</w:t>
      </w:r>
      <w:r w:rsidR="00206F63" w:rsidRPr="003D74E8">
        <w:rPr>
          <w:rFonts w:ascii="Times New Roman"/>
          <w:i/>
          <w:spacing w:val="46"/>
          <w:sz w:val="20"/>
        </w:rPr>
        <w:t>_</w:t>
      </w:r>
      <w:r w:rsidR="00E56278" w:rsidRPr="003D74E8">
        <w:rPr>
          <w:rFonts w:ascii="Times New Roman"/>
          <w:i/>
          <w:sz w:val="20"/>
        </w:rPr>
        <w:t xml:space="preserve">mrb </w:t>
      </w:r>
      <w:r w:rsidR="00E56278" w:rsidRPr="003D74E8">
        <w:rPr>
          <w:rFonts w:ascii="Times New Roman"/>
          <w:sz w:val="20"/>
        </w:rPr>
        <w:t>and</w:t>
      </w:r>
    </w:p>
    <w:p w14:paraId="7786FE88" w14:textId="77777777" w:rsidR="00946AA2" w:rsidRDefault="00946AA2">
      <w:pPr>
        <w:spacing w:line="249" w:lineRule="auto"/>
        <w:jc w:val="both"/>
        <w:rPr>
          <w:rFonts w:ascii="Times New Roman" w:eastAsia="Times New Roman" w:hAnsi="Times New Roman" w:cs="Times New Roman"/>
          <w:sz w:val="20"/>
          <w:szCs w:val="20"/>
        </w:rPr>
        <w:sectPr w:rsidR="00946AA2">
          <w:type w:val="continuous"/>
          <w:pgSz w:w="12240" w:h="15840"/>
          <w:pgMar w:top="980" w:right="860" w:bottom="280" w:left="860" w:header="720" w:footer="720" w:gutter="0"/>
          <w:cols w:num="2" w:space="720" w:equalWidth="0">
            <w:col w:w="5141" w:space="119"/>
            <w:col w:w="5260"/>
          </w:cols>
        </w:sectPr>
      </w:pPr>
    </w:p>
    <w:p w14:paraId="10DFB0C1" w14:textId="77777777" w:rsidR="00946AA2" w:rsidRDefault="00BA4473">
      <w:pPr>
        <w:numPr>
          <w:ilvl w:val="0"/>
          <w:numId w:val="5"/>
        </w:numPr>
        <w:tabs>
          <w:tab w:val="left" w:pos="637"/>
        </w:tabs>
        <w:spacing w:before="84" w:line="229" w:lineRule="exact"/>
        <w:ind w:hanging="763"/>
        <w:jc w:val="left"/>
        <w:rPr>
          <w:rFonts w:ascii="Lucida Sans Unicode" w:eastAsia="Lucida Sans Unicode" w:hAnsi="Lucida Sans Unicode" w:cs="Lucida Sans Unicode"/>
          <w:sz w:val="18"/>
          <w:szCs w:val="18"/>
        </w:rPr>
      </w:pPr>
      <w:r>
        <w:rPr>
          <w:rFonts w:eastAsiaTheme="minorHAnsi"/>
        </w:rPr>
        <w:lastRenderedPageBreak/>
        <w:pict w14:anchorId="7D619B30">
          <v:group id="_x0000_s1409" style="position:absolute;left:0;text-align:left;margin-left:74.85pt;margin-top:4.15pt;width:225.2pt;height:.1pt;z-index:251597824;mso-position-horizontal-relative:page" coordorigin="1497,83" coordsize="4504,2">
            <v:shape id="_x0000_s1410" style="position:absolute;left:1497;top:83;width:4504;height:2" coordorigin="1497,83" coordsize="4504,0" path="m1497,83r4503,e" filled="f" strokeweight=".14042mm">
              <v:path arrowok="t"/>
            </v:shape>
            <w10:wrap anchorx="page"/>
          </v:group>
        </w:pict>
      </w:r>
      <w:r w:rsidR="00E56278">
        <w:rPr>
          <w:rFonts w:ascii="Times New Roman"/>
          <w:spacing w:val="-2"/>
          <w:w w:val="105"/>
          <w:sz w:val="18"/>
        </w:rPr>
        <w:t>void</w:t>
      </w:r>
      <w:r w:rsidR="00E56278">
        <w:rPr>
          <w:rFonts w:ascii="Times New Roman"/>
          <w:spacing w:val="-8"/>
          <w:w w:val="105"/>
          <w:sz w:val="18"/>
        </w:rPr>
        <w:t xml:space="preserve"> </w:t>
      </w:r>
      <w:r w:rsidR="00E56278">
        <w:rPr>
          <w:rFonts w:ascii="Times New Roman"/>
          <w:w w:val="105"/>
          <w:sz w:val="18"/>
        </w:rPr>
        <w:t>eMrubyBody</w:t>
      </w:r>
      <w:r w:rsidR="00E56278">
        <w:rPr>
          <w:rFonts w:ascii="Times New Roman"/>
          <w:spacing w:val="8"/>
          <w:w w:val="105"/>
          <w:sz w:val="18"/>
        </w:rPr>
        <w:t xml:space="preserve"> </w:t>
      </w:r>
      <w:r w:rsidR="00E56278">
        <w:rPr>
          <w:rFonts w:ascii="Times New Roman"/>
          <w:w w:val="105"/>
          <w:sz w:val="18"/>
        </w:rPr>
        <w:t>main(</w:t>
      </w:r>
      <w:r w:rsidR="00E56278">
        <w:rPr>
          <w:rFonts w:ascii="Times New Roman"/>
          <w:spacing w:val="-7"/>
          <w:w w:val="105"/>
          <w:sz w:val="18"/>
        </w:rPr>
        <w:t xml:space="preserve"> </w:t>
      </w:r>
      <w:r w:rsidR="00E56278">
        <w:rPr>
          <w:rFonts w:ascii="Times New Roman"/>
          <w:w w:val="105"/>
          <w:sz w:val="18"/>
        </w:rPr>
        <w:t>CELLIDX</w:t>
      </w:r>
      <w:r w:rsidR="00E56278">
        <w:rPr>
          <w:rFonts w:ascii="Times New Roman"/>
          <w:spacing w:val="-8"/>
          <w:w w:val="105"/>
          <w:sz w:val="18"/>
        </w:rPr>
        <w:t xml:space="preserve"> </w:t>
      </w:r>
      <w:r w:rsidR="00E56278">
        <w:rPr>
          <w:rFonts w:ascii="Times New Roman"/>
          <w:w w:val="105"/>
          <w:sz w:val="18"/>
        </w:rPr>
        <w:t>idx</w:t>
      </w:r>
      <w:r w:rsidR="00E56278">
        <w:rPr>
          <w:rFonts w:ascii="Times New Roman"/>
          <w:spacing w:val="-8"/>
          <w:w w:val="105"/>
          <w:sz w:val="18"/>
        </w:rPr>
        <w:t xml:space="preserve"> </w:t>
      </w:r>
      <w:r w:rsidR="00E56278">
        <w:rPr>
          <w:rFonts w:ascii="Times New Roman"/>
          <w:w w:val="105"/>
          <w:sz w:val="18"/>
        </w:rPr>
        <w:t>)</w:t>
      </w:r>
      <w:r w:rsidR="00E56278">
        <w:rPr>
          <w:rFonts w:ascii="Times New Roman"/>
          <w:spacing w:val="-8"/>
          <w:w w:val="105"/>
          <w:sz w:val="18"/>
        </w:rPr>
        <w:t xml:space="preserve"> </w:t>
      </w:r>
      <w:r w:rsidR="00E56278">
        <w:rPr>
          <w:rFonts w:ascii="Lucida Sans Unicode"/>
          <w:w w:val="130"/>
          <w:sz w:val="18"/>
        </w:rPr>
        <w:t>{</w:t>
      </w:r>
    </w:p>
    <w:p w14:paraId="708C8DA3" w14:textId="77777777" w:rsidR="00946AA2" w:rsidRDefault="00E56278">
      <w:pPr>
        <w:numPr>
          <w:ilvl w:val="0"/>
          <w:numId w:val="5"/>
        </w:numPr>
        <w:tabs>
          <w:tab w:val="left" w:pos="799"/>
        </w:tabs>
        <w:spacing w:line="129" w:lineRule="exact"/>
        <w:ind w:left="798" w:hanging="36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0"/>
          <w:sz w:val="16"/>
          <w:szCs w:val="16"/>
        </w:rPr>
        <w:t xml:space="preserve"> </w:t>
      </w:r>
      <w:r>
        <w:rPr>
          <w:rFonts w:ascii="Times New Roman" w:eastAsia="Times New Roman" w:hAnsi="Times New Roman" w:cs="Times New Roman"/>
          <w:i/>
          <w:sz w:val="16"/>
          <w:szCs w:val="16"/>
        </w:rPr>
        <w:t>Omit:</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start</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exclusive</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process</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by</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semaphore</w:t>
      </w:r>
      <w:r>
        <w:rPr>
          <w:rFonts w:ascii="Times New Roman" w:eastAsia="Times New Roman" w:hAnsi="Times New Roman" w:cs="Times New Roman"/>
          <w:i/>
          <w:spacing w:val="1"/>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5B22A8E3" w14:textId="77777777" w:rsidR="00946AA2" w:rsidRDefault="00E56278">
      <w:pPr>
        <w:spacing w:before="7"/>
        <w:rPr>
          <w:rFonts w:ascii="Times New Roman" w:eastAsia="Times New Roman" w:hAnsi="Times New Roman" w:cs="Times New Roman"/>
          <w:i/>
          <w:sz w:val="10"/>
          <w:szCs w:val="10"/>
        </w:rPr>
      </w:pPr>
      <w:r>
        <w:br w:type="column"/>
      </w:r>
    </w:p>
    <w:p w14:paraId="5BB60446" w14:textId="77777777" w:rsidR="00946AA2" w:rsidRDefault="00E56278">
      <w:pPr>
        <w:ind w:left="432"/>
        <w:rPr>
          <w:rFonts w:ascii="Arial" w:eastAsia="Arial" w:hAnsi="Arial" w:cs="Arial"/>
          <w:sz w:val="10"/>
          <w:szCs w:val="10"/>
        </w:rPr>
      </w:pPr>
      <w:r>
        <w:rPr>
          <w:rFonts w:ascii="Arial"/>
          <w:color w:val="231F20"/>
          <w:w w:val="80"/>
          <w:sz w:val="10"/>
        </w:rPr>
        <w:t>SULRULW\</w:t>
      </w:r>
      <w:r>
        <w:rPr>
          <w:rFonts w:ascii="Arial"/>
          <w:color w:val="231F20"/>
          <w:spacing w:val="7"/>
          <w:sz w:val="10"/>
        </w:rPr>
        <w:t xml:space="preserve"> </w:t>
      </w:r>
      <w:r>
        <w:rPr>
          <w:rFonts w:ascii="Arial"/>
          <w:color w:val="231F20"/>
          <w:w w:val="156"/>
          <w:sz w:val="10"/>
        </w:rPr>
        <w:t xml:space="preserve"> </w:t>
      </w:r>
    </w:p>
    <w:p w14:paraId="70CEDC46" w14:textId="77777777" w:rsidR="00946AA2" w:rsidRDefault="00E56278">
      <w:pPr>
        <w:spacing w:before="26"/>
        <w:ind w:left="432"/>
        <w:rPr>
          <w:rFonts w:ascii="Arial" w:eastAsia="Arial" w:hAnsi="Arial" w:cs="Arial"/>
          <w:sz w:val="10"/>
          <w:szCs w:val="10"/>
        </w:rPr>
      </w:pPr>
      <w:r>
        <w:rPr>
          <w:rFonts w:ascii="Arial"/>
          <w:color w:val="231F20"/>
          <w:spacing w:val="-2"/>
          <w:w w:val="130"/>
          <w:sz w:val="8"/>
        </w:rPr>
        <w:t>6&lt;67(0B35,25,7&lt;</w:t>
      </w:r>
      <w:r>
        <w:rPr>
          <w:rFonts w:ascii="Arial"/>
          <w:color w:val="231F20"/>
          <w:spacing w:val="27"/>
          <w:w w:val="130"/>
          <w:sz w:val="8"/>
        </w:rPr>
        <w:t xml:space="preserve"> </w:t>
      </w:r>
      <w:r>
        <w:rPr>
          <w:rFonts w:ascii="Arial"/>
          <w:color w:val="231F20"/>
          <w:spacing w:val="-1"/>
          <w:w w:val="130"/>
          <w:sz w:val="8"/>
        </w:rPr>
        <w:t>+,*+</w:t>
      </w:r>
      <w:r>
        <w:rPr>
          <w:rFonts w:ascii="Arial"/>
          <w:color w:val="231F20"/>
          <w:w w:val="160"/>
          <w:sz w:val="10"/>
        </w:rPr>
        <w:t xml:space="preserve"> </w:t>
      </w:r>
    </w:p>
    <w:p w14:paraId="4AE56A62" w14:textId="77777777" w:rsidR="00946AA2" w:rsidRDefault="00E56278">
      <w:pPr>
        <w:spacing w:before="3"/>
        <w:rPr>
          <w:rFonts w:ascii="Arial" w:eastAsia="Arial" w:hAnsi="Arial" w:cs="Arial"/>
          <w:sz w:val="12"/>
          <w:szCs w:val="12"/>
        </w:rPr>
      </w:pPr>
      <w:r>
        <w:br w:type="column"/>
      </w:r>
    </w:p>
    <w:p w14:paraId="5E2EFC4E" w14:textId="77777777" w:rsidR="00946AA2" w:rsidRDefault="00E56278">
      <w:pPr>
        <w:rPr>
          <w:rFonts w:ascii="Arial" w:eastAsia="Arial" w:hAnsi="Arial" w:cs="Arial"/>
          <w:sz w:val="13"/>
          <w:szCs w:val="13"/>
        </w:rPr>
      </w:pPr>
      <w:r>
        <w:rPr>
          <w:rFonts w:ascii="Arial"/>
          <w:color w:val="231F20"/>
          <w:spacing w:val="-2"/>
          <w:w w:val="105"/>
          <w:sz w:val="13"/>
        </w:rPr>
        <w:t>URWD</w:t>
      </w:r>
      <w:r>
        <w:rPr>
          <w:rFonts w:ascii="Arial"/>
          <w:color w:val="231F20"/>
          <w:spacing w:val="-3"/>
          <w:w w:val="105"/>
          <w:sz w:val="13"/>
        </w:rPr>
        <w:t>W</w:t>
      </w:r>
      <w:r>
        <w:rPr>
          <w:rFonts w:ascii="Arial"/>
          <w:color w:val="231F20"/>
          <w:spacing w:val="-1"/>
          <w:w w:val="105"/>
          <w:sz w:val="13"/>
        </w:rPr>
        <w:t>H5</w:t>
      </w:r>
      <w:r>
        <w:rPr>
          <w:rFonts w:ascii="Arial"/>
          <w:color w:val="231F20"/>
          <w:spacing w:val="-2"/>
          <w:w w:val="105"/>
          <w:sz w:val="13"/>
        </w:rPr>
        <w:t>HDG\4XHXH</w:t>
      </w:r>
      <w:r>
        <w:rPr>
          <w:rFonts w:ascii="Arial"/>
          <w:color w:val="231F20"/>
          <w:spacing w:val="-6"/>
          <w:w w:val="105"/>
          <w:sz w:val="13"/>
        </w:rPr>
        <w:t xml:space="preserve"> </w:t>
      </w:r>
      <w:r>
        <w:rPr>
          <w:rFonts w:ascii="Arial"/>
          <w:color w:val="231F20"/>
          <w:spacing w:val="-1"/>
          <w:w w:val="115"/>
          <w:sz w:val="13"/>
        </w:rPr>
        <w:t>5,7(90B35,257&lt;</w:t>
      </w:r>
      <w:r>
        <w:rPr>
          <w:rFonts w:ascii="Arial"/>
          <w:color w:val="231F20"/>
          <w:w w:val="137"/>
          <w:sz w:val="13"/>
        </w:rPr>
        <w:t xml:space="preserve"> </w:t>
      </w:r>
    </w:p>
    <w:p w14:paraId="4B9219D9" w14:textId="77777777" w:rsidR="00946AA2" w:rsidRDefault="00946AA2">
      <w:pPr>
        <w:rPr>
          <w:rFonts w:ascii="Arial" w:eastAsia="Arial" w:hAnsi="Arial" w:cs="Arial"/>
          <w:sz w:val="13"/>
          <w:szCs w:val="13"/>
        </w:rPr>
        <w:sectPr w:rsidR="00946AA2">
          <w:pgSz w:w="12240" w:h="15840"/>
          <w:pgMar w:top="960" w:right="860" w:bottom="280" w:left="860" w:header="720" w:footer="720" w:gutter="0"/>
          <w:cols w:num="3" w:space="720" w:equalWidth="0">
            <w:col w:w="4196" w:space="858"/>
            <w:col w:w="1519" w:space="40"/>
            <w:col w:w="3907"/>
          </w:cols>
        </w:sectPr>
      </w:pPr>
    </w:p>
    <w:p w14:paraId="3EF667AF" w14:textId="77777777" w:rsidR="00946AA2" w:rsidRDefault="00E56278">
      <w:pPr>
        <w:numPr>
          <w:ilvl w:val="0"/>
          <w:numId w:val="5"/>
        </w:numPr>
        <w:tabs>
          <w:tab w:val="left" w:pos="799"/>
        </w:tabs>
        <w:spacing w:line="193" w:lineRule="exact"/>
        <w:ind w:left="798" w:hanging="36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3"/>
          <w:sz w:val="16"/>
          <w:szCs w:val="16"/>
        </w:rPr>
        <w:t xml:space="preserve"> </w:t>
      </w:r>
      <w:r>
        <w:rPr>
          <w:rFonts w:ascii="Times New Roman" w:eastAsia="Times New Roman" w:hAnsi="Times New Roman" w:cs="Times New Roman"/>
          <w:i/>
          <w:sz w:val="16"/>
          <w:szCs w:val="16"/>
        </w:rPr>
        <w:t>Receive</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bytecode</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via</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Bluetooth</w:t>
      </w:r>
      <w:r>
        <w:rPr>
          <w:rFonts w:ascii="Times New Roman" w:eastAsia="Times New Roman" w:hAnsi="Times New Roman" w:cs="Times New Roman"/>
          <w:i/>
          <w:spacing w:val="-3"/>
          <w:sz w:val="16"/>
          <w:szCs w:val="16"/>
        </w:rPr>
        <w:t xml:space="preserve"> </w:t>
      </w:r>
      <w:r>
        <w:rPr>
          <w:rFonts w:ascii="Lucida Sans Unicode" w:eastAsia="Lucida Sans Unicode" w:hAnsi="Lucida Sans Unicode" w:cs="Lucida Sans Unicode"/>
          <w:sz w:val="16"/>
          <w:szCs w:val="16"/>
        </w:rPr>
        <w:t>∗</w:t>
      </w:r>
      <w:r>
        <w:rPr>
          <w:rFonts w:ascii="Times New Roman" w:eastAsia="Times New Roman" w:hAnsi="Times New Roman" w:cs="Times New Roman"/>
          <w:i/>
          <w:sz w:val="16"/>
          <w:szCs w:val="16"/>
        </w:rPr>
        <w:t>/</w:t>
      </w:r>
    </w:p>
    <w:p w14:paraId="0DF473DA" w14:textId="0329923A" w:rsidR="00946AA2" w:rsidRDefault="00E56278">
      <w:pPr>
        <w:numPr>
          <w:ilvl w:val="0"/>
          <w:numId w:val="5"/>
        </w:numPr>
        <w:tabs>
          <w:tab w:val="left" w:pos="799"/>
        </w:tabs>
        <w:spacing w:line="145" w:lineRule="exact"/>
        <w:ind w:left="798" w:hanging="366"/>
        <w:jc w:val="left"/>
        <w:rPr>
          <w:rFonts w:ascii="Times New Roman" w:eastAsia="Times New Roman" w:hAnsi="Times New Roman" w:cs="Times New Roman"/>
          <w:sz w:val="18"/>
          <w:szCs w:val="18"/>
        </w:rPr>
      </w:pPr>
      <w:r>
        <w:rPr>
          <w:rFonts w:ascii="Times New Roman"/>
          <w:spacing w:val="-1"/>
          <w:sz w:val="18"/>
        </w:rPr>
        <w:t>bluetooth</w:t>
      </w:r>
      <w:r>
        <w:rPr>
          <w:rFonts w:ascii="Times New Roman"/>
          <w:spacing w:val="37"/>
          <w:sz w:val="18"/>
        </w:rPr>
        <w:t xml:space="preserve"> </w:t>
      </w:r>
      <w:r>
        <w:rPr>
          <w:rFonts w:ascii="Times New Roman"/>
          <w:sz w:val="18"/>
        </w:rPr>
        <w:t>loader(</w:t>
      </w:r>
      <w:r w:rsidRPr="003D74E8">
        <w:rPr>
          <w:rFonts w:ascii="Times New Roman"/>
          <w:spacing w:val="13"/>
          <w:sz w:val="18"/>
        </w:rPr>
        <w:t xml:space="preserve"> </w:t>
      </w:r>
      <w:r w:rsidRPr="003D74E8">
        <w:rPr>
          <w:rFonts w:ascii="Times New Roman"/>
          <w:spacing w:val="-10"/>
          <w:sz w:val="18"/>
        </w:rPr>
        <w:t>VAR</w:t>
      </w:r>
      <w:r>
        <w:rPr>
          <w:rFonts w:ascii="Times New Roman"/>
          <w:spacing w:val="38"/>
          <w:sz w:val="18"/>
        </w:rPr>
        <w:t xml:space="preserve"> </w:t>
      </w:r>
      <w:r>
        <w:rPr>
          <w:rFonts w:ascii="Times New Roman"/>
          <w:sz w:val="18"/>
        </w:rPr>
        <w:t>irepApp</w:t>
      </w:r>
      <w:r>
        <w:rPr>
          <w:rFonts w:ascii="Times New Roman"/>
          <w:spacing w:val="13"/>
          <w:sz w:val="18"/>
        </w:rPr>
        <w:t xml:space="preserve"> </w:t>
      </w:r>
      <w:r>
        <w:rPr>
          <w:rFonts w:ascii="Times New Roman"/>
          <w:sz w:val="18"/>
        </w:rPr>
        <w:t>);</w:t>
      </w:r>
    </w:p>
    <w:p w14:paraId="760D2C69" w14:textId="77777777" w:rsidR="00946AA2" w:rsidRDefault="00E56278">
      <w:pPr>
        <w:numPr>
          <w:ilvl w:val="0"/>
          <w:numId w:val="5"/>
        </w:numPr>
        <w:tabs>
          <w:tab w:val="left" w:pos="799"/>
        </w:tabs>
        <w:spacing w:line="175" w:lineRule="exact"/>
        <w:ind w:left="798" w:hanging="36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0"/>
          <w:sz w:val="16"/>
          <w:szCs w:val="16"/>
        </w:rPr>
        <w:t xml:space="preserve"> </w:t>
      </w:r>
      <w:r>
        <w:rPr>
          <w:rFonts w:ascii="Times New Roman" w:eastAsia="Times New Roman" w:hAnsi="Times New Roman" w:cs="Times New Roman"/>
          <w:i/>
          <w:sz w:val="16"/>
          <w:szCs w:val="16"/>
        </w:rPr>
        <w:t>Omit:</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end</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exclusive</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process</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by</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semaphore</w:t>
      </w:r>
      <w:r>
        <w:rPr>
          <w:rFonts w:ascii="Times New Roman" w:eastAsia="Times New Roman" w:hAnsi="Times New Roman" w:cs="Times New Roman"/>
          <w:i/>
          <w:spacing w:val="1"/>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726DBD84" w14:textId="77777777" w:rsidR="00946AA2" w:rsidRDefault="00E56278">
      <w:pPr>
        <w:numPr>
          <w:ilvl w:val="0"/>
          <w:numId w:val="5"/>
        </w:numPr>
        <w:tabs>
          <w:tab w:val="left" w:pos="799"/>
        </w:tabs>
        <w:spacing w:line="87" w:lineRule="exact"/>
        <w:ind w:left="798" w:hanging="36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21"/>
          <w:sz w:val="16"/>
          <w:szCs w:val="16"/>
        </w:rPr>
        <w:t xml:space="preserve"> </w:t>
      </w:r>
      <w:r>
        <w:rPr>
          <w:rFonts w:ascii="Times New Roman" w:eastAsia="Times New Roman" w:hAnsi="Times New Roman" w:cs="Times New Roman"/>
          <w:i/>
          <w:spacing w:val="-1"/>
          <w:sz w:val="16"/>
          <w:szCs w:val="16"/>
        </w:rPr>
        <w:t>New</w:t>
      </w:r>
      <w:r>
        <w:rPr>
          <w:rFonts w:ascii="Times New Roman" w:eastAsia="Times New Roman" w:hAnsi="Times New Roman" w:cs="Times New Roman"/>
          <w:i/>
          <w:spacing w:val="-10"/>
          <w:sz w:val="16"/>
          <w:szCs w:val="16"/>
        </w:rPr>
        <w:t xml:space="preserve"> </w:t>
      </w:r>
      <w:r>
        <w:rPr>
          <w:rFonts w:ascii="Times New Roman" w:eastAsia="Times New Roman" w:hAnsi="Times New Roman" w:cs="Times New Roman"/>
          <w:i/>
          <w:spacing w:val="-1"/>
          <w:sz w:val="16"/>
          <w:szCs w:val="16"/>
        </w:rPr>
        <w:t>interpreter</w:t>
      </w:r>
      <w:r>
        <w:rPr>
          <w:rFonts w:ascii="Times New Roman" w:eastAsia="Times New Roman" w:hAnsi="Times New Roman" w:cs="Times New Roman"/>
          <w:i/>
          <w:spacing w:val="-10"/>
          <w:sz w:val="16"/>
          <w:szCs w:val="16"/>
        </w:rPr>
        <w:t xml:space="preserve"> </w:t>
      </w:r>
      <w:r>
        <w:rPr>
          <w:rFonts w:ascii="Times New Roman" w:eastAsia="Times New Roman" w:hAnsi="Times New Roman" w:cs="Times New Roman"/>
          <w:i/>
          <w:sz w:val="16"/>
          <w:szCs w:val="16"/>
        </w:rPr>
        <w:t>instance</w:t>
      </w:r>
      <w:r>
        <w:rPr>
          <w:rFonts w:ascii="Times New Roman" w:eastAsia="Times New Roman" w:hAnsi="Times New Roman" w:cs="Times New Roman"/>
          <w:i/>
          <w:spacing w:val="-10"/>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770C5714" w14:textId="77777777" w:rsidR="00946AA2" w:rsidRDefault="00E56278">
      <w:pPr>
        <w:rPr>
          <w:rFonts w:ascii="Times New Roman" w:eastAsia="Times New Roman" w:hAnsi="Times New Roman" w:cs="Times New Roman"/>
          <w:i/>
          <w:sz w:val="10"/>
          <w:szCs w:val="10"/>
        </w:rPr>
      </w:pPr>
      <w:r>
        <w:br w:type="column"/>
      </w:r>
    </w:p>
    <w:p w14:paraId="2F758A49" w14:textId="77777777" w:rsidR="00946AA2" w:rsidRDefault="00946AA2">
      <w:pPr>
        <w:rPr>
          <w:rFonts w:ascii="Times New Roman" w:eastAsia="Times New Roman" w:hAnsi="Times New Roman" w:cs="Times New Roman"/>
          <w:i/>
          <w:sz w:val="10"/>
          <w:szCs w:val="10"/>
        </w:rPr>
      </w:pPr>
    </w:p>
    <w:p w14:paraId="4B46DB46" w14:textId="77777777" w:rsidR="00946AA2" w:rsidRDefault="00946AA2">
      <w:pPr>
        <w:rPr>
          <w:rFonts w:ascii="Times New Roman" w:eastAsia="Times New Roman" w:hAnsi="Times New Roman" w:cs="Times New Roman"/>
          <w:i/>
          <w:sz w:val="10"/>
          <w:szCs w:val="10"/>
        </w:rPr>
      </w:pPr>
    </w:p>
    <w:p w14:paraId="7856F494" w14:textId="77777777" w:rsidR="00946AA2" w:rsidRDefault="00946AA2">
      <w:pPr>
        <w:spacing w:before="4"/>
        <w:rPr>
          <w:rFonts w:ascii="Times New Roman" w:eastAsia="Times New Roman" w:hAnsi="Times New Roman" w:cs="Times New Roman"/>
          <w:i/>
          <w:sz w:val="10"/>
          <w:szCs w:val="10"/>
        </w:rPr>
      </w:pPr>
    </w:p>
    <w:p w14:paraId="3AF1BE0A" w14:textId="77777777" w:rsidR="00946AA2" w:rsidRDefault="00BA4473">
      <w:pPr>
        <w:ind w:left="432"/>
        <w:rPr>
          <w:rFonts w:ascii="Arial" w:eastAsia="Arial" w:hAnsi="Arial" w:cs="Arial"/>
          <w:sz w:val="10"/>
          <w:szCs w:val="10"/>
        </w:rPr>
      </w:pPr>
      <w:r>
        <w:rPr>
          <w:rFonts w:eastAsiaTheme="minorHAnsi"/>
        </w:rPr>
        <w:pict w14:anchorId="6A481A65">
          <v:group id="_x0000_s1394" style="position:absolute;left:0;text-align:left;margin-left:354.35pt;margin-top:10.35pt;width:200.5pt;height:44.7pt;z-index:-251696128;mso-position-horizontal-relative:page" coordorigin="7087,207" coordsize="4010,894">
            <v:group id="_x0000_s1406" style="position:absolute;left:7087;top:713;width:394;height:387" coordorigin="7087,713" coordsize="394,387">
              <v:shape id="_x0000_s1408" style="position:absolute;left:7087;top:713;width:394;height:387" coordorigin="7087,713" coordsize="394,387" path="m7087,1100r393,l7480,713r-393,l7087,1100xe" stroked="f">
                <v:path arrowok="t"/>
              </v:shape>
              <v:shape id="_x0000_s1407" type="#_x0000_t75" style="position:absolute;left:7480;top:713;width:393;height:387">
                <v:imagedata r:id="rId19" o:title=""/>
              </v:shape>
            </v:group>
            <v:group id="_x0000_s1403" style="position:absolute;left:7873;top:713;width:394;height:383" coordorigin="7873,713" coordsize="394,383">
              <v:shape id="_x0000_s1405" style="position:absolute;left:7873;top:713;width:394;height:383" coordorigin="7873,713" coordsize="394,383" path="m7873,1095r393,l8266,713r-393,l7873,1095xe" stroked="f">
                <v:path arrowok="t"/>
              </v:shape>
              <v:shape id="_x0000_s1404" type="#_x0000_t75" style="position:absolute;left:8266;top:713;width:393;height:382">
                <v:imagedata r:id="rId20" o:title=""/>
              </v:shape>
            </v:group>
            <v:group id="_x0000_s1400" style="position:absolute;left:8659;top:713;width:394;height:383" coordorigin="8659,713" coordsize="394,383">
              <v:shape id="_x0000_s1402" style="position:absolute;left:8659;top:713;width:394;height:383" coordorigin="8659,713" coordsize="394,383" path="m8659,1095r393,l9052,713r-393,l8659,1095xe" stroked="f">
                <v:path arrowok="t"/>
              </v:shape>
              <v:shape id="_x0000_s1401" type="#_x0000_t75" style="position:absolute;left:9052;top:713;width:393;height:387">
                <v:imagedata r:id="rId19" o:title=""/>
              </v:shape>
            </v:group>
            <v:group id="_x0000_s1397" style="position:absolute;left:9445;top:713;width:394;height:383" coordorigin="9445,713" coordsize="394,383">
              <v:shape id="_x0000_s1399" style="position:absolute;left:9445;top:713;width:394;height:383" coordorigin="9445,713" coordsize="394,383" path="m9445,1095r394,l9839,713r-394,l9445,1095xe" stroked="f">
                <v:path arrowok="t"/>
              </v:shape>
              <v:shape id="_x0000_s1398" type="#_x0000_t75" style="position:absolute;left:9839;top:713;width:393;height:382">
                <v:imagedata r:id="rId21" o:title=""/>
              </v:shape>
            </v:group>
            <v:group id="_x0000_s1395" style="position:absolute;left:8816;top:210;width:2278;height:458" coordorigin="8816,210" coordsize="2278,458">
              <v:shape id="_x0000_s1396" style="position:absolute;left:8816;top:210;width:2278;height:458" coordorigin="8816,210" coordsize="2278,458" path="m8816,210r2277,l11093,629r-1328,l9142,668r54,-39l8816,629r,-175l8816,210xe" filled="f" strokecolor="#231f20" strokeweight=".11375mm">
                <v:path arrowok="t"/>
              </v:shape>
            </v:group>
            <w10:wrap anchorx="page"/>
          </v:group>
        </w:pict>
      </w:r>
      <w:r>
        <w:rPr>
          <w:rFonts w:eastAsiaTheme="minorHAnsi"/>
        </w:rPr>
        <w:pict w14:anchorId="385A0AD3">
          <v:group id="_x0000_s1388" style="position:absolute;left:0;text-align:left;margin-left:349.85pt;margin-top:21.45pt;width:4.7pt;height:10.2pt;z-index:251601920;mso-position-horizontal-relative:page" coordorigin="6997,429" coordsize="94,204">
            <v:group id="_x0000_s1391" style="position:absolute;left:7000;top:432;width:87;height:198" coordorigin="7000,432" coordsize="87,198">
              <v:shape id="_x0000_s1393" style="position:absolute;left:7000;top:432;width:87;height:198" coordorigin="7000,432" coordsize="87,198" path="m7087,586r-87,l7043,629r44,-43xe" fillcolor="#231f20" stroked="f">
                <v:path arrowok="t"/>
              </v:shape>
              <v:shape id="_x0000_s1392" style="position:absolute;left:7000;top:432;width:87;height:198" coordorigin="7000,432" coordsize="87,198" path="m7065,432r-43,l7022,586r43,l7065,432xe" fillcolor="#231f20" stroked="f">
                <v:path arrowok="t"/>
              </v:shape>
            </v:group>
            <v:group id="_x0000_s1389" style="position:absolute;left:7000;top:432;width:87;height:198" coordorigin="7000,432" coordsize="87,198">
              <v:shape id="_x0000_s1390" style="position:absolute;left:7000;top:432;width:87;height:198" coordorigin="7000,432" coordsize="87,198" path="m7000,586r22,l7022,432r43,l7065,586r22,l7043,629r-43,-43xe" filled="f" strokecolor="#231f20" strokeweight=".11375mm">
                <v:path arrowok="t"/>
              </v:shape>
            </v:group>
            <w10:wrap anchorx="page"/>
          </v:group>
        </w:pict>
      </w:r>
      <w:r w:rsidR="00E56278">
        <w:rPr>
          <w:rFonts w:ascii="Arial"/>
          <w:color w:val="231F20"/>
          <w:spacing w:val="-2"/>
          <w:w w:val="80"/>
          <w:sz w:val="10"/>
        </w:rPr>
        <w:t>SULRULW\</w:t>
      </w:r>
      <w:r w:rsidR="00E56278">
        <w:rPr>
          <w:rFonts w:ascii="Arial"/>
          <w:color w:val="231F20"/>
          <w:spacing w:val="7"/>
          <w:sz w:val="10"/>
        </w:rPr>
        <w:t xml:space="preserve"> </w:t>
      </w:r>
      <w:r w:rsidR="00E56278">
        <w:rPr>
          <w:rFonts w:ascii="Arial"/>
          <w:color w:val="231F20"/>
          <w:w w:val="157"/>
          <w:sz w:val="10"/>
        </w:rPr>
        <w:t xml:space="preserve"> </w:t>
      </w:r>
    </w:p>
    <w:p w14:paraId="67144B3D" w14:textId="77777777" w:rsidR="00946AA2" w:rsidRDefault="00E56278">
      <w:pPr>
        <w:spacing w:before="53"/>
        <w:ind w:left="202"/>
        <w:rPr>
          <w:rFonts w:ascii="Arial" w:eastAsia="Arial" w:hAnsi="Arial" w:cs="Arial"/>
          <w:sz w:val="10"/>
          <w:szCs w:val="10"/>
        </w:rPr>
      </w:pPr>
      <w:r>
        <w:rPr>
          <w:w w:val="90"/>
        </w:rPr>
        <w:br w:type="column"/>
      </w:r>
      <w:r>
        <w:rPr>
          <w:rFonts w:ascii="Arial"/>
          <w:color w:val="231F20"/>
          <w:spacing w:val="-2"/>
          <w:w w:val="90"/>
          <w:sz w:val="10"/>
        </w:rPr>
        <w:t>6</w:t>
      </w:r>
      <w:r>
        <w:rPr>
          <w:rFonts w:ascii="Arial"/>
          <w:color w:val="231F20"/>
          <w:spacing w:val="-3"/>
          <w:w w:val="90"/>
          <w:sz w:val="10"/>
        </w:rPr>
        <w:t>\VWH</w:t>
      </w:r>
      <w:r>
        <w:rPr>
          <w:rFonts w:ascii="Arial"/>
          <w:color w:val="231F20"/>
          <w:spacing w:val="-2"/>
          <w:w w:val="90"/>
          <w:sz w:val="10"/>
        </w:rPr>
        <w:t>P7</w:t>
      </w:r>
      <w:r>
        <w:rPr>
          <w:rFonts w:ascii="Arial"/>
          <w:color w:val="231F20"/>
          <w:spacing w:val="-3"/>
          <w:w w:val="90"/>
          <w:sz w:val="10"/>
        </w:rPr>
        <w:t>DVN</w:t>
      </w:r>
    </w:p>
    <w:p w14:paraId="1097598D" w14:textId="77777777" w:rsidR="00946AA2" w:rsidRDefault="00946AA2">
      <w:pPr>
        <w:spacing w:before="10"/>
        <w:rPr>
          <w:rFonts w:ascii="Arial" w:eastAsia="Arial" w:hAnsi="Arial" w:cs="Arial"/>
          <w:sz w:val="13"/>
          <w:szCs w:val="13"/>
        </w:rPr>
      </w:pPr>
    </w:p>
    <w:p w14:paraId="19532967" w14:textId="77777777" w:rsidR="00946AA2" w:rsidRDefault="00BA4473">
      <w:pPr>
        <w:ind w:left="175"/>
        <w:rPr>
          <w:rFonts w:ascii="Arial" w:eastAsia="Arial" w:hAnsi="Arial" w:cs="Arial"/>
          <w:sz w:val="10"/>
          <w:szCs w:val="10"/>
        </w:rPr>
      </w:pPr>
      <w:r>
        <w:rPr>
          <w:rFonts w:eastAsiaTheme="minorHAnsi"/>
        </w:rPr>
        <w:pict w14:anchorId="7D3DB481">
          <v:group id="_x0000_s1353" style="position:absolute;left:0;text-align:left;margin-left:339.75pt;margin-top:-19pt;width:62.2pt;height:26.55pt;z-index:-251697152;mso-position-horizontal-relative:page" coordorigin="6795,-380" coordsize="1244,531">
            <v:group id="_x0000_s1385" style="position:absolute;left:6927;top:-2;width:467;height:149" coordorigin="6927,-2" coordsize="467,149">
              <v:shape id="_x0000_s1387" style="position:absolute;left:6927;top:-2;width:467;height:149" coordorigin="6927,-2" coordsize="467,149" path="m6927,147r467,l7394,-2r-467,l6927,147xe" filled="f" strokecolor="#231f20" strokeweight=".11375mm">
                <v:path arrowok="t"/>
              </v:shape>
              <v:shape id="_x0000_s1386" type="#_x0000_t75" style="position:absolute;left:7564;top:-1;width:471;height:149">
                <v:imagedata r:id="rId22" o:title=""/>
              </v:shape>
            </v:group>
            <v:group id="_x0000_s1383" style="position:absolute;left:7564;top:-1;width:472;height:149" coordorigin="7564,-1" coordsize="472,149">
              <v:shape id="_x0000_s1384" style="position:absolute;left:7564;top:-1;width:472;height:149" coordorigin="7564,-1" coordsize="472,149" path="m7564,148r471,l8035,-1r-471,l7564,148xe" filled="f" strokecolor="#231f20" strokeweight=".11375mm">
                <v:path arrowok="t"/>
              </v:shape>
            </v:group>
            <v:group id="_x0000_s1375" style="position:absolute;left:7394;top:54;width:171;height:39" coordorigin="7394,54" coordsize="171,39">
              <v:shape id="_x0000_s1382" style="position:absolute;left:7394;top:54;width:171;height:39" coordorigin="7394,54" coordsize="171,39" path="m7526,54r,39l7558,77r-26,l7532,70r26,l7526,54xe" fillcolor="#231f20" stroked="f">
                <v:path arrowok="t"/>
              </v:shape>
              <v:shape id="_x0000_s1381" style="position:absolute;left:7394;top:54;width:171;height:39" coordorigin="7394,54" coordsize="171,39" path="m7476,73r,2l7477,77r49,l7526,76r-47,l7476,73xe" fillcolor="#231f20" stroked="f">
                <v:path arrowok="t"/>
              </v:shape>
              <v:shape id="_x0000_s1380" style="position:absolute;left:7394;top:54;width:171;height:39" coordorigin="7394,54" coordsize="171,39" path="m7558,70r-26,l7532,77r26,l7564,74r-6,-4xe" fillcolor="#231f20" stroked="f">
                <v:path arrowok="t"/>
              </v:shape>
              <v:shape id="_x0000_s1379" style="position:absolute;left:7394;top:54;width:171;height:39" coordorigin="7394,54" coordsize="171,39" path="m7481,70r-87,l7394,76r82,l7476,75r,-2l7482,73r-3,-3l7482,70r-1,xe" fillcolor="#231f20" stroked="f">
                <v:path arrowok="t"/>
              </v:shape>
              <v:shape id="_x0000_s1378" style="position:absolute;left:7394;top:54;width:171;height:39" coordorigin="7394,54" coordsize="171,39" path="m7482,73r-6,l7479,76r47,l7526,74r-44,l7482,73xe" fillcolor="#231f20" stroked="f">
                <v:path arrowok="t"/>
              </v:shape>
              <v:shape id="_x0000_s1377" style="position:absolute;left:7394;top:54;width:171;height:39" coordorigin="7394,54" coordsize="171,39" path="m7482,70r-3,l7482,74r,-3l7482,70xe" fillcolor="#231f20" stroked="f">
                <v:path arrowok="t"/>
              </v:shape>
              <v:shape id="_x0000_s1376" style="position:absolute;left:7394;top:54;width:171;height:39" coordorigin="7394,54" coordsize="171,39" path="m7526,70r-44,l7482,71r,3l7526,74r,-4xe" fillcolor="#231f20" stroked="f">
                <v:path arrowok="t"/>
              </v:shape>
            </v:group>
            <v:group id="_x0000_s1373" style="position:absolute;left:6928;top:-276;width:790;height:149" coordorigin="6928,-276" coordsize="790,149">
              <v:shape id="_x0000_s1374" style="position:absolute;left:6928;top:-276;width:790;height:149" coordorigin="6928,-276" coordsize="790,149" path="m6928,-127r789,l7717,-276r-789,l6928,-127xe" fillcolor="#f1f1f2" stroked="f">
                <v:path arrowok="t"/>
              </v:shape>
            </v:group>
            <v:group id="_x0000_s1371" style="position:absolute;left:6928;top:-276;width:790;height:149" coordorigin="6928,-276" coordsize="790,149">
              <v:shape id="_x0000_s1372" style="position:absolute;left:6928;top:-276;width:790;height:149" coordorigin="6928,-276" coordsize="790,149" path="m6928,-127r789,l7717,-276r-789,l6928,-127xe" filled="f" strokecolor="#231f20" strokeweight=".23203mm">
                <v:path arrowok="t"/>
              </v:shape>
            </v:group>
            <v:group id="_x0000_s1365" style="position:absolute;left:6795;top:-380;width:133;height:198" coordorigin="6795,-380" coordsize="133,198">
              <v:shape id="_x0000_s1370" style="position:absolute;left:6795;top:-380;width:133;height:198" coordorigin="6795,-380" coordsize="133,198" path="m6889,-221r,38l6921,-199r-25,l6896,-205r25,l6889,-221xe" fillcolor="#231f20" stroked="f">
                <v:path arrowok="t"/>
              </v:shape>
              <v:shape id="_x0000_s1369" style="position:absolute;left:6795;top:-380;width:133;height:198" coordorigin="6795,-380" coordsize="133,198" path="m6801,-380r-6,l6795,-200r1,1l6889,-199r,-3l6801,-202r-3,-3l6801,-205r,-175xe" fillcolor="#231f20" stroked="f">
                <v:path arrowok="t"/>
              </v:shape>
              <v:shape id="_x0000_s1368" style="position:absolute;left:6795;top:-380;width:133;height:198" coordorigin="6795,-380" coordsize="133,198" path="m6921,-205r-25,l6896,-199r25,l6928,-202r-7,-3xe" fillcolor="#231f20" stroked="f">
                <v:path arrowok="t"/>
              </v:shape>
              <v:shape id="_x0000_s1367" style="position:absolute;left:6795;top:-380;width:133;height:198" coordorigin="6795,-380" coordsize="133,198" path="m6801,-205r-3,l6801,-202r,-3xe" fillcolor="#231f20" stroked="f">
                <v:path arrowok="t"/>
              </v:shape>
              <v:shape id="_x0000_s1366" style="position:absolute;left:6795;top:-380;width:133;height:198" coordorigin="6795,-380" coordsize="133,198" path="m6889,-205r-88,l6801,-202r88,l6889,-205xe" fillcolor="#231f20" stroked="f">
                <v:path arrowok="t"/>
              </v:shape>
            </v:group>
            <v:group id="_x0000_s1354" style="position:absolute;left:6808;top:-205;width:1028;height:297" coordorigin="6808,-205" coordsize="1028,297">
              <v:shape id="_x0000_s1364" style="position:absolute;left:6808;top:-205;width:1028;height:297" coordorigin="6808,-205" coordsize="1028,297" path="m6889,53r,39l6921,76r-26,l6895,69r26,l6889,53xe" fillcolor="#231f20" stroked="f">
                <v:path arrowok="t"/>
              </v:shape>
              <v:shape id="_x0000_s1363" style="position:absolute;left:6808;top:-205;width:1028;height:297" coordorigin="6808,-205" coordsize="1028,297" path="m7829,-68r-1019,l6808,-67r,141l6810,76r79,l6889,72r-74,l6811,69r4,l6815,-62r-4,l6815,-65r1014,l7829,-68xe" fillcolor="#231f20" stroked="f">
                <v:path arrowok="t"/>
              </v:shape>
              <v:shape id="_x0000_s1362" style="position:absolute;left:6808;top:-205;width:1028;height:297" coordorigin="6808,-205" coordsize="1028,297" path="m6921,69r-26,l6895,76r26,l6927,72r-6,-3xe" fillcolor="#231f20" stroked="f">
                <v:path arrowok="t"/>
              </v:shape>
              <v:shape id="_x0000_s1361" style="position:absolute;left:6808;top:-205;width:1028;height:297" coordorigin="6808,-205" coordsize="1028,297" path="m6815,69r-4,l6815,72r,-3xe" fillcolor="#231f20" stroked="f">
                <v:path arrowok="t"/>
              </v:shape>
              <v:shape id="_x0000_s1360" style="position:absolute;left:6808;top:-205;width:1028;height:297" coordorigin="6808,-205" coordsize="1028,297" path="m6889,69r-74,l6815,72r74,l6889,69xe" fillcolor="#231f20" stroked="f">
                <v:path arrowok="t"/>
              </v:shape>
              <v:shape id="_x0000_s1359" style="position:absolute;left:6808;top:-205;width:1028;height:297" coordorigin="6808,-205" coordsize="1028,297" path="m6815,-65r-4,3l6815,-62r,-3xe" fillcolor="#231f20" stroked="f">
                <v:path arrowok="t"/>
              </v:shape>
              <v:shape id="_x0000_s1358" style="position:absolute;left:6808;top:-205;width:1028;height:297" coordorigin="6808,-205" coordsize="1028,297" path="m7836,-68r-4,l7829,-65r-1014,l6815,-62r1019,l7836,-63r,-5xe" fillcolor="#231f20" stroked="f">
                <v:path arrowok="t"/>
              </v:shape>
              <v:shape id="_x0000_s1357" style="position:absolute;left:6808;top:-205;width:1028;height:297" coordorigin="6808,-205" coordsize="1028,297" path="m7829,-202r,137l7832,-68r4,l7836,-199r-4,l7829,-202xe" fillcolor="#231f20" stroked="f">
                <v:path arrowok="t"/>
              </v:shape>
              <v:shape id="_x0000_s1356" style="position:absolute;left:6808;top:-205;width:1028;height:297" coordorigin="6808,-205" coordsize="1028,297" path="m7834,-205r-118,l7716,-199r113,l7829,-202r7,l7836,-204r-2,-1xe" fillcolor="#231f20" stroked="f">
                <v:path arrowok="t"/>
              </v:shape>
              <v:shape id="_x0000_s1355" style="position:absolute;left:6808;top:-205;width:1028;height:297" coordorigin="6808,-205" coordsize="1028,297" path="m7836,-202r-7,l7832,-199r4,l7836,-202xe" fillcolor="#231f20" stroked="f">
                <v:path arrowok="t"/>
              </v:shape>
            </v:group>
            <w10:wrap anchorx="page"/>
          </v:group>
        </w:pict>
      </w:r>
      <w:r w:rsidR="00E56278">
        <w:rPr>
          <w:rFonts w:ascii="Arial"/>
          <w:color w:val="231F20"/>
          <w:spacing w:val="-3"/>
          <w:w w:val="95"/>
          <w:sz w:val="10"/>
        </w:rPr>
        <w:t>7</w:t>
      </w:r>
      <w:r w:rsidR="00E56278">
        <w:rPr>
          <w:rFonts w:ascii="Arial"/>
          <w:color w:val="231F20"/>
          <w:spacing w:val="-4"/>
          <w:w w:val="95"/>
          <w:sz w:val="10"/>
        </w:rPr>
        <w:t>DVN</w:t>
      </w:r>
      <w:r w:rsidR="00E56278">
        <w:rPr>
          <w:rFonts w:ascii="Arial"/>
          <w:color w:val="231F20"/>
          <w:spacing w:val="6"/>
          <w:sz w:val="10"/>
        </w:rPr>
        <w:t xml:space="preserve"> </w:t>
      </w:r>
      <w:r w:rsidR="00E56278">
        <w:rPr>
          <w:rFonts w:ascii="Arial"/>
          <w:color w:val="231F20"/>
          <w:w w:val="226"/>
          <w:sz w:val="10"/>
        </w:rPr>
        <w:t xml:space="preserve"> </w:t>
      </w:r>
    </w:p>
    <w:p w14:paraId="26680A38" w14:textId="77777777" w:rsidR="00946AA2" w:rsidRDefault="00E56278">
      <w:pPr>
        <w:rPr>
          <w:rFonts w:ascii="Arial" w:eastAsia="Arial" w:hAnsi="Arial" w:cs="Arial"/>
          <w:sz w:val="10"/>
          <w:szCs w:val="10"/>
        </w:rPr>
      </w:pPr>
      <w:r>
        <w:br w:type="column"/>
      </w:r>
    </w:p>
    <w:p w14:paraId="005CC9DC" w14:textId="77777777" w:rsidR="00946AA2" w:rsidRDefault="00946AA2">
      <w:pPr>
        <w:rPr>
          <w:rFonts w:ascii="Arial" w:eastAsia="Arial" w:hAnsi="Arial" w:cs="Arial"/>
          <w:sz w:val="10"/>
          <w:szCs w:val="10"/>
        </w:rPr>
      </w:pPr>
    </w:p>
    <w:p w14:paraId="02B8A34A" w14:textId="77777777" w:rsidR="00946AA2" w:rsidRDefault="00946AA2">
      <w:pPr>
        <w:spacing w:before="7"/>
        <w:rPr>
          <w:rFonts w:ascii="Arial" w:eastAsia="Arial" w:hAnsi="Arial" w:cs="Arial"/>
          <w:sz w:val="8"/>
          <w:szCs w:val="8"/>
        </w:rPr>
      </w:pPr>
    </w:p>
    <w:p w14:paraId="005D015D" w14:textId="77777777" w:rsidR="00946AA2" w:rsidRDefault="00BA4473">
      <w:pPr>
        <w:ind w:left="-12"/>
        <w:rPr>
          <w:rFonts w:ascii="Arial" w:eastAsia="Arial" w:hAnsi="Arial" w:cs="Arial"/>
          <w:sz w:val="10"/>
          <w:szCs w:val="10"/>
        </w:rPr>
      </w:pPr>
      <w:r>
        <w:rPr>
          <w:rFonts w:eastAsiaTheme="minorHAnsi"/>
        </w:rPr>
        <w:pict w14:anchorId="0007FFC8">
          <v:group id="_x0000_s1348" style="position:absolute;left:0;text-align:left;margin-left:413.5pt;margin-top:-11.45pt;width:19.3pt;height:16.25pt;z-index:251602944;mso-position-horizontal-relative:page" coordorigin="8270,-229" coordsize="386,325">
            <v:group id="_x0000_s1351" style="position:absolute;left:8274;top:-226;width:380;height:318" coordorigin="8274,-226" coordsize="380,318">
              <v:shape id="_x0000_s1352" style="position:absolute;left:8274;top:-226;width:380;height:318" coordorigin="8274,-226" coordsize="380,318" path="m8494,-226r,80l8274,-146r,159l8494,13r,79l8653,-67,8494,-226xe" fillcolor="#231f20" stroked="f">
                <v:path arrowok="t"/>
              </v:shape>
            </v:group>
            <v:group id="_x0000_s1349" style="position:absolute;left:8274;top:-226;width:380;height:318" coordorigin="8274,-226" coordsize="380,318">
              <v:shape id="_x0000_s1350" style="position:absolute;left:8274;top:-226;width:380;height:318" coordorigin="8274,-226" coordsize="380,318" path="m8274,-146r220,l8494,-226r159,159l8494,92r,-79l8274,13r,-159xe" filled="f" strokecolor="#231f20" strokeweight=".11375mm">
                <v:path arrowok="t"/>
              </v:shape>
            </v:group>
            <w10:wrap anchorx="page"/>
          </v:group>
        </w:pict>
      </w:r>
      <w:r>
        <w:rPr>
          <w:rFonts w:eastAsiaTheme="minorHAnsi"/>
        </w:rPr>
        <w:pict w14:anchorId="78943E43">
          <v:group id="_x0000_s1312" style="position:absolute;left:0;text-align:left;margin-left:444.4pt;margin-top:-18.8pt;width:60.95pt;height:26.3pt;z-index:251603968;mso-position-horizontal-relative:page" coordorigin="8888,-376" coordsize="1219,526">
            <v:shape id="_x0000_s1347" type="#_x0000_t75" style="position:absolute;left:9012;top:-2;width:458;height:149">
              <v:imagedata r:id="rId23" o:title=""/>
            </v:shape>
            <v:group id="_x0000_s1345" style="position:absolute;left:9012;top:-2;width:459;height:149" coordorigin="9012,-2" coordsize="459,149">
              <v:shape id="_x0000_s1346" style="position:absolute;left:9012;top:-2;width:459;height:149" coordorigin="9012,-2" coordsize="459,149" path="m9012,146r458,l9470,-2r-458,l9012,146xe" filled="f" strokecolor="#231f20" strokeweight=".11375mm">
                <v:path arrowok="t"/>
              </v:shape>
            </v:group>
            <v:group id="_x0000_s1343" style="position:absolute;left:9650;top:-2;width:454;height:149" coordorigin="9650,-2" coordsize="454,149">
              <v:shape id="_x0000_s1344" style="position:absolute;left:9650;top:-2;width:454;height:149" coordorigin="9650,-2" coordsize="454,149" path="m9650,146r454,l10104,-2r-454,l9650,146xe" filled="f" strokecolor="#231f20" strokeweight=".11375mm">
                <v:path arrowok="t"/>
              </v:shape>
            </v:group>
            <v:group id="_x0000_s1335" style="position:absolute;left:9470;top:53;width:181;height:39" coordorigin="9470,53" coordsize="181,39">
              <v:shape id="_x0000_s1342" style="position:absolute;left:9470;top:53;width:181;height:39" coordorigin="9470,53" coordsize="181,39" path="m9612,53r,38l9644,75r-25,l9619,69r25,l9612,53xe" fillcolor="#231f20" stroked="f">
                <v:path arrowok="t"/>
              </v:shape>
              <v:shape id="_x0000_s1341" style="position:absolute;left:9470;top:53;width:181;height:39" coordorigin="9470,53" coordsize="181,39" path="m9559,69r-89,l9470,75r92,l9560,75r3,-3l9557,72r,-2l9559,69xe" fillcolor="#231f20" stroked="f">
                <v:path arrowok="t"/>
              </v:shape>
              <v:shape id="_x0000_s1340" style="position:absolute;left:9470;top:53;width:181;height:39" coordorigin="9470,53" coordsize="181,39" path="m9564,72r-4,3l9562,75r2,-1l9564,72xe" fillcolor="#231f20" stroked="f">
                <v:path arrowok="t"/>
              </v:shape>
              <v:shape id="_x0000_s1339" style="position:absolute;left:9470;top:53;width:181;height:39" coordorigin="9470,53" coordsize="181,39" path="m9612,72r-48,l9564,74r-2,1l9612,75r,-3xe" fillcolor="#231f20" stroked="f">
                <v:path arrowok="t"/>
              </v:shape>
              <v:shape id="_x0000_s1338" style="position:absolute;left:9470;top:53;width:181;height:39" coordorigin="9470,53" coordsize="181,39" path="m9644,69r-25,l9619,75r25,l9651,72r-7,-3xe" fillcolor="#231f20" stroked="f">
                <v:path arrowok="t"/>
              </v:shape>
              <v:shape id="_x0000_s1337" style="position:absolute;left:9470;top:53;width:181;height:39" coordorigin="9470,53" coordsize="181,39" path="m9612,69r-53,l9557,70r,2l9560,69r52,xe" fillcolor="#231f20" stroked="f">
                <v:path arrowok="t"/>
              </v:shape>
              <v:shape id="_x0000_s1336" style="position:absolute;left:9470;top:53;width:181;height:39" coordorigin="9470,53" coordsize="181,39" path="m9612,69r-52,l9557,72r6,l9612,72r,-3xe" fillcolor="#231f20" stroked="f">
                <v:path arrowok="t"/>
              </v:shape>
            </v:group>
            <v:group id="_x0000_s1333" style="position:absolute;left:9022;top:-276;width:809;height:149" coordorigin="9022,-276" coordsize="809,149">
              <v:shape id="_x0000_s1334" style="position:absolute;left:9022;top:-276;width:809;height:149" coordorigin="9022,-276" coordsize="809,149" path="m9022,-127r808,l9830,-276r-808,l9022,-127xe" fillcolor="#f1f1f2" stroked="f">
                <v:path arrowok="t"/>
              </v:shape>
            </v:group>
            <v:group id="_x0000_s1331" style="position:absolute;left:9022;top:-276;width:809;height:149" coordorigin="9022,-276" coordsize="809,149">
              <v:shape id="_x0000_s1332" style="position:absolute;left:9022;top:-276;width:809;height:149" coordorigin="9022,-276" coordsize="809,149" path="m9022,-127r808,l9830,-276r-808,l9022,-127xe" filled="f" strokecolor="#231f20" strokeweight=".23203mm">
                <v:path arrowok="t"/>
              </v:shape>
            </v:group>
            <v:group id="_x0000_s1325" style="position:absolute;left:8888;top:-376;width:133;height:194" coordorigin="8888,-376" coordsize="133,194">
              <v:shape id="_x0000_s1330" style="position:absolute;left:8888;top:-376;width:133;height:194" coordorigin="8888,-376" coordsize="133,194" path="m8982,-221r,38l9014,-199r-25,l8989,-205r25,l8982,-221xe" fillcolor="#231f20" stroked="f">
                <v:path arrowok="t"/>
              </v:shape>
              <v:shape id="_x0000_s1329" style="position:absolute;left:8888;top:-376;width:133;height:194" coordorigin="8888,-376" coordsize="133,194" path="m8894,-376r-6,l8888,-200r1,1l8982,-199r,-3l8894,-202r-3,-3l8894,-205r,-171xe" fillcolor="#231f20" stroked="f">
                <v:path arrowok="t"/>
              </v:shape>
              <v:shape id="_x0000_s1328" style="position:absolute;left:8888;top:-376;width:133;height:194" coordorigin="8888,-376" coordsize="133,194" path="m9014,-205r-25,l8989,-199r25,l9021,-202r-7,-3xe" fillcolor="#231f20" stroked="f">
                <v:path arrowok="t"/>
              </v:shape>
              <v:shape id="_x0000_s1327" style="position:absolute;left:8888;top:-376;width:133;height:194" coordorigin="8888,-376" coordsize="133,194" path="m8894,-205r-3,l8894,-202r,-3xe" fillcolor="#231f20" stroked="f">
                <v:path arrowok="t"/>
              </v:shape>
              <v:shape id="_x0000_s1326" style="position:absolute;left:8888;top:-376;width:133;height:194" coordorigin="8888,-376" coordsize="133,194" path="m8982,-205r-88,l8894,-202r88,l8982,-205xe" fillcolor="#231f20" stroked="f">
                <v:path arrowok="t"/>
              </v:shape>
            </v:group>
            <v:group id="_x0000_s1313" style="position:absolute;left:8893;top:-205;width:1057;height:297" coordorigin="8893,-205" coordsize="1057,297">
              <v:shape id="_x0000_s1324" style="position:absolute;left:8893;top:-205;width:1057;height:297" coordorigin="8893,-205" coordsize="1057,297" path="m8973,52r,39l9005,75r-25,l8980,68r25,l8973,52xe" fillcolor="#231f20" stroked="f">
                <v:path arrowok="t"/>
              </v:shape>
              <v:shape id="_x0000_s1323" style="position:absolute;left:8893;top:-205;width:1057;height:297" coordorigin="8893,-205" coordsize="1057,297" path="m9943,-68r-1049,l8893,-67r,140l8894,75r79,l8973,72r-74,l8896,68r3,l8899,-62r-3,l8899,-65r1044,l9943,-68xe" fillcolor="#231f20" stroked="f">
                <v:path arrowok="t"/>
              </v:shape>
              <v:shape id="_x0000_s1322" style="position:absolute;left:8893;top:-205;width:1057;height:297" coordorigin="8893,-205" coordsize="1057,297" path="m9005,68r-25,l8980,75r25,l9012,72r-7,-4xe" fillcolor="#231f20" stroked="f">
                <v:path arrowok="t"/>
              </v:shape>
              <v:shape id="_x0000_s1321" style="position:absolute;left:8893;top:-205;width:1057;height:297" coordorigin="8893,-205" coordsize="1057,297" path="m8899,68r-3,l8899,72r,-4xe" fillcolor="#231f20" stroked="f">
                <v:path arrowok="t"/>
              </v:shape>
              <v:shape id="_x0000_s1320" style="position:absolute;left:8893;top:-205;width:1057;height:297" coordorigin="8893,-205" coordsize="1057,297" path="m8973,68r-74,l8899,72r74,l8973,68xe" fillcolor="#231f20" stroked="f">
                <v:path arrowok="t"/>
              </v:shape>
              <v:shape id="_x0000_s1319" style="position:absolute;left:8893;top:-205;width:1057;height:297" coordorigin="8893,-205" coordsize="1057,297" path="m8899,-65r-3,3l8899,-62r,-3xe" fillcolor="#231f20" stroked="f">
                <v:path arrowok="t"/>
              </v:shape>
              <v:shape id="_x0000_s1318" style="position:absolute;left:8893;top:-205;width:1057;height:297" coordorigin="8893,-205" coordsize="1057,297" path="m9949,-68r-3,l9943,-65r-1044,l8899,-62r1049,l9949,-63r,-5xe" fillcolor="#231f20" stroked="f">
                <v:path arrowok="t"/>
              </v:shape>
              <v:shape id="_x0000_s1317" style="position:absolute;left:8893;top:-205;width:1057;height:297" coordorigin="8893,-205" coordsize="1057,297" path="m9943,-202r,137l9946,-68r3,l9949,-199r-3,l9943,-202xe" fillcolor="#231f20" stroked="f">
                <v:path arrowok="t"/>
              </v:shape>
              <v:shape id="_x0000_s1316" style="position:absolute;left:8893;top:-205;width:1057;height:297" coordorigin="8893,-205" coordsize="1057,297" path="m9948,-205r-118,l9830,-199r113,l9943,-202r6,l9949,-204r-1,-1xe" fillcolor="#231f20" stroked="f">
                <v:path arrowok="t"/>
              </v:shape>
              <v:shape id="_x0000_s1315" style="position:absolute;left:8893;top:-205;width:1057;height:297" coordorigin="8893,-205" coordsize="1057,297" path="m9949,-202r-6,l9946,-199r3,l9949,-202xe" fillcolor="#231f20" stroked="f">
                <v:path arrowok="t"/>
              </v:shape>
              <v:shape id="_x0000_s1314" type="#_x0000_t202" style="position:absolute;left:8888;top:-376;width:1219;height:526" filled="f" stroked="f">
                <v:textbox inset="0,0,0,0">
                  <w:txbxContent>
                    <w:p w14:paraId="3C965AC6" w14:textId="77777777" w:rsidR="00BA4473" w:rsidRDefault="00BA4473">
                      <w:pPr>
                        <w:spacing w:before="10"/>
                        <w:rPr>
                          <w:rFonts w:ascii="Times New Roman" w:eastAsia="Times New Roman" w:hAnsi="Times New Roman" w:cs="Times New Roman"/>
                          <w:sz w:val="8"/>
                          <w:szCs w:val="8"/>
                        </w:rPr>
                      </w:pPr>
                    </w:p>
                    <w:p w14:paraId="6F25367E" w14:textId="77777777" w:rsidR="00BA4473" w:rsidRDefault="00BA4473">
                      <w:pPr>
                        <w:ind w:left="246"/>
                        <w:rPr>
                          <w:rFonts w:ascii="Arial" w:eastAsia="Arial" w:hAnsi="Arial" w:cs="Arial"/>
                          <w:sz w:val="10"/>
                          <w:szCs w:val="10"/>
                        </w:rPr>
                      </w:pPr>
                      <w:r>
                        <w:rPr>
                          <w:rFonts w:ascii="Arial"/>
                          <w:color w:val="231F20"/>
                          <w:spacing w:val="-2"/>
                          <w:sz w:val="10"/>
                        </w:rPr>
                        <w:t>6\V</w:t>
                      </w:r>
                      <w:r>
                        <w:rPr>
                          <w:rFonts w:ascii="Arial"/>
                          <w:color w:val="231F20"/>
                          <w:spacing w:val="-4"/>
                          <w:sz w:val="10"/>
                        </w:rPr>
                        <w:t>WH</w:t>
                      </w:r>
                      <w:r>
                        <w:rPr>
                          <w:rFonts w:ascii="Arial"/>
                          <w:color w:val="231F20"/>
                          <w:spacing w:val="-2"/>
                          <w:sz w:val="10"/>
                        </w:rPr>
                        <w:t>P7</w:t>
                      </w:r>
                      <w:r>
                        <w:rPr>
                          <w:rFonts w:ascii="Arial"/>
                          <w:color w:val="231F20"/>
                          <w:spacing w:val="-3"/>
                          <w:sz w:val="10"/>
                        </w:rPr>
                        <w:t>DVN</w:t>
                      </w:r>
                    </w:p>
                    <w:p w14:paraId="01A87471" w14:textId="77777777" w:rsidR="00BA4473" w:rsidRDefault="00BA4473">
                      <w:pPr>
                        <w:spacing w:before="9"/>
                        <w:rPr>
                          <w:rFonts w:ascii="Times New Roman" w:eastAsia="Times New Roman" w:hAnsi="Times New Roman" w:cs="Times New Roman"/>
                          <w:sz w:val="13"/>
                          <w:szCs w:val="13"/>
                        </w:rPr>
                      </w:pPr>
                    </w:p>
                    <w:p w14:paraId="3687BF7C" w14:textId="77777777" w:rsidR="00BA4473" w:rsidRDefault="00BA4473">
                      <w:pPr>
                        <w:tabs>
                          <w:tab w:val="left" w:pos="831"/>
                        </w:tabs>
                        <w:ind w:left="195"/>
                        <w:rPr>
                          <w:rFonts w:ascii="Arial" w:eastAsia="Arial" w:hAnsi="Arial" w:cs="Arial"/>
                          <w:sz w:val="10"/>
                          <w:szCs w:val="10"/>
                        </w:rPr>
                      </w:pPr>
                      <w:r>
                        <w:rPr>
                          <w:rFonts w:ascii="Arial"/>
                          <w:color w:val="231F20"/>
                          <w:spacing w:val="-3"/>
                          <w:w w:val="85"/>
                          <w:sz w:val="10"/>
                        </w:rPr>
                        <w:t>7</w:t>
                      </w:r>
                      <w:r>
                        <w:rPr>
                          <w:rFonts w:ascii="Arial"/>
                          <w:color w:val="231F20"/>
                          <w:spacing w:val="-4"/>
                          <w:w w:val="85"/>
                          <w:sz w:val="10"/>
                        </w:rPr>
                        <w:t>DVN</w:t>
                      </w:r>
                      <w:r>
                        <w:rPr>
                          <w:rFonts w:ascii="Arial"/>
                          <w:color w:val="231F20"/>
                          <w:spacing w:val="-4"/>
                          <w:w w:val="85"/>
                          <w:sz w:val="10"/>
                        </w:rPr>
                        <w:tab/>
                      </w:r>
                      <w:r>
                        <w:rPr>
                          <w:rFonts w:ascii="Arial"/>
                          <w:color w:val="231F20"/>
                          <w:spacing w:val="-3"/>
                          <w:w w:val="95"/>
                          <w:sz w:val="10"/>
                        </w:rPr>
                        <w:t>7</w:t>
                      </w:r>
                      <w:r>
                        <w:rPr>
                          <w:rFonts w:ascii="Arial"/>
                          <w:color w:val="231F20"/>
                          <w:spacing w:val="-4"/>
                          <w:w w:val="95"/>
                          <w:sz w:val="10"/>
                        </w:rPr>
                        <w:t>DVN</w:t>
                      </w:r>
                      <w:r>
                        <w:rPr>
                          <w:rFonts w:ascii="Arial"/>
                          <w:color w:val="231F20"/>
                          <w:spacing w:val="6"/>
                          <w:sz w:val="10"/>
                        </w:rPr>
                        <w:t xml:space="preserve"> </w:t>
                      </w:r>
                      <w:r>
                        <w:rPr>
                          <w:rFonts w:ascii="Arial"/>
                          <w:color w:val="231F20"/>
                          <w:w w:val="226"/>
                          <w:sz w:val="10"/>
                        </w:rPr>
                        <w:t xml:space="preserve"> </w:t>
                      </w:r>
                    </w:p>
                  </w:txbxContent>
                </v:textbox>
              </v:shape>
            </v:group>
            <w10:wrap anchorx="page"/>
          </v:group>
        </w:pict>
      </w:r>
      <w:r w:rsidR="00E56278">
        <w:rPr>
          <w:rFonts w:ascii="Arial"/>
          <w:color w:val="231F20"/>
          <w:spacing w:val="-4"/>
          <w:w w:val="95"/>
          <w:sz w:val="10"/>
        </w:rPr>
        <w:t>7</w:t>
      </w:r>
      <w:r w:rsidR="00E56278">
        <w:rPr>
          <w:rFonts w:ascii="Arial"/>
          <w:color w:val="231F20"/>
          <w:spacing w:val="-5"/>
          <w:w w:val="95"/>
          <w:sz w:val="10"/>
        </w:rPr>
        <w:t>DVN</w:t>
      </w:r>
      <w:r w:rsidR="00E56278">
        <w:rPr>
          <w:rFonts w:ascii="Arial"/>
          <w:color w:val="231F20"/>
          <w:spacing w:val="6"/>
          <w:sz w:val="10"/>
        </w:rPr>
        <w:t xml:space="preserve"> </w:t>
      </w:r>
      <w:r w:rsidR="00E56278">
        <w:rPr>
          <w:rFonts w:ascii="Arial"/>
          <w:color w:val="231F20"/>
          <w:w w:val="226"/>
          <w:sz w:val="10"/>
        </w:rPr>
        <w:t xml:space="preserve"> </w:t>
      </w:r>
    </w:p>
    <w:p w14:paraId="0B0A0679" w14:textId="77777777" w:rsidR="00946AA2" w:rsidRDefault="00946AA2">
      <w:pPr>
        <w:rPr>
          <w:rFonts w:ascii="Arial" w:eastAsia="Arial" w:hAnsi="Arial" w:cs="Arial"/>
          <w:sz w:val="10"/>
          <w:szCs w:val="10"/>
        </w:rPr>
        <w:sectPr w:rsidR="00946AA2">
          <w:type w:val="continuous"/>
          <w:pgSz w:w="12240" w:h="15840"/>
          <w:pgMar w:top="980" w:right="860" w:bottom="280" w:left="860" w:header="720" w:footer="720" w:gutter="0"/>
          <w:cols w:num="4" w:space="720" w:equalWidth="0">
            <w:col w:w="4134" w:space="929"/>
            <w:col w:w="865" w:space="40"/>
            <w:col w:w="787" w:space="40"/>
            <w:col w:w="3725"/>
          </w:cols>
        </w:sectPr>
      </w:pPr>
    </w:p>
    <w:p w14:paraId="1AA6FE4D" w14:textId="77777777" w:rsidR="00946AA2" w:rsidRDefault="00E56278">
      <w:pPr>
        <w:numPr>
          <w:ilvl w:val="0"/>
          <w:numId w:val="5"/>
        </w:numPr>
        <w:tabs>
          <w:tab w:val="left" w:pos="799"/>
        </w:tabs>
        <w:spacing w:before="47" w:line="179" w:lineRule="exact"/>
        <w:ind w:left="798" w:hanging="365"/>
        <w:jc w:val="left"/>
        <w:rPr>
          <w:rFonts w:ascii="Times New Roman" w:eastAsia="Times New Roman" w:hAnsi="Times New Roman" w:cs="Times New Roman"/>
          <w:sz w:val="18"/>
          <w:szCs w:val="18"/>
        </w:rPr>
      </w:pPr>
      <w:r>
        <w:rPr>
          <w:rFonts w:ascii="Times New Roman"/>
          <w:spacing w:val="-10"/>
          <w:sz w:val="18"/>
        </w:rPr>
        <w:t>VAR</w:t>
      </w:r>
      <w:r w:rsidRPr="003D74E8">
        <w:rPr>
          <w:rFonts w:ascii="Times New Roman"/>
          <w:spacing w:val="39"/>
          <w:sz w:val="18"/>
        </w:rPr>
        <w:t xml:space="preserve"> </w:t>
      </w:r>
      <w:r w:rsidRPr="003D74E8">
        <w:rPr>
          <w:rFonts w:ascii="Times New Roman"/>
          <w:sz w:val="18"/>
        </w:rPr>
        <w:t>mrb</w:t>
      </w:r>
      <w:r>
        <w:rPr>
          <w:rFonts w:ascii="Times New Roman"/>
          <w:spacing w:val="15"/>
          <w:sz w:val="18"/>
        </w:rPr>
        <w:t xml:space="preserve"> </w:t>
      </w:r>
      <w:r>
        <w:rPr>
          <w:rFonts w:ascii="Times New Roman"/>
          <w:sz w:val="18"/>
        </w:rPr>
        <w:t>=</w:t>
      </w:r>
      <w:r>
        <w:rPr>
          <w:rFonts w:ascii="Times New Roman"/>
          <w:spacing w:val="14"/>
          <w:sz w:val="18"/>
        </w:rPr>
        <w:t xml:space="preserve"> </w:t>
      </w:r>
      <w:r>
        <w:rPr>
          <w:rFonts w:ascii="Times New Roman"/>
          <w:sz w:val="18"/>
        </w:rPr>
        <w:t>mrb</w:t>
      </w:r>
      <w:r>
        <w:rPr>
          <w:rFonts w:ascii="Times New Roman"/>
          <w:spacing w:val="40"/>
          <w:sz w:val="18"/>
        </w:rPr>
        <w:t xml:space="preserve"> </w:t>
      </w:r>
      <w:r>
        <w:rPr>
          <w:rFonts w:ascii="Times New Roman"/>
          <w:sz w:val="18"/>
        </w:rPr>
        <w:t>open();</w:t>
      </w:r>
    </w:p>
    <w:p w14:paraId="13769B3B" w14:textId="77777777" w:rsidR="00946AA2" w:rsidRDefault="00E56278">
      <w:pPr>
        <w:numPr>
          <w:ilvl w:val="0"/>
          <w:numId w:val="5"/>
        </w:numPr>
        <w:tabs>
          <w:tab w:val="left" w:pos="799"/>
        </w:tabs>
        <w:spacing w:line="184" w:lineRule="exact"/>
        <w:ind w:left="798" w:hanging="36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20"/>
          <w:sz w:val="16"/>
          <w:szCs w:val="16"/>
        </w:rPr>
        <w:t xml:space="preserve"> </w:t>
      </w:r>
      <w:r>
        <w:rPr>
          <w:rFonts w:ascii="Times New Roman" w:eastAsia="Times New Roman" w:hAnsi="Times New Roman" w:cs="Times New Roman"/>
          <w:i/>
          <w:spacing w:val="-1"/>
          <w:sz w:val="16"/>
          <w:szCs w:val="16"/>
        </w:rPr>
        <w:t>New</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mruby</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pacing w:val="-1"/>
          <w:sz w:val="16"/>
          <w:szCs w:val="16"/>
        </w:rPr>
        <w:t>context</w:t>
      </w:r>
      <w:r>
        <w:rPr>
          <w:rFonts w:ascii="Times New Roman" w:eastAsia="Times New Roman" w:hAnsi="Times New Roman" w:cs="Times New Roman"/>
          <w:i/>
          <w:spacing w:val="-9"/>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482DEF6A" w14:textId="77777777" w:rsidR="00946AA2" w:rsidRDefault="00E56278">
      <w:pPr>
        <w:numPr>
          <w:ilvl w:val="0"/>
          <w:numId w:val="5"/>
        </w:numPr>
        <w:tabs>
          <w:tab w:val="left" w:pos="799"/>
        </w:tabs>
        <w:spacing w:line="145" w:lineRule="exact"/>
        <w:ind w:left="798" w:hanging="365"/>
        <w:jc w:val="left"/>
        <w:rPr>
          <w:rFonts w:ascii="Times New Roman" w:eastAsia="Times New Roman" w:hAnsi="Times New Roman" w:cs="Times New Roman"/>
          <w:sz w:val="18"/>
          <w:szCs w:val="18"/>
        </w:rPr>
      </w:pPr>
      <w:r>
        <w:rPr>
          <w:rFonts w:ascii="Times New Roman"/>
          <w:spacing w:val="-10"/>
          <w:sz w:val="18"/>
        </w:rPr>
        <w:t>VAR</w:t>
      </w:r>
      <w:r>
        <w:rPr>
          <w:rFonts w:ascii="Times New Roman"/>
          <w:spacing w:val="39"/>
          <w:sz w:val="18"/>
        </w:rPr>
        <w:t xml:space="preserve"> </w:t>
      </w:r>
      <w:r>
        <w:rPr>
          <w:rFonts w:ascii="Times New Roman"/>
          <w:spacing w:val="-1"/>
          <w:sz w:val="18"/>
        </w:rPr>
        <w:t>context</w:t>
      </w:r>
      <w:r>
        <w:rPr>
          <w:rFonts w:ascii="Times New Roman"/>
          <w:spacing w:val="15"/>
          <w:sz w:val="18"/>
        </w:rPr>
        <w:t xml:space="preserve"> </w:t>
      </w:r>
      <w:r>
        <w:rPr>
          <w:rFonts w:ascii="Times New Roman"/>
          <w:sz w:val="18"/>
        </w:rPr>
        <w:t>=</w:t>
      </w:r>
      <w:r>
        <w:rPr>
          <w:rFonts w:ascii="Times New Roman"/>
          <w:spacing w:val="14"/>
          <w:sz w:val="18"/>
        </w:rPr>
        <w:t xml:space="preserve"> </w:t>
      </w:r>
      <w:r>
        <w:rPr>
          <w:rFonts w:ascii="Times New Roman"/>
          <w:sz w:val="18"/>
        </w:rPr>
        <w:t>mrbc</w:t>
      </w:r>
      <w:r>
        <w:rPr>
          <w:rFonts w:ascii="Times New Roman"/>
          <w:spacing w:val="40"/>
          <w:sz w:val="18"/>
        </w:rPr>
        <w:t xml:space="preserve"> </w:t>
      </w:r>
      <w:r>
        <w:rPr>
          <w:rFonts w:ascii="Times New Roman"/>
          <w:spacing w:val="-1"/>
          <w:sz w:val="18"/>
        </w:rPr>
        <w:t>context</w:t>
      </w:r>
      <w:r>
        <w:rPr>
          <w:rFonts w:ascii="Times New Roman"/>
          <w:spacing w:val="40"/>
          <w:sz w:val="18"/>
        </w:rPr>
        <w:t xml:space="preserve"> </w:t>
      </w:r>
      <w:r>
        <w:rPr>
          <w:rFonts w:ascii="Times New Roman"/>
          <w:spacing w:val="-2"/>
          <w:sz w:val="18"/>
        </w:rPr>
        <w:t>new(</w:t>
      </w:r>
      <w:r>
        <w:rPr>
          <w:rFonts w:ascii="Times New Roman"/>
          <w:spacing w:val="15"/>
          <w:sz w:val="18"/>
        </w:rPr>
        <w:t xml:space="preserve"> </w:t>
      </w:r>
      <w:r>
        <w:rPr>
          <w:rFonts w:ascii="Times New Roman"/>
          <w:spacing w:val="-10"/>
          <w:sz w:val="18"/>
        </w:rPr>
        <w:t>VAR</w:t>
      </w:r>
      <w:r>
        <w:rPr>
          <w:rFonts w:ascii="Times New Roman"/>
          <w:spacing w:val="41"/>
          <w:sz w:val="18"/>
        </w:rPr>
        <w:t xml:space="preserve"> </w:t>
      </w:r>
      <w:r>
        <w:rPr>
          <w:rFonts w:ascii="Times New Roman"/>
          <w:sz w:val="18"/>
        </w:rPr>
        <w:t>mrb</w:t>
      </w:r>
      <w:r>
        <w:rPr>
          <w:rFonts w:ascii="Times New Roman"/>
          <w:spacing w:val="14"/>
          <w:sz w:val="18"/>
        </w:rPr>
        <w:t xml:space="preserve"> </w:t>
      </w:r>
      <w:r>
        <w:rPr>
          <w:rFonts w:ascii="Times New Roman"/>
          <w:sz w:val="18"/>
        </w:rPr>
        <w:t>);</w:t>
      </w:r>
    </w:p>
    <w:p w14:paraId="25468C34" w14:textId="77777777" w:rsidR="00946AA2" w:rsidRDefault="00E56278">
      <w:pPr>
        <w:numPr>
          <w:ilvl w:val="0"/>
          <w:numId w:val="5"/>
        </w:numPr>
        <w:tabs>
          <w:tab w:val="left" w:pos="799"/>
        </w:tabs>
        <w:spacing w:line="175" w:lineRule="exact"/>
        <w:ind w:left="798" w:hanging="43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3"/>
          <w:sz w:val="16"/>
          <w:szCs w:val="16"/>
        </w:rPr>
        <w:t xml:space="preserve"> </w:t>
      </w:r>
      <w:r>
        <w:rPr>
          <w:rFonts w:ascii="Times New Roman" w:eastAsia="Times New Roman" w:hAnsi="Times New Roman" w:cs="Times New Roman"/>
          <w:i/>
          <w:sz w:val="16"/>
          <w:szCs w:val="16"/>
        </w:rPr>
        <w:t>Omit:</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pacing w:val="-1"/>
          <w:sz w:val="16"/>
          <w:szCs w:val="16"/>
        </w:rPr>
        <w:t>synchronization</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initializing</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mruby</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application</w:t>
      </w:r>
      <w:r>
        <w:rPr>
          <w:rFonts w:ascii="Times New Roman" w:eastAsia="Times New Roman" w:hAnsi="Times New Roman" w:cs="Times New Roman"/>
          <w:i/>
          <w:spacing w:val="-2"/>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1E7D6070" w14:textId="77777777" w:rsidR="00946AA2" w:rsidRDefault="00E56278">
      <w:pPr>
        <w:numPr>
          <w:ilvl w:val="0"/>
          <w:numId w:val="5"/>
        </w:numPr>
        <w:tabs>
          <w:tab w:val="left" w:pos="799"/>
        </w:tabs>
        <w:spacing w:line="168" w:lineRule="exact"/>
        <w:ind w:left="798" w:hanging="43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6"/>
          <w:sz w:val="16"/>
          <w:szCs w:val="16"/>
        </w:rPr>
        <w:t xml:space="preserve"> </w:t>
      </w:r>
      <w:r>
        <w:rPr>
          <w:rFonts w:ascii="Times New Roman" w:eastAsia="Times New Roman" w:hAnsi="Times New Roman" w:cs="Times New Roman"/>
          <w:i/>
          <w:sz w:val="16"/>
          <w:szCs w:val="16"/>
        </w:rPr>
        <w:t>Load</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mruby</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pacing w:val="-1"/>
          <w:sz w:val="16"/>
          <w:szCs w:val="16"/>
        </w:rPr>
        <w:t>library</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bytecode</w:t>
      </w:r>
      <w:r>
        <w:rPr>
          <w:rFonts w:ascii="Times New Roman" w:eastAsia="Times New Roman" w:hAnsi="Times New Roman" w:cs="Times New Roman"/>
          <w:i/>
          <w:spacing w:val="-5"/>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4AE96F58" w14:textId="77777777" w:rsidR="00946AA2" w:rsidRDefault="00E56278">
      <w:pPr>
        <w:numPr>
          <w:ilvl w:val="0"/>
          <w:numId w:val="5"/>
        </w:numPr>
        <w:tabs>
          <w:tab w:val="left" w:pos="799"/>
        </w:tabs>
        <w:spacing w:line="197" w:lineRule="auto"/>
        <w:ind w:right="590" w:hanging="833"/>
        <w:jc w:val="left"/>
        <w:rPr>
          <w:rFonts w:ascii="Times New Roman" w:eastAsia="Times New Roman" w:hAnsi="Times New Roman" w:cs="Times New Roman"/>
          <w:sz w:val="18"/>
          <w:szCs w:val="18"/>
        </w:rPr>
      </w:pPr>
      <w:r>
        <w:rPr>
          <w:rFonts w:ascii="Times New Roman"/>
          <w:spacing w:val="-1"/>
          <w:sz w:val="18"/>
        </w:rPr>
        <w:t>mrb</w:t>
      </w:r>
      <w:r>
        <w:rPr>
          <w:rFonts w:ascii="Times New Roman"/>
          <w:spacing w:val="40"/>
          <w:sz w:val="18"/>
        </w:rPr>
        <w:t xml:space="preserve"> </w:t>
      </w:r>
      <w:r>
        <w:rPr>
          <w:rFonts w:ascii="Times New Roman"/>
          <w:sz w:val="18"/>
        </w:rPr>
        <w:t>load</w:t>
      </w:r>
      <w:r>
        <w:rPr>
          <w:rFonts w:ascii="Times New Roman"/>
          <w:spacing w:val="40"/>
          <w:sz w:val="18"/>
        </w:rPr>
        <w:t xml:space="preserve"> </w:t>
      </w:r>
      <w:r>
        <w:rPr>
          <w:rFonts w:ascii="Times New Roman"/>
          <w:spacing w:val="-1"/>
          <w:sz w:val="18"/>
        </w:rPr>
        <w:t>irep</w:t>
      </w:r>
      <w:r>
        <w:rPr>
          <w:rFonts w:ascii="Times New Roman"/>
          <w:spacing w:val="40"/>
          <w:sz w:val="18"/>
        </w:rPr>
        <w:t xml:space="preserve"> </w:t>
      </w:r>
      <w:r>
        <w:rPr>
          <w:rFonts w:ascii="Times New Roman"/>
          <w:sz w:val="18"/>
        </w:rPr>
        <w:t>cxt(</w:t>
      </w:r>
      <w:r>
        <w:rPr>
          <w:rFonts w:ascii="Times New Roman"/>
          <w:spacing w:val="14"/>
          <w:sz w:val="18"/>
        </w:rPr>
        <w:t xml:space="preserve"> </w:t>
      </w:r>
      <w:r>
        <w:rPr>
          <w:rFonts w:ascii="Times New Roman"/>
          <w:spacing w:val="-10"/>
          <w:sz w:val="18"/>
        </w:rPr>
        <w:t>VAR</w:t>
      </w:r>
      <w:r>
        <w:rPr>
          <w:rFonts w:ascii="Times New Roman"/>
          <w:spacing w:val="40"/>
          <w:sz w:val="18"/>
        </w:rPr>
        <w:t xml:space="preserve"> </w:t>
      </w:r>
      <w:r>
        <w:rPr>
          <w:rFonts w:ascii="Times New Roman"/>
          <w:sz w:val="18"/>
        </w:rPr>
        <w:t>mrb,</w:t>
      </w:r>
      <w:r>
        <w:rPr>
          <w:rFonts w:ascii="Times New Roman"/>
          <w:spacing w:val="15"/>
          <w:sz w:val="18"/>
        </w:rPr>
        <w:t xml:space="preserve"> </w:t>
      </w:r>
      <w:r>
        <w:rPr>
          <w:rFonts w:ascii="Times New Roman"/>
          <w:spacing w:val="-7"/>
          <w:sz w:val="18"/>
        </w:rPr>
        <w:t>ATTR</w:t>
      </w:r>
      <w:r>
        <w:rPr>
          <w:rFonts w:ascii="Times New Roman"/>
          <w:spacing w:val="40"/>
          <w:sz w:val="18"/>
        </w:rPr>
        <w:t xml:space="preserve"> </w:t>
      </w:r>
      <w:r>
        <w:rPr>
          <w:rFonts w:ascii="Times New Roman"/>
          <w:sz w:val="18"/>
        </w:rPr>
        <w:t>irepLib,</w:t>
      </w:r>
      <w:r>
        <w:rPr>
          <w:rFonts w:ascii="Times New Roman"/>
          <w:spacing w:val="29"/>
          <w:w w:val="99"/>
          <w:sz w:val="18"/>
        </w:rPr>
        <w:t xml:space="preserve"> </w:t>
      </w:r>
      <w:r>
        <w:rPr>
          <w:rFonts w:ascii="Times New Roman"/>
          <w:spacing w:val="-10"/>
          <w:sz w:val="18"/>
        </w:rPr>
        <w:t>VAR</w:t>
      </w:r>
      <w:r>
        <w:rPr>
          <w:rFonts w:ascii="Times New Roman"/>
          <w:spacing w:val="39"/>
          <w:sz w:val="18"/>
        </w:rPr>
        <w:t xml:space="preserve"> </w:t>
      </w:r>
      <w:r>
        <w:rPr>
          <w:rFonts w:ascii="Times New Roman"/>
          <w:spacing w:val="-1"/>
          <w:sz w:val="18"/>
        </w:rPr>
        <w:t>context</w:t>
      </w:r>
      <w:r>
        <w:rPr>
          <w:rFonts w:ascii="Times New Roman"/>
          <w:spacing w:val="14"/>
          <w:sz w:val="18"/>
        </w:rPr>
        <w:t xml:space="preserve"> </w:t>
      </w:r>
      <w:r>
        <w:rPr>
          <w:rFonts w:ascii="Times New Roman"/>
          <w:sz w:val="18"/>
        </w:rPr>
        <w:t>);</w:t>
      </w:r>
    </w:p>
    <w:p w14:paraId="786167D2" w14:textId="77777777" w:rsidR="00946AA2" w:rsidRDefault="00E56278">
      <w:pPr>
        <w:numPr>
          <w:ilvl w:val="0"/>
          <w:numId w:val="5"/>
        </w:numPr>
        <w:tabs>
          <w:tab w:val="left" w:pos="799"/>
        </w:tabs>
        <w:spacing w:line="163" w:lineRule="exact"/>
        <w:ind w:left="798" w:hanging="43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1"/>
          <w:sz w:val="16"/>
          <w:szCs w:val="16"/>
        </w:rPr>
        <w:t xml:space="preserve"> </w:t>
      </w:r>
      <w:r>
        <w:rPr>
          <w:rFonts w:ascii="Times New Roman" w:eastAsia="Times New Roman" w:hAnsi="Times New Roman" w:cs="Times New Roman"/>
          <w:i/>
          <w:sz w:val="16"/>
          <w:szCs w:val="16"/>
        </w:rPr>
        <w:t>Load</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mruby</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application bytecode</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 xml:space="preserve">run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4BD8CFDC" w14:textId="77777777" w:rsidR="00946AA2" w:rsidRDefault="00E56278">
      <w:pPr>
        <w:numPr>
          <w:ilvl w:val="0"/>
          <w:numId w:val="5"/>
        </w:numPr>
        <w:tabs>
          <w:tab w:val="left" w:pos="799"/>
        </w:tabs>
        <w:spacing w:line="197" w:lineRule="auto"/>
        <w:ind w:right="624" w:hanging="833"/>
        <w:jc w:val="left"/>
        <w:rPr>
          <w:rFonts w:ascii="Times New Roman" w:eastAsia="Times New Roman" w:hAnsi="Times New Roman" w:cs="Times New Roman"/>
          <w:sz w:val="18"/>
          <w:szCs w:val="18"/>
        </w:rPr>
      </w:pPr>
      <w:r>
        <w:rPr>
          <w:rFonts w:ascii="Times New Roman"/>
          <w:spacing w:val="-1"/>
          <w:sz w:val="18"/>
        </w:rPr>
        <w:t>mrb</w:t>
      </w:r>
      <w:r>
        <w:rPr>
          <w:rFonts w:ascii="Times New Roman"/>
          <w:spacing w:val="39"/>
          <w:sz w:val="18"/>
        </w:rPr>
        <w:t xml:space="preserve"> </w:t>
      </w:r>
      <w:r>
        <w:rPr>
          <w:rFonts w:ascii="Times New Roman"/>
          <w:sz w:val="18"/>
        </w:rPr>
        <w:t>load</w:t>
      </w:r>
      <w:r>
        <w:rPr>
          <w:rFonts w:ascii="Times New Roman"/>
          <w:spacing w:val="40"/>
          <w:sz w:val="18"/>
        </w:rPr>
        <w:t xml:space="preserve"> </w:t>
      </w:r>
      <w:r>
        <w:rPr>
          <w:rFonts w:ascii="Times New Roman"/>
          <w:spacing w:val="-1"/>
          <w:sz w:val="18"/>
        </w:rPr>
        <w:t>irep</w:t>
      </w:r>
      <w:r>
        <w:rPr>
          <w:rFonts w:ascii="Times New Roman"/>
          <w:spacing w:val="40"/>
          <w:sz w:val="18"/>
        </w:rPr>
        <w:t xml:space="preserve"> </w:t>
      </w:r>
      <w:r>
        <w:rPr>
          <w:rFonts w:ascii="Times New Roman"/>
          <w:sz w:val="18"/>
        </w:rPr>
        <w:t>cxt(</w:t>
      </w:r>
      <w:r>
        <w:rPr>
          <w:rFonts w:ascii="Times New Roman"/>
          <w:spacing w:val="15"/>
          <w:sz w:val="18"/>
        </w:rPr>
        <w:t xml:space="preserve"> </w:t>
      </w:r>
      <w:r>
        <w:rPr>
          <w:rFonts w:ascii="Times New Roman"/>
          <w:spacing w:val="-10"/>
          <w:sz w:val="18"/>
        </w:rPr>
        <w:t>VAR</w:t>
      </w:r>
      <w:r>
        <w:rPr>
          <w:rFonts w:ascii="Times New Roman"/>
          <w:spacing w:val="40"/>
          <w:sz w:val="18"/>
        </w:rPr>
        <w:t xml:space="preserve"> </w:t>
      </w:r>
      <w:r>
        <w:rPr>
          <w:rFonts w:ascii="Times New Roman"/>
          <w:sz w:val="18"/>
        </w:rPr>
        <w:t>mrb,</w:t>
      </w:r>
      <w:r>
        <w:rPr>
          <w:rFonts w:ascii="Times New Roman"/>
          <w:spacing w:val="14"/>
          <w:sz w:val="18"/>
        </w:rPr>
        <w:t xml:space="preserve"> </w:t>
      </w:r>
      <w:r>
        <w:rPr>
          <w:rFonts w:ascii="Times New Roman"/>
          <w:spacing w:val="-10"/>
          <w:sz w:val="18"/>
        </w:rPr>
        <w:t>VAR</w:t>
      </w:r>
      <w:r>
        <w:rPr>
          <w:rFonts w:ascii="Times New Roman"/>
          <w:spacing w:val="40"/>
          <w:sz w:val="18"/>
        </w:rPr>
        <w:t xml:space="preserve"> </w:t>
      </w:r>
      <w:r>
        <w:rPr>
          <w:rFonts w:ascii="Times New Roman"/>
          <w:sz w:val="18"/>
        </w:rPr>
        <w:t>irepApp,</w:t>
      </w:r>
      <w:r>
        <w:rPr>
          <w:rFonts w:ascii="Times New Roman"/>
          <w:spacing w:val="28"/>
          <w:w w:val="99"/>
          <w:sz w:val="18"/>
        </w:rPr>
        <w:t xml:space="preserve"> </w:t>
      </w:r>
      <w:r>
        <w:rPr>
          <w:rFonts w:ascii="Times New Roman"/>
          <w:spacing w:val="-10"/>
          <w:sz w:val="18"/>
        </w:rPr>
        <w:t>VAR</w:t>
      </w:r>
      <w:r>
        <w:rPr>
          <w:rFonts w:ascii="Times New Roman"/>
          <w:spacing w:val="39"/>
          <w:sz w:val="18"/>
        </w:rPr>
        <w:t xml:space="preserve"> </w:t>
      </w:r>
      <w:r>
        <w:rPr>
          <w:rFonts w:ascii="Times New Roman"/>
          <w:spacing w:val="-1"/>
          <w:sz w:val="18"/>
        </w:rPr>
        <w:t>context</w:t>
      </w:r>
      <w:r>
        <w:rPr>
          <w:rFonts w:ascii="Times New Roman"/>
          <w:spacing w:val="14"/>
          <w:sz w:val="18"/>
        </w:rPr>
        <w:t xml:space="preserve"> </w:t>
      </w:r>
      <w:r>
        <w:rPr>
          <w:rFonts w:ascii="Times New Roman"/>
          <w:sz w:val="18"/>
        </w:rPr>
        <w:t>);</w:t>
      </w:r>
    </w:p>
    <w:p w14:paraId="57AB0C67" w14:textId="77777777" w:rsidR="00946AA2" w:rsidRDefault="00E56278">
      <w:pPr>
        <w:numPr>
          <w:ilvl w:val="0"/>
          <w:numId w:val="5"/>
        </w:numPr>
        <w:tabs>
          <w:tab w:val="left" w:pos="799"/>
        </w:tabs>
        <w:spacing w:line="154" w:lineRule="exact"/>
        <w:ind w:left="798" w:hanging="43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3"/>
          <w:sz w:val="16"/>
          <w:szCs w:val="16"/>
        </w:rPr>
        <w:t xml:space="preserve"> </w:t>
      </w:r>
      <w:r>
        <w:rPr>
          <w:rFonts w:ascii="Times New Roman" w:eastAsia="Times New Roman" w:hAnsi="Times New Roman" w:cs="Times New Roman"/>
          <w:i/>
          <w:sz w:val="16"/>
          <w:szCs w:val="16"/>
        </w:rPr>
        <w:t>Omit:</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pacing w:val="-1"/>
          <w:sz w:val="16"/>
          <w:szCs w:val="16"/>
        </w:rPr>
        <w:t>synchronization</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terminating</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mruby</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application</w:t>
      </w:r>
      <w:r>
        <w:rPr>
          <w:rFonts w:ascii="Times New Roman" w:eastAsia="Times New Roman" w:hAnsi="Times New Roman" w:cs="Times New Roman"/>
          <w:i/>
          <w:spacing w:val="-2"/>
          <w:sz w:val="16"/>
          <w:szCs w:val="16"/>
        </w:rPr>
        <w:t xml:space="preserve"> </w:t>
      </w:r>
      <w:r>
        <w:rPr>
          <w:rFonts w:ascii="Lucida Sans Unicode" w:eastAsia="Lucida Sans Unicode" w:hAnsi="Lucida Sans Unicode" w:cs="Lucida Sans Unicode"/>
          <w:sz w:val="16"/>
          <w:szCs w:val="16"/>
        </w:rPr>
        <w:t>∗</w:t>
      </w:r>
      <w:r>
        <w:rPr>
          <w:rFonts w:ascii="Times New Roman" w:eastAsia="Times New Roman" w:hAnsi="Times New Roman" w:cs="Times New Roman"/>
          <w:i/>
          <w:sz w:val="16"/>
          <w:szCs w:val="16"/>
        </w:rPr>
        <w:t>/</w:t>
      </w:r>
    </w:p>
    <w:p w14:paraId="5807B152" w14:textId="77777777" w:rsidR="00946AA2" w:rsidRDefault="00E56278">
      <w:pPr>
        <w:numPr>
          <w:ilvl w:val="0"/>
          <w:numId w:val="5"/>
        </w:numPr>
        <w:tabs>
          <w:tab w:val="left" w:pos="799"/>
        </w:tabs>
        <w:spacing w:line="168" w:lineRule="exact"/>
        <w:ind w:left="798" w:hanging="435"/>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9"/>
          <w:sz w:val="16"/>
          <w:szCs w:val="16"/>
        </w:rPr>
        <w:t xml:space="preserve"> </w:t>
      </w:r>
      <w:r>
        <w:rPr>
          <w:rFonts w:ascii="Times New Roman" w:eastAsia="Times New Roman" w:hAnsi="Times New Roman" w:cs="Times New Roman"/>
          <w:i/>
          <w:spacing w:val="-5"/>
          <w:sz w:val="16"/>
          <w:szCs w:val="16"/>
        </w:rPr>
        <w:t>Free</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mruby</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pacing w:val="-1"/>
          <w:sz w:val="16"/>
          <w:szCs w:val="16"/>
        </w:rPr>
        <w:t>context</w:t>
      </w:r>
      <w:r>
        <w:rPr>
          <w:rFonts w:ascii="Times New Roman" w:eastAsia="Times New Roman" w:hAnsi="Times New Roman" w:cs="Times New Roman"/>
          <w:i/>
          <w:spacing w:val="-9"/>
          <w:sz w:val="16"/>
          <w:szCs w:val="16"/>
        </w:rPr>
        <w:t xml:space="preserve">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3A2A71D4" w14:textId="77777777" w:rsidR="00946AA2" w:rsidRDefault="00E56278">
      <w:pPr>
        <w:numPr>
          <w:ilvl w:val="0"/>
          <w:numId w:val="5"/>
        </w:numPr>
        <w:tabs>
          <w:tab w:val="left" w:pos="799"/>
        </w:tabs>
        <w:spacing w:line="145" w:lineRule="exact"/>
        <w:ind w:left="798" w:hanging="435"/>
        <w:jc w:val="left"/>
        <w:rPr>
          <w:rFonts w:ascii="Times New Roman" w:eastAsia="Times New Roman" w:hAnsi="Times New Roman" w:cs="Times New Roman"/>
          <w:sz w:val="18"/>
          <w:szCs w:val="18"/>
        </w:rPr>
      </w:pPr>
      <w:r>
        <w:rPr>
          <w:rFonts w:ascii="Times New Roman"/>
          <w:spacing w:val="-1"/>
          <w:sz w:val="18"/>
        </w:rPr>
        <w:t>mrbc</w:t>
      </w:r>
      <w:r>
        <w:rPr>
          <w:rFonts w:ascii="Times New Roman"/>
          <w:spacing w:val="39"/>
          <w:sz w:val="18"/>
        </w:rPr>
        <w:t xml:space="preserve"> </w:t>
      </w:r>
      <w:r>
        <w:rPr>
          <w:rFonts w:ascii="Times New Roman"/>
          <w:spacing w:val="-1"/>
          <w:sz w:val="18"/>
        </w:rPr>
        <w:t>context</w:t>
      </w:r>
      <w:r>
        <w:rPr>
          <w:rFonts w:ascii="Times New Roman"/>
          <w:spacing w:val="40"/>
          <w:sz w:val="18"/>
        </w:rPr>
        <w:t xml:space="preserve"> </w:t>
      </w:r>
      <w:r>
        <w:rPr>
          <w:rFonts w:ascii="Times New Roman"/>
          <w:sz w:val="18"/>
        </w:rPr>
        <w:t>free(</w:t>
      </w:r>
      <w:r>
        <w:rPr>
          <w:rFonts w:ascii="Times New Roman"/>
          <w:spacing w:val="14"/>
          <w:sz w:val="18"/>
        </w:rPr>
        <w:t xml:space="preserve"> </w:t>
      </w:r>
      <w:r>
        <w:rPr>
          <w:rFonts w:ascii="Times New Roman"/>
          <w:spacing w:val="-10"/>
          <w:sz w:val="18"/>
        </w:rPr>
        <w:t>VAR</w:t>
      </w:r>
      <w:r>
        <w:rPr>
          <w:rFonts w:ascii="Times New Roman"/>
          <w:spacing w:val="40"/>
          <w:sz w:val="18"/>
        </w:rPr>
        <w:t xml:space="preserve"> </w:t>
      </w:r>
      <w:r>
        <w:rPr>
          <w:rFonts w:ascii="Times New Roman"/>
          <w:sz w:val="18"/>
        </w:rPr>
        <w:t>mrb,</w:t>
      </w:r>
      <w:r>
        <w:rPr>
          <w:rFonts w:ascii="Times New Roman"/>
          <w:spacing w:val="14"/>
          <w:sz w:val="18"/>
        </w:rPr>
        <w:t xml:space="preserve"> </w:t>
      </w:r>
      <w:r>
        <w:rPr>
          <w:rFonts w:ascii="Times New Roman"/>
          <w:spacing w:val="-10"/>
          <w:sz w:val="18"/>
        </w:rPr>
        <w:t>VAR</w:t>
      </w:r>
      <w:r>
        <w:rPr>
          <w:rFonts w:ascii="Times New Roman"/>
          <w:spacing w:val="40"/>
          <w:sz w:val="18"/>
        </w:rPr>
        <w:t xml:space="preserve"> </w:t>
      </w:r>
      <w:r>
        <w:rPr>
          <w:rFonts w:ascii="Times New Roman"/>
          <w:spacing w:val="-1"/>
          <w:sz w:val="18"/>
        </w:rPr>
        <w:t>context</w:t>
      </w:r>
      <w:r>
        <w:rPr>
          <w:rFonts w:ascii="Times New Roman"/>
          <w:spacing w:val="14"/>
          <w:sz w:val="18"/>
        </w:rPr>
        <w:t xml:space="preserve"> </w:t>
      </w:r>
      <w:r>
        <w:rPr>
          <w:rFonts w:ascii="Times New Roman"/>
          <w:sz w:val="18"/>
        </w:rPr>
        <w:t>);</w:t>
      </w:r>
    </w:p>
    <w:p w14:paraId="095DA018" w14:textId="77777777" w:rsidR="00946AA2" w:rsidRDefault="00BA4473">
      <w:pPr>
        <w:numPr>
          <w:ilvl w:val="0"/>
          <w:numId w:val="5"/>
        </w:numPr>
        <w:tabs>
          <w:tab w:val="left" w:pos="799"/>
        </w:tabs>
        <w:spacing w:line="180" w:lineRule="exact"/>
        <w:ind w:left="798" w:hanging="435"/>
        <w:jc w:val="left"/>
        <w:rPr>
          <w:rFonts w:ascii="Times New Roman" w:eastAsia="Times New Roman" w:hAnsi="Times New Roman" w:cs="Times New Roman"/>
          <w:sz w:val="16"/>
          <w:szCs w:val="16"/>
        </w:rPr>
      </w:pPr>
      <w:r>
        <w:rPr>
          <w:rFonts w:eastAsiaTheme="minorHAnsi"/>
        </w:rPr>
        <w:pict w14:anchorId="13A5FFB9">
          <v:shape id="_x0000_s1311" type="#_x0000_t202" style="position:absolute;left:0;text-align:left;margin-left:321.15pt;margin-top:-21.6pt;width:230.55pt;height:24.9pt;z-index:251607040;mso-position-horizontal-relative:page" filled="f" stroked="f">
            <v:textbox inset="0,0,0,0">
              <w:txbxContent>
                <w:tbl>
                  <w:tblPr>
                    <w:tblStyle w:val="TableNormal1"/>
                    <w:tblW w:w="0" w:type="auto"/>
                    <w:tblLayout w:type="fixed"/>
                    <w:tblLook w:val="01E0" w:firstRow="1" w:lastRow="1" w:firstColumn="1" w:lastColumn="1" w:noHBand="0" w:noVBand="0"/>
                  </w:tblPr>
                  <w:tblGrid>
                    <w:gridCol w:w="1836"/>
                    <w:gridCol w:w="502"/>
                    <w:gridCol w:w="2263"/>
                  </w:tblGrid>
                  <w:tr w:rsidR="00BA4473" w14:paraId="51367D44" w14:textId="77777777">
                    <w:trPr>
                      <w:trHeight w:hRule="exact" w:val="246"/>
                    </w:trPr>
                    <w:tc>
                      <w:tcPr>
                        <w:tcW w:w="1836" w:type="dxa"/>
                        <w:vMerge w:val="restart"/>
                        <w:tcBorders>
                          <w:top w:val="single" w:sz="3" w:space="0" w:color="231F20"/>
                          <w:left w:val="single" w:sz="3" w:space="0" w:color="231F20"/>
                          <w:right w:val="single" w:sz="3" w:space="0" w:color="231F20"/>
                        </w:tcBorders>
                      </w:tcPr>
                      <w:p w14:paraId="27DF419D" w14:textId="77777777" w:rsidR="00BA4473" w:rsidRDefault="00BA4473">
                        <w:pPr>
                          <w:pStyle w:val="TableParagraph"/>
                          <w:spacing w:line="83" w:lineRule="exact"/>
                          <w:ind w:left="12"/>
                          <w:rPr>
                            <w:rFonts w:ascii="メイリオ" w:eastAsia="メイリオ" w:hAnsi="メイリオ" w:cs="メイリオ"/>
                            <w:sz w:val="10"/>
                            <w:szCs w:val="10"/>
                          </w:rPr>
                        </w:pPr>
                        <w:r>
                          <w:rPr>
                            <w:rFonts w:ascii="メイリオ"/>
                            <w:color w:val="231F20"/>
                            <w:spacing w:val="-3"/>
                            <w:w w:val="95"/>
                            <w:sz w:val="10"/>
                          </w:rPr>
                          <w:t>W</w:t>
                        </w:r>
                        <w:r>
                          <w:rPr>
                            <w:rFonts w:ascii="メイリオ"/>
                            <w:color w:val="231F20"/>
                            <w:spacing w:val="-1"/>
                            <w:w w:val="95"/>
                            <w:sz w:val="10"/>
                          </w:rPr>
                          <w:t>&amp;\F</w:t>
                        </w:r>
                        <w:r>
                          <w:rPr>
                            <w:rFonts w:ascii="メイリオ"/>
                            <w:color w:val="231F20"/>
                            <w:spacing w:val="-2"/>
                            <w:w w:val="95"/>
                            <w:sz w:val="10"/>
                          </w:rPr>
                          <w:t>OL</w:t>
                        </w:r>
                        <w:r>
                          <w:rPr>
                            <w:rFonts w:ascii="メイリオ"/>
                            <w:color w:val="231F20"/>
                            <w:spacing w:val="-1"/>
                            <w:w w:val="95"/>
                            <w:sz w:val="10"/>
                          </w:rPr>
                          <w:t>F+DQ</w:t>
                        </w:r>
                        <w:r>
                          <w:rPr>
                            <w:rFonts w:ascii="メイリオ"/>
                            <w:color w:val="231F20"/>
                            <w:spacing w:val="-2"/>
                            <w:w w:val="95"/>
                            <w:sz w:val="10"/>
                          </w:rPr>
                          <w:t>GO</w:t>
                        </w:r>
                        <w:r>
                          <w:rPr>
                            <w:rFonts w:ascii="メイリオ"/>
                            <w:color w:val="231F20"/>
                            <w:spacing w:val="-1"/>
                            <w:w w:val="95"/>
                            <w:sz w:val="10"/>
                          </w:rPr>
                          <w:t>H</w:t>
                        </w:r>
                        <w:r>
                          <w:rPr>
                            <w:rFonts w:ascii="メイリオ"/>
                            <w:color w:val="231F20"/>
                            <w:spacing w:val="-2"/>
                            <w:w w:val="95"/>
                            <w:sz w:val="10"/>
                          </w:rPr>
                          <w:t>U</w:t>
                        </w:r>
                      </w:p>
                      <w:p w14:paraId="3AE4ED64" w14:textId="77777777" w:rsidR="00BA4473" w:rsidRDefault="00BA4473">
                        <w:pPr>
                          <w:pStyle w:val="TableParagraph"/>
                          <w:spacing w:line="234" w:lineRule="exact"/>
                          <w:ind w:left="337"/>
                          <w:rPr>
                            <w:rFonts w:ascii="メイリオ" w:eastAsia="メイリオ" w:hAnsi="メイリオ" w:cs="メイリオ"/>
                            <w:sz w:val="14"/>
                            <w:szCs w:val="14"/>
                          </w:rPr>
                        </w:pPr>
                        <w:r>
                          <w:rPr>
                            <w:rFonts w:ascii="メイリオ"/>
                            <w:color w:val="231F20"/>
                            <w:spacing w:val="-1"/>
                            <w:sz w:val="14"/>
                          </w:rPr>
                          <w:t>&amp;\</w:t>
                        </w:r>
                        <w:r>
                          <w:rPr>
                            <w:rFonts w:ascii="メイリオ"/>
                            <w:color w:val="231F20"/>
                            <w:spacing w:val="-2"/>
                            <w:sz w:val="14"/>
                          </w:rPr>
                          <w:t>FOLF+DQGOHU</w:t>
                        </w:r>
                      </w:p>
                    </w:tc>
                    <w:tc>
                      <w:tcPr>
                        <w:tcW w:w="502" w:type="dxa"/>
                        <w:tcBorders>
                          <w:top w:val="nil"/>
                          <w:left w:val="single" w:sz="3" w:space="0" w:color="231F20"/>
                          <w:bottom w:val="single" w:sz="2" w:space="0" w:color="231F20"/>
                          <w:right w:val="single" w:sz="3" w:space="0" w:color="231F20"/>
                        </w:tcBorders>
                      </w:tcPr>
                      <w:p w14:paraId="7B73E87F" w14:textId="77777777" w:rsidR="00BA4473" w:rsidRDefault="00BA4473"/>
                    </w:tc>
                    <w:tc>
                      <w:tcPr>
                        <w:tcW w:w="2263" w:type="dxa"/>
                        <w:vMerge w:val="restart"/>
                        <w:tcBorders>
                          <w:top w:val="single" w:sz="3" w:space="0" w:color="231F20"/>
                          <w:left w:val="single" w:sz="3" w:space="0" w:color="231F20"/>
                          <w:right w:val="single" w:sz="3" w:space="0" w:color="231F20"/>
                        </w:tcBorders>
                      </w:tcPr>
                      <w:p w14:paraId="28AB41CE" w14:textId="77777777" w:rsidR="00BA4473" w:rsidRDefault="00BA4473">
                        <w:pPr>
                          <w:pStyle w:val="TableParagraph"/>
                          <w:spacing w:line="83" w:lineRule="exact"/>
                          <w:ind w:left="13"/>
                          <w:rPr>
                            <w:rFonts w:ascii="メイリオ" w:eastAsia="メイリオ" w:hAnsi="メイリオ" w:cs="メイリオ"/>
                            <w:sz w:val="10"/>
                            <w:szCs w:val="10"/>
                          </w:rPr>
                        </w:pPr>
                        <w:r>
                          <w:rPr>
                            <w:rFonts w:ascii="メイリオ"/>
                            <w:color w:val="231F20"/>
                            <w:spacing w:val="-3"/>
                            <w:sz w:val="10"/>
                          </w:rPr>
                          <w:t>W</w:t>
                        </w:r>
                        <w:r>
                          <w:rPr>
                            <w:rFonts w:ascii="メイリオ"/>
                            <w:color w:val="231F20"/>
                            <w:spacing w:val="-1"/>
                            <w:sz w:val="10"/>
                          </w:rPr>
                          <w:t>5LWH906FK</w:t>
                        </w:r>
                        <w:r>
                          <w:rPr>
                            <w:rFonts w:ascii="メイリオ"/>
                            <w:color w:val="231F20"/>
                            <w:spacing w:val="-2"/>
                            <w:sz w:val="10"/>
                          </w:rPr>
                          <w:t>H</w:t>
                        </w:r>
                        <w:r>
                          <w:rPr>
                            <w:rFonts w:ascii="メイリオ"/>
                            <w:color w:val="231F20"/>
                            <w:spacing w:val="-1"/>
                            <w:sz w:val="10"/>
                          </w:rPr>
                          <w:t>GX</w:t>
                        </w:r>
                        <w:r>
                          <w:rPr>
                            <w:rFonts w:ascii="メイリオ"/>
                            <w:color w:val="231F20"/>
                            <w:spacing w:val="-3"/>
                            <w:sz w:val="10"/>
                          </w:rPr>
                          <w:t>O</w:t>
                        </w:r>
                        <w:r>
                          <w:rPr>
                            <w:rFonts w:ascii="メイリオ"/>
                            <w:color w:val="231F20"/>
                            <w:spacing w:val="-2"/>
                            <w:sz w:val="10"/>
                          </w:rPr>
                          <w:t>HU</w:t>
                        </w:r>
                        <w:r>
                          <w:rPr>
                            <w:rFonts w:ascii="メイリオ"/>
                            <w:color w:val="231F20"/>
                            <w:spacing w:val="-1"/>
                            <w:sz w:val="10"/>
                          </w:rPr>
                          <w:t>0</w:t>
                        </w:r>
                        <w:r>
                          <w:rPr>
                            <w:rFonts w:ascii="メイリオ"/>
                            <w:color w:val="231F20"/>
                            <w:spacing w:val="-2"/>
                            <w:sz w:val="10"/>
                          </w:rPr>
                          <w:t>DL</w:t>
                        </w:r>
                        <w:r>
                          <w:rPr>
                            <w:rFonts w:ascii="メイリオ"/>
                            <w:color w:val="231F20"/>
                            <w:spacing w:val="-1"/>
                            <w:sz w:val="10"/>
                          </w:rPr>
                          <w:t>Q</w:t>
                        </w:r>
                      </w:p>
                      <w:p w14:paraId="4D084471" w14:textId="77777777" w:rsidR="00BA4473" w:rsidRDefault="00BA4473">
                        <w:pPr>
                          <w:pStyle w:val="TableParagraph"/>
                          <w:spacing w:line="234" w:lineRule="exact"/>
                          <w:ind w:left="205"/>
                          <w:rPr>
                            <w:rFonts w:ascii="メイリオ" w:eastAsia="メイリオ" w:hAnsi="メイリオ" w:cs="メイリオ"/>
                            <w:sz w:val="14"/>
                            <w:szCs w:val="14"/>
                          </w:rPr>
                        </w:pPr>
                        <w:r>
                          <w:rPr>
                            <w:rFonts w:ascii="メイリオ"/>
                            <w:color w:val="231F20"/>
                            <w:spacing w:val="-1"/>
                            <w:sz w:val="14"/>
                          </w:rPr>
                          <w:t>5L</w:t>
                        </w:r>
                        <w:r>
                          <w:rPr>
                            <w:rFonts w:ascii="メイリオ"/>
                            <w:color w:val="231F20"/>
                            <w:spacing w:val="-2"/>
                            <w:sz w:val="14"/>
                          </w:rPr>
                          <w:t>WH</w:t>
                        </w:r>
                        <w:r>
                          <w:rPr>
                            <w:rFonts w:ascii="メイリオ"/>
                            <w:color w:val="231F20"/>
                            <w:spacing w:val="-1"/>
                            <w:sz w:val="14"/>
                          </w:rPr>
                          <w:t>906FKH</w:t>
                        </w:r>
                        <w:r>
                          <w:rPr>
                            <w:rFonts w:ascii="メイリオ"/>
                            <w:color w:val="231F20"/>
                            <w:spacing w:val="-2"/>
                            <w:sz w:val="14"/>
                          </w:rPr>
                          <w:t>GXOH</w:t>
                        </w:r>
                        <w:r>
                          <w:rPr>
                            <w:rFonts w:ascii="メイリオ"/>
                            <w:color w:val="231F20"/>
                            <w:spacing w:val="-1"/>
                            <w:sz w:val="14"/>
                          </w:rPr>
                          <w:t>U0DLQ</w:t>
                        </w:r>
                      </w:p>
                    </w:tc>
                  </w:tr>
                  <w:tr w:rsidR="00BA4473" w14:paraId="69B435AE" w14:textId="77777777">
                    <w:trPr>
                      <w:trHeight w:hRule="exact" w:val="245"/>
                    </w:trPr>
                    <w:tc>
                      <w:tcPr>
                        <w:tcW w:w="1836" w:type="dxa"/>
                        <w:vMerge/>
                        <w:tcBorders>
                          <w:left w:val="single" w:sz="3" w:space="0" w:color="231F20"/>
                          <w:bottom w:val="single" w:sz="3" w:space="0" w:color="231F20"/>
                          <w:right w:val="single" w:sz="3" w:space="0" w:color="231F20"/>
                        </w:tcBorders>
                      </w:tcPr>
                      <w:p w14:paraId="327067DB" w14:textId="77777777" w:rsidR="00BA4473" w:rsidRDefault="00BA4473"/>
                    </w:tc>
                    <w:tc>
                      <w:tcPr>
                        <w:tcW w:w="502" w:type="dxa"/>
                        <w:tcBorders>
                          <w:top w:val="single" w:sz="2" w:space="0" w:color="231F20"/>
                          <w:left w:val="single" w:sz="3" w:space="0" w:color="231F20"/>
                          <w:bottom w:val="nil"/>
                          <w:right w:val="single" w:sz="3" w:space="0" w:color="231F20"/>
                        </w:tcBorders>
                      </w:tcPr>
                      <w:p w14:paraId="1D4D0158" w14:textId="77777777" w:rsidR="00BA4473" w:rsidRDefault="00BA4473"/>
                    </w:tc>
                    <w:tc>
                      <w:tcPr>
                        <w:tcW w:w="2263" w:type="dxa"/>
                        <w:vMerge/>
                        <w:tcBorders>
                          <w:left w:val="single" w:sz="3" w:space="0" w:color="231F20"/>
                          <w:bottom w:val="single" w:sz="3" w:space="0" w:color="231F20"/>
                          <w:right w:val="single" w:sz="3" w:space="0" w:color="231F20"/>
                        </w:tcBorders>
                      </w:tcPr>
                      <w:p w14:paraId="2E395D12" w14:textId="77777777" w:rsidR="00BA4473" w:rsidRDefault="00BA4473"/>
                    </w:tc>
                  </w:tr>
                </w:tbl>
                <w:p w14:paraId="417C529D" w14:textId="77777777" w:rsidR="00BA4473" w:rsidRDefault="00BA4473"/>
              </w:txbxContent>
            </v:textbox>
            <w10:wrap anchorx="page"/>
          </v:shape>
        </w:pict>
      </w:r>
      <w:r w:rsidR="00E56278">
        <w:rPr>
          <w:rFonts w:ascii="Times New Roman" w:eastAsia="Times New Roman" w:hAnsi="Times New Roman" w:cs="Times New Roman"/>
          <w:i/>
          <w:spacing w:val="-1"/>
          <w:sz w:val="16"/>
          <w:szCs w:val="16"/>
        </w:rPr>
        <w:t>/</w:t>
      </w:r>
      <w:r w:rsidR="00E56278">
        <w:rPr>
          <w:rFonts w:ascii="Lucida Sans Unicode" w:eastAsia="Lucida Sans Unicode" w:hAnsi="Lucida Sans Unicode" w:cs="Lucida Sans Unicode"/>
          <w:spacing w:val="-2"/>
          <w:sz w:val="16"/>
          <w:szCs w:val="16"/>
        </w:rPr>
        <w:t>∗</w:t>
      </w:r>
      <w:r w:rsidR="00E56278">
        <w:rPr>
          <w:rFonts w:ascii="Lucida Sans Unicode" w:eastAsia="Lucida Sans Unicode" w:hAnsi="Lucida Sans Unicode" w:cs="Lucida Sans Unicode"/>
          <w:spacing w:val="-20"/>
          <w:sz w:val="16"/>
          <w:szCs w:val="16"/>
        </w:rPr>
        <w:t xml:space="preserve"> </w:t>
      </w:r>
      <w:r w:rsidR="00E56278">
        <w:rPr>
          <w:rFonts w:ascii="Times New Roman" w:eastAsia="Times New Roman" w:hAnsi="Times New Roman" w:cs="Times New Roman"/>
          <w:i/>
          <w:spacing w:val="-5"/>
          <w:sz w:val="16"/>
          <w:szCs w:val="16"/>
        </w:rPr>
        <w:t>Free</w:t>
      </w:r>
      <w:r w:rsidR="00E56278">
        <w:rPr>
          <w:rFonts w:ascii="Times New Roman" w:eastAsia="Times New Roman" w:hAnsi="Times New Roman" w:cs="Times New Roman"/>
          <w:i/>
          <w:spacing w:val="-9"/>
          <w:sz w:val="16"/>
          <w:szCs w:val="16"/>
        </w:rPr>
        <w:t xml:space="preserve"> </w:t>
      </w:r>
      <w:r w:rsidR="00E56278">
        <w:rPr>
          <w:rFonts w:ascii="Times New Roman" w:eastAsia="Times New Roman" w:hAnsi="Times New Roman" w:cs="Times New Roman"/>
          <w:i/>
          <w:spacing w:val="-1"/>
          <w:sz w:val="16"/>
          <w:szCs w:val="16"/>
        </w:rPr>
        <w:t>interpreter</w:t>
      </w:r>
      <w:r w:rsidR="00E56278">
        <w:rPr>
          <w:rFonts w:ascii="Times New Roman" w:eastAsia="Times New Roman" w:hAnsi="Times New Roman" w:cs="Times New Roman"/>
          <w:i/>
          <w:spacing w:val="-10"/>
          <w:sz w:val="16"/>
          <w:szCs w:val="16"/>
        </w:rPr>
        <w:t xml:space="preserve"> </w:t>
      </w:r>
      <w:r w:rsidR="00E56278">
        <w:rPr>
          <w:rFonts w:ascii="Times New Roman" w:eastAsia="Times New Roman" w:hAnsi="Times New Roman" w:cs="Times New Roman"/>
          <w:i/>
          <w:sz w:val="16"/>
          <w:szCs w:val="16"/>
        </w:rPr>
        <w:t>instance</w:t>
      </w:r>
      <w:r w:rsidR="00E56278">
        <w:rPr>
          <w:rFonts w:ascii="Times New Roman" w:eastAsia="Times New Roman" w:hAnsi="Times New Roman" w:cs="Times New Roman"/>
          <w:i/>
          <w:spacing w:val="-9"/>
          <w:sz w:val="16"/>
          <w:szCs w:val="16"/>
        </w:rPr>
        <w:t xml:space="preserve"> </w:t>
      </w:r>
      <w:r w:rsidR="00E56278">
        <w:rPr>
          <w:rFonts w:ascii="Lucida Sans Unicode" w:eastAsia="Lucida Sans Unicode" w:hAnsi="Lucida Sans Unicode" w:cs="Lucida Sans Unicode"/>
          <w:sz w:val="16"/>
          <w:szCs w:val="16"/>
        </w:rPr>
        <w:t>∗</w:t>
      </w:r>
      <w:r w:rsidR="00E56278">
        <w:rPr>
          <w:rFonts w:ascii="Times New Roman" w:eastAsia="Times New Roman" w:hAnsi="Times New Roman" w:cs="Times New Roman"/>
          <w:i/>
          <w:sz w:val="16"/>
          <w:szCs w:val="16"/>
        </w:rPr>
        <w:t>/</w:t>
      </w:r>
    </w:p>
    <w:p w14:paraId="67D37688" w14:textId="77777777" w:rsidR="00946AA2" w:rsidRDefault="00E56278">
      <w:pPr>
        <w:spacing w:line="81" w:lineRule="exact"/>
        <w:ind w:left="363"/>
        <w:rPr>
          <w:rFonts w:ascii="Arial" w:eastAsia="Arial" w:hAnsi="Arial" w:cs="Arial"/>
          <w:sz w:val="8"/>
          <w:szCs w:val="8"/>
        </w:rPr>
      </w:pPr>
      <w:r>
        <w:rPr>
          <w:w w:val="140"/>
        </w:rPr>
        <w:br w:type="column"/>
      </w:r>
      <w:r>
        <w:rPr>
          <w:rFonts w:ascii="Arial"/>
          <w:color w:val="231F20"/>
          <w:spacing w:val="-2"/>
          <w:w w:val="140"/>
          <w:sz w:val="8"/>
        </w:rPr>
        <w:t>5,7(90B35,25,7&lt;</w:t>
      </w:r>
      <w:r>
        <w:rPr>
          <w:rFonts w:ascii="Arial"/>
          <w:color w:val="231F20"/>
          <w:spacing w:val="19"/>
          <w:w w:val="140"/>
          <w:sz w:val="8"/>
        </w:rPr>
        <w:t xml:space="preserve"> </w:t>
      </w:r>
      <w:r>
        <w:rPr>
          <w:rFonts w:ascii="Arial"/>
          <w:color w:val="231F20"/>
          <w:spacing w:val="-1"/>
          <w:w w:val="140"/>
          <w:sz w:val="8"/>
        </w:rPr>
        <w:t>/2:</w:t>
      </w:r>
      <w:r>
        <w:rPr>
          <w:rFonts w:ascii="Arial"/>
          <w:color w:val="231F20"/>
          <w:w w:val="201"/>
          <w:sz w:val="8"/>
        </w:rPr>
        <w:t xml:space="preserve"> </w:t>
      </w:r>
    </w:p>
    <w:p w14:paraId="367739FD" w14:textId="77777777" w:rsidR="00946AA2" w:rsidRDefault="00E56278">
      <w:pPr>
        <w:spacing w:before="76"/>
        <w:ind w:left="1396" w:right="1709"/>
        <w:jc w:val="center"/>
        <w:rPr>
          <w:rFonts w:ascii="Arial" w:eastAsia="Arial" w:hAnsi="Arial" w:cs="Arial"/>
          <w:sz w:val="10"/>
          <w:szCs w:val="10"/>
        </w:rPr>
      </w:pPr>
      <w:r>
        <w:rPr>
          <w:w w:val="85"/>
        </w:rPr>
        <w:br w:type="column"/>
      </w:r>
      <w:r>
        <w:rPr>
          <w:rFonts w:ascii="Arial"/>
          <w:color w:val="231F20"/>
          <w:spacing w:val="-1"/>
          <w:w w:val="85"/>
          <w:sz w:val="10"/>
        </w:rPr>
        <w:t>&amp;\F</w:t>
      </w:r>
      <w:r>
        <w:rPr>
          <w:rFonts w:ascii="Arial"/>
          <w:color w:val="231F20"/>
          <w:spacing w:val="-3"/>
          <w:w w:val="85"/>
          <w:sz w:val="10"/>
        </w:rPr>
        <w:t>OL</w:t>
      </w:r>
      <w:r>
        <w:rPr>
          <w:rFonts w:ascii="Arial"/>
          <w:color w:val="231F20"/>
          <w:spacing w:val="-1"/>
          <w:w w:val="85"/>
          <w:sz w:val="10"/>
        </w:rPr>
        <w:t>F</w:t>
      </w:r>
      <w:r>
        <w:rPr>
          <w:rFonts w:ascii="Arial"/>
          <w:color w:val="231F20"/>
          <w:spacing w:val="-11"/>
          <w:w w:val="85"/>
          <w:sz w:val="10"/>
        </w:rPr>
        <w:t xml:space="preserve"> </w:t>
      </w:r>
      <w:r>
        <w:rPr>
          <w:rFonts w:ascii="Arial"/>
          <w:color w:val="231F20"/>
          <w:w w:val="85"/>
          <w:sz w:val="10"/>
        </w:rPr>
        <w:t>+DQGOHU</w:t>
      </w:r>
      <w:r>
        <w:rPr>
          <w:rFonts w:ascii="Arial"/>
          <w:color w:val="231F20"/>
          <w:spacing w:val="-11"/>
          <w:w w:val="85"/>
          <w:sz w:val="10"/>
        </w:rPr>
        <w:t xml:space="preserve"> </w:t>
      </w:r>
      <w:r>
        <w:rPr>
          <w:rFonts w:ascii="Arial"/>
          <w:color w:val="231F20"/>
          <w:w w:val="85"/>
          <w:sz w:val="10"/>
        </w:rPr>
        <w:t>^</w:t>
      </w:r>
    </w:p>
    <w:p w14:paraId="16F87F0C" w14:textId="77777777" w:rsidR="00946AA2" w:rsidRDefault="00E56278">
      <w:pPr>
        <w:spacing w:before="19"/>
        <w:ind w:left="1554"/>
        <w:rPr>
          <w:rFonts w:ascii="Arial" w:eastAsia="Arial" w:hAnsi="Arial" w:cs="Arial"/>
          <w:sz w:val="10"/>
          <w:szCs w:val="10"/>
        </w:rPr>
      </w:pPr>
      <w:r>
        <w:rPr>
          <w:rFonts w:ascii="Arial"/>
          <w:color w:val="231F20"/>
          <w:spacing w:val="-2"/>
          <w:sz w:val="10"/>
        </w:rPr>
        <w:t>URWDWH</w:t>
      </w:r>
      <w:r>
        <w:rPr>
          <w:rFonts w:ascii="Arial"/>
          <w:color w:val="231F20"/>
          <w:spacing w:val="-1"/>
          <w:sz w:val="10"/>
        </w:rPr>
        <w:t>5</w:t>
      </w:r>
      <w:r>
        <w:rPr>
          <w:rFonts w:ascii="Arial"/>
          <w:color w:val="231F20"/>
          <w:spacing w:val="-2"/>
          <w:sz w:val="10"/>
        </w:rPr>
        <w:t>H</w:t>
      </w:r>
      <w:r>
        <w:rPr>
          <w:rFonts w:ascii="Arial"/>
          <w:color w:val="231F20"/>
          <w:spacing w:val="-1"/>
          <w:sz w:val="10"/>
        </w:rPr>
        <w:t>DG\4</w:t>
      </w:r>
      <w:r>
        <w:rPr>
          <w:rFonts w:ascii="Arial"/>
          <w:color w:val="231F20"/>
          <w:spacing w:val="-2"/>
          <w:sz w:val="10"/>
        </w:rPr>
        <w:t>XHXH</w:t>
      </w:r>
      <w:r>
        <w:rPr>
          <w:rFonts w:ascii="Arial"/>
          <w:color w:val="231F20"/>
          <w:spacing w:val="-9"/>
          <w:sz w:val="10"/>
        </w:rPr>
        <w:t xml:space="preserve"> </w:t>
      </w:r>
      <w:r>
        <w:rPr>
          <w:rFonts w:ascii="Arial"/>
          <w:color w:val="231F20"/>
          <w:spacing w:val="-1"/>
          <w:w w:val="105"/>
          <w:sz w:val="10"/>
        </w:rPr>
        <w:t>5,7(90B35,25,7&lt;</w:t>
      </w:r>
      <w:r>
        <w:rPr>
          <w:rFonts w:ascii="Arial"/>
          <w:color w:val="231F20"/>
          <w:w w:val="129"/>
          <w:sz w:val="10"/>
        </w:rPr>
        <w:t xml:space="preserve"> </w:t>
      </w:r>
      <w:r>
        <w:rPr>
          <w:rFonts w:ascii="Arial"/>
          <w:color w:val="231F20"/>
          <w:w w:val="156"/>
          <w:sz w:val="10"/>
        </w:rPr>
        <w:t xml:space="preserve"> </w:t>
      </w:r>
    </w:p>
    <w:p w14:paraId="562EA48F" w14:textId="77777777" w:rsidR="00946AA2" w:rsidRDefault="00BA4473">
      <w:pPr>
        <w:spacing w:before="19"/>
        <w:ind w:left="666" w:right="1715"/>
        <w:jc w:val="center"/>
        <w:rPr>
          <w:rFonts w:ascii="Arial" w:eastAsia="Arial" w:hAnsi="Arial" w:cs="Arial"/>
          <w:sz w:val="10"/>
          <w:szCs w:val="10"/>
        </w:rPr>
      </w:pPr>
      <w:r>
        <w:rPr>
          <w:rFonts w:eastAsiaTheme="minorHAnsi"/>
        </w:rPr>
        <w:pict w14:anchorId="60C99164">
          <v:shape id="_x0000_s1310" type="#_x0000_t202" style="position:absolute;left:0;text-align:left;margin-left:333.4pt;margin-top:11.55pt;width:192pt;height:21.6pt;z-index:251606016;mso-position-horizontal-relative:page" filled="f" stroked="f">
            <v:textbox inset="0,0,0,0">
              <w:txbxContent>
                <w:tbl>
                  <w:tblPr>
                    <w:tblStyle w:val="TableNormal1"/>
                    <w:tblW w:w="0" w:type="auto"/>
                    <w:tblLayout w:type="fixed"/>
                    <w:tblLook w:val="01E0" w:firstRow="1" w:lastRow="1" w:firstColumn="1" w:lastColumn="1" w:noHBand="0" w:noVBand="0"/>
                  </w:tblPr>
                  <w:tblGrid>
                    <w:gridCol w:w="398"/>
                    <w:gridCol w:w="393"/>
                    <w:gridCol w:w="393"/>
                    <w:gridCol w:w="393"/>
                    <w:gridCol w:w="393"/>
                    <w:gridCol w:w="393"/>
                    <w:gridCol w:w="393"/>
                    <w:gridCol w:w="394"/>
                    <w:gridCol w:w="393"/>
                    <w:gridCol w:w="275"/>
                  </w:tblGrid>
                  <w:tr w:rsidR="00BA4473" w14:paraId="17450D06" w14:textId="77777777">
                    <w:trPr>
                      <w:trHeight w:hRule="exact" w:val="390"/>
                    </w:trPr>
                    <w:tc>
                      <w:tcPr>
                        <w:tcW w:w="398" w:type="dxa"/>
                        <w:tcBorders>
                          <w:top w:val="nil"/>
                          <w:left w:val="nil"/>
                          <w:bottom w:val="single" w:sz="17" w:space="0" w:color="231F20"/>
                          <w:right w:val="single" w:sz="3" w:space="0" w:color="231F20"/>
                        </w:tcBorders>
                      </w:tcPr>
                      <w:p w14:paraId="414128BA" w14:textId="77777777" w:rsidR="00BA4473" w:rsidRDefault="00BA4473"/>
                    </w:tc>
                    <w:tc>
                      <w:tcPr>
                        <w:tcW w:w="393" w:type="dxa"/>
                        <w:tcBorders>
                          <w:top w:val="single" w:sz="3" w:space="0" w:color="231F20"/>
                          <w:left w:val="single" w:sz="3" w:space="0" w:color="231F20"/>
                          <w:bottom w:val="single" w:sz="17" w:space="0" w:color="231F20"/>
                          <w:right w:val="single" w:sz="3" w:space="0" w:color="231F20"/>
                        </w:tcBorders>
                      </w:tcPr>
                      <w:p w14:paraId="7BC42CCD" w14:textId="77777777" w:rsidR="00BA4473" w:rsidRDefault="00BA4473">
                        <w:pPr>
                          <w:pStyle w:val="TableParagraph"/>
                          <w:spacing w:before="90"/>
                          <w:jc w:val="center"/>
                          <w:rPr>
                            <w:rFonts w:ascii="Arial" w:eastAsia="Arial" w:hAnsi="Arial" w:cs="Arial"/>
                            <w:sz w:val="14"/>
                            <w:szCs w:val="14"/>
                          </w:rPr>
                        </w:pPr>
                        <w:r>
                          <w:rPr>
                            <w:rFonts w:ascii="Arial"/>
                            <w:color w:val="231F20"/>
                            <w:w w:val="227"/>
                            <w:sz w:val="14"/>
                          </w:rPr>
                          <w:t xml:space="preserve"> </w:t>
                        </w:r>
                      </w:p>
                    </w:tc>
                    <w:tc>
                      <w:tcPr>
                        <w:tcW w:w="393" w:type="dxa"/>
                        <w:tcBorders>
                          <w:top w:val="single" w:sz="3" w:space="0" w:color="231F20"/>
                          <w:left w:val="single" w:sz="3" w:space="0" w:color="231F20"/>
                          <w:bottom w:val="single" w:sz="17" w:space="0" w:color="231F20"/>
                          <w:right w:val="single" w:sz="3" w:space="0" w:color="231F20"/>
                        </w:tcBorders>
                      </w:tcPr>
                      <w:p w14:paraId="2FF7AE62" w14:textId="77777777" w:rsidR="00BA4473" w:rsidRDefault="00BA4473">
                        <w:pPr>
                          <w:pStyle w:val="TableParagraph"/>
                          <w:spacing w:before="90"/>
                          <w:jc w:val="center"/>
                          <w:rPr>
                            <w:rFonts w:ascii="Arial" w:eastAsia="Arial" w:hAnsi="Arial" w:cs="Arial"/>
                            <w:sz w:val="14"/>
                            <w:szCs w:val="14"/>
                          </w:rPr>
                        </w:pPr>
                        <w:r>
                          <w:rPr>
                            <w:rFonts w:ascii="Arial"/>
                            <w:color w:val="231F20"/>
                            <w:w w:val="227"/>
                            <w:sz w:val="14"/>
                          </w:rPr>
                          <w:t xml:space="preserve"> </w:t>
                        </w:r>
                      </w:p>
                    </w:tc>
                    <w:tc>
                      <w:tcPr>
                        <w:tcW w:w="393" w:type="dxa"/>
                        <w:tcBorders>
                          <w:top w:val="single" w:sz="3" w:space="0" w:color="231F20"/>
                          <w:left w:val="single" w:sz="3" w:space="0" w:color="231F20"/>
                          <w:bottom w:val="single" w:sz="17" w:space="0" w:color="231F20"/>
                          <w:right w:val="single" w:sz="3" w:space="0" w:color="231F20"/>
                        </w:tcBorders>
                      </w:tcPr>
                      <w:p w14:paraId="4BE9AD75" w14:textId="77777777" w:rsidR="00BA4473" w:rsidRDefault="00BA4473">
                        <w:pPr>
                          <w:pStyle w:val="TableParagraph"/>
                          <w:spacing w:before="88"/>
                          <w:jc w:val="center"/>
                          <w:rPr>
                            <w:rFonts w:ascii="Arial" w:eastAsia="Arial" w:hAnsi="Arial" w:cs="Arial"/>
                            <w:sz w:val="14"/>
                            <w:szCs w:val="14"/>
                          </w:rPr>
                        </w:pPr>
                        <w:r>
                          <w:rPr>
                            <w:rFonts w:ascii="Arial"/>
                            <w:color w:val="231F20"/>
                            <w:w w:val="227"/>
                            <w:sz w:val="14"/>
                          </w:rPr>
                          <w:t xml:space="preserve"> </w:t>
                        </w:r>
                      </w:p>
                    </w:tc>
                    <w:tc>
                      <w:tcPr>
                        <w:tcW w:w="393" w:type="dxa"/>
                        <w:tcBorders>
                          <w:top w:val="single" w:sz="3" w:space="0" w:color="231F20"/>
                          <w:left w:val="single" w:sz="3" w:space="0" w:color="231F20"/>
                          <w:bottom w:val="single" w:sz="17" w:space="0" w:color="231F20"/>
                          <w:right w:val="single" w:sz="3" w:space="0" w:color="231F20"/>
                        </w:tcBorders>
                      </w:tcPr>
                      <w:p w14:paraId="5EB042C2" w14:textId="77777777" w:rsidR="00BA4473" w:rsidRDefault="00BA4473">
                        <w:pPr>
                          <w:pStyle w:val="TableParagraph"/>
                          <w:spacing w:before="88"/>
                          <w:jc w:val="center"/>
                          <w:rPr>
                            <w:rFonts w:ascii="Arial" w:eastAsia="Arial" w:hAnsi="Arial" w:cs="Arial"/>
                            <w:sz w:val="14"/>
                            <w:szCs w:val="14"/>
                          </w:rPr>
                        </w:pPr>
                        <w:r>
                          <w:rPr>
                            <w:rFonts w:ascii="Arial"/>
                            <w:color w:val="231F20"/>
                            <w:w w:val="227"/>
                            <w:sz w:val="14"/>
                          </w:rPr>
                          <w:t xml:space="preserve"> </w:t>
                        </w:r>
                      </w:p>
                    </w:tc>
                    <w:tc>
                      <w:tcPr>
                        <w:tcW w:w="393" w:type="dxa"/>
                        <w:tcBorders>
                          <w:top w:val="single" w:sz="3" w:space="0" w:color="231F20"/>
                          <w:left w:val="single" w:sz="3" w:space="0" w:color="231F20"/>
                          <w:bottom w:val="single" w:sz="17" w:space="0" w:color="231F20"/>
                          <w:right w:val="single" w:sz="3" w:space="0" w:color="231F20"/>
                        </w:tcBorders>
                      </w:tcPr>
                      <w:p w14:paraId="2AFE03D7" w14:textId="77777777" w:rsidR="00BA4473" w:rsidRDefault="00BA4473">
                        <w:pPr>
                          <w:pStyle w:val="TableParagraph"/>
                          <w:spacing w:before="88"/>
                          <w:jc w:val="center"/>
                          <w:rPr>
                            <w:rFonts w:ascii="Arial" w:eastAsia="Arial" w:hAnsi="Arial" w:cs="Arial"/>
                            <w:sz w:val="14"/>
                            <w:szCs w:val="14"/>
                          </w:rPr>
                        </w:pPr>
                        <w:r>
                          <w:rPr>
                            <w:rFonts w:ascii="Arial"/>
                            <w:color w:val="231F20"/>
                            <w:w w:val="227"/>
                            <w:sz w:val="14"/>
                          </w:rPr>
                          <w:t xml:space="preserve"> </w:t>
                        </w:r>
                      </w:p>
                    </w:tc>
                    <w:tc>
                      <w:tcPr>
                        <w:tcW w:w="393" w:type="dxa"/>
                        <w:tcBorders>
                          <w:top w:val="single" w:sz="3" w:space="0" w:color="231F20"/>
                          <w:left w:val="single" w:sz="3" w:space="0" w:color="231F20"/>
                          <w:bottom w:val="single" w:sz="17" w:space="0" w:color="231F20"/>
                          <w:right w:val="single" w:sz="3" w:space="0" w:color="231F20"/>
                        </w:tcBorders>
                      </w:tcPr>
                      <w:p w14:paraId="6DE61024" w14:textId="77777777" w:rsidR="00BA4473" w:rsidRDefault="00BA4473">
                        <w:pPr>
                          <w:pStyle w:val="TableParagraph"/>
                          <w:spacing w:before="90"/>
                          <w:ind w:left="1"/>
                          <w:jc w:val="center"/>
                          <w:rPr>
                            <w:rFonts w:ascii="Arial" w:eastAsia="Arial" w:hAnsi="Arial" w:cs="Arial"/>
                            <w:sz w:val="14"/>
                            <w:szCs w:val="14"/>
                          </w:rPr>
                        </w:pPr>
                        <w:r>
                          <w:rPr>
                            <w:rFonts w:ascii="Arial"/>
                            <w:color w:val="231F20"/>
                            <w:w w:val="227"/>
                            <w:sz w:val="14"/>
                          </w:rPr>
                          <w:t xml:space="preserve"> </w:t>
                        </w:r>
                      </w:p>
                    </w:tc>
                    <w:tc>
                      <w:tcPr>
                        <w:tcW w:w="394" w:type="dxa"/>
                        <w:tcBorders>
                          <w:top w:val="single" w:sz="3" w:space="0" w:color="231F20"/>
                          <w:left w:val="single" w:sz="3" w:space="0" w:color="231F20"/>
                          <w:bottom w:val="single" w:sz="17" w:space="0" w:color="231F20"/>
                          <w:right w:val="single" w:sz="3" w:space="0" w:color="231F20"/>
                        </w:tcBorders>
                      </w:tcPr>
                      <w:p w14:paraId="2E062865" w14:textId="77777777" w:rsidR="00BA4473" w:rsidRDefault="00BA4473">
                        <w:pPr>
                          <w:pStyle w:val="TableParagraph"/>
                          <w:spacing w:before="88"/>
                          <w:jc w:val="center"/>
                          <w:rPr>
                            <w:rFonts w:ascii="Arial" w:eastAsia="Arial" w:hAnsi="Arial" w:cs="Arial"/>
                            <w:sz w:val="14"/>
                            <w:szCs w:val="14"/>
                          </w:rPr>
                        </w:pPr>
                        <w:r>
                          <w:rPr>
                            <w:rFonts w:ascii="Arial"/>
                            <w:color w:val="231F20"/>
                            <w:w w:val="227"/>
                            <w:sz w:val="14"/>
                          </w:rPr>
                          <w:t xml:space="preserve"> </w:t>
                        </w:r>
                      </w:p>
                    </w:tc>
                    <w:tc>
                      <w:tcPr>
                        <w:tcW w:w="393" w:type="dxa"/>
                        <w:tcBorders>
                          <w:top w:val="single" w:sz="3" w:space="0" w:color="231F20"/>
                          <w:left w:val="single" w:sz="3" w:space="0" w:color="231F20"/>
                          <w:bottom w:val="single" w:sz="17" w:space="0" w:color="231F20"/>
                          <w:right w:val="single" w:sz="3" w:space="0" w:color="231F20"/>
                        </w:tcBorders>
                      </w:tcPr>
                      <w:p w14:paraId="3D487326" w14:textId="77777777" w:rsidR="00BA4473" w:rsidRDefault="00BA4473">
                        <w:pPr>
                          <w:pStyle w:val="TableParagraph"/>
                          <w:spacing w:before="88"/>
                          <w:jc w:val="center"/>
                          <w:rPr>
                            <w:rFonts w:ascii="Arial" w:eastAsia="Arial" w:hAnsi="Arial" w:cs="Arial"/>
                            <w:sz w:val="14"/>
                            <w:szCs w:val="14"/>
                          </w:rPr>
                        </w:pPr>
                        <w:r>
                          <w:rPr>
                            <w:rFonts w:ascii="Arial"/>
                            <w:color w:val="231F20"/>
                            <w:w w:val="227"/>
                            <w:sz w:val="14"/>
                          </w:rPr>
                          <w:t xml:space="preserve"> </w:t>
                        </w:r>
                      </w:p>
                    </w:tc>
                    <w:tc>
                      <w:tcPr>
                        <w:tcW w:w="275" w:type="dxa"/>
                        <w:tcBorders>
                          <w:top w:val="nil"/>
                          <w:left w:val="single" w:sz="3" w:space="0" w:color="231F20"/>
                          <w:bottom w:val="single" w:sz="17" w:space="0" w:color="231F20"/>
                          <w:right w:val="nil"/>
                        </w:tcBorders>
                      </w:tcPr>
                      <w:p w14:paraId="1F764516" w14:textId="77777777" w:rsidR="00BA4473" w:rsidRDefault="00BA4473"/>
                    </w:tc>
                  </w:tr>
                </w:tbl>
                <w:p w14:paraId="4F116337" w14:textId="77777777" w:rsidR="00BA4473" w:rsidRDefault="00BA4473"/>
              </w:txbxContent>
            </v:textbox>
            <w10:wrap anchorx="page"/>
          </v:shape>
        </w:pict>
      </w:r>
      <w:r w:rsidR="00E56278">
        <w:rPr>
          <w:rFonts w:ascii="Arial"/>
          <w:color w:val="231F20"/>
          <w:w w:val="180"/>
          <w:sz w:val="10"/>
        </w:rPr>
        <w:t>`</w:t>
      </w:r>
    </w:p>
    <w:p w14:paraId="566BDA70" w14:textId="77777777" w:rsidR="00946AA2" w:rsidRDefault="00946AA2">
      <w:pPr>
        <w:rPr>
          <w:rFonts w:ascii="Arial" w:eastAsia="Arial" w:hAnsi="Arial" w:cs="Arial"/>
          <w:sz w:val="10"/>
          <w:szCs w:val="10"/>
        </w:rPr>
      </w:pPr>
    </w:p>
    <w:p w14:paraId="02A7E863" w14:textId="77777777" w:rsidR="00946AA2" w:rsidRDefault="00946AA2">
      <w:pPr>
        <w:rPr>
          <w:rFonts w:ascii="Arial" w:eastAsia="Arial" w:hAnsi="Arial" w:cs="Arial"/>
          <w:sz w:val="10"/>
          <w:szCs w:val="10"/>
        </w:rPr>
      </w:pPr>
    </w:p>
    <w:p w14:paraId="7E8ACE71" w14:textId="77777777" w:rsidR="00946AA2" w:rsidRDefault="00946AA2">
      <w:pPr>
        <w:rPr>
          <w:rFonts w:ascii="Arial" w:eastAsia="Arial" w:hAnsi="Arial" w:cs="Arial"/>
          <w:sz w:val="10"/>
          <w:szCs w:val="10"/>
        </w:rPr>
      </w:pPr>
    </w:p>
    <w:p w14:paraId="2E1EB2E6" w14:textId="77777777" w:rsidR="00946AA2" w:rsidRDefault="00946AA2">
      <w:pPr>
        <w:rPr>
          <w:rFonts w:ascii="Arial" w:eastAsia="Arial" w:hAnsi="Arial" w:cs="Arial"/>
          <w:sz w:val="10"/>
          <w:szCs w:val="10"/>
        </w:rPr>
      </w:pPr>
    </w:p>
    <w:p w14:paraId="6AC1F6E5" w14:textId="77777777" w:rsidR="00946AA2" w:rsidRDefault="00946AA2">
      <w:pPr>
        <w:spacing w:before="3"/>
        <w:rPr>
          <w:rFonts w:ascii="Arial" w:eastAsia="Arial" w:hAnsi="Arial" w:cs="Arial"/>
          <w:sz w:val="12"/>
          <w:szCs w:val="12"/>
        </w:rPr>
      </w:pPr>
    </w:p>
    <w:p w14:paraId="2E29AB20" w14:textId="77777777" w:rsidR="00946AA2" w:rsidRDefault="00BA4473">
      <w:pPr>
        <w:ind w:left="213"/>
        <w:rPr>
          <w:rFonts w:ascii="Times New Roman" w:eastAsia="Times New Roman" w:hAnsi="Times New Roman" w:cs="Times New Roman"/>
          <w:sz w:val="16"/>
          <w:szCs w:val="16"/>
        </w:rPr>
      </w:pPr>
      <w:r>
        <w:rPr>
          <w:rFonts w:eastAsiaTheme="minorHAnsi"/>
        </w:rPr>
        <w:pict w14:anchorId="0D3BC9CA">
          <v:group id="_x0000_s1302" style="position:absolute;left:0;text-align:left;margin-left:315.3pt;margin-top:15.8pt;width:240.45pt;height:48.5pt;z-index:251604992;mso-position-horizontal-relative:page" coordorigin="6306,316" coordsize="4809,970">
            <v:group id="_x0000_s1308" style="position:absolute;left:8769;top:856;width:151;height:200" coordorigin="8769,856" coordsize="151,200">
              <v:shape id="_x0000_s1309" style="position:absolute;left:8769;top:856;width:151;height:200" coordorigin="8769,856" coordsize="151,200" path="m8769,856r,200l8919,956,8769,856xe" fillcolor="#231f20" stroked="f">
                <v:path arrowok="t"/>
              </v:shape>
            </v:group>
            <v:group id="_x0000_s1306" style="position:absolute;left:8769;top:856;width:151;height:200" coordorigin="8769,856" coordsize="151,200">
              <v:shape id="_x0000_s1307" style="position:absolute;left:8769;top:856;width:151;height:200" coordorigin="8769,856" coordsize="151,200" path="m8769,1056l8919,956,8769,856r,200xe" filled="f" strokecolor="#231f20" strokeweight=".14469mm">
                <v:path arrowok="t"/>
              </v:shape>
            </v:group>
            <v:group id="_x0000_s1303" style="position:absolute;left:6310;top:319;width:4802;height:963" coordorigin="6310,319" coordsize="4802,963">
              <v:shape id="_x0000_s1305" style="position:absolute;left:6310;top:319;width:4802;height:963" coordorigin="6310,319" coordsize="4802,963" path="m6310,1281r4801,l11111,319r-4801,l6310,1281xe" filled="f" strokecolor="#231f20" strokeweight=".1278mm">
                <v:path arrowok="t"/>
              </v:shape>
              <v:shape id="_x0000_s1304" type="#_x0000_t202" style="position:absolute;left:6306;top:316;width:4809;height:970" filled="f" stroked="f">
                <v:textbox inset="0,0,0,0">
                  <w:txbxContent>
                    <w:p w14:paraId="5A95E49E" w14:textId="77777777" w:rsidR="00BA4473" w:rsidRDefault="00BA4473">
                      <w:pPr>
                        <w:spacing w:line="115" w:lineRule="exact"/>
                        <w:ind w:left="20"/>
                        <w:rPr>
                          <w:rFonts w:ascii="メイリオ" w:eastAsia="メイリオ" w:hAnsi="メイリオ" w:cs="メイリオ"/>
                          <w:sz w:val="13"/>
                          <w:szCs w:val="13"/>
                        </w:rPr>
                      </w:pPr>
                      <w:r>
                        <w:rPr>
                          <w:rFonts w:ascii="メイリオ"/>
                          <w:color w:val="231F20"/>
                          <w:sz w:val="13"/>
                        </w:rPr>
                        <w:t>W5LWH906FKHGXOHU</w:t>
                      </w:r>
                    </w:p>
                    <w:p w14:paraId="437055B1" w14:textId="77777777" w:rsidR="00BA4473" w:rsidRDefault="00BA4473">
                      <w:pPr>
                        <w:spacing w:line="283" w:lineRule="exact"/>
                        <w:ind w:left="186"/>
                        <w:rPr>
                          <w:rFonts w:ascii="メイリオ" w:eastAsia="メイリオ" w:hAnsi="メイリオ" w:cs="メイリオ"/>
                          <w:sz w:val="17"/>
                          <w:szCs w:val="17"/>
                        </w:rPr>
                      </w:pPr>
                      <w:r>
                        <w:rPr>
                          <w:rFonts w:ascii="メイリオ"/>
                          <w:color w:val="231F20"/>
                          <w:spacing w:val="-1"/>
                          <w:sz w:val="17"/>
                        </w:rPr>
                        <w:t>5LWH906F</w:t>
                      </w:r>
                      <w:r>
                        <w:rPr>
                          <w:rFonts w:ascii="メイリオ"/>
                          <w:color w:val="231F20"/>
                          <w:spacing w:val="-2"/>
                          <w:sz w:val="17"/>
                        </w:rPr>
                        <w:t>KHGXOHU</w:t>
                      </w:r>
                    </w:p>
                  </w:txbxContent>
                </v:textbox>
              </v:shape>
            </v:group>
            <w10:wrap anchorx="page"/>
          </v:group>
        </w:pict>
      </w:r>
      <w:r w:rsidR="00E56278">
        <w:rPr>
          <w:rFonts w:ascii="Times New Roman"/>
          <w:sz w:val="16"/>
        </w:rPr>
        <w:t>Fig.</w:t>
      </w:r>
      <w:r w:rsidR="00E56278">
        <w:rPr>
          <w:rFonts w:ascii="Times New Roman"/>
          <w:spacing w:val="11"/>
          <w:sz w:val="16"/>
        </w:rPr>
        <w:t xml:space="preserve"> </w:t>
      </w:r>
      <w:r w:rsidR="00E56278">
        <w:rPr>
          <w:rFonts w:ascii="Times New Roman"/>
          <w:sz w:val="16"/>
        </w:rPr>
        <w:t xml:space="preserve">6. </w:t>
      </w:r>
      <w:r w:rsidR="00E56278">
        <w:rPr>
          <w:rFonts w:ascii="Times New Roman"/>
          <w:spacing w:val="23"/>
          <w:sz w:val="16"/>
        </w:rPr>
        <w:t xml:space="preserve"> </w:t>
      </w:r>
      <w:r w:rsidR="00E56278">
        <w:rPr>
          <w:rFonts w:ascii="Times New Roman"/>
          <w:sz w:val="16"/>
        </w:rPr>
        <w:t>RiteVM</w:t>
      </w:r>
      <w:r w:rsidR="00E56278">
        <w:rPr>
          <w:rFonts w:ascii="Times New Roman"/>
          <w:spacing w:val="11"/>
          <w:sz w:val="16"/>
        </w:rPr>
        <w:t xml:space="preserve"> </w:t>
      </w:r>
      <w:r w:rsidR="00E56278">
        <w:rPr>
          <w:rFonts w:ascii="Times New Roman"/>
          <w:sz w:val="16"/>
        </w:rPr>
        <w:t>scheduler</w:t>
      </w:r>
      <w:r w:rsidR="00E56278">
        <w:rPr>
          <w:rFonts w:ascii="Times New Roman"/>
          <w:spacing w:val="11"/>
          <w:sz w:val="16"/>
        </w:rPr>
        <w:t xml:space="preserve"> </w:t>
      </w:r>
      <w:r w:rsidR="00E56278">
        <w:rPr>
          <w:rFonts w:ascii="Times New Roman"/>
          <w:sz w:val="16"/>
        </w:rPr>
        <w:t>design</w:t>
      </w:r>
    </w:p>
    <w:p w14:paraId="0F96AEBD" w14:textId="77777777" w:rsidR="00946AA2" w:rsidRDefault="00946AA2">
      <w:pPr>
        <w:rPr>
          <w:rFonts w:ascii="Times New Roman" w:eastAsia="Times New Roman" w:hAnsi="Times New Roman" w:cs="Times New Roman"/>
          <w:sz w:val="16"/>
          <w:szCs w:val="16"/>
        </w:rPr>
        <w:sectPr w:rsidR="00946AA2">
          <w:type w:val="continuous"/>
          <w:pgSz w:w="12240" w:h="15840"/>
          <w:pgMar w:top="980" w:right="860" w:bottom="280" w:left="860" w:header="720" w:footer="720" w:gutter="0"/>
          <w:cols w:num="3" w:space="720" w:equalWidth="0">
            <w:col w:w="4830" w:space="303"/>
            <w:col w:w="1404" w:space="40"/>
            <w:col w:w="3943"/>
          </w:cols>
        </w:sectPr>
      </w:pPr>
    </w:p>
    <w:p w14:paraId="22BA4069" w14:textId="77777777" w:rsidR="00946AA2" w:rsidRDefault="00E56278">
      <w:pPr>
        <w:numPr>
          <w:ilvl w:val="0"/>
          <w:numId w:val="5"/>
        </w:numPr>
        <w:tabs>
          <w:tab w:val="left" w:pos="799"/>
        </w:tabs>
        <w:spacing w:line="150" w:lineRule="exact"/>
        <w:ind w:left="798" w:hanging="435"/>
        <w:jc w:val="left"/>
        <w:rPr>
          <w:rFonts w:ascii="Times New Roman" w:eastAsia="Times New Roman" w:hAnsi="Times New Roman" w:cs="Times New Roman"/>
          <w:sz w:val="18"/>
          <w:szCs w:val="18"/>
        </w:rPr>
      </w:pPr>
      <w:r>
        <w:rPr>
          <w:rFonts w:ascii="Times New Roman"/>
          <w:sz w:val="18"/>
        </w:rPr>
        <w:t>mrb</w:t>
      </w:r>
      <w:r>
        <w:rPr>
          <w:rFonts w:ascii="Times New Roman"/>
          <w:spacing w:val="40"/>
          <w:sz w:val="18"/>
        </w:rPr>
        <w:t xml:space="preserve"> </w:t>
      </w:r>
      <w:r>
        <w:rPr>
          <w:rFonts w:ascii="Times New Roman"/>
          <w:sz w:val="18"/>
        </w:rPr>
        <w:t>close(</w:t>
      </w:r>
      <w:r>
        <w:rPr>
          <w:rFonts w:ascii="Times New Roman"/>
          <w:spacing w:val="15"/>
          <w:sz w:val="18"/>
        </w:rPr>
        <w:t xml:space="preserve"> </w:t>
      </w:r>
      <w:r>
        <w:rPr>
          <w:rFonts w:ascii="Times New Roman"/>
          <w:spacing w:val="-10"/>
          <w:sz w:val="18"/>
        </w:rPr>
        <w:t>VAR</w:t>
      </w:r>
      <w:r>
        <w:rPr>
          <w:rFonts w:ascii="Times New Roman"/>
          <w:spacing w:val="40"/>
          <w:sz w:val="18"/>
        </w:rPr>
        <w:t xml:space="preserve"> </w:t>
      </w:r>
      <w:r>
        <w:rPr>
          <w:rFonts w:ascii="Times New Roman"/>
          <w:sz w:val="18"/>
        </w:rPr>
        <w:t>mrb</w:t>
      </w:r>
      <w:r>
        <w:rPr>
          <w:rFonts w:ascii="Times New Roman"/>
          <w:spacing w:val="15"/>
          <w:sz w:val="18"/>
        </w:rPr>
        <w:t xml:space="preserve"> </w:t>
      </w:r>
      <w:r>
        <w:rPr>
          <w:rFonts w:ascii="Times New Roman"/>
          <w:sz w:val="18"/>
        </w:rPr>
        <w:t>);</w:t>
      </w:r>
    </w:p>
    <w:p w14:paraId="5E45B503" w14:textId="77777777" w:rsidR="00946AA2" w:rsidRDefault="00BA4473">
      <w:pPr>
        <w:spacing w:line="249" w:lineRule="exact"/>
        <w:ind w:left="363"/>
        <w:rPr>
          <w:rFonts w:ascii="Lucida Sans Unicode" w:eastAsia="Lucida Sans Unicode" w:hAnsi="Lucida Sans Unicode" w:cs="Lucida Sans Unicode"/>
          <w:sz w:val="18"/>
          <w:szCs w:val="18"/>
        </w:rPr>
      </w:pPr>
      <w:r>
        <w:rPr>
          <w:rFonts w:eastAsiaTheme="minorHAnsi"/>
        </w:rPr>
        <w:pict w14:anchorId="17F870FA">
          <v:group id="_x0000_s1300" style="position:absolute;left:0;text-align:left;margin-left:97.35pt;margin-top:.35pt;width:4.5pt;height:.1pt;z-index:251598848;mso-position-horizontal-relative:page" coordorigin="1947,7" coordsize="90,2">
            <v:shape id="_x0000_s1301" style="position:absolute;left:1947;top:7;width:90;height:2" coordorigin="1947,7" coordsize="90,0" path="m1947,7r90,e" filled="f" strokeweight=".17569mm">
              <v:path arrowok="t"/>
            </v:shape>
            <w10:wrap anchorx="page"/>
          </v:group>
        </w:pict>
      </w:r>
      <w:r>
        <w:rPr>
          <w:rFonts w:eastAsiaTheme="minorHAnsi"/>
        </w:rPr>
        <w:pict w14:anchorId="50B3E94C">
          <v:group id="_x0000_s1298" style="position:absolute;left:0;text-align:left;margin-left:144.1pt;margin-top:.35pt;width:4.5pt;height:.1pt;z-index:251599872;mso-position-horizontal-relative:page" coordorigin="2882,7" coordsize="90,2">
            <v:shape id="_x0000_s1299" style="position:absolute;left:2882;top:7;width:90;height:2" coordorigin="2882,7" coordsize="90,0" path="m2882,7r90,e" filled="f" strokeweight=".17569mm">
              <v:path arrowok="t"/>
            </v:shape>
            <w10:wrap anchorx="page"/>
          </v:group>
        </w:pict>
      </w:r>
      <w:r>
        <w:rPr>
          <w:rFonts w:eastAsiaTheme="minorHAnsi"/>
        </w:rPr>
        <w:pict w14:anchorId="62F468DF">
          <v:group id="_x0000_s1296" style="position:absolute;left:0;text-align:left;margin-left:74.85pt;margin-top:14.1pt;width:225.2pt;height:.1pt;z-index:251600896;mso-position-horizontal-relative:page" coordorigin="1497,282" coordsize="4504,2">
            <v:shape id="_x0000_s1297" style="position:absolute;left:1497;top:282;width:4504;height:2" coordorigin="1497,282" coordsize="4504,0" path="m1497,282r4503,e" filled="f" strokeweight=".14042mm">
              <v:path arrowok="t"/>
            </v:shape>
            <w10:wrap anchorx="page"/>
          </v:group>
        </w:pict>
      </w:r>
      <w:r w:rsidR="00E56278">
        <w:rPr>
          <w:rFonts w:ascii="Times New Roman"/>
          <w:w w:val="115"/>
          <w:sz w:val="14"/>
        </w:rPr>
        <w:t xml:space="preserve">20  </w:t>
      </w:r>
      <w:r w:rsidR="00E56278">
        <w:rPr>
          <w:rFonts w:ascii="Times New Roman"/>
          <w:spacing w:val="3"/>
          <w:w w:val="115"/>
          <w:sz w:val="14"/>
        </w:rPr>
        <w:t xml:space="preserve"> </w:t>
      </w:r>
      <w:r w:rsidR="00E56278">
        <w:rPr>
          <w:rFonts w:ascii="Lucida Sans Unicode"/>
          <w:w w:val="135"/>
          <w:sz w:val="18"/>
        </w:rPr>
        <w:t>}</w:t>
      </w:r>
    </w:p>
    <w:p w14:paraId="333E2F20" w14:textId="77777777" w:rsidR="00946AA2" w:rsidRDefault="00E56278">
      <w:pPr>
        <w:spacing w:before="32"/>
        <w:ind w:left="363"/>
        <w:rPr>
          <w:rFonts w:ascii="Times New Roman" w:eastAsia="Times New Roman" w:hAnsi="Times New Roman" w:cs="Times New Roman"/>
          <w:sz w:val="16"/>
          <w:szCs w:val="16"/>
        </w:rPr>
      </w:pPr>
      <w:r>
        <w:br w:type="column"/>
      </w:r>
      <w:r>
        <w:rPr>
          <w:rFonts w:ascii="Times New Roman"/>
          <w:sz w:val="16"/>
        </w:rPr>
        <w:t>Fig.</w:t>
      </w:r>
      <w:r>
        <w:rPr>
          <w:rFonts w:ascii="Times New Roman"/>
          <w:spacing w:val="10"/>
          <w:sz w:val="16"/>
        </w:rPr>
        <w:t xml:space="preserve"> </w:t>
      </w:r>
      <w:r>
        <w:rPr>
          <w:rFonts w:ascii="Times New Roman"/>
          <w:sz w:val="16"/>
        </w:rPr>
        <w:t xml:space="preserve">7. </w:t>
      </w:r>
      <w:r>
        <w:rPr>
          <w:rFonts w:ascii="Times New Roman"/>
          <w:spacing w:val="23"/>
          <w:sz w:val="16"/>
        </w:rPr>
        <w:t xml:space="preserve"> </w:t>
      </w:r>
      <w:r>
        <w:rPr>
          <w:rFonts w:ascii="Times New Roman"/>
          <w:sz w:val="16"/>
        </w:rPr>
        <w:t>Component</w:t>
      </w:r>
      <w:r>
        <w:rPr>
          <w:rFonts w:ascii="Times New Roman"/>
          <w:spacing w:val="11"/>
          <w:sz w:val="16"/>
        </w:rPr>
        <w:t xml:space="preserve"> </w:t>
      </w:r>
      <w:r>
        <w:rPr>
          <w:rFonts w:ascii="Times New Roman"/>
          <w:sz w:val="16"/>
        </w:rPr>
        <w:t>diagram</w:t>
      </w:r>
      <w:r>
        <w:rPr>
          <w:rFonts w:ascii="Times New Roman"/>
          <w:spacing w:val="11"/>
          <w:sz w:val="16"/>
        </w:rPr>
        <w:t xml:space="preserve"> </w:t>
      </w:r>
      <w:r>
        <w:rPr>
          <w:rFonts w:ascii="Times New Roman"/>
          <w:sz w:val="16"/>
        </w:rPr>
        <w:t>of</w:t>
      </w:r>
      <w:r>
        <w:rPr>
          <w:rFonts w:ascii="Times New Roman"/>
          <w:spacing w:val="11"/>
          <w:sz w:val="16"/>
        </w:rPr>
        <w:t xml:space="preserve"> </w:t>
      </w:r>
      <w:r>
        <w:rPr>
          <w:rFonts w:ascii="Times New Roman"/>
          <w:sz w:val="16"/>
        </w:rPr>
        <w:t>RiteVM</w:t>
      </w:r>
      <w:r>
        <w:rPr>
          <w:rFonts w:ascii="Times New Roman"/>
          <w:spacing w:val="10"/>
          <w:sz w:val="16"/>
        </w:rPr>
        <w:t xml:space="preserve"> </w:t>
      </w:r>
      <w:r>
        <w:rPr>
          <w:rFonts w:ascii="Times New Roman"/>
          <w:sz w:val="16"/>
        </w:rPr>
        <w:t>scheduler</w:t>
      </w:r>
    </w:p>
    <w:p w14:paraId="73A29BD7" w14:textId="77777777" w:rsidR="00946AA2" w:rsidRDefault="00946AA2">
      <w:pPr>
        <w:rPr>
          <w:rFonts w:ascii="Times New Roman" w:eastAsia="Times New Roman" w:hAnsi="Times New Roman" w:cs="Times New Roman"/>
          <w:sz w:val="16"/>
          <w:szCs w:val="16"/>
        </w:rPr>
        <w:sectPr w:rsidR="00946AA2">
          <w:type w:val="continuous"/>
          <w:pgSz w:w="12240" w:h="15840"/>
          <w:pgMar w:top="980" w:right="860" w:bottom="280" w:left="860" w:header="720" w:footer="720" w:gutter="0"/>
          <w:cols w:num="2" w:space="720" w:equalWidth="0">
            <w:col w:w="2574" w:space="3306"/>
            <w:col w:w="4640"/>
          </w:cols>
        </w:sectPr>
      </w:pPr>
    </w:p>
    <w:p w14:paraId="4041704E" w14:textId="77777777" w:rsidR="00946AA2" w:rsidRDefault="00E56278">
      <w:pPr>
        <w:spacing w:before="127"/>
        <w:ind w:left="864"/>
        <w:rPr>
          <w:rFonts w:ascii="Times New Roman" w:eastAsia="Times New Roman" w:hAnsi="Times New Roman" w:cs="Times New Roman"/>
          <w:sz w:val="16"/>
          <w:szCs w:val="16"/>
        </w:rPr>
      </w:pPr>
      <w:r>
        <w:rPr>
          <w:rFonts w:ascii="Times New Roman"/>
          <w:sz w:val="16"/>
        </w:rPr>
        <w:t>Fig.</w:t>
      </w:r>
      <w:r>
        <w:rPr>
          <w:rFonts w:ascii="Times New Roman"/>
          <w:spacing w:val="11"/>
          <w:sz w:val="16"/>
        </w:rPr>
        <w:t xml:space="preserve"> </w:t>
      </w:r>
      <w:r>
        <w:rPr>
          <w:rFonts w:ascii="Times New Roman"/>
          <w:sz w:val="16"/>
        </w:rPr>
        <w:t xml:space="preserve">4. </w:t>
      </w:r>
      <w:r>
        <w:rPr>
          <w:rFonts w:ascii="Times New Roman"/>
          <w:spacing w:val="24"/>
          <w:sz w:val="16"/>
        </w:rPr>
        <w:t xml:space="preserve"> </w:t>
      </w:r>
      <w:r>
        <w:rPr>
          <w:rFonts w:ascii="Times New Roman"/>
          <w:sz w:val="16"/>
        </w:rPr>
        <w:t>Main</w:t>
      </w:r>
      <w:r>
        <w:rPr>
          <w:rFonts w:ascii="Times New Roman"/>
          <w:spacing w:val="12"/>
          <w:sz w:val="16"/>
        </w:rPr>
        <w:t xml:space="preserve"> </w:t>
      </w:r>
      <w:r>
        <w:rPr>
          <w:rFonts w:ascii="Times New Roman"/>
          <w:sz w:val="16"/>
        </w:rPr>
        <w:t>code</w:t>
      </w:r>
      <w:r>
        <w:rPr>
          <w:rFonts w:ascii="Times New Roman"/>
          <w:spacing w:val="12"/>
          <w:sz w:val="16"/>
        </w:rPr>
        <w:t xml:space="preserve"> </w:t>
      </w:r>
      <w:r>
        <w:rPr>
          <w:rFonts w:ascii="Times New Roman"/>
          <w:sz w:val="16"/>
        </w:rPr>
        <w:t>for</w:t>
      </w:r>
      <w:r>
        <w:rPr>
          <w:rFonts w:ascii="Times New Roman"/>
          <w:spacing w:val="11"/>
          <w:sz w:val="16"/>
        </w:rPr>
        <w:t xml:space="preserve"> </w:t>
      </w:r>
      <w:r>
        <w:rPr>
          <w:rFonts w:ascii="Times New Roman"/>
          <w:sz w:val="16"/>
        </w:rPr>
        <w:t>RiteVM</w:t>
      </w:r>
      <w:r>
        <w:rPr>
          <w:rFonts w:ascii="Times New Roman"/>
          <w:spacing w:val="12"/>
          <w:sz w:val="16"/>
        </w:rPr>
        <w:t xml:space="preserve"> </w:t>
      </w:r>
      <w:r>
        <w:rPr>
          <w:rFonts w:ascii="Times New Roman"/>
          <w:sz w:val="16"/>
        </w:rPr>
        <w:t>with</w:t>
      </w:r>
      <w:r>
        <w:rPr>
          <w:rFonts w:ascii="Times New Roman"/>
          <w:spacing w:val="11"/>
          <w:sz w:val="16"/>
        </w:rPr>
        <w:t xml:space="preserve"> </w:t>
      </w:r>
      <w:r>
        <w:rPr>
          <w:rFonts w:ascii="Times New Roman"/>
          <w:sz w:val="16"/>
        </w:rPr>
        <w:t>Bluetooth</w:t>
      </w:r>
      <w:r>
        <w:rPr>
          <w:rFonts w:ascii="Times New Roman"/>
          <w:spacing w:val="12"/>
          <w:sz w:val="16"/>
        </w:rPr>
        <w:t xml:space="preserve"> </w:t>
      </w:r>
      <w:r>
        <w:rPr>
          <w:rFonts w:ascii="Times New Roman"/>
          <w:sz w:val="16"/>
        </w:rPr>
        <w:t>loader</w:t>
      </w:r>
    </w:p>
    <w:p w14:paraId="297E3B13" w14:textId="77777777" w:rsidR="00946AA2" w:rsidRDefault="00E56278" w:rsidP="00206F63">
      <w:pPr>
        <w:spacing w:before="71"/>
        <w:ind w:left="864"/>
        <w:rPr>
          <w:rFonts w:ascii="Times New Roman" w:eastAsia="Times New Roman" w:hAnsi="Times New Roman" w:cs="Times New Roman"/>
          <w:sz w:val="20"/>
          <w:szCs w:val="20"/>
        </w:rPr>
        <w:sectPr w:rsidR="00946AA2">
          <w:type w:val="continuous"/>
          <w:pgSz w:w="12240" w:h="15840"/>
          <w:pgMar w:top="980" w:right="860" w:bottom="280" w:left="860" w:header="720" w:footer="720" w:gutter="0"/>
          <w:cols w:num="2" w:space="720" w:equalWidth="0">
            <w:col w:w="4396" w:space="120"/>
            <w:col w:w="6004"/>
          </w:cols>
        </w:sectPr>
      </w:pPr>
      <w:r>
        <w:br w:type="column"/>
      </w:r>
      <w:r>
        <w:rPr>
          <w:rFonts w:ascii="Times New Roman"/>
          <w:sz w:val="20"/>
        </w:rPr>
        <w:t>that</w:t>
      </w:r>
      <w:r>
        <w:rPr>
          <w:rFonts w:ascii="Times New Roman"/>
          <w:spacing w:val="23"/>
          <w:sz w:val="20"/>
        </w:rPr>
        <w:t xml:space="preserve"> </w:t>
      </w:r>
      <w:r>
        <w:rPr>
          <w:rFonts w:ascii="Times New Roman"/>
          <w:spacing w:val="-1"/>
          <w:sz w:val="20"/>
        </w:rPr>
        <w:t>two</w:t>
      </w:r>
      <w:r>
        <w:rPr>
          <w:rFonts w:ascii="Times New Roman"/>
          <w:spacing w:val="23"/>
          <w:sz w:val="20"/>
        </w:rPr>
        <w:t xml:space="preserve"> </w:t>
      </w:r>
      <w:r>
        <w:rPr>
          <w:rFonts w:ascii="Times New Roman"/>
          <w:sz w:val="20"/>
        </w:rPr>
        <w:t>bytecodes,</w:t>
      </w:r>
      <w:r>
        <w:rPr>
          <w:rFonts w:ascii="Times New Roman"/>
          <w:spacing w:val="23"/>
          <w:sz w:val="20"/>
        </w:rPr>
        <w:t xml:space="preserve"> </w:t>
      </w:r>
      <w:r>
        <w:rPr>
          <w:rFonts w:ascii="Times New Roman"/>
          <w:i/>
          <w:spacing w:val="-2"/>
          <w:sz w:val="20"/>
        </w:rPr>
        <w:t>irepLib</w:t>
      </w:r>
      <w:r>
        <w:rPr>
          <w:rFonts w:ascii="Times New Roman"/>
          <w:i/>
          <w:spacing w:val="22"/>
          <w:sz w:val="20"/>
        </w:rPr>
        <w:t xml:space="preserve"> </w:t>
      </w:r>
      <w:r>
        <w:rPr>
          <w:rFonts w:ascii="Times New Roman"/>
          <w:sz w:val="20"/>
        </w:rPr>
        <w:t>and</w:t>
      </w:r>
      <w:r>
        <w:rPr>
          <w:rFonts w:ascii="Times New Roman"/>
          <w:spacing w:val="24"/>
          <w:sz w:val="20"/>
        </w:rPr>
        <w:t xml:space="preserve"> </w:t>
      </w:r>
      <w:r>
        <w:rPr>
          <w:rFonts w:ascii="Times New Roman"/>
          <w:i/>
          <w:spacing w:val="-2"/>
          <w:sz w:val="20"/>
        </w:rPr>
        <w:t>irepApp</w:t>
      </w:r>
      <w:r>
        <w:rPr>
          <w:rFonts w:ascii="Times New Roman"/>
          <w:spacing w:val="-2"/>
          <w:sz w:val="20"/>
        </w:rPr>
        <w:t>,</w:t>
      </w:r>
      <w:r>
        <w:rPr>
          <w:rFonts w:ascii="Times New Roman"/>
          <w:spacing w:val="23"/>
          <w:sz w:val="20"/>
        </w:rPr>
        <w:t xml:space="preserve"> </w:t>
      </w:r>
      <w:r>
        <w:rPr>
          <w:rFonts w:ascii="Times New Roman"/>
          <w:sz w:val="20"/>
        </w:rPr>
        <w:t>are</w:t>
      </w:r>
      <w:r>
        <w:rPr>
          <w:rFonts w:ascii="Times New Roman"/>
          <w:spacing w:val="24"/>
          <w:sz w:val="20"/>
        </w:rPr>
        <w:t xml:space="preserve"> </w:t>
      </w:r>
      <w:r>
        <w:rPr>
          <w:rFonts w:ascii="Times New Roman"/>
          <w:sz w:val="20"/>
        </w:rPr>
        <w:t>read</w:t>
      </w:r>
      <w:r>
        <w:rPr>
          <w:rFonts w:ascii="Times New Roman"/>
          <w:spacing w:val="23"/>
          <w:sz w:val="20"/>
        </w:rPr>
        <w:t xml:space="preserve"> </w:t>
      </w:r>
      <w:r>
        <w:rPr>
          <w:rFonts w:ascii="Times New Roman"/>
          <w:sz w:val="20"/>
        </w:rPr>
        <w:t>separately</w:t>
      </w:r>
      <w:r w:rsidR="00206F63">
        <w:rPr>
          <w:rFonts w:ascii="Times New Roman"/>
          <w:sz w:val="20"/>
        </w:rPr>
        <w:t xml:space="preserve"> </w:t>
      </w:r>
    </w:p>
    <w:p w14:paraId="6AAD2077" w14:textId="77777777" w:rsidR="00946AA2" w:rsidRDefault="00E56278">
      <w:pPr>
        <w:pStyle w:val="a3"/>
        <w:tabs>
          <w:tab w:val="left" w:pos="5185"/>
        </w:tabs>
        <w:spacing w:line="219" w:lineRule="exact"/>
        <w:ind w:left="636" w:firstLine="0"/>
      </w:pPr>
      <w:r>
        <w:rPr>
          <w:w w:val="99"/>
          <w:u w:val="single" w:color="000000"/>
        </w:rPr>
        <w:t xml:space="preserve"> </w:t>
      </w:r>
      <w:r>
        <w:rPr>
          <w:u w:val="single" w:color="000000"/>
        </w:rPr>
        <w:tab/>
      </w:r>
      <w:r>
        <w:t xml:space="preserve">   </w:t>
      </w:r>
      <w:r>
        <w:rPr>
          <w:w w:val="95"/>
        </w:rPr>
        <w:t>in</w:t>
      </w:r>
      <w:r>
        <w:rPr>
          <w:spacing w:val="27"/>
          <w:w w:val="95"/>
        </w:rPr>
        <w:t xml:space="preserve"> </w:t>
      </w:r>
      <w:r>
        <w:t>the</w:t>
      </w:r>
      <w:r>
        <w:rPr>
          <w:spacing w:val="10"/>
        </w:rPr>
        <w:t xml:space="preserve"> </w:t>
      </w:r>
      <w:r>
        <w:t>RiteVM.</w:t>
      </w:r>
    </w:p>
    <w:p w14:paraId="0EC369E6" w14:textId="77777777" w:rsidR="00946AA2" w:rsidRDefault="00946AA2">
      <w:pPr>
        <w:spacing w:line="219" w:lineRule="exact"/>
        <w:sectPr w:rsidR="00946AA2">
          <w:type w:val="continuous"/>
          <w:pgSz w:w="12240" w:h="15840"/>
          <w:pgMar w:top="980" w:right="860" w:bottom="280" w:left="860" w:header="720" w:footer="720" w:gutter="0"/>
          <w:cols w:space="720"/>
        </w:sectPr>
      </w:pPr>
    </w:p>
    <w:p w14:paraId="79C248E9" w14:textId="77777777" w:rsidR="00946AA2" w:rsidRPr="003D74E8" w:rsidRDefault="00E56278" w:rsidP="003D74E8">
      <w:pPr>
        <w:numPr>
          <w:ilvl w:val="1"/>
          <w:numId w:val="5"/>
        </w:numPr>
        <w:tabs>
          <w:tab w:val="left" w:pos="637"/>
        </w:tabs>
        <w:spacing w:line="169" w:lineRule="exact"/>
        <w:jc w:val="left"/>
        <w:rPr>
          <w:rFonts w:ascii="Lucida Sans Unicode" w:hAnsi="Lucida Sans Unicode"/>
          <w:sz w:val="18"/>
        </w:rPr>
      </w:pPr>
      <w:r w:rsidRPr="003D74E8">
        <w:rPr>
          <w:rFonts w:ascii="Times New Roman"/>
          <w:sz w:val="18"/>
        </w:rPr>
        <w:t>celltype</w:t>
      </w:r>
      <w:r w:rsidRPr="003D74E8">
        <w:rPr>
          <w:rFonts w:ascii="Times New Roman"/>
          <w:spacing w:val="23"/>
          <w:sz w:val="18"/>
        </w:rPr>
        <w:t xml:space="preserve"> </w:t>
      </w:r>
      <w:r w:rsidRPr="003D74E8">
        <w:rPr>
          <w:rFonts w:ascii="Times New Roman"/>
          <w:sz w:val="18"/>
        </w:rPr>
        <w:t>tRiteVMBluetooth1</w:t>
      </w:r>
      <w:r w:rsidRPr="003D74E8">
        <w:rPr>
          <w:rFonts w:ascii="Times New Roman"/>
          <w:spacing w:val="24"/>
          <w:sz w:val="18"/>
        </w:rPr>
        <w:t xml:space="preserve"> </w:t>
      </w:r>
      <w:r w:rsidRPr="003D74E8">
        <w:rPr>
          <w:rFonts w:ascii="Lucida Sans Unicode"/>
          <w:sz w:val="18"/>
        </w:rPr>
        <w:t>{</w:t>
      </w:r>
    </w:p>
    <w:p w14:paraId="2D7400DE" w14:textId="77777777" w:rsidR="00946AA2" w:rsidRDefault="00E56278">
      <w:pPr>
        <w:numPr>
          <w:ilvl w:val="1"/>
          <w:numId w:val="5"/>
        </w:numPr>
        <w:tabs>
          <w:tab w:val="left" w:pos="960"/>
        </w:tabs>
        <w:spacing w:line="164" w:lineRule="exact"/>
        <w:ind w:left="959" w:hanging="526"/>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2"/>
          <w:sz w:val="16"/>
          <w:szCs w:val="16"/>
        </w:rPr>
        <w:t xml:space="preserve"> </w:t>
      </w:r>
      <w:r>
        <w:rPr>
          <w:rFonts w:ascii="Times New Roman" w:eastAsia="Times New Roman" w:hAnsi="Times New Roman" w:cs="Times New Roman"/>
          <w:i/>
          <w:sz w:val="16"/>
          <w:szCs w:val="16"/>
        </w:rPr>
        <w:t>An</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entry</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port</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3"/>
          <w:sz w:val="16"/>
          <w:szCs w:val="16"/>
        </w:rPr>
        <w:t>tTask</w:t>
      </w:r>
      <w:r>
        <w:rPr>
          <w:rFonts w:ascii="Times New Roman" w:eastAsia="Times New Roman" w:hAnsi="Times New Roman" w:cs="Times New Roman"/>
          <w:i/>
          <w:spacing w:val="-2"/>
          <w:sz w:val="16"/>
          <w:szCs w:val="16"/>
        </w:rPr>
        <w:t xml:space="preserve"> </w:t>
      </w:r>
      <w:r>
        <w:rPr>
          <w:rFonts w:ascii="Lucida Sans Unicode" w:eastAsia="Lucida Sans Unicode" w:hAnsi="Lucida Sans Unicode" w:cs="Lucida Sans Unicode"/>
          <w:sz w:val="16"/>
          <w:szCs w:val="16"/>
        </w:rPr>
        <w:t>∗</w:t>
      </w:r>
      <w:r>
        <w:rPr>
          <w:rFonts w:ascii="Times New Roman" w:eastAsia="Times New Roman" w:hAnsi="Times New Roman" w:cs="Times New Roman"/>
          <w:i/>
          <w:sz w:val="16"/>
          <w:szCs w:val="16"/>
        </w:rPr>
        <w:t>/</w:t>
      </w:r>
    </w:p>
    <w:p w14:paraId="5651FF9E" w14:textId="77777777" w:rsidR="00946AA2" w:rsidRPr="003D74E8" w:rsidRDefault="00E56278" w:rsidP="003D74E8">
      <w:pPr>
        <w:numPr>
          <w:ilvl w:val="1"/>
          <w:numId w:val="5"/>
        </w:numPr>
        <w:tabs>
          <w:tab w:val="left" w:pos="960"/>
        </w:tabs>
        <w:spacing w:line="145" w:lineRule="exact"/>
        <w:ind w:left="959" w:hanging="526"/>
        <w:jc w:val="left"/>
        <w:rPr>
          <w:rFonts w:ascii="Times New Roman" w:hAnsi="Times New Roman"/>
          <w:sz w:val="18"/>
        </w:rPr>
      </w:pPr>
      <w:r w:rsidRPr="003D74E8">
        <w:rPr>
          <w:rFonts w:ascii="Times New Roman"/>
          <w:sz w:val="18"/>
        </w:rPr>
        <w:t>entry</w:t>
      </w:r>
      <w:r w:rsidRPr="003D74E8">
        <w:rPr>
          <w:rFonts w:ascii="Times New Roman"/>
          <w:spacing w:val="6"/>
          <w:sz w:val="18"/>
        </w:rPr>
        <w:t xml:space="preserve"> </w:t>
      </w:r>
      <w:r w:rsidRPr="003D74E8">
        <w:rPr>
          <w:rFonts w:ascii="Times New Roman"/>
          <w:spacing w:val="-2"/>
          <w:sz w:val="18"/>
        </w:rPr>
        <w:t>sTaskBody</w:t>
      </w:r>
      <w:r w:rsidRPr="003D74E8">
        <w:rPr>
          <w:rFonts w:ascii="Times New Roman"/>
          <w:spacing w:val="6"/>
          <w:sz w:val="18"/>
        </w:rPr>
        <w:t xml:space="preserve"> </w:t>
      </w:r>
      <w:r w:rsidRPr="003D74E8">
        <w:rPr>
          <w:rFonts w:ascii="Times New Roman"/>
          <w:sz w:val="18"/>
        </w:rPr>
        <w:t>eMrubyBody;</w:t>
      </w:r>
    </w:p>
    <w:p w14:paraId="22C8285E" w14:textId="77777777" w:rsidR="00946AA2" w:rsidRDefault="00E56278">
      <w:pPr>
        <w:numPr>
          <w:ilvl w:val="1"/>
          <w:numId w:val="5"/>
        </w:numPr>
        <w:tabs>
          <w:tab w:val="left" w:pos="960"/>
        </w:tabs>
        <w:spacing w:line="184" w:lineRule="exact"/>
        <w:ind w:left="959" w:hanging="526"/>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11"/>
          <w:sz w:val="16"/>
          <w:szCs w:val="16"/>
        </w:rPr>
        <w:t xml:space="preserve"> </w:t>
      </w:r>
      <w:r>
        <w:rPr>
          <w:rFonts w:ascii="Times New Roman" w:eastAsia="Times New Roman" w:hAnsi="Times New Roman" w:cs="Times New Roman"/>
          <w:i/>
          <w:sz w:val="16"/>
          <w:szCs w:val="16"/>
        </w:rPr>
        <w:t>A</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call</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port for</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2"/>
          <w:sz w:val="16"/>
          <w:szCs w:val="16"/>
        </w:rPr>
        <w:t>Eventfla</w:t>
      </w:r>
      <w:r>
        <w:rPr>
          <w:rFonts w:ascii="Times New Roman" w:eastAsia="Times New Roman" w:hAnsi="Times New Roman" w:cs="Times New Roman"/>
          <w:i/>
          <w:spacing w:val="-1"/>
          <w:sz w:val="16"/>
          <w:szCs w:val="16"/>
        </w:rPr>
        <w:t xml:space="preserve">g </w:t>
      </w:r>
      <w:r>
        <w:rPr>
          <w:rFonts w:ascii="Times New Roman" w:eastAsia="Times New Roman" w:hAnsi="Times New Roman" w:cs="Times New Roman"/>
          <w:i/>
          <w:sz w:val="16"/>
          <w:szCs w:val="16"/>
        </w:rPr>
        <w:t xml:space="preserve">components </w:t>
      </w:r>
      <w:r>
        <w:rPr>
          <w:rFonts w:ascii="Lucida Sans Unicode" w:eastAsia="Lucida Sans Unicode" w:hAnsi="Lucida Sans Unicode" w:cs="Lucida Sans Unicode"/>
          <w:spacing w:val="-2"/>
          <w:sz w:val="16"/>
          <w:szCs w:val="16"/>
        </w:rPr>
        <w:t>∗</w:t>
      </w:r>
      <w:r>
        <w:rPr>
          <w:rFonts w:ascii="Times New Roman" w:eastAsia="Times New Roman" w:hAnsi="Times New Roman" w:cs="Times New Roman"/>
          <w:i/>
          <w:spacing w:val="-1"/>
          <w:sz w:val="16"/>
          <w:szCs w:val="16"/>
        </w:rPr>
        <w:t>/</w:t>
      </w:r>
    </w:p>
    <w:p w14:paraId="73C15B10" w14:textId="77777777" w:rsidR="00946AA2" w:rsidRPr="003D74E8" w:rsidRDefault="00E56278" w:rsidP="003D74E8">
      <w:pPr>
        <w:numPr>
          <w:ilvl w:val="1"/>
          <w:numId w:val="5"/>
        </w:numPr>
        <w:tabs>
          <w:tab w:val="left" w:pos="960"/>
        </w:tabs>
        <w:spacing w:line="145" w:lineRule="exact"/>
        <w:ind w:left="959" w:hanging="526"/>
        <w:jc w:val="left"/>
        <w:rPr>
          <w:rFonts w:ascii="Times New Roman" w:hAnsi="Times New Roman"/>
          <w:sz w:val="18"/>
        </w:rPr>
      </w:pPr>
      <w:r w:rsidRPr="003D74E8">
        <w:rPr>
          <w:rFonts w:ascii="Times New Roman"/>
          <w:sz w:val="18"/>
        </w:rPr>
        <w:t>[optional]</w:t>
      </w:r>
      <w:r w:rsidRPr="003D74E8">
        <w:rPr>
          <w:rFonts w:ascii="Times New Roman"/>
          <w:spacing w:val="4"/>
          <w:sz w:val="18"/>
        </w:rPr>
        <w:t xml:space="preserve"> </w:t>
      </w:r>
      <w:r w:rsidRPr="003D74E8">
        <w:rPr>
          <w:rFonts w:ascii="Times New Roman"/>
          <w:sz w:val="18"/>
        </w:rPr>
        <w:t>call</w:t>
      </w:r>
      <w:r w:rsidRPr="003D74E8">
        <w:rPr>
          <w:rFonts w:ascii="Times New Roman"/>
          <w:spacing w:val="5"/>
          <w:sz w:val="18"/>
        </w:rPr>
        <w:t xml:space="preserve"> </w:t>
      </w:r>
      <w:r w:rsidRPr="003D74E8">
        <w:rPr>
          <w:rFonts w:ascii="Times New Roman"/>
          <w:spacing w:val="-1"/>
          <w:sz w:val="18"/>
        </w:rPr>
        <w:t>sEv</w:t>
      </w:r>
      <w:r w:rsidRPr="003D74E8">
        <w:rPr>
          <w:rFonts w:ascii="Times New Roman"/>
          <w:spacing w:val="-2"/>
          <w:sz w:val="18"/>
        </w:rPr>
        <w:t>entflag</w:t>
      </w:r>
      <w:r w:rsidRPr="003D74E8">
        <w:rPr>
          <w:rFonts w:ascii="Times New Roman"/>
          <w:spacing w:val="5"/>
          <w:sz w:val="18"/>
        </w:rPr>
        <w:t xml:space="preserve"> </w:t>
      </w:r>
      <w:r w:rsidRPr="003D74E8">
        <w:rPr>
          <w:rFonts w:ascii="Times New Roman"/>
          <w:spacing w:val="-1"/>
          <w:sz w:val="18"/>
        </w:rPr>
        <w:t>cEventflag[];</w:t>
      </w:r>
    </w:p>
    <w:p w14:paraId="5BCF6880" w14:textId="77777777" w:rsidR="00946AA2" w:rsidRDefault="00E56278">
      <w:pPr>
        <w:numPr>
          <w:ilvl w:val="1"/>
          <w:numId w:val="5"/>
        </w:numPr>
        <w:tabs>
          <w:tab w:val="left" w:pos="960"/>
        </w:tabs>
        <w:spacing w:line="184" w:lineRule="exact"/>
        <w:ind w:left="959" w:hanging="526"/>
        <w:jc w:val="left"/>
        <w:rPr>
          <w:rFonts w:ascii="Times New Roman" w:eastAsia="Times New Roman" w:hAnsi="Times New Roman" w:cs="Times New Roman"/>
          <w:sz w:val="16"/>
          <w:szCs w:val="16"/>
        </w:rPr>
      </w:pPr>
      <w:r>
        <w:rPr>
          <w:rFonts w:ascii="Times New Roman" w:eastAsia="Times New Roman" w:hAnsi="Times New Roman" w:cs="Times New Roman"/>
          <w:i/>
          <w:spacing w:val="-1"/>
          <w:sz w:val="16"/>
          <w:szCs w:val="16"/>
        </w:rPr>
        <w:t>/</w:t>
      </w:r>
      <w:r>
        <w:rPr>
          <w:rFonts w:ascii="Lucida Sans Unicode" w:eastAsia="Lucida Sans Unicode" w:hAnsi="Lucida Sans Unicode" w:cs="Lucida Sans Unicode"/>
          <w:spacing w:val="-2"/>
          <w:sz w:val="16"/>
          <w:szCs w:val="16"/>
        </w:rPr>
        <w:t>∗</w:t>
      </w:r>
      <w:r>
        <w:rPr>
          <w:rFonts w:ascii="Lucida Sans Unicode" w:eastAsia="Lucida Sans Unicode" w:hAnsi="Lucida Sans Unicode" w:cs="Lucida Sans Unicode"/>
          <w:spacing w:val="-9"/>
          <w:sz w:val="16"/>
          <w:szCs w:val="16"/>
        </w:rPr>
        <w:t xml:space="preserve"> </w:t>
      </w:r>
      <w:r>
        <w:rPr>
          <w:rFonts w:ascii="Times New Roman" w:eastAsia="Times New Roman" w:hAnsi="Times New Roman" w:cs="Times New Roman"/>
          <w:i/>
          <w:sz w:val="16"/>
          <w:szCs w:val="16"/>
        </w:rPr>
        <w:t>A</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call</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port</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z w:val="16"/>
          <w:szCs w:val="16"/>
        </w:rPr>
        <w:t>a</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spacing w:val="-1"/>
          <w:sz w:val="16"/>
          <w:szCs w:val="16"/>
        </w:rPr>
        <w:t>Semaphore</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component</w:t>
      </w:r>
      <w:r>
        <w:rPr>
          <w:rFonts w:ascii="Times New Roman" w:eastAsia="Times New Roman" w:hAnsi="Times New Roman" w:cs="Times New Roman"/>
          <w:i/>
          <w:spacing w:val="1"/>
          <w:sz w:val="16"/>
          <w:szCs w:val="16"/>
        </w:rPr>
        <w:t xml:space="preserve"> </w:t>
      </w:r>
      <w:r>
        <w:rPr>
          <w:rFonts w:ascii="Lucida Sans Unicode" w:eastAsia="Lucida Sans Unicode" w:hAnsi="Lucida Sans Unicode" w:cs="Lucida Sans Unicode"/>
          <w:sz w:val="16"/>
          <w:szCs w:val="16"/>
        </w:rPr>
        <w:t>∗</w:t>
      </w:r>
      <w:r>
        <w:rPr>
          <w:rFonts w:ascii="Times New Roman" w:eastAsia="Times New Roman" w:hAnsi="Times New Roman" w:cs="Times New Roman"/>
          <w:i/>
          <w:sz w:val="16"/>
          <w:szCs w:val="16"/>
        </w:rPr>
        <w:t>/</w:t>
      </w:r>
    </w:p>
    <w:p w14:paraId="3EE8E1B9" w14:textId="77777777" w:rsidR="00946AA2" w:rsidRPr="003D74E8" w:rsidRDefault="00E56278" w:rsidP="003D74E8">
      <w:pPr>
        <w:numPr>
          <w:ilvl w:val="1"/>
          <w:numId w:val="5"/>
        </w:numPr>
        <w:tabs>
          <w:tab w:val="left" w:pos="960"/>
        </w:tabs>
        <w:spacing w:line="146" w:lineRule="exact"/>
        <w:ind w:left="959" w:hanging="526"/>
        <w:jc w:val="left"/>
        <w:rPr>
          <w:rFonts w:ascii="Times New Roman" w:hAnsi="Times New Roman"/>
          <w:sz w:val="18"/>
        </w:rPr>
      </w:pPr>
      <w:r w:rsidRPr="003D74E8">
        <w:rPr>
          <w:rFonts w:ascii="Times New Roman"/>
          <w:sz w:val="18"/>
        </w:rPr>
        <w:t>[optional]</w:t>
      </w:r>
      <w:r w:rsidRPr="003D74E8">
        <w:rPr>
          <w:rFonts w:ascii="Times New Roman"/>
          <w:spacing w:val="7"/>
          <w:sz w:val="18"/>
        </w:rPr>
        <w:t xml:space="preserve"> </w:t>
      </w:r>
      <w:r w:rsidRPr="003D74E8">
        <w:rPr>
          <w:rFonts w:ascii="Times New Roman"/>
          <w:sz w:val="18"/>
        </w:rPr>
        <w:t>call</w:t>
      </w:r>
      <w:r w:rsidRPr="003D74E8">
        <w:rPr>
          <w:rFonts w:ascii="Times New Roman"/>
          <w:spacing w:val="8"/>
          <w:sz w:val="18"/>
        </w:rPr>
        <w:t xml:space="preserve"> </w:t>
      </w:r>
      <w:r w:rsidRPr="003D74E8">
        <w:rPr>
          <w:rFonts w:ascii="Times New Roman"/>
          <w:sz w:val="18"/>
        </w:rPr>
        <w:t>sSemaphore</w:t>
      </w:r>
      <w:r w:rsidRPr="003D74E8">
        <w:rPr>
          <w:rFonts w:ascii="Times New Roman"/>
          <w:spacing w:val="8"/>
          <w:sz w:val="18"/>
        </w:rPr>
        <w:t xml:space="preserve"> </w:t>
      </w:r>
      <w:r w:rsidRPr="003D74E8">
        <w:rPr>
          <w:rFonts w:ascii="Times New Roman"/>
          <w:sz w:val="18"/>
        </w:rPr>
        <w:t>cSemaphore;</w:t>
      </w:r>
    </w:p>
    <w:p w14:paraId="07284D47" w14:textId="6CDB77E9" w:rsidR="00946AA2" w:rsidRDefault="00E56278">
      <w:pPr>
        <w:numPr>
          <w:ilvl w:val="1"/>
          <w:numId w:val="5"/>
        </w:numPr>
        <w:tabs>
          <w:tab w:val="left" w:pos="960"/>
        </w:tabs>
        <w:spacing w:line="196" w:lineRule="exact"/>
        <w:ind w:left="959" w:hanging="526"/>
        <w:jc w:val="left"/>
        <w:rPr>
          <w:rFonts w:ascii="Lucida Sans Unicode" w:eastAsia="Lucida Sans Unicode" w:hAnsi="Lucida Sans Unicode" w:cs="Lucida Sans Unicode"/>
          <w:sz w:val="18"/>
          <w:szCs w:val="18"/>
        </w:rPr>
      </w:pPr>
      <w:r>
        <w:rPr>
          <w:rFonts w:ascii="Times New Roman"/>
          <w:w w:val="115"/>
          <w:sz w:val="18"/>
        </w:rPr>
        <w:t>attr</w:t>
      </w:r>
      <w:r>
        <w:rPr>
          <w:rFonts w:ascii="Times New Roman"/>
          <w:spacing w:val="-13"/>
          <w:w w:val="115"/>
          <w:sz w:val="18"/>
        </w:rPr>
        <w:t xml:space="preserve"> </w:t>
      </w:r>
      <w:r>
        <w:rPr>
          <w:rFonts w:ascii="Lucida Sans Unicode"/>
          <w:w w:val="130"/>
          <w:sz w:val="18"/>
        </w:rPr>
        <w:t>{</w:t>
      </w:r>
    </w:p>
    <w:p w14:paraId="302952D1" w14:textId="77777777" w:rsidR="00946AA2" w:rsidRDefault="00BA4473">
      <w:pPr>
        <w:numPr>
          <w:ilvl w:val="1"/>
          <w:numId w:val="5"/>
        </w:numPr>
        <w:tabs>
          <w:tab w:val="left" w:pos="1122"/>
        </w:tabs>
        <w:spacing w:line="174" w:lineRule="exact"/>
        <w:ind w:left="1121" w:hanging="688"/>
        <w:jc w:val="left"/>
        <w:rPr>
          <w:rFonts w:ascii="Times New Roman" w:eastAsia="Times New Roman" w:hAnsi="Times New Roman" w:cs="Times New Roman"/>
          <w:sz w:val="18"/>
          <w:szCs w:val="18"/>
        </w:rPr>
      </w:pPr>
      <w:r>
        <w:rPr>
          <w:rFonts w:eastAsiaTheme="minorHAnsi"/>
        </w:rPr>
        <w:pict w14:anchorId="5CED4484">
          <v:group id="_x0000_s1294" style="position:absolute;left:0;text-align:left;margin-left:136.9pt;margin-top:8.15pt;width:4.5pt;height:.1pt;z-index:-251698176;mso-position-horizontal-relative:page" coordorigin="2738,163" coordsize="90,2">
            <v:shape id="_x0000_s1295" style="position:absolute;left:2738;top:163;width:90;height:2" coordorigin="2738,163" coordsize="90,0" path="m2738,163r90,e" filled="f" strokeweight=".17569mm">
              <v:path arrowok="t"/>
            </v:shape>
            <w10:wrap anchorx="page"/>
          </v:group>
        </w:pict>
      </w:r>
      <w:r w:rsidR="00E56278">
        <w:rPr>
          <w:rFonts w:ascii="Times New Roman" w:eastAsia="Times New Roman" w:hAnsi="Times New Roman" w:cs="Times New Roman"/>
          <w:sz w:val="18"/>
          <w:szCs w:val="18"/>
        </w:rPr>
        <w:t>[omit]char</w:t>
      </w:r>
      <w:r w:rsidR="00E56278">
        <w:rPr>
          <w:rFonts w:ascii="Times New Roman" w:eastAsia="Times New Roman" w:hAnsi="Times New Roman" w:cs="Times New Roman"/>
          <w:spacing w:val="4"/>
          <w:sz w:val="18"/>
          <w:szCs w:val="18"/>
        </w:rPr>
        <w:t xml:space="preserve"> </w:t>
      </w:r>
      <w:r w:rsidR="00E56278">
        <w:rPr>
          <w:rFonts w:ascii="Times New Roman" w:eastAsia="Times New Roman" w:hAnsi="Times New Roman" w:cs="Times New Roman"/>
          <w:sz w:val="18"/>
          <w:szCs w:val="18"/>
        </w:rPr>
        <w:t>t</w:t>
      </w:r>
      <w:r w:rsidR="00E56278">
        <w:rPr>
          <w:rFonts w:ascii="Times New Roman" w:eastAsia="Times New Roman" w:hAnsi="Times New Roman" w:cs="Times New Roman"/>
          <w:spacing w:val="-11"/>
          <w:sz w:val="18"/>
          <w:szCs w:val="18"/>
        </w:rPr>
        <w:t xml:space="preserve"> </w:t>
      </w:r>
      <w:r w:rsidR="00E56278">
        <w:rPr>
          <w:rFonts w:ascii="Lucida Sans Unicode" w:eastAsia="Lucida Sans Unicode" w:hAnsi="Lucida Sans Unicode" w:cs="Lucida Sans Unicode"/>
          <w:sz w:val="18"/>
          <w:szCs w:val="18"/>
        </w:rPr>
        <w:t>∗</w:t>
      </w:r>
      <w:r w:rsidR="00E56278">
        <w:rPr>
          <w:rFonts w:ascii="Times New Roman" w:eastAsia="Times New Roman" w:hAnsi="Times New Roman" w:cs="Times New Roman"/>
          <w:sz w:val="18"/>
          <w:szCs w:val="18"/>
        </w:rPr>
        <w:t>mrubyLib;</w:t>
      </w:r>
    </w:p>
    <w:p w14:paraId="3C5AF457" w14:textId="77777777" w:rsidR="00946AA2" w:rsidRDefault="00E56278">
      <w:pPr>
        <w:numPr>
          <w:ilvl w:val="1"/>
          <w:numId w:val="5"/>
        </w:numPr>
        <w:tabs>
          <w:tab w:val="left" w:pos="1122"/>
        </w:tabs>
        <w:spacing w:line="180" w:lineRule="exact"/>
        <w:ind w:left="1121" w:hanging="758"/>
        <w:jc w:val="left"/>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r>
        <w:rPr>
          <w:rFonts w:ascii="Times New Roman" w:eastAsia="Times New Roman" w:hAnsi="Times New Roman" w:cs="Times New Roman"/>
          <w:spacing w:val="29"/>
          <w:sz w:val="18"/>
          <w:szCs w:val="18"/>
        </w:rPr>
        <w:t xml:space="preserve"> </w:t>
      </w:r>
      <w:r>
        <w:rPr>
          <w:rFonts w:ascii="Times New Roman" w:eastAsia="Times New Roman" w:hAnsi="Times New Roman" w:cs="Times New Roman"/>
          <w:sz w:val="18"/>
          <w:szCs w:val="18"/>
        </w:rPr>
        <w:t>t</w:t>
      </w:r>
      <w:r>
        <w:rPr>
          <w:rFonts w:ascii="Times New Roman" w:eastAsia="Times New Roman" w:hAnsi="Times New Roman" w:cs="Times New Roman"/>
          <w:spacing w:val="8"/>
          <w:sz w:val="18"/>
          <w:szCs w:val="18"/>
        </w:rPr>
        <w:t xml:space="preserve"> </w:t>
      </w:r>
      <w:r>
        <w:rPr>
          <w:rFonts w:ascii="Lucida Sans Unicode" w:eastAsia="Lucida Sans Unicode" w:hAnsi="Lucida Sans Unicode" w:cs="Lucida Sans Unicode"/>
          <w:sz w:val="18"/>
          <w:szCs w:val="18"/>
        </w:rPr>
        <w:t>∗</w:t>
      </w:r>
      <w:r>
        <w:rPr>
          <w:rFonts w:ascii="Times New Roman" w:eastAsia="Times New Roman" w:hAnsi="Times New Roman" w:cs="Times New Roman"/>
          <w:sz w:val="18"/>
          <w:szCs w:val="18"/>
        </w:rPr>
        <w:t>irepLib</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C</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pacing w:val="-1"/>
          <w:sz w:val="18"/>
          <w:szCs w:val="18"/>
        </w:rPr>
        <w:t>EXP(</w:t>
      </w:r>
      <w:r>
        <w:rPr>
          <w:rFonts w:ascii="Times New Roman" w:eastAsia="Times New Roman" w:hAnsi="Times New Roman" w:cs="Times New Roman"/>
          <w:i/>
          <w:spacing w:val="-1"/>
          <w:sz w:val="18"/>
          <w:szCs w:val="18"/>
        </w:rPr>
        <w:t>”&amp;</w:t>
      </w:r>
      <w:r>
        <w:rPr>
          <w:rFonts w:ascii="Times New Roman" w:eastAsia="Times New Roman" w:hAnsi="Times New Roman" w:cs="Times New Roman"/>
          <w:spacing w:val="-1"/>
          <w:sz w:val="18"/>
          <w:szCs w:val="18"/>
        </w:rPr>
        <w:t>$</w:t>
      </w:r>
      <w:r>
        <w:rPr>
          <w:rFonts w:ascii="Times New Roman" w:eastAsia="Times New Roman" w:hAnsi="Times New Roman" w:cs="Times New Roman"/>
          <w:i/>
          <w:spacing w:val="-1"/>
          <w:sz w:val="18"/>
          <w:szCs w:val="18"/>
        </w:rPr>
        <w:t>cell</w:t>
      </w:r>
      <w:r>
        <w:rPr>
          <w:rFonts w:ascii="Times New Roman" w:eastAsia="Times New Roman" w:hAnsi="Times New Roman" w:cs="Times New Roman"/>
          <w:i/>
          <w:spacing w:val="30"/>
          <w:sz w:val="18"/>
          <w:szCs w:val="18"/>
        </w:rPr>
        <w:t xml:space="preserve"> </w:t>
      </w:r>
      <w:r>
        <w:rPr>
          <w:rFonts w:ascii="Times New Roman" w:eastAsia="Times New Roman" w:hAnsi="Times New Roman" w:cs="Times New Roman"/>
          <w:i/>
          <w:spacing w:val="-1"/>
          <w:sz w:val="18"/>
          <w:szCs w:val="18"/>
        </w:rPr>
        <w:t>global</w:t>
      </w:r>
      <w:r>
        <w:rPr>
          <w:rFonts w:ascii="Times New Roman" w:eastAsia="Times New Roman" w:hAnsi="Times New Roman" w:cs="Times New Roman"/>
          <w:spacing w:val="-1"/>
          <w:sz w:val="18"/>
          <w:szCs w:val="18"/>
        </w:rPr>
        <w:t>$</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i/>
          <w:spacing w:val="-1"/>
          <w:sz w:val="18"/>
          <w:szCs w:val="18"/>
        </w:rPr>
        <w:t>irep”</w:t>
      </w:r>
      <w:r>
        <w:rPr>
          <w:rFonts w:ascii="Times New Roman" w:eastAsia="Times New Roman" w:hAnsi="Times New Roman" w:cs="Times New Roman"/>
          <w:spacing w:val="-1"/>
          <w:sz w:val="18"/>
          <w:szCs w:val="18"/>
        </w:rPr>
        <w:t>);</w:t>
      </w:r>
    </w:p>
    <w:p w14:paraId="085C9456" w14:textId="77777777" w:rsidR="00946AA2" w:rsidRDefault="00E56278">
      <w:pPr>
        <w:tabs>
          <w:tab w:val="left" w:pos="959"/>
        </w:tabs>
        <w:spacing w:line="182" w:lineRule="exact"/>
        <w:ind w:left="363"/>
        <w:rPr>
          <w:rFonts w:ascii="Times New Roman" w:eastAsia="Times New Roman" w:hAnsi="Times New Roman" w:cs="Times New Roman"/>
          <w:sz w:val="18"/>
          <w:szCs w:val="18"/>
        </w:rPr>
      </w:pPr>
      <w:r>
        <w:rPr>
          <w:rFonts w:ascii="Times New Roman"/>
          <w:w w:val="95"/>
          <w:sz w:val="14"/>
        </w:rPr>
        <w:t>11</w:t>
      </w:r>
      <w:r>
        <w:rPr>
          <w:rFonts w:ascii="Times New Roman"/>
          <w:w w:val="95"/>
          <w:sz w:val="14"/>
        </w:rPr>
        <w:tab/>
      </w:r>
      <w:r>
        <w:rPr>
          <w:rFonts w:ascii="Lucida Sans Unicode"/>
          <w:w w:val="115"/>
          <w:sz w:val="18"/>
        </w:rPr>
        <w:t>}</w:t>
      </w:r>
      <w:r>
        <w:rPr>
          <w:rFonts w:ascii="Times New Roman"/>
          <w:w w:val="115"/>
          <w:sz w:val="18"/>
        </w:rPr>
        <w:t>;</w:t>
      </w:r>
    </w:p>
    <w:p w14:paraId="62B35BD7" w14:textId="77777777" w:rsidR="00946AA2" w:rsidRDefault="00E56278">
      <w:pPr>
        <w:numPr>
          <w:ilvl w:val="0"/>
          <w:numId w:val="4"/>
        </w:numPr>
        <w:tabs>
          <w:tab w:val="left" w:pos="960"/>
        </w:tabs>
        <w:spacing w:line="176" w:lineRule="exact"/>
        <w:ind w:hanging="596"/>
        <w:rPr>
          <w:rFonts w:ascii="Lucida Sans Unicode" w:eastAsia="Lucida Sans Unicode" w:hAnsi="Lucida Sans Unicode" w:cs="Lucida Sans Unicode"/>
          <w:sz w:val="18"/>
          <w:szCs w:val="18"/>
        </w:rPr>
      </w:pPr>
      <w:r>
        <w:rPr>
          <w:rFonts w:ascii="Times New Roman"/>
          <w:spacing w:val="-3"/>
          <w:w w:val="115"/>
          <w:sz w:val="18"/>
        </w:rPr>
        <w:t>var</w:t>
      </w:r>
      <w:r>
        <w:rPr>
          <w:rFonts w:ascii="Times New Roman"/>
          <w:spacing w:val="-8"/>
          <w:w w:val="115"/>
          <w:sz w:val="18"/>
        </w:rPr>
        <w:t xml:space="preserve"> </w:t>
      </w:r>
      <w:r>
        <w:rPr>
          <w:rFonts w:ascii="Lucida Sans Unicode"/>
          <w:w w:val="130"/>
          <w:sz w:val="18"/>
        </w:rPr>
        <w:t>{</w:t>
      </w:r>
    </w:p>
    <w:p w14:paraId="15D73494" w14:textId="77777777" w:rsidR="00946AA2" w:rsidRDefault="00E56278">
      <w:pPr>
        <w:numPr>
          <w:ilvl w:val="0"/>
          <w:numId w:val="4"/>
        </w:numPr>
        <w:tabs>
          <w:tab w:val="left" w:pos="1121"/>
        </w:tabs>
        <w:spacing w:line="170" w:lineRule="exact"/>
        <w:ind w:left="1121" w:hanging="758"/>
        <w:rPr>
          <w:rFonts w:ascii="Times New Roman" w:eastAsia="Times New Roman" w:hAnsi="Times New Roman" w:cs="Times New Roman"/>
          <w:sz w:val="18"/>
          <w:szCs w:val="18"/>
        </w:rPr>
      </w:pPr>
      <w:r>
        <w:rPr>
          <w:rFonts w:ascii="Times New Roman" w:eastAsia="Times New Roman" w:hAnsi="Times New Roman" w:cs="Times New Roman"/>
          <w:sz w:val="18"/>
          <w:szCs w:val="18"/>
        </w:rPr>
        <w:t>mrb</w:t>
      </w:r>
      <w:r>
        <w:rPr>
          <w:rFonts w:ascii="Times New Roman" w:eastAsia="Times New Roman" w:hAnsi="Times New Roman" w:cs="Times New Roman"/>
          <w:spacing w:val="7"/>
          <w:sz w:val="18"/>
          <w:szCs w:val="18"/>
        </w:rPr>
        <w:t xml:space="preserve"> </w:t>
      </w:r>
      <w:r w:rsidRPr="003D74E8">
        <w:rPr>
          <w:rFonts w:ascii="Times New Roman" w:hAnsi="Times New Roman"/>
          <w:sz w:val="18"/>
        </w:rPr>
        <w:t>state</w:t>
      </w:r>
      <w:r w:rsidRPr="003D74E8">
        <w:rPr>
          <w:rFonts w:ascii="Times New Roman" w:hAnsi="Times New Roman"/>
          <w:spacing w:val="-8"/>
          <w:sz w:val="18"/>
        </w:rPr>
        <w:t xml:space="preserve"> </w:t>
      </w:r>
      <w:r>
        <w:rPr>
          <w:rFonts w:ascii="Lucida Sans Unicode" w:eastAsia="Lucida Sans Unicode" w:hAnsi="Lucida Sans Unicode" w:cs="Lucida Sans Unicode"/>
          <w:sz w:val="18"/>
          <w:szCs w:val="18"/>
        </w:rPr>
        <w:t>∗</w:t>
      </w:r>
      <w:r>
        <w:rPr>
          <w:rFonts w:ascii="Times New Roman" w:eastAsia="Times New Roman" w:hAnsi="Times New Roman" w:cs="Times New Roman"/>
          <w:sz w:val="18"/>
          <w:szCs w:val="18"/>
        </w:rPr>
        <w:t>mrb;</w:t>
      </w:r>
    </w:p>
    <w:p w14:paraId="7C08D3B3" w14:textId="77777777" w:rsidR="00946AA2" w:rsidRDefault="00E56278">
      <w:pPr>
        <w:numPr>
          <w:ilvl w:val="0"/>
          <w:numId w:val="4"/>
        </w:numPr>
        <w:tabs>
          <w:tab w:val="left" w:pos="1122"/>
        </w:tabs>
        <w:spacing w:line="170" w:lineRule="exact"/>
        <w:ind w:left="1121" w:hanging="75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mrbc</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pacing w:val="-1"/>
          <w:sz w:val="18"/>
          <w:szCs w:val="18"/>
        </w:rPr>
        <w:t>context</w:t>
      </w:r>
      <w:r>
        <w:rPr>
          <w:rFonts w:ascii="Times New Roman" w:eastAsia="Times New Roman" w:hAnsi="Times New Roman" w:cs="Times New Roman"/>
          <w:spacing w:val="-10"/>
          <w:sz w:val="18"/>
          <w:szCs w:val="18"/>
        </w:rPr>
        <w:t xml:space="preserve"> </w:t>
      </w:r>
      <w:r>
        <w:rPr>
          <w:rFonts w:ascii="Lucida Sans Unicode" w:eastAsia="Lucida Sans Unicode" w:hAnsi="Lucida Sans Unicode" w:cs="Lucida Sans Unicode"/>
          <w:spacing w:val="-2"/>
          <w:sz w:val="18"/>
          <w:szCs w:val="18"/>
        </w:rPr>
        <w:t>∗</w:t>
      </w:r>
      <w:r>
        <w:rPr>
          <w:rFonts w:ascii="Times New Roman" w:eastAsia="Times New Roman" w:hAnsi="Times New Roman" w:cs="Times New Roman"/>
          <w:spacing w:val="-1"/>
          <w:sz w:val="18"/>
          <w:szCs w:val="18"/>
        </w:rPr>
        <w:t>context;</w:t>
      </w:r>
    </w:p>
    <w:p w14:paraId="79AE743B" w14:textId="77777777" w:rsidR="00946AA2" w:rsidRDefault="00E56278">
      <w:pPr>
        <w:numPr>
          <w:ilvl w:val="0"/>
          <w:numId w:val="4"/>
        </w:numPr>
        <w:tabs>
          <w:tab w:val="left" w:pos="1122"/>
        </w:tabs>
        <w:spacing w:line="176" w:lineRule="exact"/>
        <w:ind w:left="1121" w:hanging="75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[size</w:t>
      </w:r>
      <w:r>
        <w:rPr>
          <w:rFonts w:ascii="Times New Roman" w:eastAsia="Times New Roman" w:hAnsi="Times New Roman" w:cs="Times New Roman"/>
          <w:spacing w:val="20"/>
          <w:sz w:val="18"/>
          <w:szCs w:val="18"/>
        </w:rPr>
        <w:t xml:space="preserve"> </w:t>
      </w:r>
      <w:r w:rsidRPr="003D74E8">
        <w:rPr>
          <w:rFonts w:ascii="Times New Roman" w:hAnsi="Times New Roman"/>
          <w:sz w:val="18"/>
        </w:rPr>
        <w:t>is</w:t>
      </w:r>
      <w:r>
        <w:rPr>
          <w:rFonts w:ascii="Times New Roman" w:eastAsia="Times New Roman" w:hAnsi="Times New Roman" w:cs="Times New Roman"/>
          <w:sz w:val="18"/>
          <w:szCs w:val="18"/>
        </w:rPr>
        <w:t>(irepAppSize)]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char</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t</w:t>
      </w:r>
      <w:r>
        <w:rPr>
          <w:rFonts w:ascii="Times New Roman" w:eastAsia="Times New Roman" w:hAnsi="Times New Roman" w:cs="Times New Roman"/>
          <w:spacing w:val="1"/>
          <w:sz w:val="18"/>
          <w:szCs w:val="18"/>
        </w:rPr>
        <w:t xml:space="preserve"> </w:t>
      </w:r>
      <w:r>
        <w:rPr>
          <w:rFonts w:ascii="Lucida Sans Unicode" w:eastAsia="Lucida Sans Unicode" w:hAnsi="Lucida Sans Unicode" w:cs="Lucida Sans Unicode"/>
          <w:sz w:val="18"/>
          <w:szCs w:val="18"/>
        </w:rPr>
        <w:t>∗</w:t>
      </w:r>
      <w:r>
        <w:rPr>
          <w:rFonts w:ascii="Times New Roman" w:eastAsia="Times New Roman" w:hAnsi="Times New Roman" w:cs="Times New Roman"/>
          <w:sz w:val="18"/>
          <w:szCs w:val="18"/>
        </w:rPr>
        <w:t>irepApp;</w:t>
      </w:r>
    </w:p>
    <w:p w14:paraId="34AE0587" w14:textId="77777777" w:rsidR="00946AA2" w:rsidRDefault="00E56278">
      <w:pPr>
        <w:tabs>
          <w:tab w:val="left" w:pos="959"/>
        </w:tabs>
        <w:spacing w:line="182" w:lineRule="exact"/>
        <w:ind w:left="363"/>
        <w:rPr>
          <w:rFonts w:ascii="Times New Roman" w:eastAsia="Times New Roman" w:hAnsi="Times New Roman" w:cs="Times New Roman"/>
          <w:sz w:val="18"/>
          <w:szCs w:val="18"/>
        </w:rPr>
      </w:pPr>
      <w:r>
        <w:rPr>
          <w:rFonts w:ascii="Times New Roman"/>
          <w:w w:val="95"/>
          <w:sz w:val="14"/>
        </w:rPr>
        <w:t>16</w:t>
      </w:r>
      <w:r>
        <w:rPr>
          <w:rFonts w:ascii="Times New Roman"/>
          <w:w w:val="95"/>
          <w:sz w:val="14"/>
        </w:rPr>
        <w:tab/>
      </w:r>
      <w:r>
        <w:rPr>
          <w:rFonts w:ascii="Lucida Sans Unicode"/>
          <w:w w:val="115"/>
          <w:sz w:val="18"/>
        </w:rPr>
        <w:t>}</w:t>
      </w:r>
      <w:r>
        <w:rPr>
          <w:rFonts w:ascii="Times New Roman"/>
          <w:w w:val="115"/>
          <w:sz w:val="18"/>
        </w:rPr>
        <w:t>;</w:t>
      </w:r>
    </w:p>
    <w:p w14:paraId="1316DCE5" w14:textId="77777777" w:rsidR="00946AA2" w:rsidRDefault="00E56278">
      <w:pPr>
        <w:spacing w:line="229" w:lineRule="exact"/>
        <w:ind w:left="363"/>
        <w:rPr>
          <w:rFonts w:ascii="Times New Roman" w:eastAsia="Times New Roman" w:hAnsi="Times New Roman" w:cs="Times New Roman"/>
          <w:sz w:val="18"/>
          <w:szCs w:val="18"/>
        </w:rPr>
      </w:pPr>
      <w:r>
        <w:rPr>
          <w:rFonts w:ascii="Times New Roman"/>
          <w:w w:val="115"/>
          <w:sz w:val="14"/>
        </w:rPr>
        <w:t xml:space="preserve">17  </w:t>
      </w:r>
      <w:r>
        <w:rPr>
          <w:rFonts w:ascii="Times New Roman"/>
          <w:spacing w:val="7"/>
          <w:w w:val="115"/>
          <w:sz w:val="14"/>
        </w:rPr>
        <w:t xml:space="preserve"> </w:t>
      </w:r>
      <w:r>
        <w:rPr>
          <w:rFonts w:ascii="Lucida Sans Unicode"/>
          <w:w w:val="115"/>
          <w:sz w:val="18"/>
        </w:rPr>
        <w:t>}</w:t>
      </w:r>
      <w:r>
        <w:rPr>
          <w:rFonts w:ascii="Times New Roman"/>
          <w:w w:val="115"/>
          <w:sz w:val="18"/>
        </w:rPr>
        <w:t>;</w:t>
      </w:r>
    </w:p>
    <w:p w14:paraId="6F24F04A" w14:textId="77777777" w:rsidR="00946AA2" w:rsidRDefault="00946AA2">
      <w:pPr>
        <w:spacing w:before="5"/>
        <w:rPr>
          <w:rFonts w:ascii="Times New Roman" w:eastAsia="Times New Roman" w:hAnsi="Times New Roman" w:cs="Times New Roman"/>
          <w:sz w:val="2"/>
          <w:szCs w:val="2"/>
        </w:rPr>
      </w:pPr>
    </w:p>
    <w:p w14:paraId="77234270" w14:textId="77777777" w:rsidR="00946AA2" w:rsidRDefault="00BA4473">
      <w:pPr>
        <w:spacing w:line="20" w:lineRule="atLeast"/>
        <w:ind w:left="63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4292133D">
          <v:group id="_x0000_s1291" style="width:225.6pt;height:.4pt;mso-position-horizontal-relative:char;mso-position-vertical-relative:line" coordsize="4512,8">
            <v:group id="_x0000_s1292" style="position:absolute;left:4;top:4;width:4504;height:2" coordorigin="4,4" coordsize="4504,2">
              <v:shape id="_x0000_s1293" style="position:absolute;left:4;top:4;width:4504;height:2" coordorigin="4,4" coordsize="4504,0" path="m4,4r4503,e" filled="f" strokeweight=".14042mm">
                <v:path arrowok="t"/>
              </v:shape>
            </v:group>
            <w10:anchorlock/>
          </v:group>
        </w:pict>
      </w:r>
    </w:p>
    <w:p w14:paraId="1EB8B0C2" w14:textId="77777777" w:rsidR="00946AA2" w:rsidRDefault="00E56278">
      <w:pPr>
        <w:spacing w:before="70"/>
        <w:ind w:left="552" w:right="434"/>
        <w:jc w:val="center"/>
        <w:rPr>
          <w:rFonts w:ascii="Times New Roman" w:eastAsia="Times New Roman" w:hAnsi="Times New Roman" w:cs="Times New Roman"/>
          <w:sz w:val="16"/>
          <w:szCs w:val="16"/>
        </w:rPr>
      </w:pPr>
      <w:r>
        <w:rPr>
          <w:rFonts w:ascii="Times New Roman"/>
          <w:sz w:val="16"/>
        </w:rPr>
        <w:t>Fig.</w:t>
      </w:r>
      <w:r>
        <w:rPr>
          <w:rFonts w:ascii="Times New Roman"/>
          <w:spacing w:val="10"/>
          <w:sz w:val="16"/>
        </w:rPr>
        <w:t xml:space="preserve"> </w:t>
      </w:r>
      <w:r>
        <w:rPr>
          <w:rFonts w:ascii="Times New Roman"/>
          <w:sz w:val="16"/>
        </w:rPr>
        <w:t xml:space="preserve">5. </w:t>
      </w:r>
      <w:r>
        <w:rPr>
          <w:rFonts w:ascii="Times New Roman"/>
          <w:spacing w:val="23"/>
          <w:sz w:val="16"/>
        </w:rPr>
        <w:t xml:space="preserve"> </w:t>
      </w:r>
      <w:r>
        <w:rPr>
          <w:rFonts w:ascii="Times New Roman"/>
          <w:sz w:val="16"/>
        </w:rPr>
        <w:t>Celltype</w:t>
      </w:r>
      <w:r>
        <w:rPr>
          <w:rFonts w:ascii="Times New Roman"/>
          <w:spacing w:val="11"/>
          <w:sz w:val="16"/>
        </w:rPr>
        <w:t xml:space="preserve"> </w:t>
      </w:r>
      <w:r>
        <w:rPr>
          <w:rFonts w:ascii="Times New Roman"/>
          <w:sz w:val="16"/>
        </w:rPr>
        <w:t>description</w:t>
      </w:r>
      <w:r>
        <w:rPr>
          <w:rFonts w:ascii="Times New Roman"/>
          <w:spacing w:val="11"/>
          <w:sz w:val="16"/>
        </w:rPr>
        <w:t xml:space="preserve"> </w:t>
      </w:r>
      <w:r>
        <w:rPr>
          <w:rFonts w:ascii="Times New Roman"/>
          <w:sz w:val="16"/>
        </w:rPr>
        <w:t>for</w:t>
      </w:r>
      <w:r>
        <w:rPr>
          <w:rFonts w:ascii="Times New Roman"/>
          <w:spacing w:val="11"/>
          <w:sz w:val="16"/>
        </w:rPr>
        <w:t xml:space="preserve"> </w:t>
      </w:r>
      <w:r>
        <w:rPr>
          <w:rFonts w:ascii="Times New Roman"/>
          <w:sz w:val="16"/>
        </w:rPr>
        <w:t>RiteVM</w:t>
      </w:r>
      <w:r>
        <w:rPr>
          <w:rFonts w:ascii="Times New Roman"/>
          <w:spacing w:val="11"/>
          <w:sz w:val="16"/>
        </w:rPr>
        <w:t xml:space="preserve"> </w:t>
      </w:r>
      <w:r>
        <w:rPr>
          <w:rFonts w:ascii="Times New Roman"/>
          <w:sz w:val="16"/>
        </w:rPr>
        <w:t>with</w:t>
      </w:r>
      <w:r>
        <w:rPr>
          <w:rFonts w:ascii="Times New Roman"/>
          <w:spacing w:val="11"/>
          <w:sz w:val="16"/>
        </w:rPr>
        <w:t xml:space="preserve"> </w:t>
      </w:r>
      <w:r>
        <w:rPr>
          <w:rFonts w:ascii="Times New Roman"/>
          <w:sz w:val="16"/>
        </w:rPr>
        <w:t>Bluetooth</w:t>
      </w:r>
      <w:r>
        <w:rPr>
          <w:rFonts w:ascii="Times New Roman"/>
          <w:spacing w:val="11"/>
          <w:sz w:val="16"/>
        </w:rPr>
        <w:t xml:space="preserve"> </w:t>
      </w:r>
      <w:r>
        <w:rPr>
          <w:rFonts w:ascii="Times New Roman"/>
          <w:sz w:val="16"/>
        </w:rPr>
        <w:t>loader</w:t>
      </w:r>
    </w:p>
    <w:p w14:paraId="2E61D5E0" w14:textId="77777777" w:rsidR="00946AA2" w:rsidRDefault="00946AA2">
      <w:pPr>
        <w:spacing w:before="9"/>
        <w:rPr>
          <w:rFonts w:ascii="Times New Roman" w:eastAsia="Times New Roman" w:hAnsi="Times New Roman" w:cs="Times New Roman"/>
          <w:sz w:val="23"/>
          <w:szCs w:val="23"/>
        </w:rPr>
      </w:pPr>
    </w:p>
    <w:p w14:paraId="7A56AC37" w14:textId="21D2AD82" w:rsidR="00946AA2" w:rsidRPr="003D74E8" w:rsidRDefault="00E56278" w:rsidP="003D74E8">
      <w:pPr>
        <w:pStyle w:val="a3"/>
        <w:spacing w:line="249" w:lineRule="auto"/>
        <w:ind w:firstLine="0"/>
        <w:jc w:val="both"/>
      </w:pPr>
      <w:r>
        <w:rPr>
          <w:i/>
          <w:spacing w:val="-6"/>
        </w:rPr>
        <w:t>VAR</w:t>
      </w:r>
      <w:r>
        <w:rPr>
          <w:i/>
          <w:spacing w:val="44"/>
        </w:rPr>
        <w:t xml:space="preserve"> </w:t>
      </w:r>
      <w:r>
        <w:rPr>
          <w:i/>
          <w:spacing w:val="-1"/>
        </w:rPr>
        <w:t>context</w:t>
      </w:r>
      <w:r>
        <w:rPr>
          <w:i/>
          <w:spacing w:val="23"/>
        </w:rPr>
        <w:t xml:space="preserve"> </w:t>
      </w:r>
      <w:r>
        <w:rPr>
          <w:spacing w:val="-2"/>
        </w:rPr>
        <w:t>show</w:t>
      </w:r>
      <w:r>
        <w:rPr>
          <w:spacing w:val="22"/>
        </w:rPr>
        <w:t xml:space="preserve"> </w:t>
      </w:r>
      <w:r>
        <w:t>the</w:t>
      </w:r>
      <w:r>
        <w:rPr>
          <w:spacing w:val="23"/>
        </w:rPr>
        <w:t xml:space="preserve"> </w:t>
      </w:r>
      <w:r>
        <w:rPr>
          <w:spacing w:val="-1"/>
        </w:rPr>
        <w:t>variables</w:t>
      </w:r>
      <w:r>
        <w:rPr>
          <w:spacing w:val="23"/>
        </w:rPr>
        <w:t xml:space="preserve"> </w:t>
      </w:r>
      <w:r>
        <w:t>of</w:t>
      </w:r>
      <w:r>
        <w:rPr>
          <w:spacing w:val="23"/>
        </w:rPr>
        <w:t xml:space="preserve"> </w:t>
      </w:r>
      <w:r>
        <w:t>the</w:t>
      </w:r>
      <w:r>
        <w:rPr>
          <w:spacing w:val="22"/>
        </w:rPr>
        <w:t xml:space="preserve"> </w:t>
      </w:r>
      <w:r>
        <w:rPr>
          <w:i/>
        </w:rPr>
        <w:t>cell</w:t>
      </w:r>
      <w:r>
        <w:t>,</w:t>
      </w:r>
      <w:r>
        <w:rPr>
          <w:spacing w:val="23"/>
        </w:rPr>
        <w:t xml:space="preserve"> </w:t>
      </w:r>
      <w:r>
        <w:t>and</w:t>
      </w:r>
      <w:r>
        <w:rPr>
          <w:spacing w:val="23"/>
        </w:rPr>
        <w:t xml:space="preserve"> </w:t>
      </w:r>
      <w:r>
        <w:t>which</w:t>
      </w:r>
      <w:r>
        <w:rPr>
          <w:spacing w:val="23"/>
        </w:rPr>
        <w:t xml:space="preserve"> </w:t>
      </w:r>
      <w:r>
        <w:t>are</w:t>
      </w:r>
      <w:r w:rsidRPr="003D74E8">
        <w:rPr>
          <w:spacing w:val="23"/>
        </w:rPr>
        <w:t xml:space="preserve"> </w:t>
      </w:r>
      <w:r w:rsidRPr="003D74E8">
        <w:t>a</w:t>
      </w:r>
      <w:r w:rsidRPr="003D74E8">
        <w:rPr>
          <w:spacing w:val="25"/>
          <w:w w:val="99"/>
        </w:rPr>
        <w:t xml:space="preserve"> </w:t>
      </w:r>
      <w:r w:rsidRPr="003D74E8">
        <w:t>set</w:t>
      </w:r>
      <w:r w:rsidRPr="003D74E8">
        <w:rPr>
          <w:spacing w:val="38"/>
        </w:rPr>
        <w:t xml:space="preserve"> </w:t>
      </w:r>
      <w:r w:rsidRPr="003D74E8">
        <w:t>of</w:t>
      </w:r>
      <w:r w:rsidRPr="003D74E8">
        <w:rPr>
          <w:spacing w:val="38"/>
        </w:rPr>
        <w:t xml:space="preserve"> </w:t>
      </w:r>
      <w:r w:rsidRPr="003D74E8">
        <w:t>states</w:t>
      </w:r>
      <w:r w:rsidRPr="003D74E8">
        <w:rPr>
          <w:spacing w:val="38"/>
        </w:rPr>
        <w:t xml:space="preserve"> </w:t>
      </w:r>
      <w:r w:rsidRPr="003D74E8">
        <w:t>and</w:t>
      </w:r>
      <w:r w:rsidRPr="003D74E8">
        <w:rPr>
          <w:spacing w:val="38"/>
        </w:rPr>
        <w:t xml:space="preserve"> </w:t>
      </w:r>
      <w:r w:rsidRPr="003D74E8">
        <w:t>global</w:t>
      </w:r>
      <w:r w:rsidRPr="003D74E8">
        <w:rPr>
          <w:spacing w:val="38"/>
        </w:rPr>
        <w:t xml:space="preserve"> </w:t>
      </w:r>
      <w:r w:rsidRPr="003D74E8">
        <w:rPr>
          <w:spacing w:val="-1"/>
        </w:rPr>
        <w:t>variables</w:t>
      </w:r>
      <w:r w:rsidRPr="003D74E8">
        <w:rPr>
          <w:spacing w:val="38"/>
        </w:rPr>
        <w:t xml:space="preserve"> </w:t>
      </w:r>
      <w:r w:rsidRPr="003D74E8">
        <w:t>used</w:t>
      </w:r>
      <w:r w:rsidRPr="003D74E8">
        <w:rPr>
          <w:spacing w:val="38"/>
        </w:rPr>
        <w:t xml:space="preserve"> </w:t>
      </w:r>
      <w:r w:rsidRPr="003D74E8">
        <w:t>in</w:t>
      </w:r>
      <w:r w:rsidRPr="003D74E8">
        <w:rPr>
          <w:spacing w:val="38"/>
        </w:rPr>
        <w:t xml:space="preserve"> </w:t>
      </w:r>
      <w:r w:rsidRPr="003D74E8">
        <w:rPr>
          <w:spacing w:val="-3"/>
        </w:rPr>
        <w:t>mruby.</w:t>
      </w:r>
      <w:r w:rsidRPr="003D74E8">
        <w:rPr>
          <w:spacing w:val="38"/>
        </w:rPr>
        <w:t xml:space="preserve"> </w:t>
      </w:r>
      <w:r>
        <w:t>Note</w:t>
      </w:r>
      <w:r>
        <w:rPr>
          <w:spacing w:val="38"/>
        </w:rPr>
        <w:t xml:space="preserve"> </w:t>
      </w:r>
      <w:r>
        <w:t>that</w:t>
      </w:r>
      <w:r>
        <w:rPr>
          <w:spacing w:val="29"/>
          <w:w w:val="99"/>
        </w:rPr>
        <w:t xml:space="preserve"> </w:t>
      </w:r>
      <w:r>
        <w:t>the</w:t>
      </w:r>
      <w:r w:rsidRPr="003D74E8">
        <w:rPr>
          <w:spacing w:val="3"/>
        </w:rPr>
        <w:t xml:space="preserve"> </w:t>
      </w:r>
      <w:r w:rsidRPr="003D74E8">
        <w:t>synchronization</w:t>
      </w:r>
      <w:r w:rsidRPr="003D74E8">
        <w:rPr>
          <w:spacing w:val="2"/>
        </w:rPr>
        <w:t xml:space="preserve"> </w:t>
      </w:r>
      <w:r w:rsidRPr="003D74E8">
        <w:t>of</w:t>
      </w:r>
      <w:r w:rsidRPr="003D74E8">
        <w:rPr>
          <w:spacing w:val="3"/>
        </w:rPr>
        <w:t xml:space="preserve"> </w:t>
      </w:r>
      <w:r w:rsidRPr="003D74E8">
        <w:t>multiple</w:t>
      </w:r>
      <w:r w:rsidRPr="003D74E8">
        <w:rPr>
          <w:spacing w:val="3"/>
        </w:rPr>
        <w:t xml:space="preserve"> </w:t>
      </w:r>
      <w:r w:rsidRPr="003D74E8">
        <w:t>tasks</w:t>
      </w:r>
      <w:r w:rsidRPr="003D74E8">
        <w:rPr>
          <w:spacing w:val="3"/>
        </w:rPr>
        <w:t xml:space="preserve"> </w:t>
      </w:r>
      <w:r w:rsidRPr="003D74E8">
        <w:t>is</w:t>
      </w:r>
      <w:r w:rsidRPr="003D74E8">
        <w:rPr>
          <w:spacing w:val="3"/>
        </w:rPr>
        <w:t xml:space="preserve"> </w:t>
      </w:r>
      <w:r w:rsidRPr="003D74E8">
        <w:t>performed</w:t>
      </w:r>
      <w:r w:rsidRPr="003D74E8">
        <w:rPr>
          <w:spacing w:val="3"/>
        </w:rPr>
        <w:t xml:space="preserve"> </w:t>
      </w:r>
      <w:r w:rsidRPr="003D74E8">
        <w:t>in</w:t>
      </w:r>
      <w:r w:rsidRPr="003D74E8">
        <w:rPr>
          <w:spacing w:val="3"/>
        </w:rPr>
        <w:t xml:space="preserve"> </w:t>
      </w:r>
      <w:r w:rsidRPr="003D74E8">
        <w:t>this</w:t>
      </w:r>
      <w:r w:rsidRPr="003D74E8">
        <w:rPr>
          <w:w w:val="99"/>
        </w:rPr>
        <w:t xml:space="preserve"> </w:t>
      </w:r>
      <w:r w:rsidRPr="003D74E8">
        <w:t>processing</w:t>
      </w:r>
      <w:r w:rsidRPr="003D74E8">
        <w:rPr>
          <w:spacing w:val="10"/>
        </w:rPr>
        <w:t xml:space="preserve"> </w:t>
      </w:r>
      <w:r w:rsidRPr="003D74E8">
        <w:t>phase</w:t>
      </w:r>
      <w:r>
        <w:rPr>
          <w:spacing w:val="11"/>
        </w:rPr>
        <w:t xml:space="preserve"> </w:t>
      </w:r>
      <w:r>
        <w:t>(Section</w:t>
      </w:r>
      <w:r>
        <w:rPr>
          <w:spacing w:val="11"/>
        </w:rPr>
        <w:t xml:space="preserve"> </w:t>
      </w:r>
      <w:r>
        <w:t>III-C).</w:t>
      </w:r>
    </w:p>
    <w:p w14:paraId="7955DFD1" w14:textId="5272C250" w:rsidR="00946AA2" w:rsidRPr="003D74E8" w:rsidRDefault="00E56278" w:rsidP="003D74E8">
      <w:pPr>
        <w:pStyle w:val="a3"/>
        <w:spacing w:before="8" w:line="249" w:lineRule="auto"/>
        <w:jc w:val="both"/>
      </w:pPr>
      <w:r w:rsidRPr="003D74E8">
        <w:rPr>
          <w:sz w:val="22"/>
        </w:rPr>
        <w:t>Third,</w:t>
      </w:r>
      <w:r w:rsidRPr="003D74E8">
        <w:rPr>
          <w:spacing w:val="33"/>
          <w:sz w:val="22"/>
        </w:rPr>
        <w:t xml:space="preserve"> </w:t>
      </w:r>
      <w:r w:rsidRPr="003D74E8">
        <w:rPr>
          <w:sz w:val="22"/>
        </w:rPr>
        <w:t>the</w:t>
      </w:r>
      <w:r w:rsidRPr="003D74E8">
        <w:rPr>
          <w:spacing w:val="33"/>
          <w:sz w:val="22"/>
        </w:rPr>
        <w:t xml:space="preserve"> </w:t>
      </w:r>
      <w:r w:rsidRPr="003D74E8">
        <w:rPr>
          <w:sz w:val="22"/>
        </w:rPr>
        <w:t>RiteVM</w:t>
      </w:r>
      <w:r w:rsidRPr="003D74E8">
        <w:rPr>
          <w:spacing w:val="33"/>
          <w:sz w:val="22"/>
        </w:rPr>
        <w:t xml:space="preserve"> </w:t>
      </w:r>
      <w:r w:rsidRPr="003D74E8">
        <w:rPr>
          <w:sz w:val="22"/>
        </w:rPr>
        <w:t>reads</w:t>
      </w:r>
      <w:r w:rsidRPr="003D74E8">
        <w:rPr>
          <w:spacing w:val="33"/>
          <w:sz w:val="22"/>
        </w:rPr>
        <w:t xml:space="preserve"> </w:t>
      </w:r>
      <w:r w:rsidRPr="003D74E8">
        <w:rPr>
          <w:sz w:val="22"/>
        </w:rPr>
        <w:t>the</w:t>
      </w:r>
      <w:r w:rsidRPr="003D74E8">
        <w:rPr>
          <w:spacing w:val="33"/>
          <w:sz w:val="22"/>
        </w:rPr>
        <w:t xml:space="preserve"> </w:t>
      </w:r>
      <w:r w:rsidRPr="003D74E8">
        <w:rPr>
          <w:sz w:val="22"/>
        </w:rPr>
        <w:t>bytecode</w:t>
      </w:r>
      <w:r w:rsidRPr="003D74E8">
        <w:rPr>
          <w:spacing w:val="33"/>
          <w:sz w:val="22"/>
        </w:rPr>
        <w:t xml:space="preserve"> </w:t>
      </w:r>
      <w:r w:rsidRPr="003D74E8">
        <w:rPr>
          <w:sz w:val="22"/>
        </w:rPr>
        <w:t>of</w:t>
      </w:r>
      <w:r w:rsidRPr="003D74E8">
        <w:rPr>
          <w:spacing w:val="33"/>
          <w:sz w:val="22"/>
        </w:rPr>
        <w:t xml:space="preserve"> </w:t>
      </w:r>
      <w:r w:rsidRPr="003D74E8">
        <w:rPr>
          <w:sz w:val="22"/>
        </w:rPr>
        <w:t>mruby</w:t>
      </w:r>
      <w:r w:rsidRPr="003D74E8">
        <w:rPr>
          <w:spacing w:val="33"/>
          <w:sz w:val="22"/>
        </w:rPr>
        <w:t xml:space="preserve"> </w:t>
      </w:r>
      <w:r w:rsidRPr="003D74E8">
        <w:rPr>
          <w:sz w:val="22"/>
        </w:rPr>
        <w:t>libraries</w:t>
      </w:r>
      <w:r w:rsidRPr="003D74E8">
        <w:rPr>
          <w:w w:val="99"/>
          <w:sz w:val="22"/>
        </w:rPr>
        <w:t xml:space="preserve"> </w:t>
      </w:r>
      <w:r w:rsidRPr="003D74E8">
        <w:rPr>
          <w:sz w:val="22"/>
        </w:rPr>
        <w:t>(Figure</w:t>
      </w:r>
      <w:r w:rsidRPr="003D74E8">
        <w:rPr>
          <w:spacing w:val="35"/>
          <w:sz w:val="22"/>
        </w:rPr>
        <w:t xml:space="preserve"> </w:t>
      </w:r>
      <w:r>
        <w:t>3</w:t>
      </w:r>
      <w:r w:rsidRPr="003D74E8">
        <w:rPr>
          <w:sz w:val="22"/>
        </w:rPr>
        <w:t>(C);</w:t>
      </w:r>
      <w:r w:rsidRPr="003D74E8">
        <w:rPr>
          <w:spacing w:val="35"/>
          <w:sz w:val="22"/>
        </w:rPr>
        <w:t xml:space="preserve"> </w:t>
      </w:r>
      <w:r>
        <w:t>line</w:t>
      </w:r>
      <w:r>
        <w:rPr>
          <w:spacing w:val="35"/>
        </w:rPr>
        <w:t xml:space="preserve"> </w:t>
      </w:r>
      <w:r>
        <w:t>12</w:t>
      </w:r>
      <w:r w:rsidRPr="003D74E8">
        <w:rPr>
          <w:spacing w:val="35"/>
          <w:sz w:val="22"/>
        </w:rPr>
        <w:t xml:space="preserve"> </w:t>
      </w:r>
      <w:r w:rsidRPr="003D74E8">
        <w:rPr>
          <w:sz w:val="22"/>
        </w:rPr>
        <w:t>in</w:t>
      </w:r>
      <w:r w:rsidRPr="003D74E8">
        <w:rPr>
          <w:spacing w:val="35"/>
          <w:sz w:val="22"/>
        </w:rPr>
        <w:t xml:space="preserve"> </w:t>
      </w:r>
      <w:r w:rsidRPr="003D74E8">
        <w:rPr>
          <w:sz w:val="22"/>
        </w:rPr>
        <w:t>Figure</w:t>
      </w:r>
      <w:r w:rsidRPr="003D74E8">
        <w:rPr>
          <w:spacing w:val="35"/>
          <w:sz w:val="22"/>
        </w:rPr>
        <w:t xml:space="preserve"> </w:t>
      </w:r>
      <w:r>
        <w:t>4</w:t>
      </w:r>
      <w:r w:rsidRPr="003D74E8">
        <w:rPr>
          <w:sz w:val="22"/>
        </w:rPr>
        <w:t>).</w:t>
      </w:r>
      <w:r w:rsidRPr="003D74E8">
        <w:rPr>
          <w:spacing w:val="35"/>
          <w:sz w:val="22"/>
        </w:rPr>
        <w:t xml:space="preserve"> </w:t>
      </w:r>
      <w:r w:rsidRPr="003D74E8">
        <w:rPr>
          <w:sz w:val="22"/>
        </w:rPr>
        <w:t>The</w:t>
      </w:r>
      <w:r w:rsidRPr="003D74E8">
        <w:rPr>
          <w:spacing w:val="35"/>
          <w:sz w:val="22"/>
        </w:rPr>
        <w:t xml:space="preserve"> </w:t>
      </w:r>
      <w:r w:rsidRPr="003D74E8">
        <w:rPr>
          <w:sz w:val="22"/>
        </w:rPr>
        <w:t>mruby</w:t>
      </w:r>
      <w:r w:rsidRPr="003D74E8">
        <w:rPr>
          <w:spacing w:val="35"/>
          <w:sz w:val="22"/>
        </w:rPr>
        <w:t xml:space="preserve"> </w:t>
      </w:r>
      <w:r w:rsidRPr="003D74E8">
        <w:rPr>
          <w:sz w:val="22"/>
        </w:rPr>
        <w:t>libraries</w:t>
      </w:r>
      <w:r w:rsidRPr="003D74E8">
        <w:rPr>
          <w:spacing w:val="35"/>
          <w:sz w:val="22"/>
        </w:rPr>
        <w:t xml:space="preserve"> </w:t>
      </w:r>
      <w:r w:rsidRPr="003D74E8">
        <w:rPr>
          <w:sz w:val="22"/>
        </w:rPr>
        <w:t>are</w:t>
      </w:r>
      <w:r w:rsidRPr="003D74E8">
        <w:rPr>
          <w:w w:val="99"/>
          <w:sz w:val="22"/>
        </w:rPr>
        <w:t xml:space="preserve"> </w:t>
      </w:r>
      <w:r w:rsidRPr="003D74E8">
        <w:rPr>
          <w:sz w:val="22"/>
        </w:rPr>
        <w:t>a</w:t>
      </w:r>
      <w:r w:rsidRPr="003D74E8">
        <w:rPr>
          <w:spacing w:val="24"/>
          <w:sz w:val="22"/>
        </w:rPr>
        <w:t xml:space="preserve"> </w:t>
      </w:r>
      <w:r w:rsidRPr="003D74E8">
        <w:rPr>
          <w:sz w:val="22"/>
        </w:rPr>
        <w:t>set</w:t>
      </w:r>
      <w:r w:rsidRPr="003D74E8">
        <w:rPr>
          <w:spacing w:val="24"/>
          <w:sz w:val="22"/>
        </w:rPr>
        <w:t xml:space="preserve"> </w:t>
      </w:r>
      <w:r w:rsidRPr="003D74E8">
        <w:rPr>
          <w:sz w:val="22"/>
        </w:rPr>
        <w:t>of</w:t>
      </w:r>
      <w:r w:rsidRPr="003D74E8">
        <w:rPr>
          <w:spacing w:val="24"/>
          <w:sz w:val="22"/>
        </w:rPr>
        <w:t xml:space="preserve"> </w:t>
      </w:r>
      <w:r w:rsidRPr="003D74E8">
        <w:rPr>
          <w:sz w:val="22"/>
        </w:rPr>
        <w:t>Ruby</w:t>
      </w:r>
      <w:r w:rsidRPr="003D74E8">
        <w:rPr>
          <w:spacing w:val="25"/>
          <w:sz w:val="22"/>
        </w:rPr>
        <w:t xml:space="preserve"> </w:t>
      </w:r>
      <w:r w:rsidRPr="003D74E8">
        <w:rPr>
          <w:sz w:val="22"/>
        </w:rPr>
        <w:t>classes,</w:t>
      </w:r>
      <w:r w:rsidRPr="003D74E8">
        <w:rPr>
          <w:spacing w:val="24"/>
          <w:sz w:val="22"/>
        </w:rPr>
        <w:t xml:space="preserve"> </w:t>
      </w:r>
      <w:r w:rsidRPr="003D74E8">
        <w:rPr>
          <w:sz w:val="22"/>
        </w:rPr>
        <w:t>such</w:t>
      </w:r>
      <w:r w:rsidRPr="003D74E8">
        <w:rPr>
          <w:spacing w:val="24"/>
          <w:sz w:val="22"/>
        </w:rPr>
        <w:t xml:space="preserve"> </w:t>
      </w:r>
      <w:r w:rsidRPr="003D74E8">
        <w:rPr>
          <w:sz w:val="22"/>
        </w:rPr>
        <w:t>as</w:t>
      </w:r>
      <w:r w:rsidRPr="003D74E8">
        <w:rPr>
          <w:spacing w:val="25"/>
          <w:sz w:val="22"/>
        </w:rPr>
        <w:t xml:space="preserve"> </w:t>
      </w:r>
      <w:r w:rsidRPr="003D74E8">
        <w:rPr>
          <w:sz w:val="22"/>
        </w:rPr>
        <w:t>the</w:t>
      </w:r>
      <w:r w:rsidRPr="003D74E8">
        <w:rPr>
          <w:spacing w:val="24"/>
          <w:sz w:val="22"/>
        </w:rPr>
        <w:t xml:space="preserve"> </w:t>
      </w:r>
      <w:r w:rsidRPr="003D74E8">
        <w:rPr>
          <w:sz w:val="22"/>
        </w:rPr>
        <w:t>motor</w:t>
      </w:r>
      <w:r w:rsidRPr="003D74E8">
        <w:rPr>
          <w:spacing w:val="24"/>
          <w:sz w:val="22"/>
        </w:rPr>
        <w:t xml:space="preserve"> </w:t>
      </w:r>
      <w:r w:rsidRPr="003D74E8">
        <w:rPr>
          <w:sz w:val="22"/>
        </w:rPr>
        <w:t>and</w:t>
      </w:r>
      <w:r w:rsidRPr="003D74E8">
        <w:rPr>
          <w:spacing w:val="25"/>
          <w:sz w:val="22"/>
        </w:rPr>
        <w:t xml:space="preserve"> </w:t>
      </w:r>
      <w:r w:rsidRPr="003D74E8">
        <w:rPr>
          <w:sz w:val="22"/>
        </w:rPr>
        <w:t>sensor</w:t>
      </w:r>
      <w:r w:rsidRPr="003D74E8">
        <w:rPr>
          <w:spacing w:val="24"/>
          <w:sz w:val="22"/>
        </w:rPr>
        <w:t xml:space="preserve"> </w:t>
      </w:r>
      <w:r w:rsidRPr="003D74E8">
        <w:rPr>
          <w:sz w:val="22"/>
        </w:rPr>
        <w:t>classes.</w:t>
      </w:r>
      <w:r w:rsidRPr="003D74E8">
        <w:rPr>
          <w:w w:val="99"/>
          <w:sz w:val="22"/>
        </w:rPr>
        <w:t xml:space="preserve"> </w:t>
      </w:r>
      <w:r w:rsidRPr="003D74E8">
        <w:rPr>
          <w:spacing w:val="-1"/>
          <w:sz w:val="22"/>
        </w:rPr>
        <w:t>For</w:t>
      </w:r>
      <w:r w:rsidRPr="003D74E8">
        <w:rPr>
          <w:spacing w:val="30"/>
          <w:sz w:val="22"/>
        </w:rPr>
        <w:t xml:space="preserve"> </w:t>
      </w:r>
      <w:r w:rsidRPr="003D74E8">
        <w:rPr>
          <w:spacing w:val="-1"/>
          <w:sz w:val="22"/>
        </w:rPr>
        <w:t>example,</w:t>
      </w:r>
      <w:r w:rsidRPr="003D74E8">
        <w:rPr>
          <w:spacing w:val="30"/>
          <w:sz w:val="22"/>
        </w:rPr>
        <w:t xml:space="preserve"> </w:t>
      </w:r>
      <w:r w:rsidRPr="003D74E8">
        <w:rPr>
          <w:sz w:val="22"/>
        </w:rPr>
        <w:t>the</w:t>
      </w:r>
      <w:r w:rsidRPr="003D74E8">
        <w:rPr>
          <w:spacing w:val="30"/>
          <w:sz w:val="22"/>
        </w:rPr>
        <w:t xml:space="preserve"> </w:t>
      </w:r>
      <w:r w:rsidRPr="003D74E8">
        <w:rPr>
          <w:sz w:val="22"/>
        </w:rPr>
        <w:t>motor</w:t>
      </w:r>
      <w:r w:rsidRPr="003D74E8">
        <w:rPr>
          <w:spacing w:val="31"/>
          <w:sz w:val="22"/>
        </w:rPr>
        <w:t xml:space="preserve"> </w:t>
      </w:r>
      <w:r w:rsidRPr="003D74E8">
        <w:rPr>
          <w:sz w:val="22"/>
        </w:rPr>
        <w:t>class</w:t>
      </w:r>
      <w:r w:rsidRPr="003D74E8">
        <w:rPr>
          <w:spacing w:val="31"/>
          <w:sz w:val="22"/>
        </w:rPr>
        <w:t xml:space="preserve"> </w:t>
      </w:r>
      <w:r w:rsidRPr="003D74E8">
        <w:rPr>
          <w:sz w:val="22"/>
        </w:rPr>
        <w:t>defines</w:t>
      </w:r>
      <w:r w:rsidRPr="003D74E8">
        <w:rPr>
          <w:spacing w:val="30"/>
          <w:sz w:val="22"/>
        </w:rPr>
        <w:t xml:space="preserve"> </w:t>
      </w:r>
      <w:r w:rsidRPr="003D74E8">
        <w:rPr>
          <w:sz w:val="22"/>
        </w:rPr>
        <w:t>methods</w:t>
      </w:r>
      <w:r w:rsidRPr="003D74E8">
        <w:rPr>
          <w:spacing w:val="30"/>
          <w:sz w:val="22"/>
        </w:rPr>
        <w:t xml:space="preserve"> </w:t>
      </w:r>
      <w:r w:rsidRPr="003D74E8">
        <w:rPr>
          <w:sz w:val="22"/>
        </w:rPr>
        <w:t>to</w:t>
      </w:r>
      <w:r w:rsidRPr="003D74E8">
        <w:rPr>
          <w:spacing w:val="32"/>
          <w:sz w:val="22"/>
        </w:rPr>
        <w:t xml:space="preserve"> </w:t>
      </w:r>
      <w:r w:rsidRPr="003D74E8">
        <w:rPr>
          <w:sz w:val="22"/>
        </w:rPr>
        <w:t>rotate</w:t>
      </w:r>
      <w:r w:rsidRPr="003D74E8">
        <w:rPr>
          <w:spacing w:val="30"/>
          <w:sz w:val="22"/>
        </w:rPr>
        <w:t xml:space="preserve"> </w:t>
      </w:r>
      <w:r w:rsidRPr="003D74E8">
        <w:rPr>
          <w:sz w:val="22"/>
        </w:rPr>
        <w:t>and</w:t>
      </w:r>
      <w:r w:rsidRPr="003D74E8">
        <w:rPr>
          <w:spacing w:val="26"/>
          <w:w w:val="99"/>
          <w:sz w:val="22"/>
        </w:rPr>
        <w:t xml:space="preserve"> </w:t>
      </w:r>
      <w:r w:rsidRPr="003D74E8">
        <w:rPr>
          <w:sz w:val="22"/>
        </w:rPr>
        <w:t>stop</w:t>
      </w:r>
      <w:r w:rsidRPr="003D74E8">
        <w:rPr>
          <w:spacing w:val="37"/>
          <w:sz w:val="22"/>
        </w:rPr>
        <w:t xml:space="preserve"> </w:t>
      </w:r>
      <w:r w:rsidRPr="003D74E8">
        <w:rPr>
          <w:sz w:val="22"/>
        </w:rPr>
        <w:t>a</w:t>
      </w:r>
      <w:r w:rsidRPr="003D74E8">
        <w:rPr>
          <w:spacing w:val="38"/>
          <w:sz w:val="22"/>
        </w:rPr>
        <w:t xml:space="preserve"> </w:t>
      </w:r>
      <w:r w:rsidRPr="003D74E8">
        <w:rPr>
          <w:spacing w:val="-2"/>
          <w:sz w:val="22"/>
        </w:rPr>
        <w:t>motor.</w:t>
      </w:r>
      <w:r w:rsidRPr="003D74E8">
        <w:rPr>
          <w:spacing w:val="38"/>
          <w:sz w:val="22"/>
        </w:rPr>
        <w:t xml:space="preserve"> </w:t>
      </w:r>
      <w:r w:rsidRPr="003D74E8">
        <w:rPr>
          <w:sz w:val="22"/>
        </w:rPr>
        <w:t>The</w:t>
      </w:r>
      <w:r w:rsidRPr="003D74E8">
        <w:rPr>
          <w:spacing w:val="38"/>
          <w:sz w:val="22"/>
        </w:rPr>
        <w:t xml:space="preserve"> </w:t>
      </w:r>
      <w:r w:rsidRPr="003D74E8">
        <w:rPr>
          <w:sz w:val="22"/>
        </w:rPr>
        <w:t>tRiteVMBluetooth</w:t>
      </w:r>
      <w:r w:rsidRPr="003D74E8">
        <w:rPr>
          <w:spacing w:val="38"/>
          <w:sz w:val="22"/>
        </w:rPr>
        <w:t xml:space="preserve"> </w:t>
      </w:r>
      <w:r w:rsidRPr="003D74E8">
        <w:rPr>
          <w:i/>
          <w:sz w:val="22"/>
        </w:rPr>
        <w:t>cell</w:t>
      </w:r>
      <w:r w:rsidRPr="003D74E8">
        <w:rPr>
          <w:i/>
          <w:spacing w:val="38"/>
          <w:sz w:val="22"/>
        </w:rPr>
        <w:t xml:space="preserve"> </w:t>
      </w:r>
      <w:r w:rsidRPr="003D74E8">
        <w:rPr>
          <w:sz w:val="22"/>
        </w:rPr>
        <w:t>has</w:t>
      </w:r>
      <w:r w:rsidRPr="003D74E8">
        <w:rPr>
          <w:spacing w:val="38"/>
          <w:sz w:val="22"/>
        </w:rPr>
        <w:t xml:space="preserve"> </w:t>
      </w:r>
      <w:r w:rsidRPr="003D74E8">
        <w:rPr>
          <w:sz w:val="22"/>
        </w:rPr>
        <w:t>the</w:t>
      </w:r>
      <w:r w:rsidRPr="003D74E8">
        <w:rPr>
          <w:spacing w:val="38"/>
          <w:sz w:val="22"/>
        </w:rPr>
        <w:t xml:space="preserve"> </w:t>
      </w:r>
      <w:r w:rsidRPr="003D74E8">
        <w:rPr>
          <w:spacing w:val="-1"/>
          <w:sz w:val="22"/>
        </w:rPr>
        <w:t>attributes</w:t>
      </w:r>
      <w:r w:rsidRPr="003D74E8">
        <w:rPr>
          <w:spacing w:val="27"/>
          <w:w w:val="99"/>
          <w:sz w:val="22"/>
        </w:rPr>
        <w:t xml:space="preserve"> </w:t>
      </w:r>
      <w:r w:rsidRPr="003D74E8">
        <w:rPr>
          <w:spacing w:val="-1"/>
          <w:sz w:val="22"/>
        </w:rPr>
        <w:t>shown</w:t>
      </w:r>
      <w:r w:rsidRPr="003D74E8">
        <w:rPr>
          <w:spacing w:val="41"/>
          <w:sz w:val="22"/>
        </w:rPr>
        <w:t xml:space="preserve"> </w:t>
      </w:r>
      <w:r w:rsidRPr="003D74E8">
        <w:rPr>
          <w:sz w:val="22"/>
        </w:rPr>
        <w:t>in</w:t>
      </w:r>
      <w:r w:rsidRPr="003D74E8">
        <w:rPr>
          <w:spacing w:val="41"/>
          <w:sz w:val="22"/>
        </w:rPr>
        <w:t xml:space="preserve"> </w:t>
      </w:r>
      <w:r w:rsidRPr="003D74E8">
        <w:rPr>
          <w:sz w:val="22"/>
        </w:rPr>
        <w:t>Figure</w:t>
      </w:r>
      <w:r w:rsidRPr="003D74E8">
        <w:rPr>
          <w:spacing w:val="41"/>
          <w:sz w:val="22"/>
        </w:rPr>
        <w:t xml:space="preserve"> </w:t>
      </w:r>
      <w:r>
        <w:t>5</w:t>
      </w:r>
      <w:r w:rsidRPr="003D74E8">
        <w:rPr>
          <w:sz w:val="22"/>
        </w:rPr>
        <w:t>.</w:t>
      </w:r>
      <w:r w:rsidRPr="003D74E8">
        <w:rPr>
          <w:spacing w:val="42"/>
          <w:sz w:val="22"/>
        </w:rPr>
        <w:t xml:space="preserve"> </w:t>
      </w:r>
      <w:r w:rsidRPr="003D74E8">
        <w:rPr>
          <w:i/>
          <w:spacing w:val="-2"/>
          <w:sz w:val="22"/>
        </w:rPr>
        <w:t>ATTR</w:t>
      </w:r>
      <w:r w:rsidRPr="003D74E8">
        <w:rPr>
          <w:i/>
          <w:spacing w:val="41"/>
          <w:sz w:val="22"/>
        </w:rPr>
        <w:t xml:space="preserve"> </w:t>
      </w:r>
      <w:r w:rsidRPr="003D74E8">
        <w:rPr>
          <w:sz w:val="22"/>
        </w:rPr>
        <w:t>indicates</w:t>
      </w:r>
      <w:r w:rsidRPr="003D74E8">
        <w:rPr>
          <w:spacing w:val="41"/>
          <w:sz w:val="22"/>
        </w:rPr>
        <w:t xml:space="preserve"> </w:t>
      </w:r>
      <w:r w:rsidRPr="003D74E8">
        <w:rPr>
          <w:sz w:val="22"/>
        </w:rPr>
        <w:t>an</w:t>
      </w:r>
      <w:r w:rsidRPr="003D74E8">
        <w:rPr>
          <w:spacing w:val="41"/>
          <w:sz w:val="22"/>
        </w:rPr>
        <w:t xml:space="preserve"> </w:t>
      </w:r>
      <w:r w:rsidRPr="003D74E8">
        <w:rPr>
          <w:spacing w:val="-1"/>
          <w:sz w:val="22"/>
        </w:rPr>
        <w:t>attribute</w:t>
      </w:r>
      <w:r w:rsidRPr="003D74E8">
        <w:rPr>
          <w:spacing w:val="41"/>
          <w:sz w:val="22"/>
        </w:rPr>
        <w:t xml:space="preserve"> </w:t>
      </w:r>
      <w:r w:rsidRPr="003D74E8">
        <w:rPr>
          <w:sz w:val="22"/>
        </w:rPr>
        <w:t>which</w:t>
      </w:r>
      <w:r w:rsidRPr="003D74E8">
        <w:rPr>
          <w:spacing w:val="41"/>
          <w:sz w:val="22"/>
        </w:rPr>
        <w:t xml:space="preserve"> </w:t>
      </w:r>
      <w:r w:rsidRPr="003D74E8">
        <w:rPr>
          <w:sz w:val="22"/>
        </w:rPr>
        <w:t>is</w:t>
      </w:r>
      <w:r w:rsidRPr="003D74E8">
        <w:rPr>
          <w:spacing w:val="41"/>
          <w:sz w:val="22"/>
        </w:rPr>
        <w:t xml:space="preserve"> </w:t>
      </w:r>
      <w:r w:rsidRPr="003D74E8">
        <w:rPr>
          <w:sz w:val="22"/>
        </w:rPr>
        <w:t>a</w:t>
      </w:r>
      <w:r w:rsidRPr="003D74E8">
        <w:rPr>
          <w:spacing w:val="26"/>
          <w:w w:val="99"/>
          <w:sz w:val="22"/>
        </w:rPr>
        <w:t xml:space="preserve"> </w:t>
      </w:r>
      <w:r w:rsidRPr="003D74E8">
        <w:rPr>
          <w:spacing w:val="-2"/>
          <w:sz w:val="22"/>
        </w:rPr>
        <w:t>fix</w:t>
      </w:r>
      <w:r w:rsidRPr="003D74E8">
        <w:rPr>
          <w:spacing w:val="-1"/>
          <w:sz w:val="22"/>
        </w:rPr>
        <w:t>ed</w:t>
      </w:r>
      <w:r w:rsidRPr="003D74E8">
        <w:rPr>
          <w:spacing w:val="-8"/>
          <w:sz w:val="22"/>
        </w:rPr>
        <w:t xml:space="preserve"> </w:t>
      </w:r>
      <w:r w:rsidRPr="003D74E8">
        <w:rPr>
          <w:spacing w:val="-1"/>
          <w:sz w:val="22"/>
        </w:rPr>
        <w:t>value</w:t>
      </w:r>
      <w:r w:rsidRPr="003D74E8">
        <w:rPr>
          <w:spacing w:val="-8"/>
          <w:sz w:val="22"/>
        </w:rPr>
        <w:t xml:space="preserve"> </w:t>
      </w:r>
      <w:r w:rsidRPr="003D74E8">
        <w:rPr>
          <w:sz w:val="22"/>
        </w:rPr>
        <w:t>that</w:t>
      </w:r>
      <w:r w:rsidRPr="003D74E8">
        <w:rPr>
          <w:spacing w:val="-7"/>
          <w:sz w:val="22"/>
        </w:rPr>
        <w:t xml:space="preserve"> </w:t>
      </w:r>
      <w:r w:rsidRPr="003D74E8">
        <w:rPr>
          <w:sz w:val="22"/>
        </w:rPr>
        <w:t>cannot</w:t>
      </w:r>
      <w:r w:rsidRPr="003D74E8">
        <w:rPr>
          <w:spacing w:val="-7"/>
          <w:sz w:val="22"/>
        </w:rPr>
        <w:t xml:space="preserve"> </w:t>
      </w:r>
      <w:r w:rsidRPr="003D74E8">
        <w:rPr>
          <w:sz w:val="22"/>
        </w:rPr>
        <w:t>be</w:t>
      </w:r>
      <w:r w:rsidRPr="003D74E8">
        <w:rPr>
          <w:spacing w:val="-7"/>
          <w:sz w:val="22"/>
        </w:rPr>
        <w:t xml:space="preserve"> </w:t>
      </w:r>
      <w:r w:rsidRPr="003D74E8">
        <w:rPr>
          <w:spacing w:val="-1"/>
          <w:sz w:val="22"/>
        </w:rPr>
        <w:t>rewritten,</w:t>
      </w:r>
      <w:r w:rsidRPr="003D74E8">
        <w:rPr>
          <w:spacing w:val="-8"/>
          <w:sz w:val="22"/>
        </w:rPr>
        <w:t xml:space="preserve"> </w:t>
      </w:r>
      <w:r w:rsidRPr="003D74E8">
        <w:rPr>
          <w:spacing w:val="-1"/>
          <w:sz w:val="22"/>
        </w:rPr>
        <w:t>unlike</w:t>
      </w:r>
      <w:r w:rsidRPr="003D74E8">
        <w:rPr>
          <w:spacing w:val="-8"/>
          <w:sz w:val="22"/>
        </w:rPr>
        <w:t xml:space="preserve"> </w:t>
      </w:r>
      <w:r w:rsidRPr="003D74E8">
        <w:rPr>
          <w:i/>
          <w:spacing w:val="-5"/>
          <w:sz w:val="22"/>
        </w:rPr>
        <w:t>VAR</w:t>
      </w:r>
      <w:r w:rsidRPr="003D74E8">
        <w:rPr>
          <w:spacing w:val="-5"/>
          <w:sz w:val="22"/>
        </w:rPr>
        <w:t>.</w:t>
      </w:r>
      <w:r w:rsidRPr="003D74E8">
        <w:rPr>
          <w:spacing w:val="-7"/>
          <w:sz w:val="22"/>
        </w:rPr>
        <w:t xml:space="preserve"> </w:t>
      </w:r>
      <w:r w:rsidRPr="003D74E8">
        <w:rPr>
          <w:sz w:val="22"/>
        </w:rPr>
        <w:t>The</w:t>
      </w:r>
      <w:r w:rsidRPr="003D74E8">
        <w:rPr>
          <w:spacing w:val="-7"/>
          <w:sz w:val="22"/>
        </w:rPr>
        <w:t xml:space="preserve"> </w:t>
      </w:r>
      <w:r w:rsidRPr="003D74E8">
        <w:rPr>
          <w:i/>
          <w:sz w:val="22"/>
        </w:rPr>
        <w:t>mrubyLib</w:t>
      </w:r>
      <w:r w:rsidRPr="003D74E8">
        <w:rPr>
          <w:i/>
          <w:spacing w:val="29"/>
          <w:w w:val="99"/>
          <w:sz w:val="22"/>
        </w:rPr>
        <w:t xml:space="preserve"> </w:t>
      </w:r>
      <w:r>
        <w:t>indicates</w:t>
      </w:r>
      <w:r w:rsidRPr="003D74E8">
        <w:rPr>
          <w:spacing w:val="6"/>
          <w:sz w:val="22"/>
        </w:rPr>
        <w:t xml:space="preserve"> </w:t>
      </w:r>
      <w:r w:rsidRPr="003D74E8">
        <w:rPr>
          <w:sz w:val="22"/>
        </w:rPr>
        <w:t>the</w:t>
      </w:r>
      <w:r w:rsidRPr="003D74E8">
        <w:rPr>
          <w:spacing w:val="7"/>
          <w:sz w:val="22"/>
        </w:rPr>
        <w:t xml:space="preserve"> </w:t>
      </w:r>
      <w:r w:rsidRPr="003D74E8">
        <w:rPr>
          <w:sz w:val="22"/>
        </w:rPr>
        <w:t>program</w:t>
      </w:r>
      <w:r w:rsidRPr="003D74E8">
        <w:rPr>
          <w:spacing w:val="6"/>
          <w:sz w:val="22"/>
        </w:rPr>
        <w:t xml:space="preserve"> </w:t>
      </w:r>
      <w:r w:rsidR="00206F63" w:rsidRPr="003D74E8">
        <w:rPr>
          <w:sz w:val="22"/>
        </w:rPr>
        <w:t xml:space="preserve">files </w:t>
      </w:r>
      <w:r w:rsidR="0045048B" w:rsidRPr="003D74E8">
        <w:rPr>
          <w:sz w:val="22"/>
        </w:rPr>
        <w:t xml:space="preserve">of </w:t>
      </w:r>
      <w:r w:rsidR="0045048B">
        <w:rPr>
          <w:spacing w:val="6"/>
        </w:rPr>
        <w:t>the</w:t>
      </w:r>
      <w:r w:rsidR="0045048B" w:rsidRPr="003D74E8">
        <w:rPr>
          <w:sz w:val="22"/>
        </w:rPr>
        <w:t xml:space="preserve"> </w:t>
      </w:r>
      <w:r w:rsidR="0045048B">
        <w:rPr>
          <w:spacing w:val="7"/>
        </w:rPr>
        <w:t>mruby</w:t>
      </w:r>
      <w:r w:rsidR="0045048B" w:rsidRPr="003D74E8">
        <w:rPr>
          <w:sz w:val="22"/>
        </w:rPr>
        <w:t xml:space="preserve"> </w:t>
      </w:r>
      <w:r w:rsidR="0045048B">
        <w:rPr>
          <w:spacing w:val="6"/>
        </w:rPr>
        <w:t>libraries</w:t>
      </w:r>
      <w:r w:rsidR="0045048B" w:rsidRPr="003D74E8">
        <w:rPr>
          <w:sz w:val="22"/>
        </w:rPr>
        <w:t xml:space="preserve">, </w:t>
      </w:r>
      <w:r w:rsidR="0045048B">
        <w:rPr>
          <w:spacing w:val="7"/>
        </w:rPr>
        <w:t>and</w:t>
      </w:r>
      <w:r w:rsidR="0045048B">
        <w:t xml:space="preserve"> </w:t>
      </w:r>
      <w:r w:rsidR="0045048B" w:rsidRPr="003D74E8">
        <w:rPr>
          <w:spacing w:val="6"/>
          <w:sz w:val="22"/>
        </w:rPr>
        <w:t>is</w:t>
      </w:r>
      <w:r w:rsidRPr="003D74E8">
        <w:rPr>
          <w:w w:val="99"/>
          <w:sz w:val="22"/>
        </w:rPr>
        <w:t xml:space="preserve"> </w:t>
      </w:r>
      <w:r w:rsidRPr="003D74E8">
        <w:rPr>
          <w:sz w:val="22"/>
        </w:rPr>
        <w:t>an</w:t>
      </w:r>
      <w:r w:rsidRPr="003D74E8">
        <w:rPr>
          <w:spacing w:val="28"/>
          <w:sz w:val="22"/>
        </w:rPr>
        <w:t xml:space="preserve"> </w:t>
      </w:r>
      <w:r w:rsidRPr="003D74E8">
        <w:rPr>
          <w:spacing w:val="-1"/>
          <w:sz w:val="22"/>
        </w:rPr>
        <w:t>attribute</w:t>
      </w:r>
      <w:r w:rsidRPr="003D74E8">
        <w:rPr>
          <w:spacing w:val="29"/>
          <w:sz w:val="22"/>
        </w:rPr>
        <w:t xml:space="preserve"> </w:t>
      </w:r>
      <w:r w:rsidRPr="003D74E8">
        <w:rPr>
          <w:sz w:val="22"/>
        </w:rPr>
        <w:t>because</w:t>
      </w:r>
      <w:r w:rsidRPr="003D74E8">
        <w:rPr>
          <w:spacing w:val="29"/>
          <w:sz w:val="22"/>
        </w:rPr>
        <w:t xml:space="preserve"> </w:t>
      </w:r>
      <w:r w:rsidRPr="003D74E8">
        <w:rPr>
          <w:sz w:val="22"/>
        </w:rPr>
        <w:t>mruby</w:t>
      </w:r>
      <w:r w:rsidRPr="003D74E8">
        <w:rPr>
          <w:spacing w:val="28"/>
          <w:sz w:val="22"/>
        </w:rPr>
        <w:t xml:space="preserve"> </w:t>
      </w:r>
      <w:r w:rsidRPr="003D74E8">
        <w:rPr>
          <w:sz w:val="22"/>
        </w:rPr>
        <w:t>libraries</w:t>
      </w:r>
      <w:r w:rsidRPr="003D74E8">
        <w:rPr>
          <w:spacing w:val="30"/>
          <w:sz w:val="22"/>
        </w:rPr>
        <w:t xml:space="preserve"> </w:t>
      </w:r>
      <w:r w:rsidRPr="003D74E8">
        <w:rPr>
          <w:sz w:val="22"/>
        </w:rPr>
        <w:t>are</w:t>
      </w:r>
      <w:r w:rsidRPr="003D74E8">
        <w:rPr>
          <w:spacing w:val="29"/>
          <w:sz w:val="22"/>
        </w:rPr>
        <w:t xml:space="preserve"> </w:t>
      </w:r>
      <w:r w:rsidRPr="003D74E8">
        <w:rPr>
          <w:sz w:val="22"/>
        </w:rPr>
        <w:t>not</w:t>
      </w:r>
      <w:r w:rsidRPr="003D74E8">
        <w:rPr>
          <w:spacing w:val="28"/>
          <w:sz w:val="22"/>
        </w:rPr>
        <w:t xml:space="preserve"> </w:t>
      </w:r>
      <w:r w:rsidRPr="003D74E8">
        <w:rPr>
          <w:sz w:val="22"/>
        </w:rPr>
        <w:t>modified</w:t>
      </w:r>
      <w:r w:rsidRPr="003D74E8">
        <w:rPr>
          <w:spacing w:val="29"/>
          <w:sz w:val="22"/>
        </w:rPr>
        <w:t xml:space="preserve"> </w:t>
      </w:r>
      <w:r w:rsidRPr="003D74E8">
        <w:rPr>
          <w:sz w:val="22"/>
        </w:rPr>
        <w:t>in</w:t>
      </w:r>
      <w:r w:rsidRPr="003D74E8">
        <w:rPr>
          <w:spacing w:val="29"/>
          <w:sz w:val="22"/>
        </w:rPr>
        <w:t xml:space="preserve"> </w:t>
      </w:r>
      <w:r w:rsidRPr="003D74E8">
        <w:rPr>
          <w:sz w:val="22"/>
        </w:rPr>
        <w:t>the</w:t>
      </w:r>
      <w:r w:rsidRPr="003D74E8">
        <w:rPr>
          <w:spacing w:val="25"/>
          <w:w w:val="99"/>
          <w:sz w:val="22"/>
        </w:rPr>
        <w:t xml:space="preserve"> </w:t>
      </w:r>
      <w:r w:rsidRPr="003D74E8">
        <w:t>proposed</w:t>
      </w:r>
      <w:r w:rsidRPr="003D74E8">
        <w:rPr>
          <w:spacing w:val="17"/>
        </w:rPr>
        <w:t xml:space="preserve"> </w:t>
      </w:r>
      <w:r w:rsidRPr="003D74E8">
        <w:rPr>
          <w:spacing w:val="-1"/>
        </w:rPr>
        <w:t>development</w:t>
      </w:r>
      <w:r w:rsidRPr="003D74E8">
        <w:rPr>
          <w:spacing w:val="18"/>
        </w:rPr>
        <w:t xml:space="preserve"> </w:t>
      </w:r>
      <w:r w:rsidRPr="003D74E8">
        <w:t>process.</w:t>
      </w:r>
      <w:r w:rsidRPr="003D74E8">
        <w:rPr>
          <w:spacing w:val="18"/>
        </w:rPr>
        <w:t xml:space="preserve"> </w:t>
      </w:r>
      <w:r w:rsidRPr="003D74E8">
        <w:t>Here,</w:t>
      </w:r>
      <w:r w:rsidRPr="003D74E8">
        <w:rPr>
          <w:spacing w:val="18"/>
        </w:rPr>
        <w:t xml:space="preserve"> </w:t>
      </w:r>
      <w:r w:rsidRPr="003D74E8">
        <w:rPr>
          <w:i/>
        </w:rPr>
        <w:t>[omit]</w:t>
      </w:r>
      <w:r w:rsidRPr="003D74E8">
        <w:rPr>
          <w:i/>
          <w:spacing w:val="17"/>
        </w:rPr>
        <w:t xml:space="preserve"> </w:t>
      </w:r>
      <w:r w:rsidRPr="003D74E8">
        <w:t>is</w:t>
      </w:r>
      <w:r w:rsidRPr="003D74E8">
        <w:rPr>
          <w:spacing w:val="18"/>
        </w:rPr>
        <w:t xml:space="preserve"> </w:t>
      </w:r>
      <w:r w:rsidRPr="003D74E8">
        <w:t>only</w:t>
      </w:r>
      <w:r w:rsidRPr="003D74E8">
        <w:rPr>
          <w:spacing w:val="18"/>
        </w:rPr>
        <w:t xml:space="preserve"> </w:t>
      </w:r>
      <w:r w:rsidRPr="003D74E8">
        <w:t>used</w:t>
      </w:r>
      <w:r w:rsidRPr="003D74E8">
        <w:rPr>
          <w:spacing w:val="18"/>
        </w:rPr>
        <w:t xml:space="preserve"> </w:t>
      </w:r>
      <w:r w:rsidRPr="003D74E8">
        <w:t>for</w:t>
      </w:r>
      <w:r w:rsidRPr="003D74E8">
        <w:rPr>
          <w:spacing w:val="23"/>
          <w:w w:val="99"/>
        </w:rPr>
        <w:t xml:space="preserve"> </w:t>
      </w:r>
      <w:r w:rsidRPr="003D74E8">
        <w:t>the</w:t>
      </w:r>
      <w:r w:rsidRPr="003D74E8">
        <w:rPr>
          <w:spacing w:val="44"/>
        </w:rPr>
        <w:t xml:space="preserve"> </w:t>
      </w:r>
      <w:r w:rsidRPr="003D74E8">
        <w:t>TECS</w:t>
      </w:r>
      <w:r w:rsidRPr="003D74E8">
        <w:rPr>
          <w:spacing w:val="45"/>
        </w:rPr>
        <w:t xml:space="preserve"> </w:t>
      </w:r>
      <w:r w:rsidRPr="003D74E8">
        <w:t>generator;</w:t>
      </w:r>
      <w:r w:rsidRPr="003D74E8">
        <w:rPr>
          <w:spacing w:val="45"/>
        </w:rPr>
        <w:t xml:space="preserve"> </w:t>
      </w:r>
      <w:r w:rsidRPr="003D74E8">
        <w:t>thus,</w:t>
      </w:r>
      <w:r w:rsidRPr="003D74E8">
        <w:rPr>
          <w:spacing w:val="45"/>
        </w:rPr>
        <w:t xml:space="preserve"> </w:t>
      </w:r>
      <w:r w:rsidRPr="003D74E8">
        <w:t>the</w:t>
      </w:r>
      <w:r w:rsidRPr="003D74E8">
        <w:rPr>
          <w:spacing w:val="45"/>
        </w:rPr>
        <w:t xml:space="preserve"> </w:t>
      </w:r>
      <w:r w:rsidRPr="003D74E8">
        <w:rPr>
          <w:spacing w:val="-1"/>
        </w:rPr>
        <w:t>attribute</w:t>
      </w:r>
      <w:r w:rsidRPr="003D74E8">
        <w:rPr>
          <w:spacing w:val="44"/>
        </w:rPr>
        <w:t xml:space="preserve"> </w:t>
      </w:r>
      <w:r w:rsidRPr="003D74E8">
        <w:rPr>
          <w:i/>
        </w:rPr>
        <w:t>mrubyLib</w:t>
      </w:r>
      <w:r w:rsidRPr="003D74E8">
        <w:rPr>
          <w:i/>
          <w:spacing w:val="45"/>
        </w:rPr>
        <w:t xml:space="preserve"> </w:t>
      </w:r>
      <w:r w:rsidRPr="003D74E8">
        <w:t>does</w:t>
      </w:r>
      <w:r w:rsidRPr="003D74E8">
        <w:rPr>
          <w:spacing w:val="45"/>
        </w:rPr>
        <w:t xml:space="preserve"> </w:t>
      </w:r>
      <w:r w:rsidRPr="003D74E8">
        <w:t>not</w:t>
      </w:r>
      <w:r w:rsidRPr="003D74E8">
        <w:rPr>
          <w:spacing w:val="25"/>
          <w:w w:val="99"/>
        </w:rPr>
        <w:t xml:space="preserve"> </w:t>
      </w:r>
      <w:r>
        <w:t>consume</w:t>
      </w:r>
      <w:r w:rsidRPr="003D74E8">
        <w:rPr>
          <w:spacing w:val="8"/>
        </w:rPr>
        <w:t xml:space="preserve"> </w:t>
      </w:r>
      <w:r w:rsidRPr="003D74E8">
        <w:rPr>
          <w:spacing w:val="-2"/>
        </w:rPr>
        <w:t>memory.</w:t>
      </w:r>
      <w:r w:rsidRPr="003D74E8">
        <w:rPr>
          <w:spacing w:val="8"/>
        </w:rPr>
        <w:t xml:space="preserve"> </w:t>
      </w:r>
      <w:r w:rsidRPr="003D74E8">
        <w:rPr>
          <w:i/>
          <w:spacing w:val="-2"/>
        </w:rPr>
        <w:t>irepLib</w:t>
      </w:r>
      <w:r w:rsidRPr="003D74E8">
        <w:rPr>
          <w:i/>
          <w:spacing w:val="8"/>
        </w:rPr>
        <w:t xml:space="preserve"> </w:t>
      </w:r>
      <w:r w:rsidRPr="003D74E8">
        <w:t>is</w:t>
      </w:r>
      <w:r w:rsidRPr="003D74E8">
        <w:rPr>
          <w:spacing w:val="8"/>
        </w:rPr>
        <w:t xml:space="preserve"> </w:t>
      </w:r>
      <w:r w:rsidRPr="003D74E8">
        <w:t>the</w:t>
      </w:r>
      <w:r w:rsidRPr="003D74E8">
        <w:rPr>
          <w:spacing w:val="9"/>
        </w:rPr>
        <w:t xml:space="preserve"> </w:t>
      </w:r>
      <w:r w:rsidRPr="003D74E8">
        <w:t>pointer</w:t>
      </w:r>
      <w:r w:rsidRPr="003D74E8">
        <w:rPr>
          <w:spacing w:val="9"/>
        </w:rPr>
        <w:t xml:space="preserve"> </w:t>
      </w:r>
      <w:r w:rsidRPr="003D74E8">
        <w:t>of</w:t>
      </w:r>
      <w:r w:rsidRPr="003D74E8">
        <w:rPr>
          <w:spacing w:val="8"/>
        </w:rPr>
        <w:t xml:space="preserve"> </w:t>
      </w:r>
      <w:r w:rsidRPr="003D74E8">
        <w:t>the</w:t>
      </w:r>
      <w:r w:rsidRPr="003D74E8">
        <w:rPr>
          <w:spacing w:val="8"/>
        </w:rPr>
        <w:t xml:space="preserve"> </w:t>
      </w:r>
      <w:r w:rsidRPr="003D74E8">
        <w:t>array</w:t>
      </w:r>
      <w:r w:rsidRPr="003D74E8">
        <w:rPr>
          <w:spacing w:val="9"/>
        </w:rPr>
        <w:t xml:space="preserve"> </w:t>
      </w:r>
      <w:r>
        <w:t>in</w:t>
      </w:r>
      <w:r>
        <w:rPr>
          <w:spacing w:val="8"/>
        </w:rPr>
        <w:t xml:space="preserve"> </w:t>
      </w:r>
      <w:r>
        <w:t>which</w:t>
      </w:r>
      <w:r w:rsidRPr="003D74E8">
        <w:rPr>
          <w:spacing w:val="28"/>
          <w:w w:val="99"/>
        </w:rPr>
        <w:t xml:space="preserve"> </w:t>
      </w:r>
      <w:r w:rsidRPr="003D74E8">
        <w:t>the</w:t>
      </w:r>
      <w:r w:rsidRPr="003D74E8">
        <w:rPr>
          <w:spacing w:val="20"/>
        </w:rPr>
        <w:t xml:space="preserve"> </w:t>
      </w:r>
      <w:r w:rsidRPr="003D74E8">
        <w:t>bytecode</w:t>
      </w:r>
      <w:r w:rsidRPr="003D74E8">
        <w:rPr>
          <w:spacing w:val="21"/>
        </w:rPr>
        <w:t xml:space="preserve"> </w:t>
      </w:r>
      <w:r w:rsidRPr="003D74E8">
        <w:t>of</w:t>
      </w:r>
      <w:r w:rsidRPr="003D74E8">
        <w:rPr>
          <w:spacing w:val="20"/>
        </w:rPr>
        <w:t xml:space="preserve"> </w:t>
      </w:r>
      <w:r w:rsidRPr="003D74E8">
        <w:t>mruby</w:t>
      </w:r>
      <w:r w:rsidRPr="003D74E8">
        <w:rPr>
          <w:spacing w:val="21"/>
        </w:rPr>
        <w:t xml:space="preserve"> </w:t>
      </w:r>
      <w:r w:rsidRPr="003D74E8">
        <w:t>libraries</w:t>
      </w:r>
      <w:r>
        <w:rPr>
          <w:spacing w:val="20"/>
        </w:rPr>
        <w:t xml:space="preserve"> </w:t>
      </w:r>
      <w:r>
        <w:t>is</w:t>
      </w:r>
      <w:r>
        <w:rPr>
          <w:spacing w:val="21"/>
        </w:rPr>
        <w:t xml:space="preserve"> </w:t>
      </w:r>
      <w:r>
        <w:t>stored.</w:t>
      </w:r>
      <w:r w:rsidRPr="003D74E8">
        <w:rPr>
          <w:spacing w:val="20"/>
        </w:rPr>
        <w:t xml:space="preserve"> </w:t>
      </w:r>
      <w:r w:rsidRPr="003D74E8">
        <w:rPr>
          <w:spacing w:val="-9"/>
        </w:rPr>
        <w:t>To</w:t>
      </w:r>
      <w:r w:rsidRPr="003D74E8">
        <w:rPr>
          <w:spacing w:val="20"/>
        </w:rPr>
        <w:t xml:space="preserve"> </w:t>
      </w:r>
      <w:r w:rsidRPr="003D74E8">
        <w:t>summarize,</w:t>
      </w:r>
      <w:r w:rsidRPr="003D74E8">
        <w:rPr>
          <w:spacing w:val="21"/>
        </w:rPr>
        <w:t xml:space="preserve"> </w:t>
      </w:r>
      <w:r w:rsidRPr="003D74E8">
        <w:t>the</w:t>
      </w:r>
      <w:r w:rsidRPr="003D74E8">
        <w:rPr>
          <w:spacing w:val="20"/>
          <w:w w:val="99"/>
        </w:rPr>
        <w:t xml:space="preserve"> </w:t>
      </w:r>
      <w:r w:rsidRPr="003D74E8">
        <w:t>bytecode</w:t>
      </w:r>
      <w:r w:rsidRPr="003D74E8">
        <w:rPr>
          <w:spacing w:val="37"/>
        </w:rPr>
        <w:t xml:space="preserve"> </w:t>
      </w:r>
      <w:r w:rsidRPr="003D74E8">
        <w:t>of</w:t>
      </w:r>
      <w:r w:rsidRPr="003D74E8">
        <w:rPr>
          <w:spacing w:val="38"/>
        </w:rPr>
        <w:t xml:space="preserve"> </w:t>
      </w:r>
      <w:r w:rsidRPr="003D74E8">
        <w:t>mruby</w:t>
      </w:r>
      <w:r w:rsidRPr="003D74E8">
        <w:rPr>
          <w:spacing w:val="37"/>
        </w:rPr>
        <w:t xml:space="preserve"> </w:t>
      </w:r>
      <w:r w:rsidRPr="003D74E8">
        <w:t>libraries</w:t>
      </w:r>
      <w:r w:rsidRPr="003D74E8">
        <w:rPr>
          <w:spacing w:val="37"/>
        </w:rPr>
        <w:t xml:space="preserve"> </w:t>
      </w:r>
      <w:r w:rsidRPr="003D74E8">
        <w:t>is</w:t>
      </w:r>
      <w:r w:rsidRPr="003D74E8">
        <w:rPr>
          <w:spacing w:val="38"/>
        </w:rPr>
        <w:t xml:space="preserve"> </w:t>
      </w:r>
      <w:r w:rsidRPr="003D74E8">
        <w:t>stored</w:t>
      </w:r>
      <w:r w:rsidRPr="003D74E8">
        <w:rPr>
          <w:spacing w:val="37"/>
        </w:rPr>
        <w:t xml:space="preserve"> </w:t>
      </w:r>
      <w:r w:rsidRPr="003D74E8">
        <w:t>as</w:t>
      </w:r>
      <w:r w:rsidRPr="003D74E8">
        <w:rPr>
          <w:spacing w:val="37"/>
        </w:rPr>
        <w:t xml:space="preserve"> </w:t>
      </w:r>
      <w:r w:rsidRPr="003D74E8">
        <w:t>an</w:t>
      </w:r>
      <w:r w:rsidRPr="003D74E8">
        <w:rPr>
          <w:spacing w:val="38"/>
        </w:rPr>
        <w:t xml:space="preserve"> </w:t>
      </w:r>
      <w:r w:rsidRPr="003D74E8">
        <w:rPr>
          <w:spacing w:val="-1"/>
        </w:rPr>
        <w:t>attribute</w:t>
      </w:r>
      <w:r w:rsidRPr="003D74E8">
        <w:rPr>
          <w:spacing w:val="37"/>
        </w:rPr>
        <w:t xml:space="preserve"> </w:t>
      </w:r>
      <w:r w:rsidRPr="003D74E8">
        <w:t>of</w:t>
      </w:r>
      <w:r w:rsidRPr="003D74E8">
        <w:rPr>
          <w:spacing w:val="37"/>
        </w:rPr>
        <w:t xml:space="preserve"> </w:t>
      </w:r>
      <w:r w:rsidRPr="003D74E8">
        <w:t>the</w:t>
      </w:r>
      <w:r w:rsidRPr="003D74E8">
        <w:rPr>
          <w:spacing w:val="25"/>
          <w:w w:val="99"/>
        </w:rPr>
        <w:t xml:space="preserve"> </w:t>
      </w:r>
      <w:r w:rsidRPr="003D74E8">
        <w:t>component</w:t>
      </w:r>
      <w:r>
        <w:rPr>
          <w:spacing w:val="10"/>
        </w:rPr>
        <w:t xml:space="preserve"> </w:t>
      </w:r>
      <w:r>
        <w:t>(i.e.,</w:t>
      </w:r>
      <w:r>
        <w:rPr>
          <w:spacing w:val="11"/>
        </w:rPr>
        <w:t xml:space="preserve"> </w:t>
      </w:r>
      <w:r>
        <w:rPr>
          <w:i/>
          <w:spacing w:val="-2"/>
        </w:rPr>
        <w:t>irepLib</w:t>
      </w:r>
      <w:r>
        <w:rPr>
          <w:spacing w:val="-2"/>
        </w:rPr>
        <w:t>)</w:t>
      </w:r>
      <w:r w:rsidRPr="003D74E8">
        <w:rPr>
          <w:spacing w:val="11"/>
        </w:rPr>
        <w:t xml:space="preserve"> </w:t>
      </w:r>
      <w:r w:rsidRPr="003D74E8">
        <w:t>during</w:t>
      </w:r>
      <w:r w:rsidRPr="003D74E8">
        <w:rPr>
          <w:spacing w:val="10"/>
        </w:rPr>
        <w:t xml:space="preserve"> </w:t>
      </w:r>
      <w:r w:rsidRPr="003D74E8">
        <w:t>the</w:t>
      </w:r>
      <w:r w:rsidRPr="003D74E8">
        <w:rPr>
          <w:spacing w:val="11"/>
        </w:rPr>
        <w:t xml:space="preserve"> </w:t>
      </w:r>
      <w:r w:rsidRPr="003D74E8">
        <w:t>first</w:t>
      </w:r>
      <w:r w:rsidRPr="003D74E8">
        <w:rPr>
          <w:spacing w:val="11"/>
        </w:rPr>
        <w:t xml:space="preserve"> </w:t>
      </w:r>
      <w:r w:rsidRPr="003D74E8">
        <w:t>compilation.</w:t>
      </w:r>
    </w:p>
    <w:p w14:paraId="6E7849F6" w14:textId="50EF50F6" w:rsidR="00946AA2" w:rsidRPr="003D74E8" w:rsidRDefault="00E56278" w:rsidP="003D74E8">
      <w:pPr>
        <w:pStyle w:val="a3"/>
        <w:spacing w:before="8" w:line="249" w:lineRule="auto"/>
        <w:jc w:val="both"/>
      </w:pPr>
      <w:r w:rsidRPr="003D74E8">
        <w:rPr>
          <w:spacing w:val="-1"/>
        </w:rPr>
        <w:t>Fourth,</w:t>
      </w:r>
      <w:r w:rsidRPr="003D74E8">
        <w:rPr>
          <w:spacing w:val="8"/>
        </w:rPr>
        <w:t xml:space="preserve"> </w:t>
      </w:r>
      <w:r w:rsidRPr="003D74E8">
        <w:t>the</w:t>
      </w:r>
      <w:r w:rsidRPr="003D74E8">
        <w:rPr>
          <w:spacing w:val="9"/>
        </w:rPr>
        <w:t xml:space="preserve"> </w:t>
      </w:r>
      <w:r w:rsidRPr="003D74E8">
        <w:t>RiteVM</w:t>
      </w:r>
      <w:r w:rsidRPr="003D74E8">
        <w:rPr>
          <w:spacing w:val="8"/>
        </w:rPr>
        <w:t xml:space="preserve"> </w:t>
      </w:r>
      <w:r w:rsidRPr="003D74E8">
        <w:t>reads</w:t>
      </w:r>
      <w:r w:rsidRPr="003D74E8">
        <w:rPr>
          <w:spacing w:val="9"/>
        </w:rPr>
        <w:t xml:space="preserve"> </w:t>
      </w:r>
      <w:r w:rsidRPr="003D74E8">
        <w:t>the</w:t>
      </w:r>
      <w:r w:rsidRPr="003D74E8">
        <w:rPr>
          <w:spacing w:val="8"/>
        </w:rPr>
        <w:t xml:space="preserve"> </w:t>
      </w:r>
      <w:r w:rsidRPr="003D74E8">
        <w:t>bytecode</w:t>
      </w:r>
      <w:r w:rsidRPr="003D74E8">
        <w:rPr>
          <w:spacing w:val="9"/>
        </w:rPr>
        <w:t xml:space="preserve"> </w:t>
      </w:r>
      <w:r w:rsidRPr="003D74E8">
        <w:t>of</w:t>
      </w:r>
      <w:r w:rsidRPr="003D74E8">
        <w:rPr>
          <w:spacing w:val="8"/>
        </w:rPr>
        <w:t xml:space="preserve"> </w:t>
      </w:r>
      <w:r w:rsidRPr="003D74E8">
        <w:t>the</w:t>
      </w:r>
      <w:r w:rsidRPr="003D74E8">
        <w:rPr>
          <w:spacing w:val="9"/>
        </w:rPr>
        <w:t xml:space="preserve"> </w:t>
      </w:r>
      <w:r w:rsidRPr="003D74E8">
        <w:t>mruby</w:t>
      </w:r>
      <w:r w:rsidRPr="003D74E8">
        <w:rPr>
          <w:spacing w:val="8"/>
        </w:rPr>
        <w:t xml:space="preserve"> </w:t>
      </w:r>
      <w:r w:rsidR="00206F63" w:rsidRPr="003D74E8">
        <w:t>appli</w:t>
      </w:r>
      <w:r w:rsidRPr="003D74E8">
        <w:t>cation</w:t>
      </w:r>
      <w:r w:rsidRPr="003D74E8">
        <w:rPr>
          <w:spacing w:val="-5"/>
        </w:rPr>
        <w:t xml:space="preserve"> </w:t>
      </w:r>
      <w:r w:rsidRPr="003D74E8">
        <w:t>transferred</w:t>
      </w:r>
      <w:r w:rsidRPr="003D74E8">
        <w:rPr>
          <w:spacing w:val="-5"/>
        </w:rPr>
        <w:t xml:space="preserve"> </w:t>
      </w:r>
      <w:r w:rsidRPr="003D74E8">
        <w:t>via</w:t>
      </w:r>
      <w:r w:rsidRPr="003D74E8">
        <w:rPr>
          <w:spacing w:val="-5"/>
        </w:rPr>
        <w:t xml:space="preserve"> </w:t>
      </w:r>
      <w:r w:rsidRPr="003D74E8">
        <w:t>Bluetooth</w:t>
      </w:r>
      <w:r w:rsidRPr="003D74E8">
        <w:rPr>
          <w:spacing w:val="-5"/>
        </w:rPr>
        <w:t xml:space="preserve"> </w:t>
      </w:r>
      <w:r w:rsidRPr="003D74E8">
        <w:t>(Figure</w:t>
      </w:r>
      <w:r w:rsidRPr="003D74E8">
        <w:rPr>
          <w:spacing w:val="-4"/>
        </w:rPr>
        <w:t xml:space="preserve"> </w:t>
      </w:r>
      <w:r>
        <w:t>3</w:t>
      </w:r>
      <w:r w:rsidRPr="003D74E8">
        <w:t>(D);</w:t>
      </w:r>
      <w:r w:rsidRPr="003D74E8">
        <w:rPr>
          <w:spacing w:val="-5"/>
        </w:rPr>
        <w:t xml:space="preserve"> </w:t>
      </w:r>
      <w:r>
        <w:t>line</w:t>
      </w:r>
      <w:r>
        <w:rPr>
          <w:spacing w:val="-5"/>
        </w:rPr>
        <w:t xml:space="preserve"> </w:t>
      </w:r>
      <w:r>
        <w:t>14</w:t>
      </w:r>
      <w:r w:rsidRPr="003D74E8">
        <w:rPr>
          <w:spacing w:val="-5"/>
        </w:rPr>
        <w:t xml:space="preserve"> </w:t>
      </w:r>
      <w:r w:rsidRPr="003D74E8">
        <w:t>in</w:t>
      </w:r>
      <w:r w:rsidRPr="003D74E8">
        <w:rPr>
          <w:spacing w:val="-5"/>
        </w:rPr>
        <w:t xml:space="preserve"> </w:t>
      </w:r>
      <w:r w:rsidRPr="003D74E8">
        <w:t>Figure</w:t>
      </w:r>
      <w:r w:rsidRPr="003D74E8">
        <w:rPr>
          <w:w w:val="99"/>
        </w:rPr>
        <w:t xml:space="preserve"> </w:t>
      </w:r>
      <w:r>
        <w:t>4</w:t>
      </w:r>
      <w:r w:rsidRPr="003D74E8">
        <w:t>).</w:t>
      </w:r>
      <w:r w:rsidRPr="003D74E8">
        <w:rPr>
          <w:spacing w:val="28"/>
        </w:rPr>
        <w:t xml:space="preserve"> </w:t>
      </w:r>
      <w:r w:rsidRPr="003D74E8">
        <w:t>The</w:t>
      </w:r>
      <w:r w:rsidRPr="003D74E8">
        <w:rPr>
          <w:spacing w:val="29"/>
        </w:rPr>
        <w:t xml:space="preserve"> </w:t>
      </w:r>
      <w:r w:rsidRPr="003D74E8">
        <w:t>mruby</w:t>
      </w:r>
      <w:r w:rsidRPr="003D74E8">
        <w:rPr>
          <w:spacing w:val="29"/>
        </w:rPr>
        <w:t xml:space="preserve"> </w:t>
      </w:r>
      <w:r w:rsidRPr="003D74E8">
        <w:t>application</w:t>
      </w:r>
      <w:r w:rsidRPr="003D74E8">
        <w:rPr>
          <w:spacing w:val="29"/>
        </w:rPr>
        <w:t xml:space="preserve"> </w:t>
      </w:r>
      <w:r w:rsidRPr="003D74E8">
        <w:t>bytecode</w:t>
      </w:r>
      <w:r w:rsidRPr="003D74E8">
        <w:rPr>
          <w:spacing w:val="29"/>
        </w:rPr>
        <w:t xml:space="preserve"> </w:t>
      </w:r>
      <w:r w:rsidRPr="003D74E8">
        <w:t>is</w:t>
      </w:r>
      <w:r w:rsidRPr="003D74E8">
        <w:rPr>
          <w:spacing w:val="29"/>
        </w:rPr>
        <w:t xml:space="preserve"> </w:t>
      </w:r>
      <w:r w:rsidRPr="003D74E8">
        <w:t>stored</w:t>
      </w:r>
      <w:r w:rsidRPr="003D74E8">
        <w:rPr>
          <w:spacing w:val="29"/>
        </w:rPr>
        <w:t xml:space="preserve"> </w:t>
      </w:r>
      <w:r w:rsidRPr="003D74E8">
        <w:t>in</w:t>
      </w:r>
      <w:r w:rsidRPr="003D74E8">
        <w:rPr>
          <w:spacing w:val="29"/>
        </w:rPr>
        <w:t xml:space="preserve"> </w:t>
      </w:r>
      <w:r w:rsidRPr="003D74E8">
        <w:t>an</w:t>
      </w:r>
      <w:r w:rsidRPr="003D74E8">
        <w:rPr>
          <w:spacing w:val="29"/>
        </w:rPr>
        <w:t xml:space="preserve"> </w:t>
      </w:r>
      <w:r w:rsidRPr="003D74E8">
        <w:t>array</w:t>
      </w:r>
      <w:r w:rsidRPr="003D74E8">
        <w:rPr>
          <w:spacing w:val="29"/>
        </w:rPr>
        <w:t xml:space="preserve"> </w:t>
      </w:r>
      <w:r w:rsidRPr="003D74E8">
        <w:t>of</w:t>
      </w:r>
      <w:r w:rsidRPr="003D74E8">
        <w:rPr>
          <w:w w:val="99"/>
        </w:rPr>
        <w:t xml:space="preserve"> </w:t>
      </w:r>
      <w:r w:rsidRPr="003D74E8">
        <w:rPr>
          <w:i/>
          <w:spacing w:val="-2"/>
        </w:rPr>
        <w:t>irepApp</w:t>
      </w:r>
      <w:r>
        <w:rPr>
          <w:spacing w:val="-2"/>
        </w:rPr>
        <w:t>.</w:t>
      </w:r>
      <w:r>
        <w:rPr>
          <w:spacing w:val="31"/>
        </w:rPr>
        <w:t xml:space="preserve"> </w:t>
      </w:r>
      <w:r>
        <w:t>Here,</w:t>
      </w:r>
      <w:r>
        <w:rPr>
          <w:spacing w:val="31"/>
        </w:rPr>
        <w:t xml:space="preserve"> </w:t>
      </w:r>
      <w:r>
        <w:rPr>
          <w:i/>
          <w:spacing w:val="-1"/>
        </w:rPr>
        <w:t>[size</w:t>
      </w:r>
      <w:r>
        <w:rPr>
          <w:i/>
          <w:spacing w:val="43"/>
        </w:rPr>
        <w:t xml:space="preserve"> </w:t>
      </w:r>
      <w:r>
        <w:rPr>
          <w:i/>
        </w:rPr>
        <w:t>is()]</w:t>
      </w:r>
      <w:r>
        <w:rPr>
          <w:i/>
          <w:spacing w:val="31"/>
        </w:rPr>
        <w:t xml:space="preserve"> </w:t>
      </w:r>
      <w:r>
        <w:t>is</w:t>
      </w:r>
      <w:r w:rsidRPr="003D74E8">
        <w:rPr>
          <w:spacing w:val="31"/>
        </w:rPr>
        <w:t xml:space="preserve"> </w:t>
      </w:r>
      <w:r w:rsidRPr="003D74E8">
        <w:t>the</w:t>
      </w:r>
      <w:r w:rsidRPr="003D74E8">
        <w:rPr>
          <w:spacing w:val="31"/>
        </w:rPr>
        <w:t xml:space="preserve"> </w:t>
      </w:r>
      <w:r>
        <w:t>specifier</w:t>
      </w:r>
      <w:r>
        <w:rPr>
          <w:spacing w:val="32"/>
        </w:rPr>
        <w:t xml:space="preserve"> </w:t>
      </w:r>
      <w:r>
        <w:t>for</w:t>
      </w:r>
      <w:r>
        <w:rPr>
          <w:spacing w:val="31"/>
        </w:rPr>
        <w:t xml:space="preserve"> </w:t>
      </w:r>
      <w:r>
        <w:t>an</w:t>
      </w:r>
      <w:r>
        <w:rPr>
          <w:spacing w:val="31"/>
        </w:rPr>
        <w:t xml:space="preserve"> </w:t>
      </w:r>
      <w:r w:rsidRPr="003D74E8">
        <w:rPr>
          <w:spacing w:val="-3"/>
        </w:rPr>
        <w:t>array</w:t>
      </w:r>
      <w:r>
        <w:rPr>
          <w:spacing w:val="-3"/>
        </w:rPr>
        <w:t>.</w:t>
      </w:r>
      <w:r w:rsidRPr="003D74E8">
        <w:rPr>
          <w:spacing w:val="31"/>
        </w:rPr>
        <w:t xml:space="preserve"> </w:t>
      </w:r>
      <w:r w:rsidRPr="003D74E8">
        <w:t>Note</w:t>
      </w:r>
    </w:p>
    <w:p w14:paraId="62CC1F26" w14:textId="41536DBD" w:rsidR="00946AA2" w:rsidRPr="003D74E8" w:rsidRDefault="00E56278" w:rsidP="003D74E8">
      <w:pPr>
        <w:pStyle w:val="a3"/>
        <w:spacing w:before="20" w:line="249" w:lineRule="auto"/>
        <w:ind w:right="118"/>
        <w:jc w:val="both"/>
      </w:pPr>
      <w:r>
        <w:br w:type="column"/>
      </w:r>
      <w:r w:rsidRPr="003D74E8">
        <w:rPr>
          <w:spacing w:val="-2"/>
          <w:sz w:val="22"/>
        </w:rPr>
        <w:lastRenderedPageBreak/>
        <w:t>Finally,</w:t>
      </w:r>
      <w:r w:rsidRPr="003D74E8">
        <w:rPr>
          <w:spacing w:val="5"/>
          <w:sz w:val="22"/>
        </w:rPr>
        <w:t xml:space="preserve"> </w:t>
      </w:r>
      <w:r w:rsidRPr="003D74E8">
        <w:rPr>
          <w:sz w:val="22"/>
        </w:rPr>
        <w:t>the</w:t>
      </w:r>
      <w:r w:rsidRPr="003D74E8">
        <w:rPr>
          <w:spacing w:val="5"/>
          <w:sz w:val="22"/>
        </w:rPr>
        <w:t xml:space="preserve"> </w:t>
      </w:r>
      <w:r>
        <w:t>RiteVM</w:t>
      </w:r>
      <w:r w:rsidRPr="003D74E8">
        <w:rPr>
          <w:spacing w:val="4"/>
          <w:sz w:val="22"/>
        </w:rPr>
        <w:t xml:space="preserve"> </w:t>
      </w:r>
      <w:r w:rsidRPr="003D74E8">
        <w:rPr>
          <w:sz w:val="22"/>
        </w:rPr>
        <w:t>runs</w:t>
      </w:r>
      <w:r w:rsidRPr="003D74E8">
        <w:rPr>
          <w:spacing w:val="5"/>
          <w:sz w:val="22"/>
        </w:rPr>
        <w:t xml:space="preserve"> </w:t>
      </w:r>
      <w:r w:rsidRPr="003D74E8">
        <w:rPr>
          <w:sz w:val="22"/>
        </w:rPr>
        <w:t>(Figure</w:t>
      </w:r>
      <w:r w:rsidRPr="003D74E8">
        <w:rPr>
          <w:spacing w:val="5"/>
          <w:sz w:val="22"/>
        </w:rPr>
        <w:t xml:space="preserve"> </w:t>
      </w:r>
      <w:r>
        <w:t>3</w:t>
      </w:r>
      <w:r w:rsidRPr="003D74E8">
        <w:rPr>
          <w:sz w:val="22"/>
        </w:rPr>
        <w:t>(E);</w:t>
      </w:r>
      <w:r w:rsidRPr="003D74E8">
        <w:rPr>
          <w:spacing w:val="5"/>
          <w:sz w:val="22"/>
        </w:rPr>
        <w:t xml:space="preserve"> </w:t>
      </w:r>
      <w:r>
        <w:t>line</w:t>
      </w:r>
      <w:r>
        <w:rPr>
          <w:spacing w:val="5"/>
        </w:rPr>
        <w:t xml:space="preserve"> </w:t>
      </w:r>
      <w:r>
        <w:t>14</w:t>
      </w:r>
      <w:r w:rsidRPr="003D74E8">
        <w:rPr>
          <w:spacing w:val="5"/>
          <w:sz w:val="22"/>
        </w:rPr>
        <w:t xml:space="preserve"> </w:t>
      </w:r>
      <w:r w:rsidRPr="003D74E8">
        <w:rPr>
          <w:sz w:val="22"/>
        </w:rPr>
        <w:t>in</w:t>
      </w:r>
      <w:r w:rsidRPr="003D74E8">
        <w:rPr>
          <w:spacing w:val="5"/>
          <w:sz w:val="22"/>
        </w:rPr>
        <w:t xml:space="preserve"> </w:t>
      </w:r>
      <w:r w:rsidRPr="003D74E8">
        <w:rPr>
          <w:sz w:val="22"/>
        </w:rPr>
        <w:t>Figure</w:t>
      </w:r>
      <w:r w:rsidRPr="003D74E8">
        <w:rPr>
          <w:spacing w:val="5"/>
          <w:sz w:val="22"/>
        </w:rPr>
        <w:t xml:space="preserve"> </w:t>
      </w:r>
      <w:r>
        <w:t>4</w:t>
      </w:r>
      <w:r w:rsidRPr="003D74E8">
        <w:rPr>
          <w:sz w:val="22"/>
        </w:rPr>
        <w:t>).</w:t>
      </w:r>
      <w:r w:rsidRPr="003D74E8">
        <w:rPr>
          <w:spacing w:val="25"/>
          <w:w w:val="99"/>
          <w:sz w:val="22"/>
        </w:rPr>
        <w:t xml:space="preserve"> </w:t>
      </w:r>
      <w:r w:rsidRPr="003D74E8">
        <w:rPr>
          <w:sz w:val="22"/>
        </w:rPr>
        <w:t>When</w:t>
      </w:r>
      <w:r w:rsidRPr="003D74E8">
        <w:rPr>
          <w:spacing w:val="7"/>
          <w:sz w:val="22"/>
        </w:rPr>
        <w:t xml:space="preserve"> </w:t>
      </w:r>
      <w:r w:rsidRPr="003D74E8">
        <w:rPr>
          <w:sz w:val="22"/>
        </w:rPr>
        <w:t>an</w:t>
      </w:r>
      <w:r w:rsidRPr="003D74E8">
        <w:rPr>
          <w:spacing w:val="8"/>
          <w:sz w:val="22"/>
        </w:rPr>
        <w:t xml:space="preserve"> </w:t>
      </w:r>
      <w:r w:rsidRPr="003D74E8">
        <w:rPr>
          <w:sz w:val="22"/>
        </w:rPr>
        <w:t>mruby</w:t>
      </w:r>
      <w:r w:rsidRPr="003D74E8">
        <w:rPr>
          <w:spacing w:val="9"/>
          <w:sz w:val="22"/>
        </w:rPr>
        <w:t xml:space="preserve"> </w:t>
      </w:r>
      <w:r w:rsidRPr="003D74E8">
        <w:rPr>
          <w:sz w:val="22"/>
        </w:rPr>
        <w:t>application</w:t>
      </w:r>
      <w:r w:rsidRPr="003D74E8">
        <w:rPr>
          <w:spacing w:val="8"/>
          <w:sz w:val="22"/>
        </w:rPr>
        <w:t xml:space="preserve"> </w:t>
      </w:r>
      <w:r w:rsidRPr="003D74E8">
        <w:rPr>
          <w:sz w:val="22"/>
        </w:rPr>
        <w:t>is</w:t>
      </w:r>
      <w:r w:rsidRPr="003D74E8">
        <w:rPr>
          <w:spacing w:val="9"/>
          <w:sz w:val="22"/>
        </w:rPr>
        <w:t xml:space="preserve"> </w:t>
      </w:r>
      <w:r w:rsidRPr="003D74E8">
        <w:rPr>
          <w:sz w:val="22"/>
        </w:rPr>
        <w:t>modified,</w:t>
      </w:r>
      <w:r w:rsidRPr="003D74E8">
        <w:rPr>
          <w:spacing w:val="8"/>
          <w:sz w:val="22"/>
        </w:rPr>
        <w:t xml:space="preserve"> </w:t>
      </w:r>
      <w:r w:rsidRPr="003D74E8">
        <w:rPr>
          <w:sz w:val="22"/>
        </w:rPr>
        <w:t>only</w:t>
      </w:r>
      <w:r w:rsidRPr="003D74E8">
        <w:rPr>
          <w:spacing w:val="9"/>
          <w:sz w:val="22"/>
        </w:rPr>
        <w:t xml:space="preserve"> </w:t>
      </w:r>
      <w:r w:rsidRPr="003D74E8">
        <w:rPr>
          <w:sz w:val="22"/>
        </w:rPr>
        <w:t>the</w:t>
      </w:r>
      <w:r w:rsidRPr="003D74E8">
        <w:rPr>
          <w:spacing w:val="8"/>
          <w:sz w:val="22"/>
        </w:rPr>
        <w:t xml:space="preserve"> </w:t>
      </w:r>
      <w:r w:rsidRPr="003D74E8">
        <w:rPr>
          <w:sz w:val="22"/>
        </w:rPr>
        <w:t>bytecode</w:t>
      </w:r>
      <w:r w:rsidRPr="003D74E8">
        <w:rPr>
          <w:spacing w:val="8"/>
          <w:sz w:val="22"/>
        </w:rPr>
        <w:t xml:space="preserve"> </w:t>
      </w:r>
      <w:r w:rsidRPr="003D74E8">
        <w:rPr>
          <w:sz w:val="22"/>
        </w:rPr>
        <w:t>of</w:t>
      </w:r>
      <w:r w:rsidRPr="003D74E8">
        <w:rPr>
          <w:w w:val="99"/>
          <w:sz w:val="22"/>
        </w:rPr>
        <w:t xml:space="preserve"> </w:t>
      </w:r>
      <w:r w:rsidRPr="003D74E8">
        <w:rPr>
          <w:sz w:val="22"/>
        </w:rPr>
        <w:t>the</w:t>
      </w:r>
      <w:r w:rsidRPr="003D74E8">
        <w:rPr>
          <w:spacing w:val="23"/>
          <w:sz w:val="22"/>
        </w:rPr>
        <w:t xml:space="preserve"> </w:t>
      </w:r>
      <w:r w:rsidRPr="003D74E8">
        <w:rPr>
          <w:sz w:val="22"/>
        </w:rPr>
        <w:t>application</w:t>
      </w:r>
      <w:r w:rsidRPr="003D74E8">
        <w:rPr>
          <w:spacing w:val="24"/>
          <w:sz w:val="22"/>
        </w:rPr>
        <w:t xml:space="preserve"> </w:t>
      </w:r>
      <w:r w:rsidRPr="003D74E8">
        <w:rPr>
          <w:sz w:val="22"/>
        </w:rPr>
        <w:t>should</w:t>
      </w:r>
      <w:r w:rsidRPr="003D74E8">
        <w:rPr>
          <w:spacing w:val="24"/>
          <w:sz w:val="22"/>
        </w:rPr>
        <w:t xml:space="preserve"> </w:t>
      </w:r>
      <w:r w:rsidRPr="003D74E8">
        <w:rPr>
          <w:sz w:val="22"/>
        </w:rPr>
        <w:t>be</w:t>
      </w:r>
      <w:r w:rsidRPr="003D74E8">
        <w:rPr>
          <w:spacing w:val="24"/>
          <w:sz w:val="22"/>
        </w:rPr>
        <w:t xml:space="preserve"> </w:t>
      </w:r>
      <w:r>
        <w:t>transferred</w:t>
      </w:r>
      <w:r w:rsidRPr="003D74E8">
        <w:rPr>
          <w:sz w:val="22"/>
        </w:rPr>
        <w:t>;</w:t>
      </w:r>
      <w:r w:rsidRPr="003D74E8">
        <w:rPr>
          <w:spacing w:val="23"/>
          <w:sz w:val="22"/>
        </w:rPr>
        <w:t xml:space="preserve"> </w:t>
      </w:r>
      <w:r w:rsidRPr="003D74E8">
        <w:rPr>
          <w:sz w:val="22"/>
        </w:rPr>
        <w:t>the</w:t>
      </w:r>
      <w:r w:rsidRPr="003D74E8">
        <w:rPr>
          <w:spacing w:val="24"/>
          <w:sz w:val="22"/>
        </w:rPr>
        <w:t xml:space="preserve"> </w:t>
      </w:r>
      <w:r w:rsidRPr="003D74E8">
        <w:rPr>
          <w:sz w:val="22"/>
        </w:rPr>
        <w:t>mruby</w:t>
      </w:r>
      <w:r w:rsidRPr="003D74E8">
        <w:rPr>
          <w:spacing w:val="24"/>
          <w:sz w:val="22"/>
        </w:rPr>
        <w:t xml:space="preserve"> </w:t>
      </w:r>
      <w:r w:rsidRPr="003D74E8">
        <w:rPr>
          <w:sz w:val="22"/>
        </w:rPr>
        <w:t>libraries</w:t>
      </w:r>
      <w:r w:rsidRPr="003D74E8">
        <w:rPr>
          <w:spacing w:val="24"/>
          <w:sz w:val="22"/>
        </w:rPr>
        <w:t xml:space="preserve"> </w:t>
      </w:r>
      <w:r w:rsidRPr="003D74E8">
        <w:rPr>
          <w:sz w:val="22"/>
        </w:rPr>
        <w:t>do</w:t>
      </w:r>
      <w:r w:rsidRPr="003D74E8">
        <w:rPr>
          <w:w w:val="99"/>
          <w:sz w:val="22"/>
        </w:rPr>
        <w:t xml:space="preserve"> </w:t>
      </w:r>
      <w:r w:rsidRPr="003D74E8">
        <w:rPr>
          <w:sz w:val="22"/>
        </w:rPr>
        <w:t>not</w:t>
      </w:r>
      <w:r w:rsidRPr="003D74E8">
        <w:rPr>
          <w:spacing w:val="12"/>
          <w:sz w:val="22"/>
        </w:rPr>
        <w:t xml:space="preserve"> </w:t>
      </w:r>
      <w:r w:rsidRPr="003D74E8">
        <w:rPr>
          <w:sz w:val="22"/>
        </w:rPr>
        <w:t>need</w:t>
      </w:r>
      <w:r w:rsidRPr="003D74E8">
        <w:rPr>
          <w:spacing w:val="13"/>
          <w:sz w:val="22"/>
        </w:rPr>
        <w:t xml:space="preserve"> </w:t>
      </w:r>
      <w:r w:rsidRPr="003D74E8">
        <w:rPr>
          <w:sz w:val="22"/>
        </w:rPr>
        <w:t>to</w:t>
      </w:r>
      <w:r w:rsidRPr="003D74E8">
        <w:rPr>
          <w:spacing w:val="14"/>
          <w:sz w:val="22"/>
        </w:rPr>
        <w:t xml:space="preserve"> </w:t>
      </w:r>
      <w:r w:rsidRPr="003D74E8">
        <w:rPr>
          <w:sz w:val="22"/>
        </w:rPr>
        <w:t>be</w:t>
      </w:r>
      <w:r w:rsidRPr="003D74E8">
        <w:rPr>
          <w:spacing w:val="13"/>
          <w:sz w:val="22"/>
        </w:rPr>
        <w:t xml:space="preserve"> </w:t>
      </w:r>
      <w:r w:rsidRPr="003D74E8">
        <w:rPr>
          <w:sz w:val="22"/>
        </w:rPr>
        <w:t>touched</w:t>
      </w:r>
      <w:r w:rsidRPr="003D74E8">
        <w:rPr>
          <w:spacing w:val="13"/>
          <w:sz w:val="22"/>
        </w:rPr>
        <w:t xml:space="preserve"> </w:t>
      </w:r>
      <w:r w:rsidRPr="003D74E8">
        <w:rPr>
          <w:sz w:val="22"/>
        </w:rPr>
        <w:t>because</w:t>
      </w:r>
      <w:r w:rsidRPr="003D74E8">
        <w:rPr>
          <w:spacing w:val="14"/>
          <w:sz w:val="22"/>
        </w:rPr>
        <w:t xml:space="preserve"> </w:t>
      </w:r>
      <w:r w:rsidRPr="003D74E8">
        <w:rPr>
          <w:spacing w:val="-1"/>
          <w:sz w:val="22"/>
        </w:rPr>
        <w:t>they</w:t>
      </w:r>
      <w:r w:rsidRPr="003D74E8">
        <w:rPr>
          <w:spacing w:val="13"/>
          <w:sz w:val="22"/>
        </w:rPr>
        <w:t xml:space="preserve"> </w:t>
      </w:r>
      <w:r w:rsidRPr="003D74E8">
        <w:rPr>
          <w:sz w:val="22"/>
        </w:rPr>
        <w:t>typically</w:t>
      </w:r>
      <w:r w:rsidRPr="003D74E8">
        <w:rPr>
          <w:spacing w:val="13"/>
          <w:sz w:val="22"/>
        </w:rPr>
        <w:t xml:space="preserve"> </w:t>
      </w:r>
      <w:r w:rsidRPr="003D74E8">
        <w:rPr>
          <w:sz w:val="22"/>
        </w:rPr>
        <w:t>do</w:t>
      </w:r>
      <w:r w:rsidRPr="003D74E8">
        <w:rPr>
          <w:spacing w:val="13"/>
          <w:sz w:val="22"/>
        </w:rPr>
        <w:t xml:space="preserve"> </w:t>
      </w:r>
      <w:r w:rsidRPr="003D74E8">
        <w:rPr>
          <w:sz w:val="22"/>
        </w:rPr>
        <w:t>not</w:t>
      </w:r>
      <w:r w:rsidRPr="003D74E8">
        <w:rPr>
          <w:spacing w:val="13"/>
          <w:sz w:val="22"/>
        </w:rPr>
        <w:t xml:space="preserve"> </w:t>
      </w:r>
      <w:r w:rsidRPr="003D74E8">
        <w:rPr>
          <w:sz w:val="22"/>
        </w:rPr>
        <w:t>change.</w:t>
      </w:r>
      <w:r w:rsidRPr="003D74E8">
        <w:rPr>
          <w:spacing w:val="21"/>
          <w:w w:val="99"/>
        </w:rPr>
        <w:t xml:space="preserve"> </w:t>
      </w:r>
      <w:r w:rsidRPr="003D74E8">
        <w:t>The</w:t>
      </w:r>
      <w:r w:rsidRPr="003D74E8">
        <w:rPr>
          <w:spacing w:val="30"/>
        </w:rPr>
        <w:t xml:space="preserve"> </w:t>
      </w:r>
      <w:r w:rsidRPr="003D74E8">
        <w:t>proposed</w:t>
      </w:r>
      <w:r w:rsidRPr="003D74E8">
        <w:rPr>
          <w:spacing w:val="31"/>
        </w:rPr>
        <w:t xml:space="preserve"> </w:t>
      </w:r>
      <w:r w:rsidRPr="003D74E8">
        <w:rPr>
          <w:spacing w:val="-1"/>
        </w:rPr>
        <w:t>framework</w:t>
      </w:r>
      <w:r w:rsidRPr="003D74E8">
        <w:rPr>
          <w:spacing w:val="30"/>
        </w:rPr>
        <w:t xml:space="preserve"> </w:t>
      </w:r>
      <w:r w:rsidRPr="003D74E8">
        <w:t>supports</w:t>
      </w:r>
      <w:r w:rsidRPr="003D74E8">
        <w:rPr>
          <w:spacing w:val="31"/>
        </w:rPr>
        <w:t xml:space="preserve"> </w:t>
      </w:r>
      <w:r w:rsidRPr="003D74E8">
        <w:t>continuous</w:t>
      </w:r>
      <w:r w:rsidRPr="003D74E8">
        <w:rPr>
          <w:spacing w:val="31"/>
        </w:rPr>
        <w:t xml:space="preserve"> </w:t>
      </w:r>
      <w:r w:rsidRPr="003D74E8">
        <w:t>loading;</w:t>
      </w:r>
      <w:r w:rsidRPr="003D74E8">
        <w:rPr>
          <w:spacing w:val="31"/>
        </w:rPr>
        <w:t xml:space="preserve"> </w:t>
      </w:r>
      <w:r w:rsidRPr="003D74E8">
        <w:t>thus,</w:t>
      </w:r>
      <w:r w:rsidRPr="003D74E8">
        <w:rPr>
          <w:spacing w:val="22"/>
          <w:w w:val="99"/>
        </w:rPr>
        <w:t xml:space="preserve"> </w:t>
      </w:r>
      <w:r w:rsidRPr="003D74E8">
        <w:t>this</w:t>
      </w:r>
      <w:r w:rsidRPr="003D74E8">
        <w:rPr>
          <w:spacing w:val="18"/>
        </w:rPr>
        <w:t xml:space="preserve"> </w:t>
      </w:r>
      <w:r w:rsidRPr="003D74E8">
        <w:t>process</w:t>
      </w:r>
      <w:r w:rsidRPr="003D74E8">
        <w:rPr>
          <w:spacing w:val="19"/>
        </w:rPr>
        <w:t xml:space="preserve"> </w:t>
      </w:r>
      <w:r w:rsidRPr="003D74E8">
        <w:t>loops.</w:t>
      </w:r>
      <w:r w:rsidRPr="003D74E8">
        <w:rPr>
          <w:spacing w:val="19"/>
        </w:rPr>
        <w:t xml:space="preserve"> </w:t>
      </w:r>
      <w:r w:rsidRPr="003D74E8">
        <w:t>After</w:t>
      </w:r>
      <w:r w:rsidRPr="003D74E8">
        <w:rPr>
          <w:spacing w:val="19"/>
        </w:rPr>
        <w:t xml:space="preserve"> </w:t>
      </w:r>
      <w:r w:rsidRPr="003D74E8">
        <w:t>the</w:t>
      </w:r>
      <w:r w:rsidRPr="003D74E8">
        <w:rPr>
          <w:spacing w:val="19"/>
        </w:rPr>
        <w:t xml:space="preserve"> </w:t>
      </w:r>
      <w:r w:rsidRPr="003D74E8">
        <w:rPr>
          <w:spacing w:val="-1"/>
        </w:rPr>
        <w:t>variables</w:t>
      </w:r>
      <w:r w:rsidRPr="003D74E8">
        <w:rPr>
          <w:spacing w:val="18"/>
        </w:rPr>
        <w:t xml:space="preserve"> </w:t>
      </w:r>
      <w:r w:rsidRPr="003D74E8">
        <w:t>are</w:t>
      </w:r>
      <w:r w:rsidRPr="003D74E8">
        <w:rPr>
          <w:spacing w:val="19"/>
        </w:rPr>
        <w:t xml:space="preserve"> </w:t>
      </w:r>
      <w:r w:rsidRPr="003D74E8">
        <w:t>freed</w:t>
      </w:r>
      <w:r>
        <w:rPr>
          <w:spacing w:val="19"/>
        </w:rPr>
        <w:t xml:space="preserve"> </w:t>
      </w:r>
      <w:r>
        <w:t>(lines</w:t>
      </w:r>
      <w:r>
        <w:rPr>
          <w:spacing w:val="19"/>
        </w:rPr>
        <w:t xml:space="preserve"> </w:t>
      </w:r>
      <w:r>
        <w:t>17,</w:t>
      </w:r>
      <w:r>
        <w:rPr>
          <w:spacing w:val="18"/>
        </w:rPr>
        <w:t xml:space="preserve"> </w:t>
      </w:r>
      <w:r>
        <w:t>19</w:t>
      </w:r>
      <w:r>
        <w:rPr>
          <w:spacing w:val="24"/>
          <w:w w:val="99"/>
        </w:rPr>
        <w:t xml:space="preserve"> </w:t>
      </w:r>
      <w:r>
        <w:t>in</w:t>
      </w:r>
      <w:r>
        <w:rPr>
          <w:spacing w:val="4"/>
        </w:rPr>
        <w:t xml:space="preserve"> </w:t>
      </w:r>
      <w:r>
        <w:t>Figure</w:t>
      </w:r>
      <w:r>
        <w:rPr>
          <w:spacing w:val="5"/>
        </w:rPr>
        <w:t xml:space="preserve"> </w:t>
      </w:r>
      <w:r>
        <w:t>4),</w:t>
      </w:r>
      <w:r w:rsidRPr="003D74E8">
        <w:rPr>
          <w:spacing w:val="5"/>
        </w:rPr>
        <w:t xml:space="preserve"> </w:t>
      </w:r>
      <w:r w:rsidRPr="003D74E8">
        <w:t>the</w:t>
      </w:r>
      <w:r w:rsidRPr="003D74E8">
        <w:rPr>
          <w:spacing w:val="5"/>
        </w:rPr>
        <w:t xml:space="preserve"> </w:t>
      </w:r>
      <w:r w:rsidRPr="003D74E8">
        <w:t>RiteVM</w:t>
      </w:r>
      <w:r w:rsidRPr="003D74E8">
        <w:rPr>
          <w:spacing w:val="5"/>
        </w:rPr>
        <w:t xml:space="preserve"> </w:t>
      </w:r>
      <w:r w:rsidRPr="003D74E8">
        <w:rPr>
          <w:spacing w:val="-1"/>
        </w:rPr>
        <w:t>waits</w:t>
      </w:r>
      <w:r w:rsidRPr="003D74E8">
        <w:rPr>
          <w:spacing w:val="4"/>
        </w:rPr>
        <w:t xml:space="preserve"> </w:t>
      </w:r>
      <w:r w:rsidRPr="003D74E8">
        <w:t>for</w:t>
      </w:r>
      <w:r w:rsidRPr="003D74E8">
        <w:rPr>
          <w:spacing w:val="5"/>
        </w:rPr>
        <w:t xml:space="preserve"> </w:t>
      </w:r>
      <w:r w:rsidRPr="003D74E8">
        <w:t>the</w:t>
      </w:r>
      <w:r w:rsidRPr="003D74E8">
        <w:rPr>
          <w:spacing w:val="5"/>
        </w:rPr>
        <w:t xml:space="preserve"> </w:t>
      </w:r>
      <w:r w:rsidRPr="003D74E8">
        <w:rPr>
          <w:spacing w:val="-1"/>
        </w:rPr>
        <w:t>next</w:t>
      </w:r>
      <w:r w:rsidRPr="003D74E8">
        <w:rPr>
          <w:spacing w:val="5"/>
        </w:rPr>
        <w:t xml:space="preserve"> </w:t>
      </w:r>
      <w:r w:rsidRPr="003D74E8">
        <w:t>mruby</w:t>
      </w:r>
      <w:r w:rsidRPr="003D74E8">
        <w:rPr>
          <w:spacing w:val="5"/>
        </w:rPr>
        <w:t xml:space="preserve"> </w:t>
      </w:r>
      <w:r w:rsidRPr="003D74E8">
        <w:t>application</w:t>
      </w:r>
      <w:r w:rsidRPr="003D74E8">
        <w:rPr>
          <w:spacing w:val="24"/>
          <w:w w:val="99"/>
        </w:rPr>
        <w:t xml:space="preserve"> </w:t>
      </w:r>
      <w:r w:rsidRPr="003D74E8">
        <w:t>bytecode</w:t>
      </w:r>
      <w:r>
        <w:t>.</w:t>
      </w:r>
      <w:r>
        <w:rPr>
          <w:spacing w:val="32"/>
        </w:rPr>
        <w:t xml:space="preserve"> </w:t>
      </w:r>
      <w:r>
        <w:t>In</w:t>
      </w:r>
      <w:r>
        <w:rPr>
          <w:spacing w:val="33"/>
        </w:rPr>
        <w:t xml:space="preserve"> </w:t>
      </w:r>
      <w:r>
        <w:t>addition,</w:t>
      </w:r>
      <w:r>
        <w:rPr>
          <w:spacing w:val="33"/>
        </w:rPr>
        <w:t xml:space="preserve"> </w:t>
      </w:r>
      <w:commentRangeStart w:id="70"/>
      <w:r w:rsidRPr="003D74E8">
        <w:rPr>
          <w:highlight w:val="yellow"/>
        </w:rPr>
        <w:t>the</w:t>
      </w:r>
      <w:r w:rsidRPr="003D74E8">
        <w:rPr>
          <w:spacing w:val="33"/>
          <w:highlight w:val="yellow"/>
        </w:rPr>
        <w:t xml:space="preserve"> </w:t>
      </w:r>
      <w:r w:rsidRPr="003D74E8">
        <w:rPr>
          <w:highlight w:val="yellow"/>
        </w:rPr>
        <w:t>proposed</w:t>
      </w:r>
      <w:r w:rsidRPr="003D74E8">
        <w:rPr>
          <w:spacing w:val="32"/>
          <w:highlight w:val="yellow"/>
        </w:rPr>
        <w:t xml:space="preserve"> </w:t>
      </w:r>
      <w:r w:rsidRPr="003D74E8">
        <w:rPr>
          <w:spacing w:val="-1"/>
          <w:highlight w:val="yellow"/>
        </w:rPr>
        <w:t>framework</w:t>
      </w:r>
      <w:r w:rsidRPr="003D74E8">
        <w:rPr>
          <w:spacing w:val="33"/>
          <w:highlight w:val="yellow"/>
        </w:rPr>
        <w:t xml:space="preserve"> </w:t>
      </w:r>
      <w:r w:rsidRPr="003D74E8">
        <w:rPr>
          <w:highlight w:val="yellow"/>
        </w:rPr>
        <w:t>supports</w:t>
      </w:r>
      <w:r w:rsidRPr="003D74E8">
        <w:rPr>
          <w:spacing w:val="32"/>
          <w:highlight w:val="yellow"/>
        </w:rPr>
        <w:t xml:space="preserve"> </w:t>
      </w:r>
      <w:r w:rsidRPr="003D74E8">
        <w:rPr>
          <w:highlight w:val="yellow"/>
        </w:rPr>
        <w:t>the</w:t>
      </w:r>
      <w:r w:rsidRPr="003D74E8">
        <w:rPr>
          <w:spacing w:val="22"/>
          <w:w w:val="99"/>
          <w:highlight w:val="yellow"/>
        </w:rPr>
        <w:t xml:space="preserve"> </w:t>
      </w:r>
      <w:r w:rsidRPr="003D74E8">
        <w:rPr>
          <w:highlight w:val="yellow"/>
        </w:rPr>
        <w:t>reset</w:t>
      </w:r>
      <w:r w:rsidRPr="003D74E8">
        <w:rPr>
          <w:spacing w:val="17"/>
          <w:highlight w:val="yellow"/>
        </w:rPr>
        <w:t xml:space="preserve"> </w:t>
      </w:r>
      <w:r w:rsidRPr="003D74E8">
        <w:rPr>
          <w:highlight w:val="yellow"/>
        </w:rPr>
        <w:t>component</w:t>
      </w:r>
      <w:r w:rsidRPr="003D74E8">
        <w:rPr>
          <w:spacing w:val="18"/>
          <w:highlight w:val="yellow"/>
        </w:rPr>
        <w:t xml:space="preserve"> </w:t>
      </w:r>
      <w:del w:id="71" w:author="Author" w:date="2016-06-14T18:00:00Z">
        <w:r>
          <w:delText>which</w:delText>
        </w:r>
        <w:r>
          <w:rPr>
            <w:spacing w:val="18"/>
          </w:rPr>
          <w:delText xml:space="preserve"> </w:delText>
        </w:r>
        <w:r>
          <w:delText>force</w:delText>
        </w:r>
      </w:del>
      <w:ins w:id="72" w:author="Author" w:date="2016-06-14T18:00:00Z">
        <w:r w:rsidR="00EE3816" w:rsidRPr="00EE3816">
          <w:rPr>
            <w:highlight w:val="yellow"/>
          </w:rPr>
          <w:t>that</w:t>
        </w:r>
        <w:r w:rsidRPr="00EE3816">
          <w:rPr>
            <w:spacing w:val="18"/>
            <w:highlight w:val="yellow"/>
          </w:rPr>
          <w:t xml:space="preserve"> </w:t>
        </w:r>
        <w:r w:rsidRPr="00EE3816">
          <w:rPr>
            <w:highlight w:val="yellow"/>
          </w:rPr>
          <w:t>force</w:t>
        </w:r>
        <w:r w:rsidR="00EE3816" w:rsidRPr="00EE3816">
          <w:rPr>
            <w:highlight w:val="yellow"/>
          </w:rPr>
          <w:t>s</w:t>
        </w:r>
      </w:ins>
      <w:r w:rsidRPr="003D74E8">
        <w:rPr>
          <w:spacing w:val="17"/>
          <w:highlight w:val="yellow"/>
        </w:rPr>
        <w:t xml:space="preserve"> </w:t>
      </w:r>
      <w:r w:rsidRPr="003D74E8">
        <w:rPr>
          <w:highlight w:val="yellow"/>
        </w:rPr>
        <w:t>applications</w:t>
      </w:r>
      <w:r w:rsidRPr="003D74E8">
        <w:rPr>
          <w:spacing w:val="18"/>
          <w:highlight w:val="yellow"/>
        </w:rPr>
        <w:t xml:space="preserve"> </w:t>
      </w:r>
      <w:ins w:id="73" w:author="Author" w:date="2016-06-14T18:00:00Z">
        <w:r w:rsidR="00EE3816" w:rsidRPr="00EE3816">
          <w:rPr>
            <w:spacing w:val="18"/>
            <w:highlight w:val="yellow"/>
          </w:rPr>
          <w:t xml:space="preserve">to </w:t>
        </w:r>
      </w:ins>
      <w:r w:rsidRPr="003D74E8">
        <w:rPr>
          <w:highlight w:val="yellow"/>
        </w:rPr>
        <w:t>stop</w:t>
      </w:r>
      <w:r w:rsidRPr="003D74E8">
        <w:rPr>
          <w:spacing w:val="18"/>
          <w:highlight w:val="yellow"/>
        </w:rPr>
        <w:t xml:space="preserve"> </w:t>
      </w:r>
      <w:r w:rsidRPr="003D74E8">
        <w:rPr>
          <w:highlight w:val="yellow"/>
        </w:rPr>
        <w:t>and</w:t>
      </w:r>
      <w:r w:rsidRPr="003D74E8">
        <w:rPr>
          <w:spacing w:val="18"/>
          <w:highlight w:val="yellow"/>
        </w:rPr>
        <w:t xml:space="preserve"> </w:t>
      </w:r>
      <w:del w:id="74" w:author="Author" w:date="2016-06-14T18:00:00Z">
        <w:r>
          <w:delText>free,</w:delText>
        </w:r>
        <w:r>
          <w:rPr>
            <w:spacing w:val="17"/>
          </w:rPr>
          <w:delText xml:space="preserve"> </w:delText>
        </w:r>
        <w:r>
          <w:delText>thus</w:delText>
        </w:r>
      </w:del>
      <w:ins w:id="75" w:author="Author" w:date="2016-06-14T18:00:00Z">
        <w:r w:rsidR="00EE3816" w:rsidRPr="00EE3816">
          <w:rPr>
            <w:highlight w:val="yellow"/>
          </w:rPr>
          <w:t>start</w:t>
        </w:r>
        <w:commentRangeEnd w:id="70"/>
        <w:r w:rsidR="00EE3816">
          <w:rPr>
            <w:rStyle w:val="ab"/>
            <w:rFonts w:eastAsia="PMingLiU" w:cs="Times New Roman"/>
          </w:rPr>
          <w:commentReference w:id="70"/>
        </w:r>
        <w:r w:rsidR="00EE3816">
          <w:t>;</w:t>
        </w:r>
        <w:r>
          <w:rPr>
            <w:spacing w:val="17"/>
          </w:rPr>
          <w:t xml:space="preserve"> </w:t>
        </w:r>
        <w:r w:rsidR="00EE3816">
          <w:t>enabling</w:t>
        </w:r>
      </w:ins>
      <w:r>
        <w:rPr>
          <w:w w:val="99"/>
        </w:rPr>
        <w:t xml:space="preserve"> </w:t>
      </w:r>
      <w:r>
        <w:rPr>
          <w:spacing w:val="-1"/>
        </w:rPr>
        <w:t>developers</w:t>
      </w:r>
      <w:r>
        <w:rPr>
          <w:spacing w:val="13"/>
        </w:rPr>
        <w:t xml:space="preserve"> </w:t>
      </w:r>
      <w:del w:id="76" w:author="Author" w:date="2016-06-14T18:00:00Z">
        <w:r>
          <w:delText>can</w:delText>
        </w:r>
      </w:del>
      <w:ins w:id="77" w:author="Author" w:date="2016-06-14T18:00:00Z">
        <w:r w:rsidR="00EE3816">
          <w:t>to</w:t>
        </w:r>
      </w:ins>
      <w:r>
        <w:rPr>
          <w:spacing w:val="13"/>
        </w:rPr>
        <w:t xml:space="preserve"> </w:t>
      </w:r>
      <w:r>
        <w:t>transfer</w:t>
      </w:r>
      <w:r>
        <w:rPr>
          <w:spacing w:val="14"/>
        </w:rPr>
        <w:t xml:space="preserve"> </w:t>
      </w:r>
      <w:r>
        <w:rPr>
          <w:spacing w:val="-2"/>
        </w:rPr>
        <w:t>new</w:t>
      </w:r>
      <w:r>
        <w:rPr>
          <w:spacing w:val="13"/>
        </w:rPr>
        <w:t xml:space="preserve"> </w:t>
      </w:r>
      <w:r>
        <w:t>bytecodes</w:t>
      </w:r>
      <w:r>
        <w:rPr>
          <w:spacing w:val="14"/>
        </w:rPr>
        <w:t xml:space="preserve"> </w:t>
      </w:r>
      <w:r>
        <w:t>and</w:t>
      </w:r>
      <w:r>
        <w:rPr>
          <w:spacing w:val="13"/>
        </w:rPr>
        <w:t xml:space="preserve"> </w:t>
      </w:r>
      <w:r>
        <w:t>run</w:t>
      </w:r>
      <w:r>
        <w:rPr>
          <w:spacing w:val="14"/>
        </w:rPr>
        <w:t xml:space="preserve"> </w:t>
      </w:r>
      <w:r>
        <w:t>tasks</w:t>
      </w:r>
      <w:r w:rsidRPr="003D74E8">
        <w:t>.</w:t>
      </w:r>
    </w:p>
    <w:p w14:paraId="4BD3DEE7" w14:textId="32AA05EF" w:rsidR="00946AA2" w:rsidRPr="003D74E8" w:rsidRDefault="00E56278" w:rsidP="003D74E8">
      <w:pPr>
        <w:numPr>
          <w:ilvl w:val="0"/>
          <w:numId w:val="6"/>
        </w:numPr>
        <w:tabs>
          <w:tab w:val="left" w:pos="391"/>
        </w:tabs>
        <w:spacing w:before="139"/>
        <w:ind w:hanging="271"/>
        <w:jc w:val="both"/>
        <w:rPr>
          <w:rFonts w:ascii="Times New Roman" w:hAnsi="Times New Roman"/>
          <w:sz w:val="20"/>
        </w:rPr>
      </w:pPr>
      <w:r w:rsidRPr="003D74E8">
        <w:rPr>
          <w:rFonts w:ascii="Times New Roman"/>
          <w:i/>
          <w:sz w:val="20"/>
        </w:rPr>
        <w:t>RiteVM</w:t>
      </w:r>
      <w:r w:rsidRPr="003D74E8">
        <w:rPr>
          <w:rFonts w:ascii="Times New Roman"/>
          <w:i/>
          <w:spacing w:val="4"/>
          <w:sz w:val="20"/>
        </w:rPr>
        <w:t xml:space="preserve"> </w:t>
      </w:r>
      <w:r w:rsidRPr="003D74E8">
        <w:rPr>
          <w:rFonts w:ascii="Times New Roman"/>
          <w:i/>
          <w:spacing w:val="-1"/>
          <w:sz w:val="20"/>
        </w:rPr>
        <w:t>Scheduler</w:t>
      </w:r>
    </w:p>
    <w:p w14:paraId="1A1B258D" w14:textId="38A5BCF5" w:rsidR="00946AA2" w:rsidRPr="003D74E8" w:rsidRDefault="00E56278" w:rsidP="003D74E8">
      <w:pPr>
        <w:pStyle w:val="a3"/>
        <w:spacing w:before="74" w:line="249" w:lineRule="auto"/>
        <w:ind w:right="117"/>
        <w:jc w:val="both"/>
      </w:pPr>
      <w:r w:rsidRPr="003D74E8">
        <w:t>This</w:t>
      </w:r>
      <w:r w:rsidRPr="003D74E8">
        <w:rPr>
          <w:spacing w:val="30"/>
        </w:rPr>
        <w:t xml:space="preserve"> </w:t>
      </w:r>
      <w:r w:rsidRPr="003D74E8">
        <w:t>section</w:t>
      </w:r>
      <w:r w:rsidRPr="003D74E8">
        <w:rPr>
          <w:spacing w:val="30"/>
        </w:rPr>
        <w:t xml:space="preserve"> </w:t>
      </w:r>
      <w:r w:rsidRPr="003D74E8">
        <w:t>describes</w:t>
      </w:r>
      <w:r w:rsidRPr="003D74E8">
        <w:rPr>
          <w:spacing w:val="30"/>
        </w:rPr>
        <w:t xml:space="preserve"> </w:t>
      </w:r>
      <w:r w:rsidRPr="003D74E8">
        <w:t>the</w:t>
      </w:r>
      <w:r w:rsidRPr="003D74E8">
        <w:rPr>
          <w:spacing w:val="30"/>
        </w:rPr>
        <w:t xml:space="preserve"> </w:t>
      </w:r>
      <w:r w:rsidRPr="003D74E8">
        <w:t>implementation</w:t>
      </w:r>
      <w:r w:rsidRPr="003D74E8">
        <w:rPr>
          <w:spacing w:val="31"/>
        </w:rPr>
        <w:t xml:space="preserve"> </w:t>
      </w:r>
      <w:r w:rsidRPr="003D74E8">
        <w:t>of</w:t>
      </w:r>
      <w:r w:rsidRPr="003D74E8">
        <w:rPr>
          <w:spacing w:val="30"/>
        </w:rPr>
        <w:t xml:space="preserve"> </w:t>
      </w:r>
      <w:r w:rsidRPr="003D74E8">
        <w:t>the</w:t>
      </w:r>
      <w:r w:rsidRPr="003D74E8">
        <w:rPr>
          <w:spacing w:val="30"/>
        </w:rPr>
        <w:t xml:space="preserve"> </w:t>
      </w:r>
      <w:r w:rsidRPr="003D74E8">
        <w:t>RiteVM</w:t>
      </w:r>
      <w:r w:rsidRPr="003D74E8">
        <w:rPr>
          <w:w w:val="99"/>
        </w:rPr>
        <w:t xml:space="preserve"> </w:t>
      </w:r>
      <w:r>
        <w:t>scheduler</w:t>
      </w:r>
      <w:r w:rsidRPr="003D74E8">
        <w:rPr>
          <w:spacing w:val="26"/>
        </w:rPr>
        <w:t xml:space="preserve"> </w:t>
      </w:r>
      <w:r w:rsidRPr="003D74E8">
        <w:t>in</w:t>
      </w:r>
      <w:r w:rsidRPr="003D74E8">
        <w:rPr>
          <w:spacing w:val="27"/>
        </w:rPr>
        <w:t xml:space="preserve"> </w:t>
      </w:r>
      <w:r w:rsidRPr="003D74E8">
        <w:t>the</w:t>
      </w:r>
      <w:r w:rsidRPr="003D74E8">
        <w:rPr>
          <w:spacing w:val="27"/>
        </w:rPr>
        <w:t xml:space="preserve"> </w:t>
      </w:r>
      <w:r w:rsidRPr="003D74E8">
        <w:t>proposed</w:t>
      </w:r>
      <w:r w:rsidRPr="003D74E8">
        <w:rPr>
          <w:spacing w:val="27"/>
        </w:rPr>
        <w:t xml:space="preserve"> </w:t>
      </w:r>
      <w:r w:rsidRPr="003D74E8">
        <w:rPr>
          <w:spacing w:val="-1"/>
        </w:rPr>
        <w:t>framework.</w:t>
      </w:r>
      <w:r w:rsidRPr="003D74E8">
        <w:rPr>
          <w:spacing w:val="27"/>
        </w:rPr>
        <w:t xml:space="preserve"> </w:t>
      </w:r>
      <w:r w:rsidRPr="003D74E8">
        <w:t>mruby</w:t>
      </w:r>
      <w:r w:rsidRPr="003D74E8">
        <w:rPr>
          <w:spacing w:val="26"/>
        </w:rPr>
        <w:t xml:space="preserve"> </w:t>
      </w:r>
      <w:r w:rsidRPr="003D74E8">
        <w:t>on</w:t>
      </w:r>
      <w:r w:rsidRPr="003D74E8">
        <w:rPr>
          <w:spacing w:val="27"/>
        </w:rPr>
        <w:t xml:space="preserve"> </w:t>
      </w:r>
      <w:r w:rsidRPr="003D74E8">
        <w:t>TECS</w:t>
      </w:r>
      <w:r w:rsidRPr="003D74E8">
        <w:rPr>
          <w:spacing w:val="27"/>
        </w:rPr>
        <w:t xml:space="preserve"> </w:t>
      </w:r>
      <w:del w:id="78" w:author="Author" w:date="2016-06-14T18:00:00Z">
        <w:r>
          <w:delText>sup-</w:delText>
        </w:r>
        <w:r>
          <w:rPr>
            <w:spacing w:val="23"/>
            <w:w w:val="99"/>
          </w:rPr>
          <w:delText xml:space="preserve"> </w:delText>
        </w:r>
        <w:r>
          <w:delText>ports</w:delText>
        </w:r>
      </w:del>
      <w:ins w:id="79" w:author="Author" w:date="2016-06-14T18:00:00Z">
        <w:r>
          <w:t>supports</w:t>
        </w:r>
      </w:ins>
      <w:r w:rsidRPr="003D74E8">
        <w:rPr>
          <w:spacing w:val="-2"/>
        </w:rPr>
        <w:t xml:space="preserve"> </w:t>
      </w:r>
      <w:r w:rsidRPr="003D74E8">
        <w:t>multitasking;</w:t>
      </w:r>
      <w:r w:rsidRPr="003D74E8">
        <w:rPr>
          <w:spacing w:val="-1"/>
        </w:rPr>
        <w:t xml:space="preserve"> </w:t>
      </w:r>
      <w:r w:rsidRPr="003D74E8">
        <w:rPr>
          <w:spacing w:val="-3"/>
        </w:rPr>
        <w:t>however,</w:t>
      </w:r>
      <w:r w:rsidRPr="003D74E8">
        <w:rPr>
          <w:spacing w:val="-1"/>
        </w:rPr>
        <w:t xml:space="preserve"> </w:t>
      </w:r>
      <w:r w:rsidRPr="003D74E8">
        <w:t>multitask</w:t>
      </w:r>
      <w:r w:rsidRPr="003D74E8">
        <w:rPr>
          <w:spacing w:val="-1"/>
        </w:rPr>
        <w:t xml:space="preserve"> </w:t>
      </w:r>
      <w:r w:rsidRPr="003D74E8">
        <w:t>processing</w:t>
      </w:r>
      <w:r w:rsidRPr="003D74E8">
        <w:rPr>
          <w:spacing w:val="-1"/>
        </w:rPr>
        <w:t xml:space="preserve"> </w:t>
      </w:r>
      <w:r w:rsidRPr="003D74E8">
        <w:t>in</w:t>
      </w:r>
      <w:r w:rsidRPr="003D74E8">
        <w:rPr>
          <w:spacing w:val="-1"/>
        </w:rPr>
        <w:t xml:space="preserve"> </w:t>
      </w:r>
      <w:r w:rsidRPr="003D74E8">
        <w:t>mruby</w:t>
      </w:r>
      <w:r w:rsidRPr="003D74E8">
        <w:rPr>
          <w:spacing w:val="-1"/>
        </w:rPr>
        <w:t xml:space="preserve"> </w:t>
      </w:r>
      <w:r w:rsidRPr="003D74E8">
        <w:t>on</w:t>
      </w:r>
      <w:r w:rsidRPr="003D74E8">
        <w:rPr>
          <w:spacing w:val="24"/>
          <w:w w:val="99"/>
        </w:rPr>
        <w:t xml:space="preserve"> </w:t>
      </w:r>
      <w:r w:rsidRPr="003D74E8">
        <w:t>TECS</w:t>
      </w:r>
      <w:r w:rsidRPr="003D74E8">
        <w:rPr>
          <w:spacing w:val="33"/>
        </w:rPr>
        <w:t xml:space="preserve"> </w:t>
      </w:r>
      <w:r w:rsidRPr="003D74E8">
        <w:t>requires</w:t>
      </w:r>
      <w:r w:rsidRPr="003D74E8">
        <w:rPr>
          <w:spacing w:val="34"/>
        </w:rPr>
        <w:t xml:space="preserve"> </w:t>
      </w:r>
      <w:r w:rsidRPr="003D74E8">
        <w:t>the</w:t>
      </w:r>
      <w:r w:rsidRPr="003D74E8">
        <w:rPr>
          <w:spacing w:val="34"/>
        </w:rPr>
        <w:t xml:space="preserve"> </w:t>
      </w:r>
      <w:r w:rsidRPr="003D74E8">
        <w:rPr>
          <w:spacing w:val="-1"/>
        </w:rPr>
        <w:t>developers</w:t>
      </w:r>
      <w:r w:rsidRPr="003D74E8">
        <w:rPr>
          <w:spacing w:val="33"/>
        </w:rPr>
        <w:t xml:space="preserve"> </w:t>
      </w:r>
      <w:r w:rsidRPr="003D74E8">
        <w:t>to</w:t>
      </w:r>
      <w:r w:rsidRPr="003D74E8">
        <w:rPr>
          <w:spacing w:val="34"/>
        </w:rPr>
        <w:t xml:space="preserve"> </w:t>
      </w:r>
      <w:r w:rsidRPr="003D74E8">
        <w:rPr>
          <w:spacing w:val="-2"/>
        </w:rPr>
        <w:t>have</w:t>
      </w:r>
      <w:r w:rsidRPr="003D74E8">
        <w:rPr>
          <w:spacing w:val="34"/>
        </w:rPr>
        <w:t xml:space="preserve"> </w:t>
      </w:r>
      <w:r w:rsidRPr="003D74E8">
        <w:rPr>
          <w:spacing w:val="-1"/>
        </w:rPr>
        <w:t>knowledge</w:t>
      </w:r>
      <w:r w:rsidRPr="003D74E8">
        <w:rPr>
          <w:spacing w:val="33"/>
        </w:rPr>
        <w:t xml:space="preserve"> </w:t>
      </w:r>
      <w:r w:rsidRPr="003D74E8">
        <w:t>about</w:t>
      </w:r>
      <w:r w:rsidRPr="003D74E8">
        <w:rPr>
          <w:spacing w:val="34"/>
        </w:rPr>
        <w:t xml:space="preserve"> </w:t>
      </w:r>
      <w:r w:rsidRPr="003D74E8">
        <w:t>the</w:t>
      </w:r>
      <w:r w:rsidRPr="003D74E8">
        <w:rPr>
          <w:spacing w:val="28"/>
          <w:w w:val="99"/>
        </w:rPr>
        <w:t xml:space="preserve"> </w:t>
      </w:r>
      <w:r w:rsidRPr="003D74E8">
        <w:rPr>
          <w:spacing w:val="-5"/>
        </w:rPr>
        <w:t>RTOS</w:t>
      </w:r>
      <w:r w:rsidRPr="003D74E8">
        <w:rPr>
          <w:spacing w:val="2"/>
        </w:rPr>
        <w:t xml:space="preserve"> </w:t>
      </w:r>
      <w:r w:rsidRPr="003D74E8">
        <w:rPr>
          <w:spacing w:val="-1"/>
        </w:rPr>
        <w:t>(</w:t>
      </w:r>
      <w:r>
        <w:rPr>
          <w:spacing w:val="-1"/>
        </w:rPr>
        <w:t>TOPPERS</w:t>
      </w:r>
      <w:r w:rsidRPr="003D74E8">
        <w:rPr>
          <w:spacing w:val="-1"/>
        </w:rPr>
        <w:t>/HRP2).</w:t>
      </w:r>
    </w:p>
    <w:p w14:paraId="1E7C5FB3" w14:textId="7B4BF415" w:rsidR="00946AA2" w:rsidRPr="003D74E8" w:rsidRDefault="00E56278" w:rsidP="003D74E8">
      <w:pPr>
        <w:pStyle w:val="a3"/>
        <w:spacing w:before="1" w:line="249" w:lineRule="auto"/>
        <w:ind w:right="117"/>
        <w:jc w:val="both"/>
      </w:pPr>
      <w:r w:rsidRPr="003D74E8">
        <w:t>One</w:t>
      </w:r>
      <w:r w:rsidRPr="003D74E8">
        <w:rPr>
          <w:spacing w:val="47"/>
        </w:rPr>
        <w:t xml:space="preserve"> </w:t>
      </w:r>
      <w:r w:rsidRPr="003D74E8">
        <w:t>approach</w:t>
      </w:r>
      <w:r w:rsidRPr="003D74E8">
        <w:rPr>
          <w:spacing w:val="47"/>
        </w:rPr>
        <w:t xml:space="preserve"> </w:t>
      </w:r>
      <w:r w:rsidRPr="003D74E8">
        <w:t>for</w:t>
      </w:r>
      <w:r w:rsidRPr="003D74E8">
        <w:rPr>
          <w:spacing w:val="47"/>
        </w:rPr>
        <w:t xml:space="preserve"> </w:t>
      </w:r>
      <w:r w:rsidRPr="003D74E8">
        <w:t>multitasking</w:t>
      </w:r>
      <w:r w:rsidRPr="003D74E8">
        <w:rPr>
          <w:spacing w:val="47"/>
        </w:rPr>
        <w:t xml:space="preserve"> </w:t>
      </w:r>
      <w:r w:rsidRPr="003D74E8">
        <w:t>is</w:t>
      </w:r>
      <w:r w:rsidRPr="003D74E8">
        <w:rPr>
          <w:spacing w:val="47"/>
        </w:rPr>
        <w:t xml:space="preserve"> </w:t>
      </w:r>
      <w:r w:rsidRPr="003D74E8">
        <w:t>a</w:t>
      </w:r>
      <w:r w:rsidRPr="003D74E8">
        <w:rPr>
          <w:spacing w:val="48"/>
        </w:rPr>
        <w:t xml:space="preserve"> </w:t>
      </w:r>
      <w:r w:rsidRPr="003D74E8">
        <w:t>co-routine,</w:t>
      </w:r>
      <w:r w:rsidRPr="003D74E8">
        <w:rPr>
          <w:spacing w:val="47"/>
        </w:rPr>
        <w:t xml:space="preserve"> </w:t>
      </w:r>
      <w:r w:rsidRPr="003D74E8">
        <w:t>which</w:t>
      </w:r>
      <w:r w:rsidRPr="003D74E8">
        <w:rPr>
          <w:spacing w:val="47"/>
        </w:rPr>
        <w:t xml:space="preserve"> </w:t>
      </w:r>
      <w:r w:rsidRPr="003D74E8">
        <w:t>is</w:t>
      </w:r>
      <w:r w:rsidRPr="003D74E8">
        <w:rPr>
          <w:w w:val="99"/>
        </w:rPr>
        <w:t xml:space="preserve"> </w:t>
      </w:r>
      <w:r w:rsidRPr="003D74E8">
        <w:t>a</w:t>
      </w:r>
      <w:r w:rsidRPr="003D74E8">
        <w:rPr>
          <w:spacing w:val="24"/>
        </w:rPr>
        <w:t xml:space="preserve"> </w:t>
      </w:r>
      <w:r w:rsidRPr="003D74E8">
        <w:rPr>
          <w:spacing w:val="-1"/>
        </w:rPr>
        <w:t>cooperative</w:t>
      </w:r>
      <w:r w:rsidRPr="003D74E8">
        <w:rPr>
          <w:spacing w:val="24"/>
        </w:rPr>
        <w:t xml:space="preserve"> </w:t>
      </w:r>
      <w:r w:rsidRPr="003D74E8">
        <w:t>thread</w:t>
      </w:r>
      <w:r w:rsidRPr="003D74E8">
        <w:rPr>
          <w:spacing w:val="24"/>
        </w:rPr>
        <w:t xml:space="preserve"> </w:t>
      </w:r>
      <w:r w:rsidRPr="003D74E8">
        <w:t>scheduled</w:t>
      </w:r>
      <w:r w:rsidRPr="003D74E8">
        <w:rPr>
          <w:spacing w:val="24"/>
        </w:rPr>
        <w:t xml:space="preserve"> </w:t>
      </w:r>
      <w:r w:rsidRPr="003D74E8">
        <w:t>by</w:t>
      </w:r>
      <w:r w:rsidRPr="003D74E8">
        <w:rPr>
          <w:spacing w:val="24"/>
        </w:rPr>
        <w:t xml:space="preserve"> </w:t>
      </w:r>
      <w:r>
        <w:rPr>
          <w:spacing w:val="-1"/>
        </w:rPr>
        <w:t>developers</w:t>
      </w:r>
      <w:r w:rsidRPr="003D74E8">
        <w:rPr>
          <w:spacing w:val="24"/>
        </w:rPr>
        <w:t xml:space="preserve"> </w:t>
      </w:r>
      <w:r w:rsidRPr="003D74E8">
        <w:t>with</w:t>
      </w:r>
      <w:r w:rsidRPr="003D74E8">
        <w:rPr>
          <w:spacing w:val="24"/>
        </w:rPr>
        <w:t xml:space="preserve"> </w:t>
      </w:r>
      <w:r w:rsidRPr="003D74E8">
        <w:t>functions</w:t>
      </w:r>
      <w:r w:rsidRPr="003D74E8">
        <w:rPr>
          <w:spacing w:val="26"/>
          <w:w w:val="99"/>
        </w:rPr>
        <w:t xml:space="preserve"> </w:t>
      </w:r>
      <w:r w:rsidRPr="003D74E8">
        <w:t>such</w:t>
      </w:r>
      <w:r w:rsidRPr="003D74E8">
        <w:rPr>
          <w:spacing w:val="-4"/>
        </w:rPr>
        <w:t xml:space="preserve"> </w:t>
      </w:r>
      <w:r w:rsidRPr="003D74E8">
        <w:t>as</w:t>
      </w:r>
      <w:r w:rsidRPr="003D74E8">
        <w:rPr>
          <w:spacing w:val="-4"/>
        </w:rPr>
        <w:t xml:space="preserve"> </w:t>
      </w:r>
      <w:r w:rsidRPr="003D74E8">
        <w:rPr>
          <w:i/>
          <w:spacing w:val="-2"/>
        </w:rPr>
        <w:t>resume</w:t>
      </w:r>
      <w:r w:rsidRPr="003D74E8">
        <w:rPr>
          <w:i/>
          <w:spacing w:val="-4"/>
        </w:rPr>
        <w:t xml:space="preserve"> </w:t>
      </w:r>
      <w:r w:rsidRPr="003D74E8">
        <w:t>and</w:t>
      </w:r>
      <w:r w:rsidRPr="003D74E8">
        <w:rPr>
          <w:spacing w:val="-4"/>
        </w:rPr>
        <w:t xml:space="preserve"> </w:t>
      </w:r>
      <w:r w:rsidRPr="003D74E8">
        <w:rPr>
          <w:i/>
        </w:rPr>
        <w:t>yield</w:t>
      </w:r>
      <w:r w:rsidRPr="003D74E8">
        <w:rPr>
          <w:i/>
          <w:spacing w:val="-4"/>
        </w:rPr>
        <w:t xml:space="preserve"> </w:t>
      </w:r>
      <w:r w:rsidRPr="003D74E8">
        <w:t>(the</w:t>
      </w:r>
      <w:r w:rsidRPr="003D74E8">
        <w:rPr>
          <w:spacing w:val="-3"/>
        </w:rPr>
        <w:t xml:space="preserve"> </w:t>
      </w:r>
      <w:r w:rsidRPr="003D74E8">
        <w:t>Ruby</w:t>
      </w:r>
      <w:r w:rsidRPr="003D74E8">
        <w:rPr>
          <w:spacing w:val="-4"/>
        </w:rPr>
        <w:t xml:space="preserve"> </w:t>
      </w:r>
      <w:r w:rsidRPr="003D74E8">
        <w:t>co-routine</w:t>
      </w:r>
      <w:r w:rsidRPr="003D74E8">
        <w:rPr>
          <w:spacing w:val="-4"/>
        </w:rPr>
        <w:t xml:space="preserve"> </w:t>
      </w:r>
      <w:r w:rsidRPr="003D74E8">
        <w:t>is</w:t>
      </w:r>
      <w:r w:rsidRPr="003D74E8">
        <w:rPr>
          <w:spacing w:val="-4"/>
        </w:rPr>
        <w:t xml:space="preserve"> </w:t>
      </w:r>
      <w:r w:rsidRPr="003D74E8">
        <w:t>defined</w:t>
      </w:r>
      <w:r w:rsidRPr="003D74E8">
        <w:rPr>
          <w:spacing w:val="-4"/>
        </w:rPr>
        <w:t xml:space="preserve"> </w:t>
      </w:r>
      <w:r w:rsidRPr="003D74E8">
        <w:t>in</w:t>
      </w:r>
      <w:r w:rsidRPr="003D74E8">
        <w:rPr>
          <w:spacing w:val="-3"/>
        </w:rPr>
        <w:t xml:space="preserve"> </w:t>
      </w:r>
      <w:r w:rsidRPr="003D74E8">
        <w:t>the</w:t>
      </w:r>
      <w:r w:rsidRPr="003D74E8">
        <w:rPr>
          <w:spacing w:val="24"/>
          <w:w w:val="99"/>
        </w:rPr>
        <w:t xml:space="preserve"> </w:t>
      </w:r>
      <w:r w:rsidRPr="003D74E8">
        <w:t>Fiber</w:t>
      </w:r>
      <w:r w:rsidRPr="003D74E8">
        <w:rPr>
          <w:spacing w:val="-4"/>
        </w:rPr>
        <w:t xml:space="preserve"> </w:t>
      </w:r>
      <w:r w:rsidRPr="003D74E8">
        <w:t>class</w:t>
      </w:r>
      <w:r w:rsidRPr="003D74E8">
        <w:rPr>
          <w:spacing w:val="-4"/>
        </w:rPr>
        <w:t xml:space="preserve"> </w:t>
      </w:r>
      <w:r w:rsidRPr="003D74E8">
        <w:t>[</w:t>
      </w:r>
      <w:r>
        <w:t>11</w:t>
      </w:r>
      <w:r w:rsidRPr="003D74E8">
        <w:t>]).</w:t>
      </w:r>
      <w:r w:rsidRPr="003D74E8">
        <w:rPr>
          <w:spacing w:val="-4"/>
        </w:rPr>
        <w:t xml:space="preserve"> </w:t>
      </w:r>
      <w:r w:rsidRPr="003D74E8">
        <w:t>A</w:t>
      </w:r>
      <w:r w:rsidRPr="003D74E8">
        <w:rPr>
          <w:spacing w:val="-4"/>
        </w:rPr>
        <w:t xml:space="preserve"> </w:t>
      </w:r>
      <w:r w:rsidRPr="003D74E8">
        <w:t>co-routine</w:t>
      </w:r>
      <w:r w:rsidRPr="003D74E8">
        <w:rPr>
          <w:spacing w:val="-4"/>
        </w:rPr>
        <w:t xml:space="preserve"> </w:t>
      </w:r>
      <w:r w:rsidRPr="003D74E8">
        <w:t>is</w:t>
      </w:r>
      <w:r w:rsidRPr="003D74E8">
        <w:rPr>
          <w:spacing w:val="-4"/>
        </w:rPr>
        <w:t xml:space="preserve"> </w:t>
      </w:r>
      <w:r w:rsidRPr="003D74E8">
        <w:rPr>
          <w:spacing w:val="-1"/>
        </w:rPr>
        <w:t>non-preemptive</w:t>
      </w:r>
      <w:r w:rsidRPr="003D74E8">
        <w:rPr>
          <w:spacing w:val="-4"/>
        </w:rPr>
        <w:t xml:space="preserve"> </w:t>
      </w:r>
      <w:r w:rsidRPr="003D74E8">
        <w:t>multitasking,</w:t>
      </w:r>
      <w:r w:rsidRPr="003D74E8">
        <w:rPr>
          <w:spacing w:val="26"/>
          <w:w w:val="99"/>
        </w:rPr>
        <w:t xml:space="preserve"> </w:t>
      </w:r>
      <w:r w:rsidRPr="003D74E8">
        <w:t>which</w:t>
      </w:r>
      <w:r w:rsidRPr="003D74E8">
        <w:rPr>
          <w:spacing w:val="21"/>
        </w:rPr>
        <w:t xml:space="preserve"> </w:t>
      </w:r>
      <w:r w:rsidRPr="003D74E8">
        <w:t>does</w:t>
      </w:r>
      <w:r w:rsidRPr="003D74E8">
        <w:rPr>
          <w:spacing w:val="22"/>
        </w:rPr>
        <w:t xml:space="preserve"> </w:t>
      </w:r>
      <w:r w:rsidRPr="003D74E8">
        <w:t>not</w:t>
      </w:r>
      <w:r w:rsidRPr="003D74E8">
        <w:rPr>
          <w:spacing w:val="22"/>
        </w:rPr>
        <w:t xml:space="preserve"> </w:t>
      </w:r>
      <w:r w:rsidRPr="003D74E8">
        <w:rPr>
          <w:spacing w:val="-2"/>
        </w:rPr>
        <w:t>receive</w:t>
      </w:r>
      <w:r w:rsidRPr="003D74E8">
        <w:rPr>
          <w:spacing w:val="22"/>
        </w:rPr>
        <w:t xml:space="preserve"> </w:t>
      </w:r>
      <w:r w:rsidRPr="003D74E8">
        <w:t>OS</w:t>
      </w:r>
      <w:r w:rsidRPr="003D74E8">
        <w:rPr>
          <w:spacing w:val="22"/>
        </w:rPr>
        <w:t xml:space="preserve"> </w:t>
      </w:r>
      <w:r>
        <w:t>support</w:t>
      </w:r>
      <w:r w:rsidRPr="003D74E8">
        <w:rPr>
          <w:spacing w:val="21"/>
        </w:rPr>
        <w:t xml:space="preserve"> </w:t>
      </w:r>
      <w:r w:rsidRPr="003D74E8">
        <w:t>because</w:t>
      </w:r>
      <w:r w:rsidRPr="003D74E8">
        <w:rPr>
          <w:spacing w:val="22"/>
        </w:rPr>
        <w:t xml:space="preserve"> </w:t>
      </w:r>
      <w:r w:rsidRPr="003D74E8">
        <w:rPr>
          <w:spacing w:val="-1"/>
        </w:rPr>
        <w:t>developers</w:t>
      </w:r>
      <w:r w:rsidRPr="003D74E8">
        <w:rPr>
          <w:spacing w:val="22"/>
        </w:rPr>
        <w:t xml:space="preserve"> </w:t>
      </w:r>
      <w:r w:rsidRPr="003D74E8">
        <w:t>must</w:t>
      </w:r>
      <w:r w:rsidRPr="003D74E8">
        <w:rPr>
          <w:spacing w:val="29"/>
          <w:w w:val="99"/>
        </w:rPr>
        <w:t xml:space="preserve"> </w:t>
      </w:r>
      <w:r w:rsidRPr="003D74E8">
        <w:t>switch</w:t>
      </w:r>
      <w:r w:rsidRPr="003D74E8">
        <w:rPr>
          <w:spacing w:val="10"/>
        </w:rPr>
        <w:t xml:space="preserve"> </w:t>
      </w:r>
      <w:r w:rsidRPr="003D74E8">
        <w:t>tasks</w:t>
      </w:r>
      <w:r w:rsidRPr="003D74E8">
        <w:rPr>
          <w:spacing w:val="10"/>
        </w:rPr>
        <w:t xml:space="preserve"> </w:t>
      </w:r>
      <w:r w:rsidRPr="003D74E8">
        <w:rPr>
          <w:spacing w:val="-2"/>
        </w:rPr>
        <w:t>manually.</w:t>
      </w:r>
    </w:p>
    <w:p w14:paraId="247028D3" w14:textId="1BC8BF8E" w:rsidR="00946AA2" w:rsidRDefault="00E56278">
      <w:pPr>
        <w:pStyle w:val="a3"/>
        <w:ind w:left="318" w:firstLine="0"/>
      </w:pPr>
      <w:r w:rsidRPr="003D74E8">
        <w:t xml:space="preserve">As </w:t>
      </w:r>
      <w:r>
        <w:rPr>
          <w:spacing w:val="7"/>
        </w:rPr>
        <w:t xml:space="preserve"> </w:t>
      </w:r>
      <w:r w:rsidRPr="003D74E8">
        <w:t xml:space="preserve">another </w:t>
      </w:r>
      <w:r>
        <w:rPr>
          <w:spacing w:val="8"/>
        </w:rPr>
        <w:t xml:space="preserve"> </w:t>
      </w:r>
      <w:r w:rsidRPr="003D74E8">
        <w:t xml:space="preserve">method, </w:t>
      </w:r>
      <w:r>
        <w:rPr>
          <w:spacing w:val="8"/>
        </w:rPr>
        <w:t xml:space="preserve"> </w:t>
      </w:r>
      <w:r w:rsidRPr="003D74E8">
        <w:rPr>
          <w:i/>
        </w:rPr>
        <w:t>delay()</w:t>
      </w:r>
      <w:r w:rsidRPr="003D74E8">
        <w:t xml:space="preserve">, </w:t>
      </w:r>
      <w:r>
        <w:rPr>
          <w:spacing w:val="8"/>
        </w:rPr>
        <w:t xml:space="preserve"> </w:t>
      </w:r>
      <w:r w:rsidRPr="003D74E8">
        <w:t xml:space="preserve">which </w:t>
      </w:r>
      <w:r>
        <w:rPr>
          <w:spacing w:val="7"/>
        </w:rPr>
        <w:t xml:space="preserve"> </w:t>
      </w:r>
      <w:r w:rsidRPr="003D74E8">
        <w:t xml:space="preserve">is </w:t>
      </w:r>
      <w:r>
        <w:rPr>
          <w:spacing w:val="8"/>
        </w:rPr>
        <w:t xml:space="preserve"> </w:t>
      </w:r>
      <w:r w:rsidRPr="003D74E8">
        <w:t xml:space="preserve">a </w:t>
      </w:r>
      <w:r>
        <w:rPr>
          <w:spacing w:val="8"/>
        </w:rPr>
        <w:t xml:space="preserve"> </w:t>
      </w:r>
      <w:r w:rsidRPr="003D74E8">
        <w:t xml:space="preserve">service </w:t>
      </w:r>
      <w:r>
        <w:rPr>
          <w:spacing w:val="8"/>
        </w:rPr>
        <w:t xml:space="preserve"> </w:t>
      </w:r>
      <w:r w:rsidRPr="003D74E8">
        <w:t xml:space="preserve">call </w:t>
      </w:r>
      <w:r>
        <w:rPr>
          <w:spacing w:val="7"/>
        </w:rPr>
        <w:t xml:space="preserve"> </w:t>
      </w:r>
      <w:r w:rsidRPr="003D74E8">
        <w:t>of</w:t>
      </w:r>
    </w:p>
    <w:p w14:paraId="301D99C7" w14:textId="7DE33C22" w:rsidR="00946AA2" w:rsidRPr="003D74E8" w:rsidRDefault="00E56278" w:rsidP="003D74E8">
      <w:pPr>
        <w:pStyle w:val="a3"/>
        <w:spacing w:before="9" w:line="249" w:lineRule="auto"/>
        <w:ind w:right="118" w:firstLine="0"/>
        <w:jc w:val="both"/>
      </w:pPr>
      <w:r>
        <w:rPr>
          <w:rFonts w:ascii="Lucida Console" w:hAnsi="Lucida Console"/>
          <w:spacing w:val="-2"/>
        </w:rPr>
        <w:t>µ</w:t>
      </w:r>
      <w:r>
        <w:rPr>
          <w:spacing w:val="-2"/>
        </w:rPr>
        <w:t>ITRON</w:t>
      </w:r>
      <w:r w:rsidRPr="003D74E8">
        <w:rPr>
          <w:spacing w:val="-2"/>
          <w:sz w:val="22"/>
        </w:rPr>
        <w:t>,</w:t>
      </w:r>
      <w:r w:rsidRPr="003D74E8">
        <w:rPr>
          <w:spacing w:val="11"/>
          <w:sz w:val="22"/>
        </w:rPr>
        <w:t xml:space="preserve"> </w:t>
      </w:r>
      <w:r w:rsidRPr="003D74E8">
        <w:rPr>
          <w:sz w:val="22"/>
        </w:rPr>
        <w:t>can</w:t>
      </w:r>
      <w:r w:rsidRPr="003D74E8">
        <w:rPr>
          <w:spacing w:val="11"/>
          <w:sz w:val="22"/>
        </w:rPr>
        <w:t xml:space="preserve"> </w:t>
      </w:r>
      <w:r w:rsidRPr="003D74E8">
        <w:rPr>
          <w:sz w:val="22"/>
        </w:rPr>
        <w:t>be</w:t>
      </w:r>
      <w:r w:rsidRPr="003D74E8">
        <w:rPr>
          <w:spacing w:val="11"/>
          <w:sz w:val="22"/>
        </w:rPr>
        <w:t xml:space="preserve"> </w:t>
      </w:r>
      <w:r w:rsidRPr="003D74E8">
        <w:rPr>
          <w:sz w:val="22"/>
        </w:rPr>
        <w:t>used</w:t>
      </w:r>
      <w:r w:rsidRPr="003D74E8">
        <w:rPr>
          <w:spacing w:val="11"/>
          <w:sz w:val="22"/>
        </w:rPr>
        <w:t xml:space="preserve"> </w:t>
      </w:r>
      <w:r w:rsidRPr="003D74E8">
        <w:rPr>
          <w:sz w:val="22"/>
        </w:rPr>
        <w:t>for</w:t>
      </w:r>
      <w:r w:rsidRPr="003D74E8">
        <w:rPr>
          <w:spacing w:val="11"/>
          <w:sz w:val="22"/>
        </w:rPr>
        <w:t xml:space="preserve"> </w:t>
      </w:r>
      <w:r w:rsidRPr="003D74E8">
        <w:rPr>
          <w:sz w:val="22"/>
        </w:rPr>
        <w:t>multitasking.</w:t>
      </w:r>
      <w:r w:rsidRPr="003D74E8">
        <w:rPr>
          <w:spacing w:val="11"/>
          <w:sz w:val="22"/>
        </w:rPr>
        <w:t xml:space="preserve"> </w:t>
      </w:r>
      <w:r w:rsidRPr="003D74E8">
        <w:rPr>
          <w:sz w:val="22"/>
        </w:rPr>
        <w:t>This</w:t>
      </w:r>
      <w:r w:rsidRPr="003D74E8">
        <w:rPr>
          <w:spacing w:val="11"/>
          <w:sz w:val="22"/>
        </w:rPr>
        <w:t xml:space="preserve"> </w:t>
      </w:r>
      <w:r w:rsidRPr="003D74E8">
        <w:rPr>
          <w:sz w:val="22"/>
        </w:rPr>
        <w:t>service</w:t>
      </w:r>
      <w:r w:rsidRPr="003D74E8">
        <w:rPr>
          <w:spacing w:val="11"/>
          <w:sz w:val="22"/>
        </w:rPr>
        <w:t xml:space="preserve"> </w:t>
      </w:r>
      <w:r w:rsidRPr="003D74E8">
        <w:rPr>
          <w:sz w:val="22"/>
        </w:rPr>
        <w:t>call</w:t>
      </w:r>
      <w:r w:rsidRPr="003D74E8">
        <w:rPr>
          <w:spacing w:val="26"/>
          <w:w w:val="99"/>
          <w:sz w:val="22"/>
        </w:rPr>
        <w:t xml:space="preserve"> </w:t>
      </w:r>
      <w:r w:rsidRPr="003D74E8">
        <w:rPr>
          <w:sz w:val="22"/>
        </w:rPr>
        <w:t>delays</w:t>
      </w:r>
      <w:r w:rsidRPr="003D74E8">
        <w:rPr>
          <w:spacing w:val="9"/>
          <w:sz w:val="22"/>
        </w:rPr>
        <w:t xml:space="preserve"> </w:t>
      </w:r>
      <w:r w:rsidRPr="003D74E8">
        <w:rPr>
          <w:sz w:val="22"/>
        </w:rPr>
        <w:t>the</w:t>
      </w:r>
      <w:r w:rsidRPr="003D74E8">
        <w:rPr>
          <w:spacing w:val="10"/>
          <w:sz w:val="22"/>
        </w:rPr>
        <w:t xml:space="preserve"> </w:t>
      </w:r>
      <w:r w:rsidRPr="003D74E8">
        <w:rPr>
          <w:spacing w:val="-1"/>
        </w:rPr>
        <w:t>execution</w:t>
      </w:r>
      <w:r w:rsidRPr="003D74E8">
        <w:rPr>
          <w:spacing w:val="9"/>
        </w:rPr>
        <w:t xml:space="preserve"> </w:t>
      </w:r>
      <w:r w:rsidRPr="003D74E8">
        <w:t>of</w:t>
      </w:r>
      <w:r w:rsidRPr="003D74E8">
        <w:rPr>
          <w:spacing w:val="10"/>
        </w:rPr>
        <w:t xml:space="preserve"> </w:t>
      </w:r>
      <w:r w:rsidRPr="003D74E8">
        <w:t>its</w:t>
      </w:r>
      <w:r w:rsidRPr="003D74E8">
        <w:rPr>
          <w:spacing w:val="10"/>
        </w:rPr>
        <w:t xml:space="preserve"> </w:t>
      </w:r>
      <w:r w:rsidRPr="003D74E8">
        <w:rPr>
          <w:spacing w:val="-2"/>
        </w:rPr>
        <w:t>own</w:t>
      </w:r>
      <w:r w:rsidRPr="003D74E8">
        <w:rPr>
          <w:spacing w:val="9"/>
        </w:rPr>
        <w:t xml:space="preserve"> </w:t>
      </w:r>
      <w:r w:rsidRPr="003D74E8">
        <w:t>task</w:t>
      </w:r>
      <w:r w:rsidRPr="003D74E8">
        <w:rPr>
          <w:spacing w:val="10"/>
        </w:rPr>
        <w:t xml:space="preserve"> </w:t>
      </w:r>
      <w:r w:rsidRPr="003D74E8">
        <w:t>for</w:t>
      </w:r>
      <w:r w:rsidRPr="003D74E8">
        <w:rPr>
          <w:spacing w:val="10"/>
        </w:rPr>
        <w:t xml:space="preserve"> </w:t>
      </w:r>
      <w:r w:rsidRPr="003D74E8">
        <w:t>the</w:t>
      </w:r>
      <w:r w:rsidRPr="003D74E8">
        <w:rPr>
          <w:spacing w:val="9"/>
        </w:rPr>
        <w:t xml:space="preserve"> </w:t>
      </w:r>
      <w:r w:rsidRPr="003D74E8">
        <w:t>time</w:t>
      </w:r>
      <w:r w:rsidRPr="003D74E8">
        <w:rPr>
          <w:spacing w:val="10"/>
        </w:rPr>
        <w:t xml:space="preserve"> </w:t>
      </w:r>
      <w:r w:rsidRPr="003D74E8">
        <w:t>of</w:t>
      </w:r>
      <w:r w:rsidRPr="003D74E8">
        <w:rPr>
          <w:spacing w:val="9"/>
        </w:rPr>
        <w:t xml:space="preserve"> </w:t>
      </w:r>
      <w:r w:rsidRPr="003D74E8">
        <w:t>the</w:t>
      </w:r>
      <w:r w:rsidRPr="003D74E8">
        <w:rPr>
          <w:spacing w:val="25"/>
          <w:w w:val="99"/>
        </w:rPr>
        <w:t xml:space="preserve"> </w:t>
      </w:r>
      <w:r w:rsidRPr="003D74E8">
        <w:rPr>
          <w:spacing w:val="-1"/>
        </w:rPr>
        <w:t>argument.</w:t>
      </w:r>
      <w:r w:rsidRPr="003D74E8">
        <w:rPr>
          <w:spacing w:val="41"/>
        </w:rPr>
        <w:t xml:space="preserve"> </w:t>
      </w:r>
      <w:r w:rsidRPr="003D74E8">
        <w:rPr>
          <w:i/>
        </w:rPr>
        <w:t>delay()</w:t>
      </w:r>
      <w:r w:rsidRPr="003D74E8">
        <w:rPr>
          <w:i/>
          <w:spacing w:val="43"/>
        </w:rPr>
        <w:t xml:space="preserve"> </w:t>
      </w:r>
      <w:r w:rsidRPr="003D74E8">
        <w:t>is</w:t>
      </w:r>
      <w:r w:rsidRPr="003D74E8">
        <w:rPr>
          <w:spacing w:val="42"/>
        </w:rPr>
        <w:t xml:space="preserve"> </w:t>
      </w:r>
      <w:r w:rsidRPr="003D74E8">
        <w:t>needed</w:t>
      </w:r>
      <w:r w:rsidRPr="003D74E8">
        <w:rPr>
          <w:spacing w:val="43"/>
        </w:rPr>
        <w:t xml:space="preserve"> </w:t>
      </w:r>
      <w:r w:rsidRPr="003D74E8">
        <w:t>when</w:t>
      </w:r>
      <w:r w:rsidRPr="003D74E8">
        <w:rPr>
          <w:spacing w:val="43"/>
        </w:rPr>
        <w:t xml:space="preserve"> </w:t>
      </w:r>
      <w:r w:rsidRPr="003D74E8">
        <w:t>scheduling</w:t>
      </w:r>
      <w:r w:rsidRPr="003D74E8">
        <w:rPr>
          <w:spacing w:val="43"/>
        </w:rPr>
        <w:t xml:space="preserve"> </w:t>
      </w:r>
      <w:r w:rsidRPr="003D74E8">
        <w:rPr>
          <w:spacing w:val="-2"/>
        </w:rPr>
        <w:t>fix</w:t>
      </w:r>
      <w:r w:rsidRPr="003D74E8">
        <w:rPr>
          <w:spacing w:val="-1"/>
        </w:rPr>
        <w:t>ed-priority</w:t>
      </w:r>
      <w:r w:rsidRPr="003D74E8">
        <w:rPr>
          <w:spacing w:val="33"/>
          <w:w w:val="99"/>
        </w:rPr>
        <w:t xml:space="preserve"> </w:t>
      </w:r>
      <w:r w:rsidRPr="003D74E8">
        <w:t>tasks.</w:t>
      </w:r>
      <w:r w:rsidRPr="003D74E8">
        <w:rPr>
          <w:spacing w:val="-4"/>
        </w:rPr>
        <w:t xml:space="preserve"> </w:t>
      </w:r>
      <w:r w:rsidRPr="003D74E8">
        <w:rPr>
          <w:spacing w:val="-3"/>
        </w:rPr>
        <w:t>However,</w:t>
      </w:r>
      <w:r w:rsidRPr="003D74E8">
        <w:rPr>
          <w:spacing w:val="-4"/>
        </w:rPr>
        <w:t xml:space="preserve"> </w:t>
      </w:r>
      <w:r w:rsidRPr="003D74E8">
        <w:t>the</w:t>
      </w:r>
      <w:r w:rsidRPr="003D74E8">
        <w:rPr>
          <w:spacing w:val="-3"/>
        </w:rPr>
        <w:t xml:space="preserve"> </w:t>
      </w:r>
      <w:r w:rsidRPr="003D74E8">
        <w:t>programming</w:t>
      </w:r>
      <w:r w:rsidRPr="003D74E8">
        <w:rPr>
          <w:spacing w:val="-4"/>
        </w:rPr>
        <w:t xml:space="preserve"> </w:t>
      </w:r>
      <w:r w:rsidRPr="003D74E8">
        <w:t>applied</w:t>
      </w:r>
      <w:r w:rsidRPr="003D74E8">
        <w:rPr>
          <w:spacing w:val="-3"/>
        </w:rPr>
        <w:t xml:space="preserve"> </w:t>
      </w:r>
      <w:r w:rsidRPr="003D74E8">
        <w:t>to</w:t>
      </w:r>
      <w:r w:rsidRPr="003D74E8">
        <w:rPr>
          <w:spacing w:val="-4"/>
        </w:rPr>
        <w:t xml:space="preserve"> </w:t>
      </w:r>
      <w:r w:rsidRPr="003D74E8">
        <w:rPr>
          <w:i/>
        </w:rPr>
        <w:t>delay()</w:t>
      </w:r>
      <w:r w:rsidRPr="003D74E8">
        <w:rPr>
          <w:i/>
          <w:spacing w:val="-4"/>
        </w:rPr>
        <w:t xml:space="preserve"> </w:t>
      </w:r>
      <w:r w:rsidRPr="003D74E8">
        <w:t>is</w:t>
      </w:r>
      <w:r w:rsidRPr="003D74E8">
        <w:rPr>
          <w:spacing w:val="-3"/>
        </w:rPr>
        <w:t xml:space="preserve"> </w:t>
      </w:r>
      <w:r w:rsidRPr="003D74E8">
        <w:rPr>
          <w:spacing w:val="-1"/>
        </w:rPr>
        <w:t>dif</w:t>
      </w:r>
      <w:r w:rsidRPr="003D74E8">
        <w:rPr>
          <w:spacing w:val="-2"/>
        </w:rPr>
        <w:t>ficult</w:t>
      </w:r>
      <w:r w:rsidRPr="003D74E8">
        <w:rPr>
          <w:spacing w:val="28"/>
          <w:w w:val="97"/>
        </w:rPr>
        <w:t xml:space="preserve"> </w:t>
      </w:r>
      <w:r w:rsidRPr="003D74E8">
        <w:t>to</w:t>
      </w:r>
      <w:r w:rsidRPr="003D74E8">
        <w:rPr>
          <w:spacing w:val="14"/>
        </w:rPr>
        <w:t xml:space="preserve"> </w:t>
      </w:r>
      <w:r w:rsidRPr="003D74E8">
        <w:t>use</w:t>
      </w:r>
      <w:r w:rsidRPr="003D74E8">
        <w:rPr>
          <w:spacing w:val="14"/>
        </w:rPr>
        <w:t xml:space="preserve"> </w:t>
      </w:r>
      <w:r w:rsidRPr="003D74E8">
        <w:t>with</w:t>
      </w:r>
      <w:r w:rsidRPr="003D74E8">
        <w:rPr>
          <w:spacing w:val="14"/>
        </w:rPr>
        <w:t xml:space="preserve"> </w:t>
      </w:r>
      <w:r w:rsidRPr="003D74E8">
        <w:rPr>
          <w:spacing w:val="-1"/>
        </w:rPr>
        <w:t>fair</w:t>
      </w:r>
      <w:r w:rsidRPr="003D74E8">
        <w:rPr>
          <w:spacing w:val="14"/>
        </w:rPr>
        <w:t xml:space="preserve"> </w:t>
      </w:r>
      <w:r w:rsidRPr="003D74E8">
        <w:t>scheduling.</w:t>
      </w:r>
    </w:p>
    <w:p w14:paraId="143BCA55" w14:textId="494EDFEA" w:rsidR="00946AA2" w:rsidRPr="003D74E8" w:rsidRDefault="00E56278" w:rsidP="003D74E8">
      <w:pPr>
        <w:pStyle w:val="a3"/>
        <w:spacing w:line="249" w:lineRule="auto"/>
        <w:ind w:right="116"/>
        <w:jc w:val="both"/>
      </w:pPr>
      <w:r w:rsidRPr="003D74E8">
        <w:rPr>
          <w:spacing w:val="-1"/>
          <w:sz w:val="22"/>
        </w:rPr>
        <w:t>For</w:t>
      </w:r>
      <w:r w:rsidRPr="003D74E8">
        <w:rPr>
          <w:spacing w:val="5"/>
          <w:sz w:val="22"/>
        </w:rPr>
        <w:t xml:space="preserve"> </w:t>
      </w:r>
      <w:r w:rsidRPr="003D74E8">
        <w:rPr>
          <w:sz w:val="22"/>
        </w:rPr>
        <w:t>multitask</w:t>
      </w:r>
      <w:r w:rsidRPr="003D74E8">
        <w:rPr>
          <w:spacing w:val="6"/>
          <w:sz w:val="22"/>
        </w:rPr>
        <w:t xml:space="preserve"> </w:t>
      </w:r>
      <w:r w:rsidRPr="003D74E8">
        <w:rPr>
          <w:sz w:val="22"/>
        </w:rPr>
        <w:t>processing,</w:t>
      </w:r>
      <w:r w:rsidRPr="003D74E8">
        <w:rPr>
          <w:spacing w:val="6"/>
          <w:sz w:val="22"/>
        </w:rPr>
        <w:t xml:space="preserve"> </w:t>
      </w:r>
      <w:r w:rsidRPr="003D74E8">
        <w:rPr>
          <w:sz w:val="22"/>
        </w:rPr>
        <w:t>the</w:t>
      </w:r>
      <w:r w:rsidRPr="003D74E8">
        <w:rPr>
          <w:spacing w:val="7"/>
          <w:sz w:val="22"/>
        </w:rPr>
        <w:t xml:space="preserve"> </w:t>
      </w:r>
      <w:r w:rsidRPr="003D74E8">
        <w:rPr>
          <w:sz w:val="22"/>
        </w:rPr>
        <w:t>proposed</w:t>
      </w:r>
      <w:r w:rsidRPr="003D74E8">
        <w:rPr>
          <w:spacing w:val="6"/>
          <w:sz w:val="22"/>
        </w:rPr>
        <w:t xml:space="preserve"> </w:t>
      </w:r>
      <w:r w:rsidRPr="003D74E8">
        <w:rPr>
          <w:spacing w:val="-1"/>
          <w:sz w:val="22"/>
        </w:rPr>
        <w:t>framework</w:t>
      </w:r>
      <w:r w:rsidRPr="003D74E8">
        <w:rPr>
          <w:spacing w:val="6"/>
          <w:sz w:val="22"/>
        </w:rPr>
        <w:t xml:space="preserve"> </w:t>
      </w:r>
      <w:r w:rsidRPr="003D74E8">
        <w:rPr>
          <w:spacing w:val="-1"/>
          <w:sz w:val="22"/>
        </w:rPr>
        <w:t>provides</w:t>
      </w:r>
      <w:r w:rsidRPr="003D74E8">
        <w:rPr>
          <w:spacing w:val="28"/>
          <w:w w:val="99"/>
          <w:sz w:val="22"/>
        </w:rPr>
        <w:t xml:space="preserve"> </w:t>
      </w:r>
      <w:r w:rsidRPr="003D74E8">
        <w:rPr>
          <w:sz w:val="22"/>
        </w:rPr>
        <w:t>the RiteVM</w:t>
      </w:r>
      <w:r w:rsidRPr="003D74E8">
        <w:rPr>
          <w:spacing w:val="1"/>
          <w:sz w:val="22"/>
        </w:rPr>
        <w:t xml:space="preserve"> </w:t>
      </w:r>
      <w:r w:rsidRPr="003D74E8">
        <w:rPr>
          <w:spacing w:val="-1"/>
          <w:sz w:val="22"/>
        </w:rPr>
        <w:t>scheduler,</w:t>
      </w:r>
      <w:r w:rsidRPr="003D74E8">
        <w:rPr>
          <w:spacing w:val="1"/>
          <w:sz w:val="22"/>
        </w:rPr>
        <w:t xml:space="preserve"> </w:t>
      </w:r>
      <w:r w:rsidRPr="003D74E8">
        <w:rPr>
          <w:sz w:val="22"/>
        </w:rPr>
        <w:t>which</w:t>
      </w:r>
      <w:r w:rsidRPr="003D74E8">
        <w:rPr>
          <w:spacing w:val="1"/>
          <w:sz w:val="22"/>
        </w:rPr>
        <w:t xml:space="preserve"> </w:t>
      </w:r>
      <w:r w:rsidRPr="003D74E8">
        <w:rPr>
          <w:sz w:val="22"/>
        </w:rPr>
        <w:t>is</w:t>
      </w:r>
      <w:r w:rsidRPr="003D74E8">
        <w:rPr>
          <w:spacing w:val="1"/>
          <w:sz w:val="22"/>
        </w:rPr>
        <w:t xml:space="preserve"> </w:t>
      </w:r>
      <w:r w:rsidRPr="003D74E8">
        <w:rPr>
          <w:sz w:val="22"/>
        </w:rPr>
        <w:t xml:space="preserve">a </w:t>
      </w:r>
      <w:r w:rsidRPr="003D74E8">
        <w:rPr>
          <w:spacing w:val="-1"/>
          <w:sz w:val="22"/>
        </w:rPr>
        <w:t>fair</w:t>
      </w:r>
      <w:r w:rsidRPr="003D74E8">
        <w:rPr>
          <w:spacing w:val="1"/>
          <w:sz w:val="22"/>
        </w:rPr>
        <w:t xml:space="preserve"> </w:t>
      </w:r>
      <w:r w:rsidRPr="003D74E8">
        <w:rPr>
          <w:sz w:val="22"/>
        </w:rPr>
        <w:t>scheduler</w:t>
      </w:r>
      <w:r w:rsidRPr="003D74E8">
        <w:rPr>
          <w:spacing w:val="1"/>
          <w:sz w:val="22"/>
        </w:rPr>
        <w:t xml:space="preserve"> </w:t>
      </w:r>
      <w:r w:rsidRPr="003D74E8">
        <w:rPr>
          <w:sz w:val="22"/>
        </w:rPr>
        <w:t>that</w:t>
      </w:r>
      <w:r w:rsidRPr="003D74E8">
        <w:rPr>
          <w:spacing w:val="1"/>
          <w:sz w:val="22"/>
        </w:rPr>
        <w:t xml:space="preserve"> </w:t>
      </w:r>
      <w:r w:rsidRPr="003D74E8">
        <w:rPr>
          <w:sz w:val="22"/>
        </w:rPr>
        <w:t>runs</w:t>
      </w:r>
      <w:r w:rsidRPr="003D74E8">
        <w:rPr>
          <w:spacing w:val="1"/>
          <w:sz w:val="22"/>
        </w:rPr>
        <w:t xml:space="preserve"> </w:t>
      </w:r>
      <w:r w:rsidR="00206F63" w:rsidRPr="003D74E8">
        <w:rPr>
          <w:sz w:val="22"/>
        </w:rPr>
        <w:t>mul</w:t>
      </w:r>
      <w:r w:rsidRPr="003D74E8">
        <w:rPr>
          <w:sz w:val="22"/>
        </w:rPr>
        <w:t>tiple</w:t>
      </w:r>
      <w:r w:rsidRPr="003D74E8">
        <w:rPr>
          <w:spacing w:val="7"/>
          <w:sz w:val="22"/>
        </w:rPr>
        <w:t xml:space="preserve"> </w:t>
      </w:r>
      <w:r w:rsidRPr="003D74E8">
        <w:rPr>
          <w:sz w:val="22"/>
        </w:rPr>
        <w:t>tasks</w:t>
      </w:r>
      <w:r w:rsidRPr="003D74E8">
        <w:rPr>
          <w:spacing w:val="8"/>
          <w:sz w:val="22"/>
        </w:rPr>
        <w:t xml:space="preserve"> </w:t>
      </w:r>
      <w:r w:rsidRPr="003D74E8">
        <w:rPr>
          <w:spacing w:val="-2"/>
          <w:sz w:val="22"/>
        </w:rPr>
        <w:t>equally.</w:t>
      </w:r>
      <w:r w:rsidRPr="003D74E8">
        <w:rPr>
          <w:spacing w:val="8"/>
          <w:sz w:val="22"/>
        </w:rPr>
        <w:t xml:space="preserve"> </w:t>
      </w:r>
      <w:r w:rsidRPr="003D74E8">
        <w:rPr>
          <w:sz w:val="22"/>
        </w:rPr>
        <w:t>Note</w:t>
      </w:r>
      <w:r w:rsidRPr="003D74E8">
        <w:rPr>
          <w:spacing w:val="8"/>
          <w:sz w:val="22"/>
        </w:rPr>
        <w:t xml:space="preserve"> </w:t>
      </w:r>
      <w:r w:rsidRPr="003D74E8">
        <w:rPr>
          <w:sz w:val="22"/>
        </w:rPr>
        <w:t>that</w:t>
      </w:r>
      <w:r w:rsidRPr="003D74E8">
        <w:rPr>
          <w:spacing w:val="8"/>
          <w:sz w:val="22"/>
        </w:rPr>
        <w:t xml:space="preserve"> </w:t>
      </w:r>
      <w:r w:rsidRPr="003D74E8">
        <w:rPr>
          <w:sz w:val="22"/>
        </w:rPr>
        <w:t>the</w:t>
      </w:r>
      <w:r w:rsidRPr="003D74E8">
        <w:rPr>
          <w:spacing w:val="8"/>
          <w:sz w:val="22"/>
        </w:rPr>
        <w:t xml:space="preserve"> </w:t>
      </w:r>
      <w:r w:rsidRPr="003D74E8">
        <w:rPr>
          <w:sz w:val="22"/>
        </w:rPr>
        <w:t>RiteVM</w:t>
      </w:r>
      <w:r w:rsidRPr="003D74E8">
        <w:rPr>
          <w:spacing w:val="8"/>
          <w:sz w:val="22"/>
        </w:rPr>
        <w:t xml:space="preserve"> </w:t>
      </w:r>
      <w:r w:rsidRPr="003D74E8">
        <w:rPr>
          <w:sz w:val="22"/>
        </w:rPr>
        <w:t>scheduler</w:t>
      </w:r>
      <w:r w:rsidRPr="003D74E8">
        <w:rPr>
          <w:spacing w:val="8"/>
          <w:sz w:val="22"/>
        </w:rPr>
        <w:t xml:space="preserve"> </w:t>
      </w:r>
      <w:r w:rsidRPr="003D74E8">
        <w:rPr>
          <w:sz w:val="22"/>
        </w:rPr>
        <w:t>is</w:t>
      </w:r>
      <w:r w:rsidRPr="003D74E8">
        <w:rPr>
          <w:spacing w:val="8"/>
          <w:sz w:val="22"/>
        </w:rPr>
        <w:t xml:space="preserve"> </w:t>
      </w:r>
      <w:r w:rsidRPr="003D74E8">
        <w:rPr>
          <w:sz w:val="22"/>
        </w:rPr>
        <w:t>utilized</w:t>
      </w:r>
      <w:r w:rsidRPr="003D74E8">
        <w:rPr>
          <w:spacing w:val="23"/>
          <w:w w:val="99"/>
          <w:sz w:val="22"/>
        </w:rPr>
        <w:t xml:space="preserve"> </w:t>
      </w:r>
      <w:r w:rsidRPr="003D74E8">
        <w:rPr>
          <w:sz w:val="22"/>
        </w:rPr>
        <w:t>only</w:t>
      </w:r>
      <w:r w:rsidRPr="003D74E8">
        <w:rPr>
          <w:spacing w:val="10"/>
          <w:sz w:val="22"/>
        </w:rPr>
        <w:t xml:space="preserve"> </w:t>
      </w:r>
      <w:r w:rsidRPr="003D74E8">
        <w:rPr>
          <w:sz w:val="22"/>
        </w:rPr>
        <w:t>when</w:t>
      </w:r>
      <w:r w:rsidRPr="003D74E8">
        <w:rPr>
          <w:spacing w:val="11"/>
          <w:sz w:val="22"/>
        </w:rPr>
        <w:t xml:space="preserve"> </w:t>
      </w:r>
      <w:r w:rsidRPr="003D74E8">
        <w:rPr>
          <w:sz w:val="22"/>
        </w:rPr>
        <w:t>application</w:t>
      </w:r>
      <w:r w:rsidRPr="003D74E8">
        <w:rPr>
          <w:spacing w:val="11"/>
          <w:sz w:val="22"/>
        </w:rPr>
        <w:t xml:space="preserve"> </w:t>
      </w:r>
      <w:r w:rsidRPr="003D74E8">
        <w:rPr>
          <w:sz w:val="22"/>
        </w:rPr>
        <w:t>tasks</w:t>
      </w:r>
      <w:r w:rsidRPr="003D74E8">
        <w:rPr>
          <w:spacing w:val="10"/>
          <w:sz w:val="22"/>
        </w:rPr>
        <w:t xml:space="preserve"> </w:t>
      </w:r>
      <w:r w:rsidRPr="003D74E8">
        <w:rPr>
          <w:spacing w:val="-2"/>
          <w:sz w:val="22"/>
        </w:rPr>
        <w:t>have</w:t>
      </w:r>
      <w:r w:rsidRPr="003D74E8">
        <w:rPr>
          <w:spacing w:val="11"/>
          <w:sz w:val="22"/>
        </w:rPr>
        <w:t xml:space="preserve"> </w:t>
      </w:r>
      <w:r w:rsidRPr="003D74E8">
        <w:rPr>
          <w:sz w:val="22"/>
        </w:rPr>
        <w:t>equal</w:t>
      </w:r>
      <w:r w:rsidRPr="003D74E8">
        <w:rPr>
          <w:spacing w:val="11"/>
          <w:sz w:val="22"/>
        </w:rPr>
        <w:t xml:space="preserve"> </w:t>
      </w:r>
      <w:r w:rsidRPr="003D74E8">
        <w:rPr>
          <w:spacing w:val="-2"/>
          <w:sz w:val="22"/>
        </w:rPr>
        <w:t>priority.</w:t>
      </w:r>
      <w:r w:rsidRPr="003D74E8">
        <w:rPr>
          <w:spacing w:val="11"/>
          <w:sz w:val="22"/>
        </w:rPr>
        <w:t xml:space="preserve"> </w:t>
      </w:r>
      <w:r w:rsidRPr="003D74E8">
        <w:rPr>
          <w:sz w:val="22"/>
        </w:rPr>
        <w:t>mruby</w:t>
      </w:r>
      <w:r w:rsidRPr="003D74E8">
        <w:rPr>
          <w:spacing w:val="10"/>
          <w:sz w:val="22"/>
        </w:rPr>
        <w:t xml:space="preserve"> </w:t>
      </w:r>
      <w:r w:rsidR="00206F63" w:rsidRPr="003D74E8">
        <w:rPr>
          <w:sz w:val="22"/>
        </w:rPr>
        <w:t>appli</w:t>
      </w:r>
      <w:r w:rsidRPr="003D74E8">
        <w:rPr>
          <w:sz w:val="22"/>
        </w:rPr>
        <w:t>cations</w:t>
      </w:r>
      <w:r w:rsidRPr="003D74E8">
        <w:rPr>
          <w:spacing w:val="18"/>
          <w:sz w:val="22"/>
        </w:rPr>
        <w:t xml:space="preserve"> </w:t>
      </w:r>
      <w:r w:rsidRPr="003D74E8">
        <w:rPr>
          <w:sz w:val="22"/>
        </w:rPr>
        <w:t>can</w:t>
      </w:r>
      <w:r w:rsidRPr="003D74E8">
        <w:rPr>
          <w:spacing w:val="20"/>
          <w:sz w:val="22"/>
        </w:rPr>
        <w:t xml:space="preserve"> </w:t>
      </w:r>
      <w:r w:rsidRPr="003D74E8">
        <w:rPr>
          <w:sz w:val="22"/>
        </w:rPr>
        <w:t>run</w:t>
      </w:r>
      <w:r w:rsidRPr="003D74E8">
        <w:rPr>
          <w:spacing w:val="19"/>
          <w:sz w:val="22"/>
        </w:rPr>
        <w:t xml:space="preserve"> </w:t>
      </w:r>
      <w:r w:rsidRPr="003D74E8">
        <w:rPr>
          <w:sz w:val="22"/>
        </w:rPr>
        <w:t>concurrently</w:t>
      </w:r>
      <w:r w:rsidRPr="003D74E8">
        <w:rPr>
          <w:spacing w:val="19"/>
          <w:sz w:val="22"/>
        </w:rPr>
        <w:t xml:space="preserve"> </w:t>
      </w:r>
      <w:r w:rsidRPr="003D74E8">
        <w:rPr>
          <w:sz w:val="22"/>
        </w:rPr>
        <w:t>without</w:t>
      </w:r>
      <w:r w:rsidRPr="003D74E8">
        <w:rPr>
          <w:spacing w:val="18"/>
          <w:sz w:val="22"/>
        </w:rPr>
        <w:t xml:space="preserve"> </w:t>
      </w:r>
      <w:r w:rsidRPr="003D74E8">
        <w:rPr>
          <w:sz w:val="22"/>
        </w:rPr>
        <w:t>calling</w:t>
      </w:r>
      <w:r w:rsidRPr="003D74E8">
        <w:rPr>
          <w:spacing w:val="19"/>
          <w:sz w:val="22"/>
        </w:rPr>
        <w:t xml:space="preserve"> </w:t>
      </w:r>
      <w:r w:rsidRPr="003D74E8">
        <w:rPr>
          <w:sz w:val="22"/>
        </w:rPr>
        <w:t>an</w:t>
      </w:r>
      <w:r w:rsidRPr="003D74E8">
        <w:rPr>
          <w:spacing w:val="19"/>
          <w:sz w:val="22"/>
        </w:rPr>
        <w:t xml:space="preserve"> </w:t>
      </w:r>
      <w:r w:rsidRPr="003D74E8">
        <w:rPr>
          <w:sz w:val="22"/>
        </w:rPr>
        <w:t>OS</w:t>
      </w:r>
      <w:r w:rsidRPr="003D74E8">
        <w:rPr>
          <w:spacing w:val="20"/>
          <w:sz w:val="22"/>
        </w:rPr>
        <w:t xml:space="preserve"> </w:t>
      </w:r>
      <w:r w:rsidRPr="003D74E8">
        <w:rPr>
          <w:sz w:val="22"/>
        </w:rPr>
        <w:t>function.</w:t>
      </w:r>
      <w:r w:rsidRPr="003D74E8">
        <w:rPr>
          <w:w w:val="99"/>
          <w:sz w:val="22"/>
        </w:rPr>
        <w:t xml:space="preserve"> </w:t>
      </w:r>
      <w:r w:rsidRPr="003D74E8">
        <w:t>The</w:t>
      </w:r>
      <w:r w:rsidRPr="003D74E8">
        <w:rPr>
          <w:spacing w:val="7"/>
        </w:rPr>
        <w:t xml:space="preserve"> </w:t>
      </w:r>
      <w:r w:rsidRPr="003D74E8">
        <w:t>RiteVM</w:t>
      </w:r>
      <w:r w:rsidRPr="003D74E8">
        <w:rPr>
          <w:spacing w:val="7"/>
        </w:rPr>
        <w:t xml:space="preserve"> </w:t>
      </w:r>
      <w:r w:rsidRPr="003D74E8">
        <w:t>scheduler</w:t>
      </w:r>
      <w:r w:rsidRPr="003D74E8">
        <w:rPr>
          <w:spacing w:val="8"/>
        </w:rPr>
        <w:t xml:space="preserve"> </w:t>
      </w:r>
      <w:r w:rsidRPr="003D74E8">
        <w:t>is</w:t>
      </w:r>
      <w:r w:rsidRPr="003D74E8">
        <w:rPr>
          <w:spacing w:val="7"/>
        </w:rPr>
        <w:t xml:space="preserve"> </w:t>
      </w:r>
      <w:r w:rsidRPr="003D74E8">
        <w:t>a</w:t>
      </w:r>
      <w:r w:rsidRPr="003D74E8">
        <w:rPr>
          <w:spacing w:val="7"/>
        </w:rPr>
        <w:t xml:space="preserve"> </w:t>
      </w:r>
      <w:r w:rsidRPr="003D74E8">
        <w:rPr>
          <w:spacing w:val="-1"/>
        </w:rPr>
        <w:t>fair</w:t>
      </w:r>
      <w:r w:rsidRPr="003D74E8">
        <w:rPr>
          <w:spacing w:val="8"/>
        </w:rPr>
        <w:t xml:space="preserve"> </w:t>
      </w:r>
      <w:r w:rsidRPr="003D74E8">
        <w:t>scheduler</w:t>
      </w:r>
      <w:r w:rsidRPr="003D74E8">
        <w:rPr>
          <w:spacing w:val="7"/>
        </w:rPr>
        <w:t xml:space="preserve"> </w:t>
      </w:r>
      <w:r w:rsidRPr="003D74E8">
        <w:t>that</w:t>
      </w:r>
      <w:r w:rsidRPr="003D74E8">
        <w:rPr>
          <w:spacing w:val="7"/>
        </w:rPr>
        <w:t xml:space="preserve"> </w:t>
      </w:r>
      <w:r w:rsidRPr="003D74E8">
        <w:t>is</w:t>
      </w:r>
      <w:r w:rsidRPr="003D74E8">
        <w:rPr>
          <w:spacing w:val="8"/>
        </w:rPr>
        <w:t xml:space="preserve"> </w:t>
      </w:r>
      <w:r w:rsidRPr="003D74E8">
        <w:t>implemented</w:t>
      </w:r>
      <w:r w:rsidRPr="003D74E8">
        <w:rPr>
          <w:spacing w:val="22"/>
          <w:w w:val="99"/>
        </w:rPr>
        <w:t xml:space="preserve"> </w:t>
      </w:r>
      <w:r w:rsidRPr="003D74E8">
        <w:t>as</w:t>
      </w:r>
      <w:r w:rsidRPr="003D74E8">
        <w:rPr>
          <w:spacing w:val="7"/>
        </w:rPr>
        <w:t xml:space="preserve"> </w:t>
      </w:r>
      <w:r w:rsidRPr="003D74E8">
        <w:t>a</w:t>
      </w:r>
      <w:r w:rsidRPr="003D74E8">
        <w:rPr>
          <w:spacing w:val="9"/>
        </w:rPr>
        <w:t xml:space="preserve"> </w:t>
      </w:r>
      <w:r w:rsidRPr="003D74E8">
        <w:t>TECS</w:t>
      </w:r>
      <w:r w:rsidRPr="003D74E8">
        <w:rPr>
          <w:spacing w:val="9"/>
        </w:rPr>
        <w:t xml:space="preserve"> </w:t>
      </w:r>
      <w:r w:rsidRPr="003D74E8">
        <w:t>component</w:t>
      </w:r>
      <w:r w:rsidRPr="003D74E8">
        <w:rPr>
          <w:spacing w:val="7"/>
        </w:rPr>
        <w:t xml:space="preserve"> </w:t>
      </w:r>
      <w:r w:rsidRPr="003D74E8">
        <w:t>in</w:t>
      </w:r>
      <w:r w:rsidRPr="003D74E8">
        <w:rPr>
          <w:spacing w:val="9"/>
        </w:rPr>
        <w:t xml:space="preserve"> </w:t>
      </w:r>
      <w:r w:rsidRPr="003D74E8">
        <w:t>the</w:t>
      </w:r>
      <w:r w:rsidRPr="003D74E8">
        <w:rPr>
          <w:spacing w:val="9"/>
        </w:rPr>
        <w:t xml:space="preserve"> </w:t>
      </w:r>
      <w:r w:rsidRPr="003D74E8">
        <w:t>proposed</w:t>
      </w:r>
      <w:r w:rsidRPr="003D74E8">
        <w:rPr>
          <w:spacing w:val="9"/>
        </w:rPr>
        <w:t xml:space="preserve"> </w:t>
      </w:r>
      <w:r w:rsidRPr="003D74E8">
        <w:rPr>
          <w:spacing w:val="-1"/>
        </w:rPr>
        <w:t>framework.</w:t>
      </w:r>
      <w:r w:rsidRPr="003D74E8">
        <w:rPr>
          <w:spacing w:val="7"/>
        </w:rPr>
        <w:t xml:space="preserve"> </w:t>
      </w:r>
      <w:r>
        <w:t>Therefore</w:t>
      </w:r>
      <w:r w:rsidRPr="003D74E8">
        <w:t>,</w:t>
      </w:r>
      <w:r w:rsidRPr="003D74E8">
        <w:rPr>
          <w:spacing w:val="23"/>
          <w:w w:val="99"/>
        </w:rPr>
        <w:t xml:space="preserve"> </w:t>
      </w:r>
      <w:r w:rsidRPr="003D74E8">
        <w:t>when</w:t>
      </w:r>
      <w:r w:rsidRPr="003D74E8">
        <w:rPr>
          <w:spacing w:val="9"/>
        </w:rPr>
        <w:t xml:space="preserve"> </w:t>
      </w:r>
      <w:r w:rsidRPr="003D74E8">
        <w:rPr>
          <w:spacing w:val="-1"/>
        </w:rPr>
        <w:t>developers</w:t>
      </w:r>
      <w:r w:rsidRPr="003D74E8">
        <w:rPr>
          <w:spacing w:val="9"/>
        </w:rPr>
        <w:t xml:space="preserve"> </w:t>
      </w:r>
      <w:r w:rsidRPr="003D74E8">
        <w:t>create</w:t>
      </w:r>
      <w:r w:rsidRPr="003D74E8">
        <w:rPr>
          <w:spacing w:val="9"/>
        </w:rPr>
        <w:t xml:space="preserve"> </w:t>
      </w:r>
      <w:r w:rsidRPr="003D74E8">
        <w:rPr>
          <w:spacing w:val="-1"/>
        </w:rPr>
        <w:t>software</w:t>
      </w:r>
      <w:r w:rsidRPr="003D74E8">
        <w:rPr>
          <w:spacing w:val="9"/>
        </w:rPr>
        <w:t xml:space="preserve"> </w:t>
      </w:r>
      <w:r w:rsidRPr="003D74E8">
        <w:t>with</w:t>
      </w:r>
      <w:r w:rsidRPr="003D74E8">
        <w:rPr>
          <w:spacing w:val="9"/>
        </w:rPr>
        <w:t xml:space="preserve"> </w:t>
      </w:r>
      <w:r>
        <w:rPr>
          <w:spacing w:val="-2"/>
        </w:rPr>
        <w:t>fix</w:t>
      </w:r>
      <w:r>
        <w:rPr>
          <w:spacing w:val="-1"/>
        </w:rPr>
        <w:t>ed-</w:t>
      </w:r>
      <w:r w:rsidRPr="003D74E8">
        <w:rPr>
          <w:spacing w:val="-1"/>
        </w:rPr>
        <w:t>priority</w:t>
      </w:r>
      <w:del w:id="80" w:author="Author" w:date="2016-06-14T18:00:00Z">
        <w:r>
          <w:rPr>
            <w:spacing w:val="9"/>
          </w:rPr>
          <w:delText xml:space="preserve"> </w:delText>
        </w:r>
      </w:del>
      <w:ins w:id="81" w:author="Author" w:date="2016-06-14T18:00:00Z">
        <w:r w:rsidR="00EE3816">
          <w:rPr>
            <w:color w:val="000000"/>
            <w:spacing w:val="7"/>
            <w:sz w:val="18"/>
          </w:rPr>
          <w:t>-</w:t>
        </w:r>
      </w:ins>
      <w:r w:rsidRPr="003D74E8">
        <w:t>based</w:t>
      </w:r>
      <w:r w:rsidRPr="003D74E8">
        <w:rPr>
          <w:spacing w:val="39"/>
          <w:w w:val="99"/>
        </w:rPr>
        <w:t xml:space="preserve"> </w:t>
      </w:r>
      <w:r>
        <w:t>scheduling</w:t>
      </w:r>
      <w:r w:rsidRPr="003D74E8">
        <w:t>,</w:t>
      </w:r>
      <w:r w:rsidRPr="003D74E8">
        <w:rPr>
          <w:spacing w:val="12"/>
        </w:rPr>
        <w:t xml:space="preserve"> </w:t>
      </w:r>
      <w:r w:rsidRPr="003D74E8">
        <w:t>the</w:t>
      </w:r>
      <w:r w:rsidRPr="003D74E8">
        <w:rPr>
          <w:spacing w:val="13"/>
        </w:rPr>
        <w:t xml:space="preserve"> </w:t>
      </w:r>
      <w:r w:rsidRPr="003D74E8">
        <w:t>RiteVM</w:t>
      </w:r>
      <w:r w:rsidRPr="003D74E8">
        <w:rPr>
          <w:spacing w:val="13"/>
        </w:rPr>
        <w:t xml:space="preserve"> </w:t>
      </w:r>
      <w:r w:rsidRPr="003D74E8">
        <w:t>scheduler</w:t>
      </w:r>
      <w:r w:rsidRPr="003D74E8">
        <w:rPr>
          <w:spacing w:val="13"/>
        </w:rPr>
        <w:t xml:space="preserve"> </w:t>
      </w:r>
      <w:r w:rsidRPr="003D74E8">
        <w:t>can</w:t>
      </w:r>
      <w:r w:rsidRPr="003D74E8">
        <w:rPr>
          <w:spacing w:val="13"/>
        </w:rPr>
        <w:t xml:space="preserve"> </w:t>
      </w:r>
      <w:r w:rsidRPr="003D74E8">
        <w:t>be</w:t>
      </w:r>
      <w:r w:rsidRPr="003D74E8">
        <w:rPr>
          <w:spacing w:val="13"/>
        </w:rPr>
        <w:t xml:space="preserve"> </w:t>
      </w:r>
      <w:r w:rsidRPr="003D74E8">
        <w:rPr>
          <w:spacing w:val="-1"/>
        </w:rPr>
        <w:t>removed</w:t>
      </w:r>
      <w:r w:rsidRPr="003D74E8">
        <w:rPr>
          <w:spacing w:val="13"/>
        </w:rPr>
        <w:t xml:space="preserve"> </w:t>
      </w:r>
      <w:r w:rsidRPr="003D74E8">
        <w:rPr>
          <w:spacing w:val="-2"/>
        </w:rPr>
        <w:t>easily.</w:t>
      </w:r>
    </w:p>
    <w:p w14:paraId="54CDDE7E" w14:textId="51A5FBBF" w:rsidR="00946AA2" w:rsidRDefault="00946AA2">
      <w:pPr>
        <w:spacing w:line="249" w:lineRule="auto"/>
        <w:jc w:val="both"/>
        <w:sectPr w:rsidR="00946AA2">
          <w:type w:val="continuous"/>
          <w:pgSz w:w="12240" w:h="15840"/>
          <w:pgMar w:top="980" w:right="860" w:bottom="280" w:left="860" w:header="720" w:footer="720" w:gutter="0"/>
          <w:cols w:num="2" w:space="720" w:equalWidth="0">
            <w:col w:w="5141" w:space="119"/>
            <w:col w:w="5260"/>
          </w:cols>
        </w:sectPr>
      </w:pPr>
    </w:p>
    <w:p w14:paraId="78DD69C7" w14:textId="77777777" w:rsidR="00946AA2" w:rsidRDefault="00946AA2">
      <w:pPr>
        <w:spacing w:before="10"/>
        <w:rPr>
          <w:rFonts w:ascii="Times New Roman" w:eastAsia="Times New Roman" w:hAnsi="Times New Roman" w:cs="Times New Roman"/>
          <w:sz w:val="6"/>
          <w:szCs w:val="6"/>
        </w:rPr>
      </w:pPr>
    </w:p>
    <w:p w14:paraId="612FE79C" w14:textId="77777777" w:rsidR="00946AA2" w:rsidRDefault="00BA4473">
      <w:pPr>
        <w:spacing w:line="20" w:lineRule="atLeast"/>
        <w:ind w:left="63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6658102F">
          <v:group id="_x0000_s1288" style="width:225.6pt;height:.4pt;mso-position-horizontal-relative:char;mso-position-vertical-relative:line" coordsize="4512,8">
            <v:group id="_x0000_s1289" style="position:absolute;left:4;top:4;width:4504;height:2" coordorigin="4,4" coordsize="4504,2">
              <v:shape id="_x0000_s1290" style="position:absolute;left:4;top:4;width:4504;height:2" coordorigin="4,4" coordsize="4504,0" path="m4,4r4503,e" filled="f" strokeweight=".14042mm">
                <v:path arrowok="t"/>
              </v:shape>
            </v:group>
            <w10:anchorlock/>
          </v:group>
        </w:pict>
      </w:r>
    </w:p>
    <w:p w14:paraId="05D5304E" w14:textId="77777777" w:rsidR="00946AA2" w:rsidRDefault="00BA4473">
      <w:pPr>
        <w:numPr>
          <w:ilvl w:val="0"/>
          <w:numId w:val="3"/>
        </w:numPr>
        <w:tabs>
          <w:tab w:val="left" w:pos="637"/>
        </w:tabs>
        <w:spacing w:line="213" w:lineRule="exact"/>
        <w:rPr>
          <w:rFonts w:ascii="Lucida Sans Unicode" w:eastAsia="Lucida Sans Unicode" w:hAnsi="Lucida Sans Unicode" w:cs="Lucida Sans Unicode"/>
          <w:sz w:val="18"/>
          <w:szCs w:val="18"/>
        </w:rPr>
      </w:pPr>
      <w:r>
        <w:rPr>
          <w:rFonts w:eastAsiaTheme="minorHAnsi"/>
        </w:rPr>
        <w:pict w14:anchorId="09E6515C">
          <v:shape id="_x0000_s1287" type="#_x0000_t202" style="position:absolute;left:0;text-align:left;margin-left:324.15pt;margin-top:8.45pt;width:97.2pt;height:77.1pt;z-index:-251695104;mso-position-horizontal-relative:page" filled="f" stroked="f">
            <v:textbox inset="0,0,0,0">
              <w:txbxContent>
                <w:p w14:paraId="1F909CDD" w14:textId="77777777" w:rsidR="00BA4473" w:rsidRDefault="00BA4473">
                  <w:pPr>
                    <w:spacing w:before="1" w:line="301" w:lineRule="auto"/>
                    <w:ind w:left="129" w:right="841" w:hanging="30"/>
                    <w:rPr>
                      <w:rFonts w:ascii="Arial" w:eastAsia="Arial" w:hAnsi="Arial" w:cs="Arial"/>
                      <w:sz w:val="8"/>
                      <w:szCs w:val="8"/>
                    </w:rPr>
                  </w:pPr>
                  <w:r>
                    <w:rPr>
                      <w:rFonts w:ascii="Arial"/>
                      <w:color w:val="231F20"/>
                      <w:w w:val="150"/>
                      <w:sz w:val="8"/>
                    </w:rPr>
                    <w:t xml:space="preserve">90         </w:t>
                  </w:r>
                  <w:r>
                    <w:rPr>
                      <w:rFonts w:ascii="Arial"/>
                      <w:color w:val="231F20"/>
                      <w:spacing w:val="10"/>
                      <w:w w:val="150"/>
                      <w:sz w:val="8"/>
                    </w:rPr>
                    <w:t xml:space="preserve"> </w:t>
                  </w:r>
                  <w:r>
                    <w:rPr>
                      <w:rFonts w:ascii="Arial"/>
                      <w:color w:val="231F20"/>
                      <w:w w:val="150"/>
                      <w:sz w:val="8"/>
                    </w:rPr>
                    <w:t>^</w:t>
                  </w:r>
                  <w:r>
                    <w:rPr>
                      <w:rFonts w:ascii="Arial"/>
                      <w:color w:val="231F20"/>
                      <w:w w:val="139"/>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7"/>
                      <w:sz w:val="8"/>
                    </w:rPr>
                    <w:t xml:space="preserve"> </w:t>
                  </w:r>
                  <w:r>
                    <w:rPr>
                      <w:rFonts w:ascii="Arial"/>
                      <w:color w:val="231F20"/>
                      <w:w w:val="172"/>
                      <w:sz w:val="8"/>
                    </w:rPr>
                    <w:t xml:space="preserve"> </w:t>
                  </w:r>
                </w:p>
                <w:p w14:paraId="09DE7CCA" w14:textId="77777777" w:rsidR="00BA4473" w:rsidRDefault="00BA4473">
                  <w:pPr>
                    <w:ind w:left="99"/>
                    <w:rPr>
                      <w:rFonts w:ascii="Arial" w:eastAsia="Arial" w:hAnsi="Arial" w:cs="Arial"/>
                      <w:sz w:val="8"/>
                      <w:szCs w:val="8"/>
                    </w:rPr>
                  </w:pP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1"/>
                      <w:w w:val="180"/>
                      <w:sz w:val="8"/>
                    </w:rPr>
                    <w:t xml:space="preserve"> </w:t>
                  </w:r>
                  <w:r>
                    <w:rPr>
                      <w:rFonts w:ascii="Arial"/>
                      <w:color w:val="231F20"/>
                      <w:spacing w:val="-1"/>
                      <w:w w:val="180"/>
                      <w:sz w:val="8"/>
                    </w:rPr>
                    <w:t>$1'</w:t>
                  </w:r>
                  <w:r>
                    <w:rPr>
                      <w:rFonts w:ascii="Arial"/>
                      <w:color w:val="231F20"/>
                      <w:spacing w:val="22"/>
                      <w:w w:val="180"/>
                      <w:sz w:val="8"/>
                    </w:rPr>
                    <w:t xml:space="preserve"> </w:t>
                  </w:r>
                  <w:r>
                    <w:rPr>
                      <w:rFonts w:ascii="Arial"/>
                      <w:color w:val="231F20"/>
                      <w:sz w:val="8"/>
                    </w:rPr>
                    <w:t>IOJSWQ</w:t>
                  </w:r>
                  <w:r>
                    <w:rPr>
                      <w:rFonts w:ascii="Arial"/>
                      <w:color w:val="231F20"/>
                      <w:spacing w:val="7"/>
                      <w:sz w:val="8"/>
                    </w:rPr>
                    <w:t xml:space="preserve"> </w:t>
                  </w:r>
                  <w:r>
                    <w:rPr>
                      <w:rFonts w:ascii="Arial"/>
                      <w:color w:val="231F20"/>
                      <w:w w:val="172"/>
                      <w:sz w:val="8"/>
                    </w:rPr>
                    <w:t xml:space="preserve"> </w:t>
                  </w:r>
                </w:p>
                <w:p w14:paraId="37661532" w14:textId="77777777" w:rsidR="00BA4473" w:rsidRDefault="00BA4473">
                  <w:pPr>
                    <w:rPr>
                      <w:rFonts w:ascii="Times New Roman" w:eastAsia="Times New Roman" w:hAnsi="Times New Roman" w:cs="Times New Roman"/>
                      <w:sz w:val="8"/>
                      <w:szCs w:val="8"/>
                    </w:rPr>
                  </w:pPr>
                </w:p>
                <w:p w14:paraId="6247E166" w14:textId="77777777" w:rsidR="00BA4473" w:rsidRDefault="00BA4473">
                  <w:pPr>
                    <w:spacing w:before="47" w:line="301" w:lineRule="auto"/>
                    <w:ind w:left="99" w:right="871" w:hanging="100"/>
                    <w:rPr>
                      <w:rFonts w:ascii="Arial" w:eastAsia="Arial" w:hAnsi="Arial" w:cs="Arial"/>
                      <w:sz w:val="8"/>
                      <w:szCs w:val="8"/>
                    </w:rPr>
                  </w:pPr>
                  <w:r>
                    <w:rPr>
                      <w:rFonts w:ascii="Arial"/>
                      <w:color w:val="231F20"/>
                      <w:sz w:val="8"/>
                    </w:rPr>
                    <w:t>OVH</w:t>
                  </w:r>
                  <w:r>
                    <w:rPr>
                      <w:rFonts w:ascii="Arial"/>
                      <w:color w:val="231F20"/>
                      <w:spacing w:val="4"/>
                      <w:sz w:val="8"/>
                    </w:rPr>
                    <w:t xml:space="preserve"> </w:t>
                  </w:r>
                  <w:r>
                    <w:rPr>
                      <w:rFonts w:ascii="Arial"/>
                      <w:color w:val="231F20"/>
                      <w:sz w:val="8"/>
                    </w:rPr>
                    <w:t xml:space="preserve">LI  </w:t>
                  </w:r>
                  <w:r>
                    <w:rPr>
                      <w:rFonts w:ascii="Arial"/>
                      <w:color w:val="231F20"/>
                      <w:spacing w:val="21"/>
                      <w:sz w:val="8"/>
                    </w:rPr>
                    <w:t xml:space="preserve"> </w:t>
                  </w:r>
                  <w:r>
                    <w:rPr>
                      <w:rFonts w:ascii="Arial"/>
                      <w:color w:val="231F20"/>
                      <w:w w:val="125"/>
                      <w:sz w:val="8"/>
                    </w:rPr>
                    <w:t xml:space="preserve">90         </w:t>
                  </w:r>
                  <w:r>
                    <w:rPr>
                      <w:rFonts w:ascii="Arial"/>
                      <w:color w:val="231F20"/>
                      <w:spacing w:val="6"/>
                      <w:w w:val="125"/>
                      <w:sz w:val="8"/>
                    </w:rPr>
                    <w:t xml:space="preserve"> </w:t>
                  </w:r>
                  <w:r>
                    <w:rPr>
                      <w:rFonts w:ascii="Arial"/>
                      <w:color w:val="231F20"/>
                      <w:w w:val="125"/>
                      <w:sz w:val="8"/>
                    </w:rPr>
                    <w:t>^</w:t>
                  </w:r>
                  <w:r>
                    <w:rPr>
                      <w:rFonts w:ascii="Arial"/>
                      <w:color w:val="231F20"/>
                      <w:w w:val="139"/>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7"/>
                      <w:sz w:val="8"/>
                    </w:rPr>
                    <w:t xml:space="preserve"> </w:t>
                  </w:r>
                  <w:r>
                    <w:rPr>
                      <w:rFonts w:ascii="Arial"/>
                      <w:color w:val="231F20"/>
                      <w:w w:val="172"/>
                      <w:sz w:val="8"/>
                    </w:rPr>
                    <w:t xml:space="preserve"> </w:t>
                  </w:r>
                </w:p>
                <w:p w14:paraId="7A9EF5C5" w14:textId="77777777" w:rsidR="00BA4473" w:rsidRDefault="00BA4473">
                  <w:pPr>
                    <w:ind w:left="99"/>
                    <w:rPr>
                      <w:rFonts w:ascii="Arial" w:eastAsia="Arial" w:hAnsi="Arial" w:cs="Arial"/>
                      <w:sz w:val="8"/>
                      <w:szCs w:val="8"/>
                    </w:rPr>
                  </w:pP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1"/>
                      <w:w w:val="180"/>
                      <w:sz w:val="8"/>
                    </w:rPr>
                    <w:t xml:space="preserve"> </w:t>
                  </w:r>
                  <w:r>
                    <w:rPr>
                      <w:rFonts w:ascii="Arial"/>
                      <w:color w:val="231F20"/>
                      <w:spacing w:val="-1"/>
                      <w:w w:val="180"/>
                      <w:sz w:val="8"/>
                    </w:rPr>
                    <w:t>$1'</w:t>
                  </w:r>
                  <w:r>
                    <w:rPr>
                      <w:rFonts w:ascii="Arial"/>
                      <w:color w:val="231F20"/>
                      <w:spacing w:val="22"/>
                      <w:w w:val="180"/>
                      <w:sz w:val="8"/>
                    </w:rPr>
                    <w:t xml:space="preserve"> </w:t>
                  </w:r>
                  <w:r>
                    <w:rPr>
                      <w:rFonts w:ascii="Arial"/>
                      <w:color w:val="231F20"/>
                      <w:sz w:val="8"/>
                    </w:rPr>
                    <w:t>IOJSWQ</w:t>
                  </w:r>
                  <w:r>
                    <w:rPr>
                      <w:rFonts w:ascii="Arial"/>
                      <w:color w:val="231F20"/>
                      <w:spacing w:val="7"/>
                      <w:sz w:val="8"/>
                    </w:rPr>
                    <w:t xml:space="preserve"> </w:t>
                  </w:r>
                  <w:r>
                    <w:rPr>
                      <w:rFonts w:ascii="Arial"/>
                      <w:color w:val="231F20"/>
                      <w:w w:val="172"/>
                      <w:sz w:val="8"/>
                    </w:rPr>
                    <w:t xml:space="preserve"> </w:t>
                  </w:r>
                </w:p>
              </w:txbxContent>
            </v:textbox>
            <w10:wrap anchorx="page"/>
          </v:shape>
        </w:pict>
      </w:r>
      <w:r>
        <w:rPr>
          <w:rFonts w:eastAsiaTheme="minorHAnsi"/>
        </w:rPr>
        <w:pict w14:anchorId="7FA24AD7">
          <v:shape id="_x0000_s1286" type="#_x0000_t202" style="position:absolute;left:0;text-align:left;margin-left:445.95pt;margin-top:11.3pt;width:100.9pt;height:42.15pt;z-index:-251693056;mso-position-horizontal-relative:page" filled="f" stroked="f">
            <v:textbox inset="0,0,0,0">
              <w:txbxContent>
                <w:p w14:paraId="350A30C0" w14:textId="77777777" w:rsidR="00BA4473" w:rsidRDefault="00BA4473">
                  <w:pPr>
                    <w:spacing w:before="6"/>
                    <w:ind w:left="19"/>
                    <w:rPr>
                      <w:rFonts w:ascii="Arial" w:eastAsia="Arial" w:hAnsi="Arial" w:cs="Arial"/>
                      <w:sz w:val="8"/>
                      <w:szCs w:val="8"/>
                    </w:rPr>
                  </w:pPr>
                  <w:r>
                    <w:rPr>
                      <w:rFonts w:ascii="Arial"/>
                      <w:color w:val="231F20"/>
                      <w:spacing w:val="-2"/>
                      <w:w w:val="125"/>
                      <w:sz w:val="8"/>
                    </w:rPr>
                    <w:t>W0UXE\</w:t>
                  </w:r>
                  <w:r>
                    <w:rPr>
                      <w:rFonts w:ascii="Arial"/>
                      <w:color w:val="231F20"/>
                      <w:spacing w:val="-1"/>
                      <w:w w:val="125"/>
                      <w:sz w:val="8"/>
                    </w:rPr>
                    <w:t>90</w:t>
                  </w:r>
                  <w:r>
                    <w:rPr>
                      <w:rFonts w:ascii="Arial"/>
                      <w:color w:val="231F20"/>
                      <w:spacing w:val="-14"/>
                      <w:w w:val="125"/>
                      <w:sz w:val="8"/>
                    </w:rPr>
                    <w:t xml:space="preserve"> </w:t>
                  </w:r>
                  <w:r>
                    <w:rPr>
                      <w:rFonts w:ascii="Arial"/>
                      <w:color w:val="231F20"/>
                      <w:w w:val="140"/>
                      <w:sz w:val="8"/>
                    </w:rPr>
                    <w:t>90</w:t>
                  </w:r>
                  <w:r>
                    <w:rPr>
                      <w:rFonts w:ascii="Arial"/>
                      <w:color w:val="231F20"/>
                      <w:spacing w:val="-15"/>
                      <w:w w:val="140"/>
                      <w:sz w:val="8"/>
                    </w:rPr>
                    <w:t xml:space="preserve"> </w:t>
                  </w:r>
                  <w:r>
                    <w:rPr>
                      <w:rFonts w:ascii="Arial"/>
                      <w:color w:val="231F20"/>
                      <w:w w:val="140"/>
                      <w:sz w:val="8"/>
                    </w:rPr>
                    <w:t>^</w:t>
                  </w:r>
                </w:p>
                <w:p w14:paraId="62FCFE47" w14:textId="77777777" w:rsidR="00BA4473" w:rsidRDefault="00BA4473">
                  <w:pPr>
                    <w:spacing w:before="23"/>
                    <w:ind w:left="19" w:hanging="20"/>
                    <w:rPr>
                      <w:rFonts w:ascii="Arial" w:eastAsia="Arial" w:hAnsi="Arial" w:cs="Arial"/>
                      <w:sz w:val="8"/>
                      <w:szCs w:val="8"/>
                    </w:rPr>
                  </w:pPr>
                  <w:r>
                    <w:rPr>
                      <w:rFonts w:ascii="Arial"/>
                      <w:color w:val="231F20"/>
                      <w:w w:val="265"/>
                      <w:sz w:val="8"/>
                    </w:rPr>
                    <w:t>,'</w:t>
                  </w:r>
                  <w:r>
                    <w:rPr>
                      <w:rFonts w:ascii="Arial"/>
                      <w:color w:val="231F20"/>
                      <w:spacing w:val="7"/>
                      <w:sz w:val="8"/>
                    </w:rPr>
                    <w:t xml:space="preserve"> </w:t>
                  </w:r>
                  <w:r>
                    <w:rPr>
                      <w:rFonts w:ascii="Arial"/>
                      <w:color w:val="231F20"/>
                      <w:w w:val="315"/>
                      <w:sz w:val="8"/>
                    </w:rPr>
                    <w:t xml:space="preserve"> </w:t>
                  </w:r>
                  <w:r>
                    <w:rPr>
                      <w:rFonts w:ascii="Arial"/>
                      <w:color w:val="231F20"/>
                      <w:spacing w:val="8"/>
                      <w:sz w:val="8"/>
                    </w:rPr>
                    <w:t xml:space="preserve"> </w:t>
                  </w:r>
                  <w:r>
                    <w:rPr>
                      <w:rFonts w:ascii="Arial"/>
                      <w:color w:val="231F20"/>
                      <w:w w:val="206"/>
                      <w:sz w:val="8"/>
                    </w:rPr>
                    <w:t xml:space="preserve">  </w:t>
                  </w:r>
                </w:p>
                <w:p w14:paraId="1EB3E367" w14:textId="77777777" w:rsidR="00BA4473" w:rsidRDefault="00BA4473">
                  <w:pPr>
                    <w:rPr>
                      <w:rFonts w:ascii="Times New Roman" w:eastAsia="Times New Roman" w:hAnsi="Times New Roman" w:cs="Times New Roman"/>
                      <w:sz w:val="8"/>
                      <w:szCs w:val="8"/>
                    </w:rPr>
                  </w:pPr>
                </w:p>
                <w:p w14:paraId="7627B8B0" w14:textId="77777777" w:rsidR="00BA4473" w:rsidRDefault="00BA4473">
                  <w:pPr>
                    <w:spacing w:before="47"/>
                    <w:ind w:left="19"/>
                    <w:rPr>
                      <w:rFonts w:ascii="Arial" w:eastAsia="Arial" w:hAnsi="Arial" w:cs="Arial"/>
                      <w:sz w:val="8"/>
                      <w:szCs w:val="8"/>
                    </w:rPr>
                  </w:pPr>
                  <w:r>
                    <w:rPr>
                      <w:rFonts w:ascii="Arial"/>
                      <w:color w:val="231F20"/>
                      <w:spacing w:val="-2"/>
                      <w:w w:val="125"/>
                      <w:sz w:val="8"/>
                    </w:rPr>
                    <w:t>W0UXE\</w:t>
                  </w:r>
                  <w:r>
                    <w:rPr>
                      <w:rFonts w:ascii="Arial"/>
                      <w:color w:val="231F20"/>
                      <w:spacing w:val="-1"/>
                      <w:w w:val="125"/>
                      <w:sz w:val="8"/>
                    </w:rPr>
                    <w:t>90</w:t>
                  </w:r>
                  <w:r>
                    <w:rPr>
                      <w:rFonts w:ascii="Arial"/>
                      <w:color w:val="231F20"/>
                      <w:spacing w:val="-14"/>
                      <w:w w:val="125"/>
                      <w:sz w:val="8"/>
                    </w:rPr>
                    <w:t xml:space="preserve"> </w:t>
                  </w:r>
                  <w:r>
                    <w:rPr>
                      <w:rFonts w:ascii="Arial"/>
                      <w:color w:val="231F20"/>
                      <w:w w:val="140"/>
                      <w:sz w:val="8"/>
                    </w:rPr>
                    <w:t>90</w:t>
                  </w:r>
                  <w:r>
                    <w:rPr>
                      <w:rFonts w:ascii="Arial"/>
                      <w:color w:val="231F20"/>
                      <w:spacing w:val="-15"/>
                      <w:w w:val="140"/>
                      <w:sz w:val="8"/>
                    </w:rPr>
                    <w:t xml:space="preserve"> </w:t>
                  </w:r>
                  <w:r>
                    <w:rPr>
                      <w:rFonts w:ascii="Arial"/>
                      <w:color w:val="231F20"/>
                      <w:w w:val="140"/>
                      <w:sz w:val="8"/>
                    </w:rPr>
                    <w:t>^</w:t>
                  </w:r>
                </w:p>
                <w:p w14:paraId="6CE522B5" w14:textId="77777777" w:rsidR="00BA4473" w:rsidRDefault="00BA4473">
                  <w:pPr>
                    <w:spacing w:before="23"/>
                    <w:ind w:left="29"/>
                    <w:rPr>
                      <w:rFonts w:ascii="Arial" w:eastAsia="Arial" w:hAnsi="Arial" w:cs="Arial"/>
                      <w:sz w:val="8"/>
                      <w:szCs w:val="8"/>
                    </w:rPr>
                  </w:pPr>
                  <w:r>
                    <w:rPr>
                      <w:rFonts w:ascii="Arial"/>
                      <w:color w:val="231F20"/>
                      <w:w w:val="265"/>
                      <w:sz w:val="8"/>
                    </w:rPr>
                    <w:t>,'</w:t>
                  </w:r>
                  <w:r>
                    <w:rPr>
                      <w:rFonts w:ascii="Arial"/>
                      <w:color w:val="231F20"/>
                      <w:spacing w:val="7"/>
                      <w:sz w:val="8"/>
                    </w:rPr>
                    <w:t xml:space="preserve"> </w:t>
                  </w:r>
                  <w:r>
                    <w:rPr>
                      <w:rFonts w:ascii="Arial"/>
                      <w:color w:val="231F20"/>
                      <w:w w:val="315"/>
                      <w:sz w:val="8"/>
                    </w:rPr>
                    <w:t xml:space="preserve"> </w:t>
                  </w:r>
                  <w:r>
                    <w:rPr>
                      <w:rFonts w:ascii="Arial"/>
                      <w:color w:val="231F20"/>
                      <w:spacing w:val="8"/>
                      <w:sz w:val="8"/>
                    </w:rPr>
                    <w:t xml:space="preserve"> </w:t>
                  </w:r>
                  <w:r>
                    <w:rPr>
                      <w:rFonts w:ascii="Arial"/>
                      <w:color w:val="231F20"/>
                      <w:w w:val="206"/>
                      <w:sz w:val="8"/>
                    </w:rPr>
                    <w:t xml:space="preserve">  </w:t>
                  </w:r>
                </w:p>
              </w:txbxContent>
            </v:textbox>
            <w10:wrap anchorx="page"/>
          </v:shape>
        </w:pict>
      </w:r>
      <w:r>
        <w:rPr>
          <w:rFonts w:eastAsiaTheme="minorHAnsi"/>
        </w:rPr>
        <w:pict w14:anchorId="4750B0A4">
          <v:group id="_x0000_s1206" style="position:absolute;left:0;text-align:left;margin-left:313.65pt;margin-top:-.6pt;width:244pt;height:183.35pt;z-index:251608064;mso-position-horizontal-relative:page" coordorigin="6273,-12" coordsize="4880,3667">
            <v:group id="_x0000_s1284" style="position:absolute;left:6387;top:40;width:1868;height:1192" coordorigin="6387,40" coordsize="1868,1192">
              <v:shape id="_x0000_s1285" style="position:absolute;left:6387;top:40;width:1868;height:1192" coordorigin="6387,40" coordsize="1868,1192" path="m6387,1231r1868,l8255,40r-1868,l6387,1231xe" filled="f" strokecolor="#231f20" strokeweight=".08117mm">
                <v:path arrowok="t"/>
              </v:shape>
            </v:group>
            <v:group id="_x0000_s1282" style="position:absolute;left:6529;top:169;width:1899;height:1542" coordorigin="6529,169" coordsize="1899,1542">
              <v:shape id="_x0000_s1283" style="position:absolute;left:6529;top:169;width:1899;height:1542" coordorigin="6529,169" coordsize="1899,1542" path="m6529,1710r1898,l8427,169r-1898,l6529,1710xe" stroked="f">
                <v:path arrowok="t"/>
              </v:shape>
            </v:group>
            <v:group id="_x0000_s1280" style="position:absolute;left:6529;top:169;width:1899;height:1542" coordorigin="6529,169" coordsize="1899,1542">
              <v:shape id="_x0000_s1281" style="position:absolute;left:6529;top:169;width:1899;height:1542" coordorigin="6529,169" coordsize="1899,1542" path="m6529,1710r1898,l8427,169r-1898,l6529,1710xe" filled="f" strokecolor="#231f20" strokeweight=".08117mm">
                <v:path arrowok="t"/>
              </v:shape>
            </v:group>
            <v:group id="_x0000_s1278" style="position:absolute;left:6672;top:292;width:1936;height:2008" coordorigin="6672,292" coordsize="1936,2008">
              <v:shape id="_x0000_s1279" style="position:absolute;left:6672;top:292;width:1936;height:2008" coordorigin="6672,292" coordsize="1936,2008" path="m6672,2299r1935,l8607,292r-1935,l6672,2299xe" stroked="f">
                <v:path arrowok="t"/>
              </v:shape>
            </v:group>
            <v:group id="_x0000_s1276" style="position:absolute;left:6672;top:292;width:1936;height:2008" coordorigin="6672,292" coordsize="1936,2008">
              <v:shape id="_x0000_s1277" style="position:absolute;left:6672;top:292;width:1936;height:2008" coordorigin="6672,292" coordsize="1936,2008" path="m6672,2299r1935,l8607,292r-1935,l6672,2299xe" filled="f" strokecolor="#231f20" strokeweight=".08117mm">
                <v:path arrowok="t"/>
              </v:shape>
            </v:group>
            <v:group id="_x0000_s1274" style="position:absolute;left:6278;top:1409;width:4870;height:1151" coordorigin="6278,1409" coordsize="4870,1151">
              <v:shape id="_x0000_s1275" style="position:absolute;left:6278;top:1409;width:4870;height:1151" coordorigin="6278,1409" coordsize="4870,1151" path="m6278,2560r2539,l8817,1409r2331,e" filled="f" strokecolor="#939598" strokeweight=".16558mm">
                <v:stroke dashstyle="dash"/>
                <v:path arrowok="t"/>
              </v:shape>
            </v:group>
            <v:group id="_x0000_s1271" style="position:absolute;left:8686;top:1849;width:245;height:494" coordorigin="8686,1849" coordsize="245,494">
              <v:shape id="_x0000_s1273" style="position:absolute;left:8686;top:1849;width:245;height:494" coordorigin="8686,1849" coordsize="245,494" path="m8930,2220r-244,l8808,2343r122,-123xe" fillcolor="#231f20" stroked="f">
                <v:path arrowok="t"/>
              </v:shape>
              <v:shape id="_x0000_s1272" style="position:absolute;left:8686;top:1849;width:245;height:494" coordorigin="8686,1849" coordsize="245,494" path="m8869,1849r-122,l8747,2220r122,l8869,1849xe" fillcolor="#231f20" stroked="f">
                <v:path arrowok="t"/>
              </v:shape>
            </v:group>
            <v:group id="_x0000_s1269" style="position:absolute;left:8686;top:1849;width:245;height:494" coordorigin="8686,1849" coordsize="245,494">
              <v:shape id="_x0000_s1270" style="position:absolute;left:8686;top:1849;width:245;height:494" coordorigin="8686,1849" coordsize="245,494" path="m8869,1849r,371l8930,2220r-122,123l8686,2220r61,l8747,1849r122,xe" filled="f" strokecolor="#231f20" strokeweight=".07792mm">
                <v:path arrowok="t"/>
              </v:shape>
            </v:group>
            <v:group id="_x0000_s1267" style="position:absolute;left:6278;top:-7;width:4870;height:2566" coordorigin="6278,-7" coordsize="4870,2566">
              <v:shape id="_x0000_s1268" style="position:absolute;left:6278;top:-7;width:4870;height:2566" coordorigin="6278,-7" coordsize="4870,2566" path="m6278,2558r5,l6283,-7r4865,e" filled="f" strokecolor="#939598" strokeweight=".16558mm">
                <v:stroke dashstyle="dash"/>
                <v:path arrowok="t"/>
              </v:shape>
            </v:group>
            <v:group id="_x0000_s1265" style="position:absolute;left:6277;top:-7;width:4871;height:3413" coordorigin="6277,-7" coordsize="4871,3413">
              <v:shape id="_x0000_s1266" style="position:absolute;left:6277;top:-7;width:4871;height:3413" coordorigin="6277,-7" coordsize="4871,3413" path="m11148,-7r-8,l11140,3405r-4863,e" filled="f" strokecolor="#939598" strokeweight=".16558mm">
                <v:stroke dashstyle="dash"/>
                <v:path arrowok="t"/>
              </v:shape>
            </v:group>
            <v:group id="_x0000_s1263" style="position:absolute;left:6279;top:2560;width:2;height:845" coordorigin="6279,2560" coordsize="2,845">
              <v:shape id="_x0000_s1264" style="position:absolute;left:6279;top:2560;width:2;height:845" coordorigin="6279,2560" coordsize="0,845" path="m6279,2560r,845e" filled="f" strokecolor="#939598" strokeweight=".04064mm">
                <v:stroke dashstyle="dash"/>
                <v:path arrowok="t"/>
              </v:shape>
            </v:group>
            <v:group id="_x0000_s1261" style="position:absolute;left:8724;top:103;width:970;height:843" coordorigin="8724,103" coordsize="970,843">
              <v:shape id="_x0000_s1262" style="position:absolute;left:8724;top:103;width:970;height:843" coordorigin="8724,103" coordsize="970,843" path="m8724,945r969,l9693,103r-969,l8724,945xe" stroked="f">
                <v:path arrowok="t"/>
              </v:shape>
            </v:group>
            <v:group id="_x0000_s1259" style="position:absolute;left:8724;top:103;width:970;height:843" coordorigin="8724,103" coordsize="970,843">
              <v:shape id="_x0000_s1260" style="position:absolute;left:8724;top:103;width:970;height:843" coordorigin="8724,103" coordsize="970,843" path="m8724,945r969,l9693,103r-969,l8724,945xe" filled="f" strokecolor="#231f20" strokeweight=".08117mm">
                <v:path arrowok="t"/>
              </v:shape>
            </v:group>
            <v:group id="_x0000_s1257" style="position:absolute;left:8939;top:226;width:1998;height:843" coordorigin="8939,226" coordsize="1998,843">
              <v:shape id="_x0000_s1258" style="position:absolute;left:8939;top:226;width:1998;height:843" coordorigin="8939,226" coordsize="1998,843" path="m8939,1069r1998,l10937,226r-1998,l8939,1069xe" stroked="f">
                <v:path arrowok="t"/>
              </v:shape>
            </v:group>
            <v:group id="_x0000_s1255" style="position:absolute;left:8939;top:226;width:1998;height:843" coordorigin="8939,226" coordsize="1998,843">
              <v:shape id="_x0000_s1256" style="position:absolute;left:8939;top:226;width:1998;height:843" coordorigin="8939,226" coordsize="1998,843" path="m8939,1069r1998,l10937,226r-1998,l8939,1069xe" filled="f" strokecolor="#231f20" strokeweight=".08117mm">
                <v:path arrowok="t"/>
              </v:shape>
            </v:group>
            <v:group id="_x0000_s1253" style="position:absolute;left:9186;top:335;width:1919;height:843" coordorigin="9186,335" coordsize="1919,843">
              <v:shape id="_x0000_s1254" style="position:absolute;left:9186;top:335;width:1919;height:843" coordorigin="9186,335" coordsize="1919,843" path="m9186,1177r1919,l11105,335r-1919,l9186,1177xe" stroked="f">
                <v:path arrowok="t"/>
              </v:shape>
            </v:group>
            <v:group id="_x0000_s1251" style="position:absolute;left:9186;top:335;width:1919;height:843" coordorigin="9186,335" coordsize="1919,843">
              <v:shape id="_x0000_s1252" style="position:absolute;left:9186;top:335;width:1919;height:843" coordorigin="9186,335" coordsize="1919,843" path="m9186,1177r1919,l11105,335r-1919,l9186,1177xe" filled="f" strokecolor="#231f20" strokeweight=".08117mm">
                <v:path arrowok="t"/>
              </v:shape>
            </v:group>
            <v:group id="_x0000_s1249" style="position:absolute;left:9013;top:1495;width:1531;height:959" coordorigin="9013,1495" coordsize="1531,959">
              <v:shape id="_x0000_s1250" style="position:absolute;left:9013;top:1495;width:1531;height:959" coordorigin="9013,1495" coordsize="1531,959" path="m9013,2454r1531,l10544,1495r-1531,l9013,2454xe" stroked="f">
                <v:path arrowok="t"/>
              </v:shape>
            </v:group>
            <v:group id="_x0000_s1247" style="position:absolute;left:9013;top:1495;width:1531;height:959" coordorigin="9013,1495" coordsize="1531,959">
              <v:shape id="_x0000_s1248" style="position:absolute;left:9013;top:1495;width:1531;height:959" coordorigin="9013,1495" coordsize="1531,959" path="m9013,2454r1531,l10544,1495r-1531,l9013,2454xe" filled="f" strokecolor="#231f20" strokeweight=".08117mm">
                <v:path arrowok="t"/>
              </v:shape>
            </v:group>
            <v:group id="_x0000_s1245" style="position:absolute;left:9227;top:1603;width:1531;height:1309" coordorigin="9227,1603" coordsize="1531,1309">
              <v:shape id="_x0000_s1246" style="position:absolute;left:9227;top:1603;width:1531;height:1309" coordorigin="9227,1603" coordsize="1531,1309" path="m9227,2911r1531,l10758,1603r-1531,l9227,2911xe" stroked="f">
                <v:path arrowok="t"/>
              </v:shape>
            </v:group>
            <v:group id="_x0000_s1243" style="position:absolute;left:9227;top:1603;width:1531;height:1309" coordorigin="9227,1603" coordsize="1531,1309">
              <v:shape id="_x0000_s1244" style="position:absolute;left:9227;top:1603;width:1531;height:1309" coordorigin="9227,1603" coordsize="1531,1309" path="m9227,2911r1531,l10758,1603r-1531,l9227,2911xe" filled="f" strokecolor="#231f20" strokeweight=".08117mm">
                <v:path arrowok="t"/>
              </v:shape>
            </v:group>
            <v:group id="_x0000_s1241" style="position:absolute;left:9453;top:1710;width:1569;height:1659" coordorigin="9453,1710" coordsize="1569,1659">
              <v:shape id="_x0000_s1242" style="position:absolute;left:9453;top:1710;width:1569;height:1659" coordorigin="9453,1710" coordsize="1569,1659" path="m9453,3369r1569,l11022,1710r-1569,l9453,3369xe" stroked="f">
                <v:path arrowok="t"/>
              </v:shape>
            </v:group>
            <v:group id="_x0000_s1207" style="position:absolute;left:9453;top:1710;width:1569;height:1659" coordorigin="9453,1710" coordsize="1569,1659">
              <v:shape id="_x0000_s1240" style="position:absolute;left:9453;top:1710;width:1569;height:1659" coordorigin="9453,1710" coordsize="1569,1659" path="m9453,3369r1569,l11022,1710r-1569,l9453,3369xe" filled="f" strokecolor="#231f20" strokeweight=".08117mm">
                <v:path arrowok="t"/>
              </v:shape>
              <v:shape id="_x0000_s1239" type="#_x0000_t202" style="position:absolute;left:6381;top:2829;width:2065;height:377" filled="f" strokecolor="#231f20" strokeweight=".08117mm">
                <v:textbox inset="0,0,0,0">
                  <w:txbxContent>
                    <w:p w14:paraId="7474C85A" w14:textId="77777777" w:rsidR="00BA4473" w:rsidRDefault="00BA4473">
                      <w:pPr>
                        <w:spacing w:before="13"/>
                        <w:ind w:left="42"/>
                        <w:rPr>
                          <w:rFonts w:ascii="Arial" w:eastAsia="Arial" w:hAnsi="Arial" w:cs="Arial"/>
                          <w:sz w:val="8"/>
                          <w:szCs w:val="8"/>
                        </w:rPr>
                      </w:pPr>
                      <w:r>
                        <w:rPr>
                          <w:rFonts w:ascii="Arial"/>
                          <w:color w:val="231F20"/>
                          <w:w w:val="209"/>
                          <w:sz w:val="8"/>
                        </w:rPr>
                        <w:t xml:space="preserve">  </w:t>
                      </w:r>
                      <w:r>
                        <w:rPr>
                          <w:rFonts w:ascii="Arial"/>
                          <w:color w:val="231F20"/>
                          <w:spacing w:val="7"/>
                          <w:sz w:val="8"/>
                        </w:rPr>
                        <w:t xml:space="preserve"> </w:t>
                      </w:r>
                      <w:r>
                        <w:rPr>
                          <w:rFonts w:ascii="Arial"/>
                          <w:color w:val="231F20"/>
                          <w:w w:val="90"/>
                          <w:sz w:val="8"/>
                        </w:rPr>
                        <w:t>W5LWH90</w:t>
                      </w:r>
                      <w:r>
                        <w:rPr>
                          <w:rFonts w:ascii="Arial"/>
                          <w:color w:val="231F20"/>
                          <w:spacing w:val="-10"/>
                          <w:w w:val="90"/>
                          <w:sz w:val="8"/>
                        </w:rPr>
                        <w:t xml:space="preserve"> </w:t>
                      </w:r>
                      <w:r>
                        <w:rPr>
                          <w:rFonts w:ascii="Arial"/>
                          <w:color w:val="231F20"/>
                          <w:w w:val="90"/>
                          <w:sz w:val="8"/>
                        </w:rPr>
                        <w:t>F</w:t>
                      </w:r>
                      <w:r>
                        <w:rPr>
                          <w:rFonts w:ascii="Arial"/>
                          <w:color w:val="231F20"/>
                          <w:spacing w:val="9"/>
                          <w:sz w:val="8"/>
                        </w:rPr>
                        <w:t xml:space="preserve"> </w:t>
                      </w:r>
                      <w:r>
                        <w:rPr>
                          <w:rFonts w:ascii="Arial"/>
                          <w:color w:val="231F20"/>
                          <w:w w:val="243"/>
                          <w:sz w:val="8"/>
                        </w:rPr>
                        <w:t xml:space="preserve"> </w:t>
                      </w:r>
                      <w:r>
                        <w:rPr>
                          <w:rFonts w:ascii="Arial"/>
                          <w:color w:val="231F20"/>
                          <w:w w:val="176"/>
                          <w:sz w:val="8"/>
                        </w:rPr>
                        <w:t xml:space="preserve"> </w:t>
                      </w:r>
                    </w:p>
                    <w:p w14:paraId="3F372413" w14:textId="77777777" w:rsidR="00BA4473" w:rsidRDefault="00BA4473">
                      <w:pPr>
                        <w:spacing w:before="23" w:line="301" w:lineRule="auto"/>
                        <w:ind w:left="42" w:right="61"/>
                        <w:rPr>
                          <w:rFonts w:ascii="Arial" w:eastAsia="Arial" w:hAnsi="Arial" w:cs="Arial"/>
                          <w:sz w:val="8"/>
                          <w:szCs w:val="8"/>
                        </w:rPr>
                      </w:pPr>
                      <w:r>
                        <w:rPr>
                          <w:rFonts w:ascii="Arial"/>
                          <w:color w:val="231F20"/>
                          <w:w w:val="85"/>
                          <w:sz w:val="8"/>
                        </w:rPr>
                        <w:t xml:space="preserve">F(YHQWIODJBVHW </w:t>
                      </w:r>
                      <w:r>
                        <w:rPr>
                          <w:rFonts w:ascii="Arial"/>
                          <w:color w:val="231F20"/>
                          <w:spacing w:val="10"/>
                          <w:w w:val="85"/>
                          <w:sz w:val="8"/>
                        </w:rPr>
                        <w:t xml:space="preserve"> </w:t>
                      </w:r>
                      <w:r>
                        <w:rPr>
                          <w:rFonts w:ascii="Arial"/>
                          <w:color w:val="231F20"/>
                          <w:spacing w:val="-1"/>
                          <w:w w:val="85"/>
                          <w:sz w:val="8"/>
                        </w:rPr>
                        <w:t>$775BVHW3</w:t>
                      </w:r>
                      <w:r>
                        <w:rPr>
                          <w:rFonts w:ascii="Arial"/>
                          <w:color w:val="231F20"/>
                          <w:spacing w:val="-2"/>
                          <w:w w:val="85"/>
                          <w:sz w:val="8"/>
                        </w:rPr>
                        <w:t>DWWHUQ</w:t>
                      </w:r>
                      <w:r>
                        <w:rPr>
                          <w:rFonts w:ascii="Arial"/>
                          <w:color w:val="231F20"/>
                          <w:sz w:val="8"/>
                        </w:rPr>
                        <w:t xml:space="preserve"> </w:t>
                      </w:r>
                      <w:r>
                        <w:rPr>
                          <w:rFonts w:ascii="Arial"/>
                          <w:color w:val="231F20"/>
                          <w:spacing w:val="-12"/>
                          <w:sz w:val="8"/>
                        </w:rPr>
                        <w:t xml:space="preserve"> </w:t>
                      </w:r>
                      <w:r>
                        <w:rPr>
                          <w:rFonts w:ascii="Arial"/>
                          <w:color w:val="231F20"/>
                          <w:spacing w:val="-1"/>
                          <w:w w:val="172"/>
                          <w:sz w:val="8"/>
                        </w:rPr>
                        <w:t xml:space="preserve"> </w:t>
                      </w:r>
                      <w:r>
                        <w:rPr>
                          <w:rFonts w:ascii="Arial"/>
                          <w:color w:val="231F20"/>
                          <w:spacing w:val="26"/>
                          <w:w w:val="168"/>
                          <w:sz w:val="8"/>
                        </w:rPr>
                        <w:t xml:space="preserve"> </w:t>
                      </w:r>
                      <w:r>
                        <w:rPr>
                          <w:rFonts w:ascii="Arial"/>
                          <w:color w:val="231F20"/>
                          <w:spacing w:val="-1"/>
                          <w:w w:val="95"/>
                          <w:sz w:val="8"/>
                        </w:rPr>
                        <w:t>F(Y</w:t>
                      </w:r>
                      <w:r>
                        <w:rPr>
                          <w:rFonts w:ascii="Arial"/>
                          <w:color w:val="231F20"/>
                          <w:spacing w:val="-2"/>
                          <w:w w:val="95"/>
                          <w:sz w:val="8"/>
                        </w:rPr>
                        <w:t>HQWI</w:t>
                      </w:r>
                      <w:r>
                        <w:rPr>
                          <w:rFonts w:ascii="Arial"/>
                          <w:color w:val="231F20"/>
                          <w:spacing w:val="-1"/>
                          <w:w w:val="95"/>
                          <w:sz w:val="8"/>
                        </w:rPr>
                        <w:t>ODJBZ</w:t>
                      </w:r>
                      <w:r>
                        <w:rPr>
                          <w:rFonts w:ascii="Arial"/>
                          <w:color w:val="231F20"/>
                          <w:spacing w:val="-2"/>
                          <w:w w:val="95"/>
                          <w:sz w:val="8"/>
                        </w:rPr>
                        <w:t>DLW</w:t>
                      </w:r>
                      <w:r>
                        <w:rPr>
                          <w:rFonts w:ascii="Arial"/>
                          <w:color w:val="231F20"/>
                          <w:spacing w:val="2"/>
                          <w:w w:val="95"/>
                          <w:sz w:val="8"/>
                        </w:rPr>
                        <w:t xml:space="preserve"> </w:t>
                      </w:r>
                      <w:r>
                        <w:rPr>
                          <w:rFonts w:ascii="Arial"/>
                          <w:color w:val="231F20"/>
                          <w:spacing w:val="-1"/>
                          <w:w w:val="95"/>
                          <w:sz w:val="8"/>
                        </w:rPr>
                        <w:t>Z</w:t>
                      </w:r>
                      <w:r>
                        <w:rPr>
                          <w:rFonts w:ascii="Arial"/>
                          <w:color w:val="231F20"/>
                          <w:spacing w:val="-2"/>
                          <w:w w:val="95"/>
                          <w:sz w:val="8"/>
                        </w:rPr>
                        <w:t>DLW3DWWHUQ</w:t>
                      </w:r>
                      <w:r>
                        <w:rPr>
                          <w:rFonts w:ascii="Arial"/>
                          <w:color w:val="231F20"/>
                          <w:w w:val="95"/>
                          <w:sz w:val="8"/>
                        </w:rPr>
                        <w:t xml:space="preserve"> </w:t>
                      </w:r>
                      <w:r>
                        <w:rPr>
                          <w:rFonts w:ascii="Arial"/>
                          <w:color w:val="231F20"/>
                          <w:spacing w:val="-2"/>
                          <w:w w:val="95"/>
                          <w:sz w:val="8"/>
                        </w:rPr>
                        <w:t>$1</w:t>
                      </w:r>
                      <w:r>
                        <w:rPr>
                          <w:rFonts w:ascii="Arial"/>
                          <w:color w:val="231F20"/>
                          <w:spacing w:val="-1"/>
                          <w:w w:val="95"/>
                          <w:sz w:val="8"/>
                        </w:rPr>
                        <w:t>'</w:t>
                      </w:r>
                      <w:r>
                        <w:rPr>
                          <w:rFonts w:ascii="Arial"/>
                          <w:color w:val="231F20"/>
                          <w:w w:val="95"/>
                          <w:sz w:val="8"/>
                        </w:rPr>
                        <w:t xml:space="preserve"> </w:t>
                      </w:r>
                      <w:r>
                        <w:rPr>
                          <w:rFonts w:ascii="Arial"/>
                          <w:color w:val="231F20"/>
                          <w:spacing w:val="1"/>
                          <w:w w:val="95"/>
                          <w:sz w:val="8"/>
                        </w:rPr>
                        <w:t xml:space="preserve"> </w:t>
                      </w:r>
                      <w:r>
                        <w:rPr>
                          <w:rFonts w:ascii="Arial"/>
                          <w:color w:val="231F20"/>
                          <w:w w:val="95"/>
                          <w:sz w:val="8"/>
                        </w:rPr>
                        <w:t>IOJSWQ</w:t>
                      </w:r>
                      <w:r>
                        <w:rPr>
                          <w:rFonts w:ascii="Arial"/>
                          <w:color w:val="231F20"/>
                          <w:spacing w:val="7"/>
                          <w:sz w:val="8"/>
                        </w:rPr>
                        <w:t xml:space="preserve"> </w:t>
                      </w:r>
                      <w:r>
                        <w:rPr>
                          <w:rFonts w:ascii="Arial"/>
                          <w:color w:val="231F20"/>
                          <w:spacing w:val="-1"/>
                          <w:w w:val="172"/>
                          <w:sz w:val="8"/>
                        </w:rPr>
                        <w:t xml:space="preserve"> </w:t>
                      </w:r>
                      <w:r>
                        <w:rPr>
                          <w:rFonts w:ascii="Arial"/>
                          <w:color w:val="231F20"/>
                          <w:w w:val="168"/>
                          <w:sz w:val="8"/>
                        </w:rPr>
                        <w:t xml:space="preserve"> </w:t>
                      </w:r>
                    </w:p>
                  </w:txbxContent>
                </v:textbox>
              </v:shape>
              <v:shape id="_x0000_s1238" type="#_x0000_t202" style="position:absolute;left:6387;top:-7;width:1868;height:206" filled="f" stroked="f">
                <v:textbox inset="0,0,0,0">
                  <w:txbxContent>
                    <w:p w14:paraId="76F1C6A9" w14:textId="77777777" w:rsidR="00BA4473" w:rsidRDefault="00BA4473">
                      <w:pPr>
                        <w:spacing w:before="62"/>
                        <w:ind w:left="45"/>
                        <w:rPr>
                          <w:rFonts w:ascii="Arial" w:eastAsia="Arial" w:hAnsi="Arial" w:cs="Arial"/>
                          <w:sz w:val="8"/>
                          <w:szCs w:val="8"/>
                        </w:rPr>
                      </w:pPr>
                      <w:r>
                        <w:rPr>
                          <w:rFonts w:ascii="Arial"/>
                          <w:color w:val="231F20"/>
                          <w:w w:val="209"/>
                          <w:sz w:val="8"/>
                        </w:rPr>
                        <w:t xml:space="preserve">  </w:t>
                      </w:r>
                      <w:r>
                        <w:rPr>
                          <w:rFonts w:ascii="Arial"/>
                          <w:color w:val="231F20"/>
                          <w:spacing w:val="7"/>
                          <w:sz w:val="8"/>
                        </w:rPr>
                        <w:t xml:space="preserve"> </w:t>
                      </w:r>
                      <w:r>
                        <w:rPr>
                          <w:rFonts w:ascii="Arial"/>
                          <w:color w:val="231F20"/>
                          <w:sz w:val="8"/>
                        </w:rPr>
                        <w:t>W5LWH90B F</w:t>
                      </w:r>
                      <w:r>
                        <w:rPr>
                          <w:rFonts w:ascii="Arial"/>
                          <w:color w:val="231F20"/>
                          <w:spacing w:val="8"/>
                          <w:sz w:val="8"/>
                        </w:rPr>
                        <w:t xml:space="preserve"> </w:t>
                      </w:r>
                      <w:r>
                        <w:rPr>
                          <w:rFonts w:ascii="Arial"/>
                          <w:color w:val="231F20"/>
                          <w:w w:val="209"/>
                          <w:sz w:val="8"/>
                        </w:rPr>
                        <w:t xml:space="preserve">  </w:t>
                      </w:r>
                    </w:p>
                  </w:txbxContent>
                </v:textbox>
              </v:shape>
              <v:shape id="_x0000_s1237" type="#_x0000_t202" style="position:absolute;left:9693;top:198;width:1244;height:137" filled="f" stroked="f">
                <v:textbox inset="0,0,0,0">
                  <w:txbxContent>
                    <w:p w14:paraId="4308B77D" w14:textId="77777777" w:rsidR="00BA4473" w:rsidRDefault="00BA4473">
                      <w:pPr>
                        <w:spacing w:before="43"/>
                        <w:ind w:left="-20"/>
                        <w:rPr>
                          <w:rFonts w:ascii="Arial" w:eastAsia="Arial" w:hAnsi="Arial" w:cs="Arial"/>
                          <w:sz w:val="8"/>
                          <w:szCs w:val="8"/>
                        </w:rPr>
                      </w:pPr>
                      <w:r>
                        <w:rPr>
                          <w:rFonts w:ascii="Arial"/>
                          <w:color w:val="231F20"/>
                          <w:w w:val="45"/>
                          <w:sz w:val="8"/>
                        </w:rPr>
                        <w:t>O</w:t>
                      </w:r>
                      <w:r>
                        <w:rPr>
                          <w:rFonts w:ascii="Arial"/>
                          <w:color w:val="231F20"/>
                          <w:spacing w:val="9"/>
                          <w:sz w:val="8"/>
                        </w:rPr>
                        <w:t xml:space="preserve"> </w:t>
                      </w:r>
                      <w:r>
                        <w:rPr>
                          <w:rFonts w:ascii="Arial"/>
                          <w:color w:val="231F20"/>
                          <w:w w:val="209"/>
                          <w:sz w:val="8"/>
                        </w:rPr>
                        <w:t xml:space="preserve">  </w:t>
                      </w:r>
                    </w:p>
                  </w:txbxContent>
                </v:textbox>
              </v:shape>
              <v:shape id="_x0000_s1236" type="#_x0000_t202" style="position:absolute;left:6672;top:292;width:1584;height:940" filled="f" stroked="f">
                <v:textbox inset="0,0,0,0">
                  <w:txbxContent>
                    <w:p w14:paraId="3E10AAE6" w14:textId="77777777" w:rsidR="00BA4473" w:rsidRDefault="00BA4473">
                      <w:pPr>
                        <w:spacing w:before="15"/>
                        <w:ind w:left="-16"/>
                        <w:rPr>
                          <w:rFonts w:ascii="Arial" w:eastAsia="Arial" w:hAnsi="Arial" w:cs="Arial"/>
                          <w:sz w:val="8"/>
                          <w:szCs w:val="8"/>
                        </w:rPr>
                      </w:pPr>
                      <w:r>
                        <w:rPr>
                          <w:rFonts w:ascii="Arial"/>
                          <w:color w:val="231F20"/>
                          <w:w w:val="172"/>
                          <w:position w:val="1"/>
                          <w:sz w:val="8"/>
                        </w:rPr>
                        <w:t xml:space="preserve"> </w:t>
                      </w:r>
                      <w:r>
                        <w:rPr>
                          <w:rFonts w:ascii="Arial"/>
                          <w:color w:val="231F20"/>
                          <w:position w:val="1"/>
                          <w:sz w:val="8"/>
                        </w:rPr>
                        <w:t xml:space="preserve"> </w:t>
                      </w:r>
                      <w:r>
                        <w:rPr>
                          <w:rFonts w:ascii="Arial"/>
                          <w:color w:val="231F20"/>
                          <w:w w:val="209"/>
                          <w:sz w:val="8"/>
                        </w:rPr>
                        <w:t xml:space="preserve">  </w:t>
                      </w:r>
                      <w:r>
                        <w:rPr>
                          <w:rFonts w:ascii="Arial"/>
                          <w:color w:val="231F20"/>
                          <w:spacing w:val="7"/>
                          <w:sz w:val="8"/>
                        </w:rPr>
                        <w:t xml:space="preserve"> </w:t>
                      </w:r>
                      <w:r>
                        <w:rPr>
                          <w:rFonts w:ascii="Arial"/>
                          <w:color w:val="231F20"/>
                          <w:sz w:val="8"/>
                        </w:rPr>
                        <w:t>W5LWH90B F</w:t>
                      </w:r>
                      <w:r>
                        <w:rPr>
                          <w:rFonts w:ascii="Arial"/>
                          <w:color w:val="231F20"/>
                          <w:spacing w:val="8"/>
                          <w:sz w:val="8"/>
                        </w:rPr>
                        <w:t xml:space="preserve"> </w:t>
                      </w:r>
                      <w:r>
                        <w:rPr>
                          <w:rFonts w:ascii="Arial"/>
                          <w:color w:val="231F20"/>
                          <w:w w:val="209"/>
                          <w:sz w:val="8"/>
                        </w:rPr>
                        <w:t xml:space="preserve">  </w:t>
                      </w:r>
                    </w:p>
                    <w:p w14:paraId="20791053" w14:textId="77777777" w:rsidR="00BA4473" w:rsidRDefault="00BA4473">
                      <w:pPr>
                        <w:spacing w:before="23" w:line="301" w:lineRule="auto"/>
                        <w:ind w:left="195" w:right="-13" w:hanging="150"/>
                        <w:rPr>
                          <w:rFonts w:ascii="Arial" w:eastAsia="Arial" w:hAnsi="Arial" w:cs="Arial"/>
                          <w:sz w:val="8"/>
                          <w:szCs w:val="8"/>
                        </w:rPr>
                      </w:pPr>
                      <w:r>
                        <w:rPr>
                          <w:rFonts w:ascii="Arial"/>
                          <w:color w:val="231F20"/>
                          <w:sz w:val="8"/>
                        </w:rPr>
                        <w:t xml:space="preserve">LI   </w:t>
                      </w:r>
                      <w:r>
                        <w:rPr>
                          <w:rFonts w:ascii="Arial"/>
                          <w:color w:val="231F20"/>
                          <w:spacing w:val="5"/>
                          <w:sz w:val="8"/>
                        </w:rPr>
                        <w:t xml:space="preserve"> </w:t>
                      </w:r>
                      <w:r>
                        <w:rPr>
                          <w:rFonts w:ascii="Arial"/>
                          <w:color w:val="231F20"/>
                          <w:spacing w:val="-2"/>
                          <w:w w:val="145"/>
                          <w:sz w:val="8"/>
                        </w:rPr>
                        <w:t>$77</w:t>
                      </w:r>
                      <w:r>
                        <w:rPr>
                          <w:rFonts w:ascii="Arial"/>
                          <w:color w:val="231F20"/>
                          <w:spacing w:val="-1"/>
                          <w:w w:val="145"/>
                          <w:sz w:val="8"/>
                        </w:rPr>
                        <w:t>5B,'</w:t>
                      </w:r>
                      <w:r>
                        <w:rPr>
                          <w:rFonts w:ascii="Arial"/>
                          <w:color w:val="231F20"/>
                          <w:w w:val="145"/>
                          <w:sz w:val="8"/>
                        </w:rPr>
                        <w:t xml:space="preserve">         </w:t>
                      </w:r>
                      <w:r>
                        <w:rPr>
                          <w:rFonts w:ascii="Arial"/>
                          <w:color w:val="231F20"/>
                          <w:spacing w:val="13"/>
                          <w:w w:val="145"/>
                          <w:sz w:val="8"/>
                        </w:rPr>
                        <w:t xml:space="preserve"> </w:t>
                      </w:r>
                      <w:r>
                        <w:rPr>
                          <w:rFonts w:ascii="Arial"/>
                          <w:color w:val="231F20"/>
                          <w:w w:val="145"/>
                          <w:sz w:val="8"/>
                        </w:rPr>
                        <w:t>^</w:t>
                      </w:r>
                      <w:r>
                        <w:rPr>
                          <w:rFonts w:ascii="Arial"/>
                          <w:color w:val="231F20"/>
                          <w:spacing w:val="21"/>
                          <w:w w:val="139"/>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6"/>
                          <w:sz w:val="8"/>
                        </w:rPr>
                        <w:t xml:space="preserve"> </w:t>
                      </w:r>
                      <w:r>
                        <w:rPr>
                          <w:rFonts w:ascii="Arial"/>
                          <w:color w:val="231F20"/>
                          <w:w w:val="170"/>
                          <w:sz w:val="8"/>
                        </w:rPr>
                        <w:t xml:space="preserve">  </w:t>
                      </w:r>
                      <w:r>
                        <w:rPr>
                          <w:rFonts w:ascii="Arial"/>
                          <w:color w:val="231F20"/>
                          <w:sz w:val="8"/>
                        </w:rPr>
                        <w:t xml:space="preserve">F(YHQWIODJBZDLW  </w:t>
                      </w:r>
                      <w:r>
                        <w:rPr>
                          <w:rFonts w:ascii="Arial"/>
                          <w:color w:val="231F20"/>
                          <w:spacing w:val="6"/>
                          <w:sz w:val="8"/>
                        </w:rPr>
                        <w:t xml:space="preserve"> </w:t>
                      </w:r>
                      <w:r>
                        <w:rPr>
                          <w:rFonts w:ascii="Arial"/>
                          <w:color w:val="231F20"/>
                          <w:w w:val="180"/>
                          <w:sz w:val="8"/>
                        </w:rPr>
                        <w:t>[</w:t>
                      </w:r>
                      <w:r>
                        <w:rPr>
                          <w:rFonts w:ascii="Arial"/>
                          <w:color w:val="231F20"/>
                          <w:spacing w:val="-10"/>
                          <w:w w:val="180"/>
                          <w:sz w:val="8"/>
                        </w:rPr>
                        <w:t xml:space="preserve"> </w:t>
                      </w:r>
                      <w:r>
                        <w:rPr>
                          <w:rFonts w:ascii="Arial"/>
                          <w:color w:val="231F20"/>
                          <w:spacing w:val="-7"/>
                          <w:w w:val="180"/>
                          <w:sz w:val="8"/>
                        </w:rPr>
                        <w:t>I</w:t>
                      </w:r>
                      <w:r>
                        <w:rPr>
                          <w:rFonts w:ascii="Arial"/>
                          <w:color w:val="231F20"/>
                          <w:spacing w:val="-2"/>
                          <w:w w:val="180"/>
                          <w:sz w:val="8"/>
                        </w:rPr>
                        <w:t xml:space="preserve"> </w:t>
                      </w:r>
                      <w:r>
                        <w:rPr>
                          <w:rFonts w:ascii="Arial"/>
                          <w:color w:val="231F20"/>
                          <w:spacing w:val="-1"/>
                          <w:w w:val="180"/>
                          <w:sz w:val="8"/>
                        </w:rPr>
                        <w:t>$1'</w:t>
                      </w:r>
                      <w:r>
                        <w:rPr>
                          <w:rFonts w:ascii="Arial"/>
                          <w:color w:val="231F20"/>
                          <w:w w:val="180"/>
                          <w:sz w:val="8"/>
                        </w:rPr>
                        <w:t xml:space="preserve">  </w:t>
                      </w:r>
                      <w:r>
                        <w:rPr>
                          <w:rFonts w:ascii="Arial"/>
                          <w:color w:val="231F20"/>
                          <w:sz w:val="8"/>
                        </w:rPr>
                        <w:t>IOJ</w:t>
                      </w:r>
                    </w:p>
                    <w:p w14:paraId="5F7400AA" w14:textId="77777777" w:rsidR="00BA4473" w:rsidRDefault="00BA4473">
                      <w:pPr>
                        <w:ind w:left="45"/>
                        <w:rPr>
                          <w:rFonts w:ascii="Arial" w:eastAsia="Arial" w:hAnsi="Arial" w:cs="Arial"/>
                          <w:sz w:val="8"/>
                          <w:szCs w:val="8"/>
                        </w:rPr>
                      </w:pPr>
                      <w:r>
                        <w:rPr>
                          <w:rFonts w:ascii="Arial"/>
                          <w:color w:val="231F20"/>
                          <w:w w:val="195"/>
                          <w:sz w:val="8"/>
                        </w:rPr>
                        <w:t>`</w:t>
                      </w:r>
                    </w:p>
                    <w:p w14:paraId="004A62A9" w14:textId="77777777" w:rsidR="00BA4473" w:rsidRDefault="00BA4473">
                      <w:pPr>
                        <w:spacing w:before="23" w:line="301" w:lineRule="auto"/>
                        <w:ind w:left="224" w:right="8" w:hanging="180"/>
                        <w:rPr>
                          <w:rFonts w:ascii="Arial" w:eastAsia="Arial" w:hAnsi="Arial" w:cs="Arial"/>
                          <w:sz w:val="8"/>
                          <w:szCs w:val="8"/>
                        </w:rPr>
                      </w:pPr>
                      <w:r>
                        <w:rPr>
                          <w:rFonts w:ascii="Arial"/>
                          <w:color w:val="231F20"/>
                          <w:w w:val="95"/>
                          <w:sz w:val="8"/>
                        </w:rPr>
                        <w:t>HOVH</w:t>
                      </w:r>
                      <w:r>
                        <w:rPr>
                          <w:rFonts w:ascii="Arial"/>
                          <w:color w:val="231F20"/>
                          <w:spacing w:val="6"/>
                          <w:w w:val="95"/>
                          <w:sz w:val="8"/>
                        </w:rPr>
                        <w:t xml:space="preserve"> </w:t>
                      </w:r>
                      <w:r>
                        <w:rPr>
                          <w:rFonts w:ascii="Arial"/>
                          <w:color w:val="231F20"/>
                          <w:w w:val="95"/>
                          <w:sz w:val="8"/>
                        </w:rPr>
                        <w:t xml:space="preserve">LI   </w:t>
                      </w:r>
                      <w:r>
                        <w:rPr>
                          <w:rFonts w:ascii="Arial"/>
                          <w:color w:val="231F20"/>
                          <w:spacing w:val="5"/>
                          <w:w w:val="95"/>
                          <w:sz w:val="8"/>
                        </w:rPr>
                        <w:t xml:space="preserve"> </w:t>
                      </w:r>
                      <w:r>
                        <w:rPr>
                          <w:rFonts w:ascii="Arial"/>
                          <w:color w:val="231F20"/>
                          <w:spacing w:val="-1"/>
                          <w:w w:val="135"/>
                          <w:sz w:val="8"/>
                        </w:rPr>
                        <w:t>$</w:t>
                      </w:r>
                      <w:r>
                        <w:rPr>
                          <w:rFonts w:ascii="Arial"/>
                          <w:color w:val="231F20"/>
                          <w:spacing w:val="-2"/>
                          <w:w w:val="135"/>
                          <w:sz w:val="8"/>
                        </w:rPr>
                        <w:t>77</w:t>
                      </w:r>
                      <w:r>
                        <w:rPr>
                          <w:rFonts w:ascii="Arial"/>
                          <w:color w:val="231F20"/>
                          <w:spacing w:val="-1"/>
                          <w:w w:val="135"/>
                          <w:sz w:val="8"/>
                        </w:rPr>
                        <w:t>5B,'</w:t>
                      </w:r>
                      <w:r>
                        <w:rPr>
                          <w:rFonts w:ascii="Arial"/>
                          <w:color w:val="231F20"/>
                          <w:w w:val="135"/>
                          <w:sz w:val="8"/>
                        </w:rPr>
                        <w:t xml:space="preserve">         </w:t>
                      </w:r>
                      <w:r>
                        <w:rPr>
                          <w:rFonts w:ascii="Arial"/>
                          <w:color w:val="231F20"/>
                          <w:spacing w:val="19"/>
                          <w:w w:val="135"/>
                          <w:sz w:val="8"/>
                        </w:rPr>
                        <w:t xml:space="preserve"> </w:t>
                      </w:r>
                      <w:r>
                        <w:rPr>
                          <w:rFonts w:ascii="Arial"/>
                          <w:color w:val="231F20"/>
                          <w:w w:val="135"/>
                          <w:sz w:val="8"/>
                        </w:rPr>
                        <w:t>^</w:t>
                      </w:r>
                      <w:r>
                        <w:rPr>
                          <w:rFonts w:ascii="Arial"/>
                          <w:color w:val="231F20"/>
                          <w:spacing w:val="21"/>
                          <w:w w:val="139"/>
                          <w:sz w:val="8"/>
                        </w:rPr>
                        <w:t xml:space="preserve"> </w:t>
                      </w:r>
                      <w:r>
                        <w:rPr>
                          <w:rFonts w:ascii="Arial"/>
                          <w:color w:val="231F20"/>
                          <w:w w:val="95"/>
                          <w:sz w:val="8"/>
                        </w:rPr>
                        <w:t>F(YHQWIODJBVHW</w:t>
                      </w:r>
                      <w:r>
                        <w:rPr>
                          <w:rFonts w:ascii="Arial"/>
                          <w:color w:val="231F20"/>
                          <w:spacing w:val="19"/>
                          <w:w w:val="95"/>
                          <w:sz w:val="8"/>
                        </w:rPr>
                        <w:t xml:space="preserve"> </w:t>
                      </w:r>
                      <w:r>
                        <w:rPr>
                          <w:rFonts w:ascii="Arial"/>
                          <w:color w:val="231F20"/>
                          <w:w w:val="185"/>
                          <w:sz w:val="8"/>
                        </w:rPr>
                        <w:t>[</w:t>
                      </w:r>
                      <w:r>
                        <w:rPr>
                          <w:rFonts w:ascii="Arial"/>
                          <w:color w:val="231F20"/>
                          <w:w w:val="237"/>
                          <w:sz w:val="8"/>
                        </w:rPr>
                        <w:t xml:space="preserve">  </w:t>
                      </w:r>
                      <w:r>
                        <w:rPr>
                          <w:rFonts w:ascii="Arial"/>
                          <w:color w:val="231F20"/>
                          <w:spacing w:val="7"/>
                          <w:sz w:val="8"/>
                        </w:rPr>
                        <w:t xml:space="preserve"> </w:t>
                      </w:r>
                      <w:r>
                        <w:rPr>
                          <w:rFonts w:ascii="Arial"/>
                          <w:color w:val="231F20"/>
                          <w:spacing w:val="-1"/>
                          <w:w w:val="172"/>
                          <w:sz w:val="8"/>
                        </w:rPr>
                        <w:t xml:space="preserve"> </w:t>
                      </w:r>
                      <w:r>
                        <w:rPr>
                          <w:rFonts w:ascii="Arial"/>
                          <w:color w:val="231F20"/>
                          <w:w w:val="168"/>
                          <w:sz w:val="8"/>
                        </w:rPr>
                        <w:t xml:space="preserve"> </w:t>
                      </w:r>
                      <w:r>
                        <w:rPr>
                          <w:rFonts w:ascii="Arial"/>
                          <w:color w:val="231F20"/>
                          <w:w w:val="95"/>
                          <w:sz w:val="8"/>
                        </w:rPr>
                        <w:t xml:space="preserve">F(YHQWIODJBZDLW  </w:t>
                      </w:r>
                      <w:r>
                        <w:rPr>
                          <w:rFonts w:ascii="Arial"/>
                          <w:color w:val="231F20"/>
                          <w:spacing w:val="20"/>
                          <w:w w:val="95"/>
                          <w:sz w:val="8"/>
                        </w:rPr>
                        <w:t xml:space="preserve"> </w:t>
                      </w:r>
                      <w:r>
                        <w:rPr>
                          <w:rFonts w:ascii="Arial"/>
                          <w:color w:val="231F20"/>
                          <w:w w:val="180"/>
                          <w:sz w:val="8"/>
                        </w:rPr>
                        <w:t>[</w:t>
                      </w:r>
                      <w:r>
                        <w:rPr>
                          <w:rFonts w:ascii="Arial"/>
                          <w:color w:val="231F20"/>
                          <w:spacing w:val="-6"/>
                          <w:w w:val="180"/>
                          <w:sz w:val="8"/>
                        </w:rPr>
                        <w:t xml:space="preserve"> </w:t>
                      </w:r>
                      <w:r>
                        <w:rPr>
                          <w:rFonts w:ascii="Arial"/>
                          <w:color w:val="231F20"/>
                          <w:spacing w:val="-7"/>
                          <w:w w:val="180"/>
                          <w:sz w:val="8"/>
                        </w:rPr>
                        <w:t>I</w:t>
                      </w:r>
                      <w:r>
                        <w:rPr>
                          <w:rFonts w:ascii="Arial"/>
                          <w:color w:val="231F20"/>
                          <w:spacing w:val="4"/>
                          <w:w w:val="180"/>
                          <w:sz w:val="8"/>
                        </w:rPr>
                        <w:t xml:space="preserve"> </w:t>
                      </w:r>
                      <w:r>
                        <w:rPr>
                          <w:rFonts w:ascii="Arial"/>
                          <w:color w:val="231F20"/>
                          <w:spacing w:val="-1"/>
                          <w:w w:val="180"/>
                          <w:sz w:val="8"/>
                        </w:rPr>
                        <w:t>$1'</w:t>
                      </w:r>
                      <w:r>
                        <w:rPr>
                          <w:rFonts w:ascii="Arial"/>
                          <w:color w:val="231F20"/>
                          <w:w w:val="180"/>
                          <w:sz w:val="8"/>
                        </w:rPr>
                        <w:t xml:space="preserve"> </w:t>
                      </w:r>
                      <w:r>
                        <w:rPr>
                          <w:rFonts w:ascii="Arial"/>
                          <w:color w:val="231F20"/>
                          <w:spacing w:val="10"/>
                          <w:w w:val="180"/>
                          <w:sz w:val="8"/>
                        </w:rPr>
                        <w:t xml:space="preserve"> </w:t>
                      </w:r>
                      <w:r>
                        <w:rPr>
                          <w:rFonts w:ascii="Arial"/>
                          <w:color w:val="231F20"/>
                          <w:w w:val="95"/>
                          <w:sz w:val="8"/>
                        </w:rPr>
                        <w:t>IO</w:t>
                      </w:r>
                    </w:p>
                  </w:txbxContent>
                </v:textbox>
              </v:shape>
              <v:shape id="_x0000_s1235" type="#_x0000_t202" style="position:absolute;left:9186;top:335;width:507;height:611" filled="f" stroked="f">
                <v:textbox inset="0,0,0,0">
                  <w:txbxContent>
                    <w:p w14:paraId="61584907" w14:textId="77777777" w:rsidR="00BA4473" w:rsidRDefault="00BA4473">
                      <w:pPr>
                        <w:spacing w:before="14" w:line="301" w:lineRule="auto"/>
                        <w:ind w:left="45" w:right="6"/>
                        <w:rPr>
                          <w:rFonts w:ascii="Arial" w:eastAsia="Arial" w:hAnsi="Arial" w:cs="Arial"/>
                          <w:sz w:val="8"/>
                          <w:szCs w:val="8"/>
                        </w:rPr>
                      </w:pPr>
                      <w:r>
                        <w:rPr>
                          <w:rFonts w:ascii="Arial"/>
                          <w:color w:val="231F20"/>
                          <w:w w:val="209"/>
                          <w:sz w:val="8"/>
                        </w:rPr>
                        <w:t xml:space="preserve">  </w:t>
                      </w:r>
                      <w:r>
                        <w:rPr>
                          <w:rFonts w:ascii="Arial"/>
                          <w:color w:val="231F20"/>
                          <w:spacing w:val="7"/>
                          <w:sz w:val="8"/>
                        </w:rPr>
                        <w:t xml:space="preserve"> </w:t>
                      </w:r>
                      <w:r>
                        <w:rPr>
                          <w:rFonts w:ascii="Arial"/>
                          <w:color w:val="231F20"/>
                          <w:w w:val="85"/>
                          <w:sz w:val="8"/>
                        </w:rPr>
                        <w:t xml:space="preserve">W5LWH90 </w:t>
                      </w:r>
                      <w:r>
                        <w:rPr>
                          <w:rFonts w:ascii="Arial"/>
                          <w:color w:val="231F20"/>
                          <w:spacing w:val="-1"/>
                          <w:w w:val="70"/>
                          <w:sz w:val="8"/>
                        </w:rPr>
                        <w:t>FH</w:t>
                      </w:r>
                      <w:r>
                        <w:rPr>
                          <w:rFonts w:ascii="Arial"/>
                          <w:color w:val="231F20"/>
                          <w:spacing w:val="-2"/>
                          <w:w w:val="70"/>
                          <w:sz w:val="8"/>
                        </w:rPr>
                        <w:t>OO</w:t>
                      </w:r>
                      <w:r>
                        <w:rPr>
                          <w:rFonts w:ascii="Arial"/>
                          <w:color w:val="231F20"/>
                          <w:spacing w:val="9"/>
                          <w:w w:val="70"/>
                          <w:sz w:val="8"/>
                        </w:rPr>
                        <w:t xml:space="preserve"> </w:t>
                      </w:r>
                      <w:r>
                        <w:rPr>
                          <w:rFonts w:ascii="Arial"/>
                          <w:color w:val="231F20"/>
                          <w:w w:val="70"/>
                          <w:sz w:val="8"/>
                        </w:rPr>
                        <w:t>W5LWH9</w:t>
                      </w:r>
                    </w:p>
                    <w:p w14:paraId="12F66CBC" w14:textId="77777777" w:rsidR="00BA4473" w:rsidRDefault="00BA4473">
                      <w:pPr>
                        <w:ind w:left="224" w:right="-3"/>
                        <w:jc w:val="center"/>
                        <w:rPr>
                          <w:rFonts w:ascii="Arial" w:eastAsia="Arial" w:hAnsi="Arial" w:cs="Arial"/>
                          <w:sz w:val="8"/>
                          <w:szCs w:val="8"/>
                        </w:rPr>
                      </w:pPr>
                      <w:r>
                        <w:rPr>
                          <w:rFonts w:ascii="Arial"/>
                          <w:color w:val="231F20"/>
                          <w:w w:val="265"/>
                          <w:sz w:val="8"/>
                        </w:rPr>
                        <w:t>,'</w:t>
                      </w:r>
                      <w:r>
                        <w:rPr>
                          <w:rFonts w:ascii="Arial"/>
                          <w:color w:val="231F20"/>
                          <w:spacing w:val="7"/>
                          <w:sz w:val="8"/>
                        </w:rPr>
                        <w:t xml:space="preserve"> </w:t>
                      </w:r>
                      <w:r>
                        <w:rPr>
                          <w:rFonts w:ascii="Arial"/>
                          <w:color w:val="231F20"/>
                          <w:w w:val="315"/>
                          <w:sz w:val="8"/>
                        </w:rPr>
                        <w:t xml:space="preserve"> </w:t>
                      </w:r>
                      <w:r>
                        <w:rPr>
                          <w:rFonts w:ascii="Arial"/>
                          <w:color w:val="231F20"/>
                          <w:spacing w:val="8"/>
                          <w:sz w:val="8"/>
                        </w:rPr>
                        <w:t xml:space="preserve"> </w:t>
                      </w:r>
                      <w:r>
                        <w:rPr>
                          <w:rFonts w:ascii="Arial"/>
                          <w:color w:val="231F20"/>
                          <w:w w:val="243"/>
                          <w:sz w:val="8"/>
                        </w:rPr>
                        <w:t xml:space="preserve"> </w:t>
                      </w:r>
                    </w:p>
                    <w:p w14:paraId="12B61DF3" w14:textId="77777777" w:rsidR="00BA4473" w:rsidRDefault="00BA4473">
                      <w:pPr>
                        <w:spacing w:before="23"/>
                        <w:ind w:left="45"/>
                        <w:rPr>
                          <w:rFonts w:ascii="Arial" w:eastAsia="Arial" w:hAnsi="Arial" w:cs="Arial"/>
                          <w:sz w:val="8"/>
                          <w:szCs w:val="8"/>
                        </w:rPr>
                      </w:pPr>
                      <w:r>
                        <w:rPr>
                          <w:rFonts w:ascii="Arial"/>
                          <w:color w:val="231F20"/>
                          <w:w w:val="185"/>
                          <w:sz w:val="8"/>
                        </w:rPr>
                        <w:t>`</w:t>
                      </w:r>
                      <w:r>
                        <w:rPr>
                          <w:rFonts w:ascii="Arial"/>
                          <w:color w:val="231F20"/>
                          <w:w w:val="183"/>
                          <w:sz w:val="8"/>
                        </w:rPr>
                        <w:t xml:space="preserve"> </w:t>
                      </w:r>
                    </w:p>
                    <w:p w14:paraId="6FA7A8D9" w14:textId="77777777" w:rsidR="00BA4473" w:rsidRDefault="00BA4473">
                      <w:pPr>
                        <w:spacing w:before="23"/>
                        <w:ind w:left="45"/>
                        <w:rPr>
                          <w:rFonts w:ascii="Arial" w:eastAsia="Arial" w:hAnsi="Arial" w:cs="Arial"/>
                          <w:sz w:val="8"/>
                          <w:szCs w:val="8"/>
                        </w:rPr>
                      </w:pPr>
                      <w:r>
                        <w:rPr>
                          <w:rFonts w:ascii="Arial"/>
                          <w:color w:val="231F20"/>
                          <w:spacing w:val="-1"/>
                          <w:w w:val="70"/>
                          <w:sz w:val="8"/>
                        </w:rPr>
                        <w:t>FH</w:t>
                      </w:r>
                      <w:r>
                        <w:rPr>
                          <w:rFonts w:ascii="Arial"/>
                          <w:color w:val="231F20"/>
                          <w:spacing w:val="-2"/>
                          <w:w w:val="70"/>
                          <w:sz w:val="8"/>
                        </w:rPr>
                        <w:t>OO</w:t>
                      </w:r>
                      <w:r>
                        <w:rPr>
                          <w:rFonts w:ascii="Arial"/>
                          <w:color w:val="231F20"/>
                          <w:spacing w:val="9"/>
                          <w:w w:val="70"/>
                          <w:sz w:val="8"/>
                        </w:rPr>
                        <w:t xml:space="preserve"> </w:t>
                      </w:r>
                      <w:r>
                        <w:rPr>
                          <w:rFonts w:ascii="Arial"/>
                          <w:color w:val="231F20"/>
                          <w:w w:val="70"/>
                          <w:sz w:val="8"/>
                        </w:rPr>
                        <w:t>W5LWH9</w:t>
                      </w:r>
                    </w:p>
                  </w:txbxContent>
                </v:textbox>
              </v:shape>
              <v:shape id="_x0000_s1234" type="#_x0000_t202" style="position:absolute;left:8939;top:945;width:248;height:124" filled="f" stroked="f">
                <v:textbox inset="0,0,0,0">
                  <w:txbxContent>
                    <w:p w14:paraId="05458C5A" w14:textId="77777777" w:rsidR="00BA4473" w:rsidRDefault="00BA4473">
                      <w:pPr>
                        <w:spacing w:line="81" w:lineRule="exact"/>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txbxContent>
                </v:textbox>
              </v:shape>
              <v:shape id="_x0000_s1233" type="#_x0000_t202" style="position:absolute;left:9186;top:1069;width:1954;height:109" filled="f" stroked="f">
                <v:textbox inset="0,0,0,0">
                  <w:txbxContent>
                    <w:p w14:paraId="4682A799" w14:textId="77777777" w:rsidR="00BA4473" w:rsidRDefault="00BA4473">
                      <w:pPr>
                        <w:tabs>
                          <w:tab w:val="left" w:pos="1040"/>
                        </w:tabs>
                        <w:spacing w:line="65" w:lineRule="exact"/>
                        <w:ind w:left="45"/>
                        <w:rPr>
                          <w:rFonts w:ascii="Arial" w:eastAsia="Arial" w:hAnsi="Arial" w:cs="Arial"/>
                          <w:sz w:val="8"/>
                          <w:szCs w:val="8"/>
                        </w:rPr>
                      </w:pPr>
                      <w:r>
                        <w:rPr>
                          <w:rFonts w:ascii="Arial"/>
                          <w:color w:val="231F20"/>
                          <w:w w:val="195"/>
                          <w:sz w:val="8"/>
                        </w:rPr>
                        <w:t>`</w:t>
                      </w:r>
                      <w:r>
                        <w:rPr>
                          <w:rFonts w:ascii="Arial"/>
                          <w:color w:val="231F20"/>
                          <w:w w:val="195"/>
                          <w:sz w:val="8"/>
                        </w:rPr>
                        <w:tab/>
                        <w:t>`</w:t>
                      </w:r>
                      <w:r>
                        <w:rPr>
                          <w:rFonts w:ascii="Arial"/>
                          <w:color w:val="231F20"/>
                          <w:w w:val="168"/>
                          <w:sz w:val="8"/>
                        </w:rPr>
                        <w:t xml:space="preserve"> </w:t>
                      </w:r>
                    </w:p>
                  </w:txbxContent>
                </v:textbox>
              </v:shape>
              <v:shape id="_x0000_s1232" type="#_x0000_t202" style="position:absolute;left:6529;top:1231;width:144;height:479" filled="f" stroked="f">
                <v:textbox inset="0,0,0,0">
                  <w:txbxContent>
                    <w:p w14:paraId="2F39256B" w14:textId="77777777" w:rsidR="00BA4473" w:rsidRDefault="00BA4473">
                      <w:pPr>
                        <w:spacing w:line="83" w:lineRule="exact"/>
                        <w:ind w:left="45"/>
                        <w:rPr>
                          <w:rFonts w:ascii="Arial" w:eastAsia="Arial" w:hAnsi="Arial" w:cs="Arial"/>
                          <w:sz w:val="8"/>
                          <w:szCs w:val="8"/>
                        </w:rPr>
                      </w:pPr>
                      <w:r>
                        <w:rPr>
                          <w:rFonts w:ascii="Arial"/>
                          <w:color w:val="231F20"/>
                          <w:w w:val="95"/>
                          <w:sz w:val="8"/>
                        </w:rPr>
                        <w:t>H</w:t>
                      </w:r>
                    </w:p>
                    <w:p w14:paraId="3E5D5416" w14:textId="77777777" w:rsidR="00BA4473" w:rsidRDefault="00BA4473">
                      <w:pPr>
                        <w:rPr>
                          <w:rFonts w:ascii="Times New Roman" w:eastAsia="Times New Roman" w:hAnsi="Times New Roman" w:cs="Times New Roman"/>
                          <w:sz w:val="8"/>
                          <w:szCs w:val="8"/>
                        </w:rPr>
                      </w:pPr>
                    </w:p>
                    <w:p w14:paraId="1D6F9E25" w14:textId="77777777" w:rsidR="00BA4473" w:rsidRDefault="00BA4473">
                      <w:pPr>
                        <w:rPr>
                          <w:rFonts w:ascii="Times New Roman" w:eastAsia="Times New Roman" w:hAnsi="Times New Roman" w:cs="Times New Roman"/>
                          <w:sz w:val="8"/>
                          <w:szCs w:val="8"/>
                        </w:rPr>
                      </w:pPr>
                    </w:p>
                    <w:p w14:paraId="5E12B639" w14:textId="77777777" w:rsidR="00BA4473" w:rsidRDefault="00BA4473">
                      <w:pPr>
                        <w:spacing w:before="70"/>
                        <w:ind w:left="45"/>
                        <w:rPr>
                          <w:rFonts w:ascii="Arial" w:eastAsia="Arial" w:hAnsi="Arial" w:cs="Arial"/>
                          <w:sz w:val="8"/>
                          <w:szCs w:val="8"/>
                        </w:rPr>
                      </w:pPr>
                      <w:r>
                        <w:rPr>
                          <w:rFonts w:ascii="Arial"/>
                          <w:color w:val="231F20"/>
                          <w:w w:val="195"/>
                          <w:sz w:val="8"/>
                        </w:rPr>
                        <w:t>`</w:t>
                      </w:r>
                    </w:p>
                  </w:txbxContent>
                </v:textbox>
              </v:shape>
              <v:shape id="_x0000_s1231" type="#_x0000_t202" style="position:absolute;left:6672;top:1231;width:1755;height:479" filled="f" stroked="f">
                <v:textbox inset="0,0,0,0">
                  <w:txbxContent>
                    <w:p w14:paraId="1A181522" w14:textId="77777777" w:rsidR="00BA4473" w:rsidRDefault="00BA4473">
                      <w:pPr>
                        <w:spacing w:line="91" w:lineRule="exact"/>
                        <w:ind w:left="45"/>
                        <w:rPr>
                          <w:rFonts w:ascii="Arial" w:eastAsia="Arial" w:hAnsi="Arial" w:cs="Arial"/>
                          <w:sz w:val="8"/>
                          <w:szCs w:val="8"/>
                        </w:rPr>
                      </w:pPr>
                      <w:r>
                        <w:rPr>
                          <w:rFonts w:ascii="Arial"/>
                          <w:color w:val="231F20"/>
                          <w:w w:val="195"/>
                          <w:sz w:val="8"/>
                        </w:rPr>
                        <w:t>`</w:t>
                      </w:r>
                    </w:p>
                    <w:p w14:paraId="28EF6B08" w14:textId="77777777" w:rsidR="00BA4473" w:rsidRDefault="00BA4473">
                      <w:pPr>
                        <w:spacing w:before="23" w:line="301" w:lineRule="auto"/>
                        <w:ind w:left="224" w:right="-11" w:hanging="180"/>
                        <w:rPr>
                          <w:rFonts w:ascii="Arial" w:eastAsia="Arial" w:hAnsi="Arial" w:cs="Arial"/>
                          <w:sz w:val="8"/>
                          <w:szCs w:val="8"/>
                        </w:rPr>
                      </w:pPr>
                      <w:r>
                        <w:rPr>
                          <w:rFonts w:ascii="Arial"/>
                          <w:color w:val="231F20"/>
                          <w:sz w:val="8"/>
                        </w:rPr>
                        <w:t>HOVH</w:t>
                      </w:r>
                      <w:r>
                        <w:rPr>
                          <w:rFonts w:ascii="Arial"/>
                          <w:color w:val="231F20"/>
                          <w:spacing w:val="4"/>
                          <w:sz w:val="8"/>
                        </w:rPr>
                        <w:t xml:space="preserve"> </w:t>
                      </w:r>
                      <w:r>
                        <w:rPr>
                          <w:rFonts w:ascii="Arial"/>
                          <w:color w:val="231F20"/>
                          <w:sz w:val="8"/>
                        </w:rPr>
                        <w:t xml:space="preserve">LI  </w:t>
                      </w:r>
                      <w:r>
                        <w:rPr>
                          <w:rFonts w:ascii="Arial"/>
                          <w:color w:val="231F20"/>
                          <w:spacing w:val="19"/>
                          <w:sz w:val="8"/>
                        </w:rPr>
                        <w:t xml:space="preserve"> </w:t>
                      </w:r>
                      <w:r>
                        <w:rPr>
                          <w:rFonts w:ascii="Arial"/>
                          <w:color w:val="231F20"/>
                          <w:spacing w:val="-1"/>
                          <w:w w:val="135"/>
                          <w:sz w:val="8"/>
                        </w:rPr>
                        <w:t>$</w:t>
                      </w:r>
                      <w:r>
                        <w:rPr>
                          <w:rFonts w:ascii="Arial"/>
                          <w:color w:val="231F20"/>
                          <w:spacing w:val="-2"/>
                          <w:w w:val="135"/>
                          <w:sz w:val="8"/>
                        </w:rPr>
                        <w:t>77</w:t>
                      </w:r>
                      <w:r>
                        <w:rPr>
                          <w:rFonts w:ascii="Arial"/>
                          <w:color w:val="231F20"/>
                          <w:spacing w:val="-1"/>
                          <w:w w:val="135"/>
                          <w:sz w:val="8"/>
                        </w:rPr>
                        <w:t>5B,'</w:t>
                      </w:r>
                      <w:r>
                        <w:rPr>
                          <w:rFonts w:ascii="Arial"/>
                          <w:color w:val="231F20"/>
                          <w:w w:val="135"/>
                          <w:sz w:val="8"/>
                        </w:rPr>
                        <w:t xml:space="preserve">         </w:t>
                      </w:r>
                      <w:r>
                        <w:rPr>
                          <w:rFonts w:ascii="Arial"/>
                          <w:color w:val="231F20"/>
                          <w:spacing w:val="8"/>
                          <w:w w:val="135"/>
                          <w:sz w:val="8"/>
                        </w:rPr>
                        <w:t xml:space="preserve"> </w:t>
                      </w:r>
                      <w:r>
                        <w:rPr>
                          <w:rFonts w:ascii="Arial"/>
                          <w:color w:val="231F20"/>
                          <w:w w:val="135"/>
                          <w:sz w:val="8"/>
                        </w:rPr>
                        <w:t>^</w:t>
                      </w:r>
                      <w:r>
                        <w:rPr>
                          <w:rFonts w:ascii="Arial"/>
                          <w:color w:val="231F20"/>
                          <w:spacing w:val="21"/>
                          <w:w w:val="139"/>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7"/>
                          <w:sz w:val="8"/>
                        </w:rPr>
                        <w:t xml:space="preserve"> </w:t>
                      </w:r>
                      <w:r>
                        <w:rPr>
                          <w:rFonts w:ascii="Arial"/>
                          <w:color w:val="231F20"/>
                          <w:spacing w:val="-1"/>
                          <w:w w:val="172"/>
                          <w:sz w:val="8"/>
                        </w:rPr>
                        <w:t xml:space="preserve"> </w:t>
                      </w:r>
                      <w:r>
                        <w:rPr>
                          <w:rFonts w:ascii="Arial"/>
                          <w:color w:val="231F20"/>
                          <w:w w:val="168"/>
                          <w:sz w:val="8"/>
                        </w:rPr>
                        <w:t xml:space="preserve"> </w:t>
                      </w: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0"/>
                          <w:w w:val="180"/>
                          <w:sz w:val="8"/>
                        </w:rPr>
                        <w:t xml:space="preserve"> </w:t>
                      </w:r>
                      <w:r>
                        <w:rPr>
                          <w:rFonts w:ascii="Arial"/>
                          <w:color w:val="231F20"/>
                          <w:spacing w:val="-1"/>
                          <w:w w:val="180"/>
                          <w:sz w:val="8"/>
                        </w:rPr>
                        <w:t>$1'</w:t>
                      </w:r>
                      <w:r>
                        <w:rPr>
                          <w:rFonts w:ascii="Arial"/>
                          <w:color w:val="231F20"/>
                          <w:spacing w:val="21"/>
                          <w:w w:val="180"/>
                          <w:sz w:val="8"/>
                        </w:rPr>
                        <w:t xml:space="preserve"> </w:t>
                      </w:r>
                      <w:r>
                        <w:rPr>
                          <w:rFonts w:ascii="Arial"/>
                          <w:color w:val="231F20"/>
                          <w:sz w:val="8"/>
                        </w:rPr>
                        <w:t>IOJSWQ</w:t>
                      </w:r>
                    </w:p>
                  </w:txbxContent>
                </v:textbox>
              </v:shape>
              <v:shape id="_x0000_s1230" type="#_x0000_t202" style="position:absolute;left:9013;top:1495;width:1531;height:108" filled="f" stroked="f">
                <v:textbox inset="0,0,0,0">
                  <w:txbxContent>
                    <w:p w14:paraId="3CBB95F4" w14:textId="77777777" w:rsidR="00BA4473" w:rsidRDefault="00BA4473">
                      <w:pPr>
                        <w:spacing w:before="15"/>
                        <w:ind w:left="45"/>
                        <w:rPr>
                          <w:rFonts w:ascii="Arial" w:eastAsia="Arial" w:hAnsi="Arial" w:cs="Arial"/>
                          <w:sz w:val="8"/>
                          <w:szCs w:val="8"/>
                        </w:rPr>
                      </w:pPr>
                      <w:r>
                        <w:rPr>
                          <w:rFonts w:ascii="Arial"/>
                          <w:color w:val="231F20"/>
                          <w:w w:val="209"/>
                          <w:sz w:val="8"/>
                        </w:rPr>
                        <w:t xml:space="preserve">  </w:t>
                      </w:r>
                      <w:r>
                        <w:rPr>
                          <w:rFonts w:ascii="Arial"/>
                          <w:color w:val="231F20"/>
                          <w:spacing w:val="7"/>
                          <w:sz w:val="8"/>
                        </w:rPr>
                        <w:t xml:space="preserve"> </w:t>
                      </w:r>
                      <w:r>
                        <w:rPr>
                          <w:rFonts w:ascii="Arial"/>
                          <w:color w:val="231F20"/>
                          <w:w w:val="90"/>
                          <w:sz w:val="8"/>
                        </w:rPr>
                        <w:t>W5LWH90B</w:t>
                      </w:r>
                      <w:r>
                        <w:rPr>
                          <w:rFonts w:ascii="Arial"/>
                          <w:color w:val="231F20"/>
                          <w:spacing w:val="17"/>
                          <w:w w:val="90"/>
                          <w:sz w:val="8"/>
                        </w:rPr>
                        <w:t xml:space="preserve"> </w:t>
                      </w:r>
                      <w:r>
                        <w:rPr>
                          <w:rFonts w:ascii="Arial"/>
                          <w:color w:val="231F20"/>
                          <w:spacing w:val="-1"/>
                          <w:w w:val="90"/>
                          <w:sz w:val="8"/>
                        </w:rPr>
                        <w:t>FG</w:t>
                      </w:r>
                      <w:r>
                        <w:rPr>
                          <w:rFonts w:ascii="Arial"/>
                          <w:color w:val="231F20"/>
                          <w:spacing w:val="-3"/>
                          <w:w w:val="90"/>
                          <w:sz w:val="8"/>
                        </w:rPr>
                        <w:t>O</w:t>
                      </w:r>
                      <w:r>
                        <w:rPr>
                          <w:rFonts w:ascii="Arial"/>
                          <w:color w:val="231F20"/>
                          <w:spacing w:val="9"/>
                          <w:sz w:val="8"/>
                        </w:rPr>
                        <w:t xml:space="preserve"> </w:t>
                      </w:r>
                      <w:r>
                        <w:rPr>
                          <w:rFonts w:ascii="Arial"/>
                          <w:color w:val="231F20"/>
                          <w:w w:val="209"/>
                          <w:sz w:val="8"/>
                        </w:rPr>
                        <w:t xml:space="preserve">  </w:t>
                      </w:r>
                    </w:p>
                  </w:txbxContent>
                </v:textbox>
              </v:shape>
              <v:shape id="_x0000_s1229" type="#_x0000_t202" style="position:absolute;left:9227;top:1603;width:1317;height:108" filled="f" stroked="f">
                <v:textbox inset="0,0,0,0">
                  <w:txbxContent>
                    <w:p w14:paraId="260142EC" w14:textId="77777777" w:rsidR="00BA4473" w:rsidRDefault="00BA4473">
                      <w:pPr>
                        <w:spacing w:before="12" w:line="95" w:lineRule="exact"/>
                        <w:ind w:left="-169"/>
                        <w:rPr>
                          <w:rFonts w:ascii="Arial" w:eastAsia="Arial" w:hAnsi="Arial" w:cs="Arial"/>
                          <w:sz w:val="8"/>
                          <w:szCs w:val="8"/>
                        </w:rPr>
                      </w:pPr>
                      <w:r>
                        <w:rPr>
                          <w:rFonts w:ascii="Arial"/>
                          <w:color w:val="231F20"/>
                          <w:w w:val="95"/>
                          <w:sz w:val="8"/>
                        </w:rPr>
                        <w:t xml:space="preserve">FRQV   </w:t>
                      </w:r>
                      <w:r>
                        <w:rPr>
                          <w:rFonts w:ascii="Arial"/>
                          <w:color w:val="231F20"/>
                          <w:spacing w:val="16"/>
                          <w:w w:val="95"/>
                          <w:sz w:val="8"/>
                        </w:rPr>
                        <w:t xml:space="preserve"> </w:t>
                      </w:r>
                      <w:r>
                        <w:rPr>
                          <w:rFonts w:ascii="Arial"/>
                          <w:color w:val="231F20"/>
                          <w:w w:val="95"/>
                          <w:position w:val="1"/>
                          <w:sz w:val="8"/>
                        </w:rPr>
                        <w:t>W5LWH90B</w:t>
                      </w:r>
                      <w:r>
                        <w:rPr>
                          <w:rFonts w:ascii="Arial"/>
                          <w:color w:val="231F20"/>
                          <w:spacing w:val="9"/>
                          <w:w w:val="95"/>
                          <w:position w:val="1"/>
                          <w:sz w:val="8"/>
                        </w:rPr>
                        <w:t xml:space="preserve"> </w:t>
                      </w:r>
                      <w:r>
                        <w:rPr>
                          <w:rFonts w:ascii="Arial"/>
                          <w:color w:val="231F20"/>
                          <w:spacing w:val="-1"/>
                          <w:w w:val="95"/>
                          <w:position w:val="1"/>
                          <w:sz w:val="8"/>
                        </w:rPr>
                        <w:t>FG</w:t>
                      </w:r>
                      <w:r>
                        <w:rPr>
                          <w:rFonts w:ascii="Arial"/>
                          <w:color w:val="231F20"/>
                          <w:spacing w:val="-3"/>
                          <w:w w:val="95"/>
                          <w:position w:val="1"/>
                          <w:sz w:val="8"/>
                        </w:rPr>
                        <w:t>O</w:t>
                      </w:r>
                      <w:r>
                        <w:rPr>
                          <w:rFonts w:ascii="Arial"/>
                          <w:color w:val="231F20"/>
                          <w:spacing w:val="9"/>
                          <w:position w:val="1"/>
                          <w:sz w:val="8"/>
                        </w:rPr>
                        <w:t xml:space="preserve"> </w:t>
                      </w:r>
                      <w:r>
                        <w:rPr>
                          <w:rFonts w:ascii="Arial"/>
                          <w:color w:val="231F20"/>
                          <w:w w:val="209"/>
                          <w:position w:val="1"/>
                          <w:sz w:val="8"/>
                        </w:rPr>
                        <w:t xml:space="preserve">  </w:t>
                      </w:r>
                    </w:p>
                  </w:txbxContent>
                </v:textbox>
              </v:shape>
              <v:shape id="_x0000_s1228" type="#_x0000_t202" style="position:absolute;left:6672;top:1710;width:1936;height:590" filled="f" stroked="f">
                <v:textbox inset="0,0,0,0">
                  <w:txbxContent>
                    <w:p w14:paraId="23D2E53E" w14:textId="77777777" w:rsidR="00BA4473" w:rsidRDefault="00BA4473">
                      <w:pPr>
                        <w:spacing w:line="74" w:lineRule="exact"/>
                        <w:ind w:left="45"/>
                        <w:rPr>
                          <w:rFonts w:ascii="Arial" w:eastAsia="Arial" w:hAnsi="Arial" w:cs="Arial"/>
                          <w:sz w:val="8"/>
                          <w:szCs w:val="8"/>
                        </w:rPr>
                      </w:pPr>
                      <w:r>
                        <w:rPr>
                          <w:rFonts w:ascii="Arial"/>
                          <w:color w:val="231F20"/>
                          <w:w w:val="195"/>
                          <w:sz w:val="8"/>
                        </w:rPr>
                        <w:t>`</w:t>
                      </w:r>
                    </w:p>
                    <w:p w14:paraId="6CB150A4" w14:textId="77777777" w:rsidR="00BA4473" w:rsidRDefault="00BA4473">
                      <w:pPr>
                        <w:spacing w:before="23" w:line="301" w:lineRule="auto"/>
                        <w:ind w:left="224" w:right="700" w:hanging="180"/>
                        <w:rPr>
                          <w:rFonts w:ascii="Arial" w:eastAsia="Arial" w:hAnsi="Arial" w:cs="Arial"/>
                          <w:sz w:val="8"/>
                          <w:szCs w:val="8"/>
                        </w:rPr>
                      </w:pPr>
                      <w:r>
                        <w:rPr>
                          <w:rFonts w:ascii="Arial"/>
                          <w:color w:val="231F20"/>
                          <w:sz w:val="8"/>
                        </w:rPr>
                        <w:t>HOVH</w:t>
                      </w:r>
                      <w:r>
                        <w:rPr>
                          <w:rFonts w:ascii="Arial"/>
                          <w:color w:val="231F20"/>
                          <w:spacing w:val="6"/>
                          <w:sz w:val="8"/>
                        </w:rPr>
                        <w:t xml:space="preserve"> </w:t>
                      </w:r>
                      <w:r>
                        <w:rPr>
                          <w:rFonts w:ascii="Arial"/>
                          <w:color w:val="231F20"/>
                          <w:sz w:val="8"/>
                        </w:rPr>
                        <w:t xml:space="preserve">LI   </w:t>
                      </w:r>
                      <w:r>
                        <w:rPr>
                          <w:rFonts w:ascii="Arial"/>
                          <w:color w:val="231F20"/>
                          <w:spacing w:val="3"/>
                          <w:sz w:val="8"/>
                        </w:rPr>
                        <w:t xml:space="preserve"> </w:t>
                      </w:r>
                      <w:r>
                        <w:rPr>
                          <w:rFonts w:ascii="Arial"/>
                          <w:color w:val="231F20"/>
                          <w:spacing w:val="-1"/>
                          <w:w w:val="125"/>
                          <w:sz w:val="8"/>
                        </w:rPr>
                        <w:t>$775B,'</w:t>
                      </w:r>
                      <w:r>
                        <w:rPr>
                          <w:rFonts w:ascii="Arial"/>
                          <w:color w:val="231F20"/>
                          <w:w w:val="125"/>
                          <w:sz w:val="8"/>
                        </w:rPr>
                        <w:t xml:space="preserve">          </w:t>
                      </w:r>
                      <w:r>
                        <w:rPr>
                          <w:rFonts w:ascii="Arial"/>
                          <w:color w:val="231F20"/>
                          <w:spacing w:val="24"/>
                          <w:w w:val="125"/>
                          <w:sz w:val="8"/>
                        </w:rPr>
                        <w:t xml:space="preserve"> </w:t>
                      </w:r>
                      <w:r>
                        <w:rPr>
                          <w:rFonts w:ascii="Arial"/>
                          <w:color w:val="231F20"/>
                          <w:w w:val="125"/>
                          <w:sz w:val="8"/>
                        </w:rPr>
                        <w:t>^</w:t>
                      </w:r>
                      <w:r>
                        <w:rPr>
                          <w:rFonts w:ascii="Arial"/>
                          <w:color w:val="231F20"/>
                          <w:spacing w:val="21"/>
                          <w:w w:val="139"/>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7"/>
                          <w:sz w:val="8"/>
                        </w:rPr>
                        <w:t xml:space="preserve"> </w:t>
                      </w:r>
                      <w:r>
                        <w:rPr>
                          <w:rFonts w:ascii="Arial"/>
                          <w:color w:val="231F20"/>
                          <w:spacing w:val="-1"/>
                          <w:w w:val="172"/>
                          <w:sz w:val="8"/>
                        </w:rPr>
                        <w:t xml:space="preserve"> </w:t>
                      </w:r>
                      <w:r>
                        <w:rPr>
                          <w:rFonts w:ascii="Arial"/>
                          <w:color w:val="231F20"/>
                          <w:w w:val="168"/>
                          <w:sz w:val="8"/>
                        </w:rPr>
                        <w:t xml:space="preserve"> </w:t>
                      </w:r>
                    </w:p>
                    <w:p w14:paraId="696F8A9A" w14:textId="77777777" w:rsidR="00BA4473" w:rsidRDefault="00BA4473">
                      <w:pPr>
                        <w:ind w:left="224"/>
                        <w:rPr>
                          <w:rFonts w:ascii="Arial" w:eastAsia="Arial" w:hAnsi="Arial" w:cs="Arial"/>
                          <w:sz w:val="8"/>
                          <w:szCs w:val="8"/>
                        </w:rPr>
                      </w:pP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0"/>
                          <w:w w:val="180"/>
                          <w:sz w:val="8"/>
                        </w:rPr>
                        <w:t xml:space="preserve"> </w:t>
                      </w:r>
                      <w:r>
                        <w:rPr>
                          <w:rFonts w:ascii="Arial"/>
                          <w:color w:val="231F20"/>
                          <w:spacing w:val="-1"/>
                          <w:w w:val="180"/>
                          <w:sz w:val="8"/>
                        </w:rPr>
                        <w:t>$1'</w:t>
                      </w:r>
                      <w:r>
                        <w:rPr>
                          <w:rFonts w:ascii="Arial"/>
                          <w:color w:val="231F20"/>
                          <w:spacing w:val="21"/>
                          <w:w w:val="180"/>
                          <w:sz w:val="8"/>
                        </w:rPr>
                        <w:t xml:space="preserve"> </w:t>
                      </w:r>
                      <w:r>
                        <w:rPr>
                          <w:rFonts w:ascii="Arial"/>
                          <w:color w:val="231F20"/>
                          <w:sz w:val="8"/>
                        </w:rPr>
                        <w:t>IOJSWQ</w:t>
                      </w:r>
                      <w:r>
                        <w:rPr>
                          <w:rFonts w:ascii="Arial"/>
                          <w:color w:val="231F20"/>
                          <w:spacing w:val="8"/>
                          <w:sz w:val="8"/>
                        </w:rPr>
                        <w:t xml:space="preserve"> </w:t>
                      </w:r>
                      <w:r>
                        <w:rPr>
                          <w:rFonts w:ascii="Arial"/>
                          <w:color w:val="231F20"/>
                          <w:spacing w:val="-1"/>
                          <w:w w:val="172"/>
                          <w:sz w:val="8"/>
                        </w:rPr>
                        <w:t xml:space="preserve"> </w:t>
                      </w:r>
                      <w:r>
                        <w:rPr>
                          <w:rFonts w:ascii="Arial"/>
                          <w:color w:val="231F20"/>
                          <w:w w:val="168"/>
                          <w:sz w:val="8"/>
                        </w:rPr>
                        <w:t xml:space="preserve"> </w:t>
                      </w:r>
                    </w:p>
                    <w:p w14:paraId="77252CDA" w14:textId="77777777" w:rsidR="00BA4473" w:rsidRDefault="00BA4473">
                      <w:pPr>
                        <w:spacing w:before="23"/>
                        <w:ind w:left="45"/>
                        <w:rPr>
                          <w:rFonts w:ascii="Arial" w:eastAsia="Arial" w:hAnsi="Arial" w:cs="Arial"/>
                          <w:sz w:val="8"/>
                          <w:szCs w:val="8"/>
                        </w:rPr>
                      </w:pPr>
                      <w:r>
                        <w:rPr>
                          <w:rFonts w:ascii="Arial"/>
                          <w:color w:val="231F20"/>
                          <w:w w:val="195"/>
                          <w:sz w:val="8"/>
                        </w:rPr>
                        <w:t>`</w:t>
                      </w:r>
                    </w:p>
                  </w:txbxContent>
                </v:textbox>
              </v:shape>
              <v:shape id="_x0000_s1227" type="#_x0000_t202" style="position:absolute;left:9453;top:1710;width:1091;height:744" filled="f" stroked="f">
                <v:textbox inset="0,0,0,0">
                  <w:txbxContent>
                    <w:p w14:paraId="1544D445" w14:textId="77777777" w:rsidR="00BA4473" w:rsidRDefault="00BA4473">
                      <w:pPr>
                        <w:spacing w:before="15" w:line="301" w:lineRule="auto"/>
                        <w:ind w:left="45" w:right="-9"/>
                        <w:rPr>
                          <w:rFonts w:ascii="Arial" w:eastAsia="Arial" w:hAnsi="Arial" w:cs="Arial"/>
                          <w:sz w:val="8"/>
                          <w:szCs w:val="8"/>
                        </w:rPr>
                      </w:pPr>
                      <w:r>
                        <w:rPr>
                          <w:rFonts w:ascii="Arial"/>
                          <w:color w:val="231F20"/>
                          <w:w w:val="209"/>
                          <w:sz w:val="8"/>
                        </w:rPr>
                        <w:t xml:space="preserve">  </w:t>
                      </w:r>
                      <w:r>
                        <w:rPr>
                          <w:rFonts w:ascii="Arial"/>
                          <w:color w:val="231F20"/>
                          <w:spacing w:val="7"/>
                          <w:sz w:val="8"/>
                        </w:rPr>
                        <w:t xml:space="preserve"> </w:t>
                      </w:r>
                      <w:r>
                        <w:rPr>
                          <w:rFonts w:ascii="Arial"/>
                          <w:color w:val="231F20"/>
                          <w:w w:val="90"/>
                          <w:sz w:val="8"/>
                        </w:rPr>
                        <w:t>W5LWH90B</w:t>
                      </w:r>
                      <w:r>
                        <w:rPr>
                          <w:rFonts w:ascii="Arial"/>
                          <w:color w:val="231F20"/>
                          <w:spacing w:val="17"/>
                          <w:w w:val="90"/>
                          <w:sz w:val="8"/>
                        </w:rPr>
                        <w:t xml:space="preserve"> </w:t>
                      </w:r>
                      <w:r>
                        <w:rPr>
                          <w:rFonts w:ascii="Arial"/>
                          <w:color w:val="231F20"/>
                          <w:spacing w:val="-1"/>
                          <w:w w:val="90"/>
                          <w:sz w:val="8"/>
                        </w:rPr>
                        <w:t>FG</w:t>
                      </w:r>
                      <w:r>
                        <w:rPr>
                          <w:rFonts w:ascii="Arial"/>
                          <w:color w:val="231F20"/>
                          <w:spacing w:val="-3"/>
                          <w:w w:val="90"/>
                          <w:sz w:val="8"/>
                        </w:rPr>
                        <w:t>O</w:t>
                      </w:r>
                      <w:r>
                        <w:rPr>
                          <w:rFonts w:ascii="Arial"/>
                          <w:color w:val="231F20"/>
                          <w:spacing w:val="9"/>
                          <w:sz w:val="8"/>
                        </w:rPr>
                        <w:t xml:space="preserve"> </w:t>
                      </w:r>
                      <w:r>
                        <w:rPr>
                          <w:rFonts w:ascii="Arial"/>
                          <w:color w:val="231F20"/>
                          <w:spacing w:val="11"/>
                          <w:w w:val="209"/>
                          <w:sz w:val="8"/>
                        </w:rPr>
                        <w:t xml:space="preserve">  </w:t>
                      </w:r>
                      <w:r>
                        <w:rPr>
                          <w:rFonts w:ascii="Arial"/>
                          <w:color w:val="231F20"/>
                          <w:w w:val="90"/>
                          <w:sz w:val="8"/>
                        </w:rPr>
                        <w:t>FRQVW</w:t>
                      </w:r>
                      <w:r>
                        <w:rPr>
                          <w:rFonts w:ascii="Arial"/>
                          <w:color w:val="231F20"/>
                          <w:spacing w:val="12"/>
                          <w:w w:val="90"/>
                          <w:sz w:val="8"/>
                        </w:rPr>
                        <w:t xml:space="preserve"> </w:t>
                      </w:r>
                      <w:r>
                        <w:rPr>
                          <w:rFonts w:ascii="Arial"/>
                          <w:color w:val="231F20"/>
                          <w:spacing w:val="-1"/>
                          <w:w w:val="90"/>
                          <w:sz w:val="8"/>
                        </w:rPr>
                        <w:t>)/*371</w:t>
                      </w:r>
                      <w:r>
                        <w:rPr>
                          <w:rFonts w:ascii="Arial"/>
                          <w:color w:val="231F20"/>
                          <w:spacing w:val="13"/>
                          <w:w w:val="90"/>
                          <w:sz w:val="8"/>
                        </w:rPr>
                        <w:t xml:space="preserve"> </w:t>
                      </w:r>
                      <w:r>
                        <w:rPr>
                          <w:rFonts w:ascii="Arial"/>
                          <w:color w:val="231F20"/>
                          <w:spacing w:val="-1"/>
                          <w:w w:val="90"/>
                          <w:sz w:val="8"/>
                        </w:rPr>
                        <w:t>Z</w:t>
                      </w:r>
                      <w:r>
                        <w:rPr>
                          <w:rFonts w:ascii="Arial"/>
                          <w:color w:val="231F20"/>
                          <w:spacing w:val="-2"/>
                          <w:w w:val="90"/>
                          <w:sz w:val="8"/>
                        </w:rPr>
                        <w:t>DLW3DWWHU</w:t>
                      </w:r>
                      <w:r>
                        <w:rPr>
                          <w:rFonts w:ascii="Arial"/>
                          <w:color w:val="231F20"/>
                          <w:spacing w:val="21"/>
                          <w:w w:val="62"/>
                          <w:sz w:val="8"/>
                        </w:rPr>
                        <w:t xml:space="preserve"> </w:t>
                      </w: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r>
                        <w:rPr>
                          <w:rFonts w:ascii="Arial"/>
                          <w:color w:val="231F20"/>
                          <w:spacing w:val="-9"/>
                          <w:w w:val="90"/>
                          <w:sz w:val="8"/>
                        </w:rPr>
                        <w:t xml:space="preserve"> </w:t>
                      </w:r>
                      <w:r>
                        <w:rPr>
                          <w:rFonts w:ascii="Arial"/>
                          <w:color w:val="231F20"/>
                          <w:w w:val="95"/>
                          <w:sz w:val="8"/>
                        </w:rPr>
                        <w:t>W5LWH90</w:t>
                      </w:r>
                      <w:r>
                        <w:rPr>
                          <w:rFonts w:ascii="Arial"/>
                          <w:color w:val="231F20"/>
                          <w:spacing w:val="-9"/>
                          <w:w w:val="95"/>
                          <w:sz w:val="8"/>
                        </w:rPr>
                        <w:t xml:space="preserve"> </w:t>
                      </w:r>
                      <w:r>
                        <w:rPr>
                          <w:rFonts w:ascii="Arial"/>
                          <w:color w:val="231F20"/>
                          <w:w w:val="140"/>
                          <w:sz w:val="8"/>
                        </w:rPr>
                        <w:t>90</w:t>
                      </w:r>
                      <w:r>
                        <w:rPr>
                          <w:rFonts w:ascii="Arial"/>
                          <w:color w:val="231F20"/>
                          <w:spacing w:val="-6"/>
                          <w:w w:val="140"/>
                          <w:sz w:val="8"/>
                        </w:rPr>
                        <w:t xml:space="preserve"> </w:t>
                      </w:r>
                      <w:r>
                        <w:rPr>
                          <w:rFonts w:ascii="Arial"/>
                          <w:color w:val="231F20"/>
                          <w:w w:val="140"/>
                          <w:sz w:val="8"/>
                        </w:rPr>
                        <w:t>^</w:t>
                      </w:r>
                    </w:p>
                    <w:p w14:paraId="0C902134" w14:textId="77777777" w:rsidR="00BA4473" w:rsidRDefault="00BA4473">
                      <w:pPr>
                        <w:ind w:left="254"/>
                        <w:rPr>
                          <w:rFonts w:ascii="Arial" w:eastAsia="Arial" w:hAnsi="Arial" w:cs="Arial"/>
                          <w:sz w:val="8"/>
                          <w:szCs w:val="8"/>
                        </w:rPr>
                      </w:pPr>
                      <w:r>
                        <w:rPr>
                          <w:rFonts w:ascii="Arial"/>
                          <w:color w:val="231F20"/>
                          <w:spacing w:val="-2"/>
                          <w:w w:val="95"/>
                          <w:sz w:val="8"/>
                        </w:rPr>
                        <w:t>VHW3DWWHUQ</w:t>
                      </w:r>
                      <w:r>
                        <w:rPr>
                          <w:rFonts w:ascii="Arial"/>
                          <w:color w:val="231F20"/>
                          <w:w w:val="95"/>
                          <w:sz w:val="8"/>
                        </w:rPr>
                        <w:t xml:space="preserve">  </w:t>
                      </w:r>
                      <w:r>
                        <w:rPr>
                          <w:rFonts w:ascii="Arial"/>
                          <w:color w:val="231F20"/>
                          <w:spacing w:val="3"/>
                          <w:w w:val="95"/>
                          <w:sz w:val="8"/>
                        </w:rPr>
                        <w:t xml:space="preserve"> </w:t>
                      </w:r>
                      <w:r>
                        <w:rPr>
                          <w:rFonts w:ascii="Arial"/>
                          <w:color w:val="231F20"/>
                          <w:w w:val="95"/>
                          <w:sz w:val="8"/>
                        </w:rPr>
                        <w:t>[</w:t>
                      </w:r>
                      <w:r>
                        <w:rPr>
                          <w:rFonts w:ascii="Arial"/>
                          <w:color w:val="231F20"/>
                          <w:w w:val="223"/>
                          <w:sz w:val="8"/>
                        </w:rPr>
                        <w:t xml:space="preserve">   </w:t>
                      </w:r>
                    </w:p>
                    <w:p w14:paraId="10567BF8" w14:textId="77777777" w:rsidR="00BA4473" w:rsidRDefault="00BA4473">
                      <w:pPr>
                        <w:spacing w:before="23"/>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p w14:paraId="60DE95C9" w14:textId="77777777" w:rsidR="00BA4473" w:rsidRDefault="00BA4473">
                      <w:pPr>
                        <w:spacing w:before="23"/>
                        <w:ind w:left="45"/>
                        <w:rPr>
                          <w:rFonts w:ascii="Arial" w:eastAsia="Arial" w:hAnsi="Arial" w:cs="Arial"/>
                          <w:sz w:val="8"/>
                          <w:szCs w:val="8"/>
                        </w:rPr>
                      </w:pP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r>
                        <w:rPr>
                          <w:rFonts w:ascii="Arial"/>
                          <w:color w:val="231F20"/>
                          <w:spacing w:val="-5"/>
                          <w:w w:val="90"/>
                          <w:sz w:val="8"/>
                        </w:rPr>
                        <w:t xml:space="preserve"> </w:t>
                      </w:r>
                      <w:r>
                        <w:rPr>
                          <w:rFonts w:ascii="Arial"/>
                          <w:color w:val="231F20"/>
                          <w:w w:val="90"/>
                          <w:sz w:val="8"/>
                        </w:rPr>
                        <w:t>W5LWH90</w:t>
                      </w:r>
                      <w:r>
                        <w:rPr>
                          <w:rFonts w:ascii="Arial"/>
                          <w:color w:val="231F20"/>
                          <w:spacing w:val="-3"/>
                          <w:w w:val="90"/>
                          <w:sz w:val="8"/>
                        </w:rPr>
                        <w:t xml:space="preserve"> </w:t>
                      </w:r>
                      <w:r>
                        <w:rPr>
                          <w:rFonts w:ascii="Arial"/>
                          <w:color w:val="231F20"/>
                          <w:w w:val="140"/>
                          <w:sz w:val="8"/>
                        </w:rPr>
                        <w:t>90</w:t>
                      </w:r>
                      <w:r>
                        <w:rPr>
                          <w:rFonts w:ascii="Arial"/>
                          <w:color w:val="231F20"/>
                          <w:spacing w:val="4"/>
                          <w:w w:val="140"/>
                          <w:sz w:val="8"/>
                        </w:rPr>
                        <w:t xml:space="preserve"> </w:t>
                      </w:r>
                      <w:r>
                        <w:rPr>
                          <w:rFonts w:ascii="Arial"/>
                          <w:color w:val="231F20"/>
                          <w:w w:val="140"/>
                          <w:sz w:val="8"/>
                        </w:rPr>
                        <w:t>^</w:t>
                      </w:r>
                    </w:p>
                  </w:txbxContent>
                </v:textbox>
              </v:shape>
              <v:shape id="_x0000_s1226" type="#_x0000_t202" style="position:absolute;left:9227;top:2454;width:226;height:458" filled="f" stroked="f">
                <v:textbox inset="0,0,0,0">
                  <w:txbxContent>
                    <w:p w14:paraId="691B960E" w14:textId="77777777" w:rsidR="00BA4473" w:rsidRDefault="00BA4473">
                      <w:pPr>
                        <w:spacing w:line="64" w:lineRule="exact"/>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p w14:paraId="62589364" w14:textId="77777777" w:rsidR="00BA4473" w:rsidRDefault="00BA4473">
                      <w:pPr>
                        <w:spacing w:before="23"/>
                        <w:ind w:left="45"/>
                        <w:rPr>
                          <w:rFonts w:ascii="Arial" w:eastAsia="Arial" w:hAnsi="Arial" w:cs="Arial"/>
                          <w:sz w:val="8"/>
                          <w:szCs w:val="8"/>
                        </w:rPr>
                      </w:pPr>
                      <w:r>
                        <w:rPr>
                          <w:rFonts w:ascii="Arial"/>
                          <w:color w:val="231F20"/>
                          <w:spacing w:val="-1"/>
                          <w:w w:val="70"/>
                          <w:sz w:val="8"/>
                        </w:rPr>
                        <w:t>FH</w:t>
                      </w:r>
                      <w:r>
                        <w:rPr>
                          <w:rFonts w:ascii="Arial"/>
                          <w:color w:val="231F20"/>
                          <w:spacing w:val="-2"/>
                          <w:w w:val="70"/>
                          <w:sz w:val="8"/>
                        </w:rPr>
                        <w:t>OO</w:t>
                      </w:r>
                    </w:p>
                    <w:p w14:paraId="7B1B4A47" w14:textId="77777777" w:rsidR="00BA4473" w:rsidRDefault="00BA4473">
                      <w:pPr>
                        <w:rPr>
                          <w:rFonts w:ascii="Times New Roman" w:eastAsia="Times New Roman" w:hAnsi="Times New Roman" w:cs="Times New Roman"/>
                          <w:sz w:val="8"/>
                          <w:szCs w:val="8"/>
                        </w:rPr>
                      </w:pPr>
                    </w:p>
                    <w:p w14:paraId="60FD75A9" w14:textId="77777777" w:rsidR="00BA4473" w:rsidRDefault="00BA4473">
                      <w:pPr>
                        <w:spacing w:before="47"/>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txbxContent>
                </v:textbox>
              </v:shape>
              <v:shape id="_x0000_s1225" type="#_x0000_t202" style="position:absolute;left:9453;top:2454;width:1305;height:458" filled="f" stroked="f">
                <v:textbox inset="0,0,0,0">
                  <w:txbxContent>
                    <w:p w14:paraId="351DB8CC" w14:textId="77777777" w:rsidR="00BA4473" w:rsidRDefault="00BA4473">
                      <w:pPr>
                        <w:spacing w:line="57" w:lineRule="exact"/>
                        <w:ind w:left="254"/>
                        <w:rPr>
                          <w:rFonts w:ascii="Arial" w:eastAsia="Arial" w:hAnsi="Arial" w:cs="Arial"/>
                          <w:sz w:val="8"/>
                          <w:szCs w:val="8"/>
                        </w:rPr>
                      </w:pPr>
                      <w:r>
                        <w:rPr>
                          <w:rFonts w:ascii="Arial"/>
                          <w:color w:val="231F20"/>
                          <w:spacing w:val="-2"/>
                          <w:w w:val="95"/>
                          <w:sz w:val="8"/>
                        </w:rPr>
                        <w:t>VHW3DWWHUQ</w:t>
                      </w:r>
                      <w:r>
                        <w:rPr>
                          <w:rFonts w:ascii="Arial"/>
                          <w:color w:val="231F20"/>
                          <w:w w:val="95"/>
                          <w:sz w:val="8"/>
                        </w:rPr>
                        <w:t xml:space="preserve">  </w:t>
                      </w:r>
                      <w:r>
                        <w:rPr>
                          <w:rFonts w:ascii="Arial"/>
                          <w:color w:val="231F20"/>
                          <w:spacing w:val="3"/>
                          <w:w w:val="95"/>
                          <w:sz w:val="8"/>
                        </w:rPr>
                        <w:t xml:space="preserve"> </w:t>
                      </w:r>
                      <w:r>
                        <w:rPr>
                          <w:rFonts w:ascii="Arial"/>
                          <w:color w:val="231F20"/>
                          <w:w w:val="95"/>
                          <w:sz w:val="8"/>
                        </w:rPr>
                        <w:t>[</w:t>
                      </w:r>
                      <w:r>
                        <w:rPr>
                          <w:rFonts w:ascii="Arial"/>
                          <w:color w:val="231F20"/>
                          <w:w w:val="223"/>
                          <w:sz w:val="8"/>
                        </w:rPr>
                        <w:t xml:space="preserve">   </w:t>
                      </w:r>
                    </w:p>
                    <w:p w14:paraId="50472F44" w14:textId="77777777" w:rsidR="00BA4473" w:rsidRDefault="00BA4473">
                      <w:pPr>
                        <w:spacing w:before="23"/>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p w14:paraId="55ED36A4" w14:textId="77777777" w:rsidR="00BA4473" w:rsidRDefault="00BA4473">
                      <w:pPr>
                        <w:spacing w:before="23"/>
                        <w:ind w:left="45"/>
                        <w:rPr>
                          <w:rFonts w:ascii="Arial" w:eastAsia="Arial" w:hAnsi="Arial" w:cs="Arial"/>
                          <w:sz w:val="8"/>
                          <w:szCs w:val="8"/>
                        </w:rPr>
                      </w:pP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r>
                        <w:rPr>
                          <w:rFonts w:ascii="Arial"/>
                          <w:color w:val="231F20"/>
                          <w:spacing w:val="-5"/>
                          <w:w w:val="90"/>
                          <w:sz w:val="8"/>
                        </w:rPr>
                        <w:t xml:space="preserve"> </w:t>
                      </w:r>
                      <w:r>
                        <w:rPr>
                          <w:rFonts w:ascii="Arial"/>
                          <w:color w:val="231F20"/>
                          <w:w w:val="90"/>
                          <w:sz w:val="8"/>
                        </w:rPr>
                        <w:t>W5LWH90</w:t>
                      </w:r>
                      <w:r>
                        <w:rPr>
                          <w:rFonts w:ascii="Arial"/>
                          <w:color w:val="231F20"/>
                          <w:spacing w:val="-3"/>
                          <w:w w:val="90"/>
                          <w:sz w:val="8"/>
                        </w:rPr>
                        <w:t xml:space="preserve"> </w:t>
                      </w:r>
                      <w:r>
                        <w:rPr>
                          <w:rFonts w:ascii="Arial"/>
                          <w:color w:val="231F20"/>
                          <w:w w:val="140"/>
                          <w:sz w:val="8"/>
                        </w:rPr>
                        <w:t>90</w:t>
                      </w:r>
                      <w:r>
                        <w:rPr>
                          <w:rFonts w:ascii="Arial"/>
                          <w:color w:val="231F20"/>
                          <w:spacing w:val="4"/>
                          <w:w w:val="140"/>
                          <w:sz w:val="8"/>
                        </w:rPr>
                        <w:t xml:space="preserve"> </w:t>
                      </w:r>
                      <w:r>
                        <w:rPr>
                          <w:rFonts w:ascii="Arial"/>
                          <w:color w:val="231F20"/>
                          <w:w w:val="140"/>
                          <w:sz w:val="8"/>
                        </w:rPr>
                        <w:t>^</w:t>
                      </w:r>
                    </w:p>
                    <w:p w14:paraId="085623D9" w14:textId="77777777" w:rsidR="00BA4473" w:rsidRDefault="00BA4473">
                      <w:pPr>
                        <w:spacing w:before="23"/>
                        <w:ind w:left="254"/>
                        <w:rPr>
                          <w:rFonts w:ascii="Arial" w:eastAsia="Arial" w:hAnsi="Arial" w:cs="Arial"/>
                          <w:sz w:val="8"/>
                          <w:szCs w:val="8"/>
                        </w:rPr>
                      </w:pPr>
                      <w:r>
                        <w:rPr>
                          <w:rFonts w:ascii="Arial"/>
                          <w:color w:val="231F20"/>
                          <w:spacing w:val="-2"/>
                          <w:w w:val="95"/>
                          <w:sz w:val="8"/>
                        </w:rPr>
                        <w:t>VHW3DWWHUQ</w:t>
                      </w:r>
                      <w:r>
                        <w:rPr>
                          <w:rFonts w:ascii="Arial"/>
                          <w:color w:val="231F20"/>
                          <w:w w:val="95"/>
                          <w:sz w:val="8"/>
                        </w:rPr>
                        <w:t xml:space="preserve">  </w:t>
                      </w:r>
                      <w:r>
                        <w:rPr>
                          <w:rFonts w:ascii="Arial"/>
                          <w:color w:val="231F20"/>
                          <w:spacing w:val="3"/>
                          <w:w w:val="95"/>
                          <w:sz w:val="8"/>
                        </w:rPr>
                        <w:t xml:space="preserve"> </w:t>
                      </w:r>
                      <w:r>
                        <w:rPr>
                          <w:rFonts w:ascii="Arial"/>
                          <w:color w:val="231F20"/>
                          <w:w w:val="95"/>
                          <w:sz w:val="8"/>
                        </w:rPr>
                        <w:t>[</w:t>
                      </w:r>
                      <w:r>
                        <w:rPr>
                          <w:rFonts w:ascii="Arial"/>
                          <w:color w:val="231F20"/>
                          <w:w w:val="223"/>
                          <w:sz w:val="8"/>
                        </w:rPr>
                        <w:t xml:space="preserve">   </w:t>
                      </w:r>
                    </w:p>
                  </w:txbxContent>
                </v:textbox>
              </v:shape>
              <v:shape id="_x0000_s1224" type="#_x0000_t202" style="position:absolute;left:9453;top:2911;width:1569;height:494" filled="f" stroked="f">
                <v:textbox inset="0,0,0,0">
                  <w:txbxContent>
                    <w:p w14:paraId="71515B3D" w14:textId="77777777" w:rsidR="00BA4473" w:rsidRDefault="00BA4473">
                      <w:pPr>
                        <w:spacing w:line="61" w:lineRule="exact"/>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p w14:paraId="59262EDE" w14:textId="77777777" w:rsidR="00BA4473" w:rsidRDefault="00BA4473">
                      <w:pPr>
                        <w:spacing w:before="23"/>
                        <w:ind w:left="45"/>
                        <w:rPr>
                          <w:rFonts w:ascii="Arial" w:eastAsia="Arial" w:hAnsi="Arial" w:cs="Arial"/>
                          <w:sz w:val="8"/>
                          <w:szCs w:val="8"/>
                        </w:rPr>
                      </w:pP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r>
                        <w:rPr>
                          <w:rFonts w:ascii="Arial"/>
                          <w:color w:val="231F20"/>
                          <w:spacing w:val="-5"/>
                          <w:w w:val="90"/>
                          <w:sz w:val="8"/>
                        </w:rPr>
                        <w:t xml:space="preserve"> </w:t>
                      </w:r>
                      <w:r>
                        <w:rPr>
                          <w:rFonts w:ascii="Arial"/>
                          <w:color w:val="231F20"/>
                          <w:w w:val="90"/>
                          <w:sz w:val="8"/>
                        </w:rPr>
                        <w:t>W5LWH90</w:t>
                      </w:r>
                      <w:r>
                        <w:rPr>
                          <w:rFonts w:ascii="Arial"/>
                          <w:color w:val="231F20"/>
                          <w:spacing w:val="-3"/>
                          <w:w w:val="90"/>
                          <w:sz w:val="8"/>
                        </w:rPr>
                        <w:t xml:space="preserve"> </w:t>
                      </w:r>
                      <w:r>
                        <w:rPr>
                          <w:rFonts w:ascii="Arial"/>
                          <w:color w:val="231F20"/>
                          <w:w w:val="140"/>
                          <w:sz w:val="8"/>
                        </w:rPr>
                        <w:t>90</w:t>
                      </w:r>
                      <w:r>
                        <w:rPr>
                          <w:rFonts w:ascii="Arial"/>
                          <w:color w:val="231F20"/>
                          <w:spacing w:val="4"/>
                          <w:w w:val="140"/>
                          <w:sz w:val="8"/>
                        </w:rPr>
                        <w:t xml:space="preserve"> </w:t>
                      </w:r>
                      <w:r>
                        <w:rPr>
                          <w:rFonts w:ascii="Arial"/>
                          <w:color w:val="231F20"/>
                          <w:w w:val="140"/>
                          <w:sz w:val="8"/>
                        </w:rPr>
                        <w:t>^</w:t>
                      </w:r>
                    </w:p>
                    <w:p w14:paraId="28E0D04B" w14:textId="77777777" w:rsidR="00BA4473" w:rsidRDefault="00BA4473">
                      <w:pPr>
                        <w:spacing w:before="23"/>
                        <w:ind w:left="254"/>
                        <w:rPr>
                          <w:rFonts w:ascii="Arial" w:eastAsia="Arial" w:hAnsi="Arial" w:cs="Arial"/>
                          <w:sz w:val="8"/>
                          <w:szCs w:val="8"/>
                        </w:rPr>
                      </w:pPr>
                      <w:r>
                        <w:rPr>
                          <w:rFonts w:ascii="Arial"/>
                          <w:color w:val="231F20"/>
                          <w:spacing w:val="-2"/>
                          <w:w w:val="95"/>
                          <w:sz w:val="8"/>
                        </w:rPr>
                        <w:t>VHW3DWWHUQ</w:t>
                      </w:r>
                      <w:r>
                        <w:rPr>
                          <w:rFonts w:ascii="Arial"/>
                          <w:color w:val="231F20"/>
                          <w:w w:val="95"/>
                          <w:sz w:val="8"/>
                        </w:rPr>
                        <w:t xml:space="preserve">  </w:t>
                      </w:r>
                      <w:r>
                        <w:rPr>
                          <w:rFonts w:ascii="Arial"/>
                          <w:color w:val="231F20"/>
                          <w:spacing w:val="3"/>
                          <w:w w:val="95"/>
                          <w:sz w:val="8"/>
                        </w:rPr>
                        <w:t xml:space="preserve"> </w:t>
                      </w:r>
                      <w:r>
                        <w:rPr>
                          <w:rFonts w:ascii="Arial"/>
                          <w:color w:val="231F20"/>
                          <w:w w:val="95"/>
                          <w:sz w:val="8"/>
                        </w:rPr>
                        <w:t>[</w:t>
                      </w:r>
                      <w:r>
                        <w:rPr>
                          <w:rFonts w:ascii="Arial"/>
                          <w:color w:val="231F20"/>
                          <w:w w:val="223"/>
                          <w:sz w:val="8"/>
                        </w:rPr>
                        <w:t xml:space="preserve">   </w:t>
                      </w:r>
                    </w:p>
                    <w:p w14:paraId="53A39853" w14:textId="77777777" w:rsidR="00BA4473" w:rsidRDefault="00BA4473">
                      <w:pPr>
                        <w:spacing w:before="23"/>
                        <w:ind w:left="45"/>
                        <w:rPr>
                          <w:rFonts w:ascii="Arial" w:eastAsia="Arial" w:hAnsi="Arial" w:cs="Arial"/>
                          <w:sz w:val="8"/>
                          <w:szCs w:val="8"/>
                        </w:rPr>
                      </w:pPr>
                      <w:r>
                        <w:rPr>
                          <w:rFonts w:ascii="Arial"/>
                          <w:color w:val="231F20"/>
                          <w:w w:val="195"/>
                          <w:sz w:val="8"/>
                        </w:rPr>
                        <w:t>`</w:t>
                      </w:r>
                      <w:r>
                        <w:rPr>
                          <w:rFonts w:ascii="Arial"/>
                          <w:color w:val="231F20"/>
                          <w:w w:val="168"/>
                          <w:sz w:val="8"/>
                        </w:rPr>
                        <w:t xml:space="preserve"> </w:t>
                      </w:r>
                    </w:p>
                  </w:txbxContent>
                </v:textbox>
              </v:shape>
              <v:shape id="_x0000_s1223" type="#_x0000_t202" style="position:absolute;left:6433;top:176;width:903;height:217" filled="f" stroked="f">
                <v:textbox inset="0,0,0,0">
                  <w:txbxContent>
                    <w:p w14:paraId="0EE87EB1" w14:textId="77777777" w:rsidR="00BA4473" w:rsidRDefault="00BA4473">
                      <w:pPr>
                        <w:spacing w:line="295" w:lineRule="auto"/>
                        <w:ind w:left="141" w:hanging="142"/>
                        <w:rPr>
                          <w:rFonts w:ascii="Arial" w:eastAsia="Arial" w:hAnsi="Arial" w:cs="Arial"/>
                          <w:sz w:val="8"/>
                          <w:szCs w:val="8"/>
                        </w:rPr>
                      </w:pPr>
                      <w:r>
                        <w:rPr>
                          <w:rFonts w:ascii="Arial"/>
                          <w:color w:val="231F20"/>
                          <w:position w:val="1"/>
                          <w:sz w:val="8"/>
                        </w:rPr>
                        <w:t xml:space="preserve">LI       </w:t>
                      </w:r>
                      <w:r>
                        <w:rPr>
                          <w:rFonts w:ascii="Arial"/>
                          <w:color w:val="231F20"/>
                          <w:spacing w:val="4"/>
                          <w:position w:val="1"/>
                          <w:sz w:val="8"/>
                        </w:rPr>
                        <w:t xml:space="preserve"> </w:t>
                      </w:r>
                      <w:r>
                        <w:rPr>
                          <w:rFonts w:ascii="Arial"/>
                          <w:color w:val="231F20"/>
                          <w:sz w:val="8"/>
                        </w:rPr>
                        <w:t>W5LWH90B</w:t>
                      </w:r>
                      <w:r>
                        <w:rPr>
                          <w:rFonts w:ascii="Arial"/>
                          <w:color w:val="231F20"/>
                          <w:spacing w:val="15"/>
                          <w:sz w:val="8"/>
                        </w:rPr>
                        <w:t xml:space="preserve"> </w:t>
                      </w:r>
                      <w:r>
                        <w:rPr>
                          <w:rFonts w:ascii="Arial"/>
                          <w:color w:val="231F20"/>
                          <w:sz w:val="8"/>
                        </w:rPr>
                        <w:t>F</w:t>
                      </w:r>
                      <w:r>
                        <w:rPr>
                          <w:rFonts w:ascii="Arial"/>
                          <w:color w:val="231F20"/>
                          <w:spacing w:val="8"/>
                          <w:sz w:val="8"/>
                        </w:rPr>
                        <w:t xml:space="preserve"> </w:t>
                      </w:r>
                      <w:r>
                        <w:rPr>
                          <w:rFonts w:ascii="Arial"/>
                          <w:color w:val="231F20"/>
                          <w:w w:val="209"/>
                          <w:sz w:val="8"/>
                        </w:rPr>
                        <w:t xml:space="preserve">  </w:t>
                      </w:r>
                      <w:r>
                        <w:rPr>
                          <w:rFonts w:ascii="Arial"/>
                          <w:color w:val="231F20"/>
                          <w:sz w:val="8"/>
                        </w:rPr>
                        <w:t>LI</w:t>
                      </w:r>
                    </w:p>
                  </w:txbxContent>
                </v:textbox>
              </v:shape>
              <v:shape id="_x0000_s1222" type="#_x0000_t202" style="position:absolute;left:8770;top:123;width:905;height:327" filled="f" stroked="f">
                <v:textbox inset="0,0,0,0">
                  <w:txbxContent>
                    <w:p w14:paraId="2523D5F8" w14:textId="77777777" w:rsidR="00BA4473" w:rsidRDefault="00BA4473">
                      <w:pPr>
                        <w:spacing w:line="86" w:lineRule="exact"/>
                        <w:rPr>
                          <w:rFonts w:ascii="Arial" w:eastAsia="Arial" w:hAnsi="Arial" w:cs="Arial"/>
                          <w:sz w:val="8"/>
                          <w:szCs w:val="8"/>
                        </w:rPr>
                      </w:pPr>
                      <w:r>
                        <w:rPr>
                          <w:rFonts w:ascii="Arial"/>
                          <w:color w:val="231F20"/>
                          <w:w w:val="210"/>
                          <w:sz w:val="8"/>
                        </w:rPr>
                        <w:t xml:space="preserve">  </w:t>
                      </w:r>
                      <w:r>
                        <w:rPr>
                          <w:rFonts w:ascii="Arial"/>
                          <w:color w:val="231F20"/>
                          <w:spacing w:val="7"/>
                          <w:sz w:val="8"/>
                        </w:rPr>
                        <w:t xml:space="preserve"> </w:t>
                      </w:r>
                      <w:r>
                        <w:rPr>
                          <w:rFonts w:ascii="Arial"/>
                          <w:color w:val="231F20"/>
                          <w:spacing w:val="-2"/>
                          <w:w w:val="90"/>
                          <w:sz w:val="8"/>
                        </w:rPr>
                        <w:t>W5LWH</w:t>
                      </w:r>
                      <w:r>
                        <w:rPr>
                          <w:rFonts w:ascii="Arial"/>
                          <w:color w:val="231F20"/>
                          <w:spacing w:val="-1"/>
                          <w:w w:val="90"/>
                          <w:sz w:val="8"/>
                        </w:rPr>
                        <w:t>90B</w:t>
                      </w:r>
                      <w:r>
                        <w:rPr>
                          <w:rFonts w:ascii="Arial"/>
                          <w:color w:val="231F20"/>
                          <w:spacing w:val="18"/>
                          <w:w w:val="90"/>
                          <w:sz w:val="8"/>
                        </w:rPr>
                        <w:t xml:space="preserve"> </w:t>
                      </w:r>
                      <w:r>
                        <w:rPr>
                          <w:rFonts w:ascii="Arial"/>
                          <w:color w:val="231F20"/>
                          <w:spacing w:val="-1"/>
                          <w:w w:val="90"/>
                          <w:sz w:val="8"/>
                        </w:rPr>
                        <w:t>FG</w:t>
                      </w:r>
                      <w:r>
                        <w:rPr>
                          <w:rFonts w:ascii="Arial"/>
                          <w:color w:val="231F20"/>
                          <w:spacing w:val="-3"/>
                          <w:w w:val="90"/>
                          <w:sz w:val="8"/>
                        </w:rPr>
                        <w:t>O</w:t>
                      </w:r>
                      <w:r>
                        <w:rPr>
                          <w:rFonts w:ascii="Arial"/>
                          <w:color w:val="231F20"/>
                          <w:spacing w:val="9"/>
                          <w:sz w:val="8"/>
                        </w:rPr>
                        <w:t xml:space="preserve"> </w:t>
                      </w:r>
                      <w:r>
                        <w:rPr>
                          <w:rFonts w:ascii="Arial"/>
                          <w:color w:val="231F20"/>
                          <w:w w:val="210"/>
                          <w:sz w:val="8"/>
                        </w:rPr>
                        <w:t xml:space="preserve">  </w:t>
                      </w:r>
                    </w:p>
                    <w:p w14:paraId="6AD44FCD" w14:textId="77777777" w:rsidR="00BA4473" w:rsidRDefault="00BA4473">
                      <w:pPr>
                        <w:spacing w:before="22" w:line="295" w:lineRule="auto"/>
                        <w:ind w:left="214" w:hanging="215"/>
                        <w:rPr>
                          <w:rFonts w:ascii="Arial" w:eastAsia="Arial" w:hAnsi="Arial" w:cs="Arial"/>
                          <w:sz w:val="8"/>
                          <w:szCs w:val="8"/>
                        </w:rPr>
                      </w:pPr>
                      <w:r>
                        <w:rPr>
                          <w:rFonts w:ascii="Arial"/>
                          <w:color w:val="231F20"/>
                          <w:spacing w:val="-1"/>
                          <w:w w:val="90"/>
                          <w:position w:val="1"/>
                          <w:sz w:val="8"/>
                        </w:rPr>
                        <w:t>F</w:t>
                      </w:r>
                      <w:r>
                        <w:rPr>
                          <w:rFonts w:ascii="Arial"/>
                          <w:color w:val="231F20"/>
                          <w:spacing w:val="-2"/>
                          <w:w w:val="90"/>
                          <w:position w:val="1"/>
                          <w:sz w:val="8"/>
                        </w:rPr>
                        <w:t>H</w:t>
                      </w:r>
                      <w:r>
                        <w:rPr>
                          <w:rFonts w:ascii="Arial"/>
                          <w:color w:val="231F20"/>
                          <w:spacing w:val="-3"/>
                          <w:w w:val="90"/>
                          <w:position w:val="1"/>
                          <w:sz w:val="8"/>
                        </w:rPr>
                        <w:t>OO</w:t>
                      </w:r>
                      <w:r>
                        <w:rPr>
                          <w:rFonts w:ascii="Arial"/>
                          <w:color w:val="231F20"/>
                          <w:w w:val="90"/>
                          <w:position w:val="1"/>
                          <w:sz w:val="8"/>
                        </w:rPr>
                        <w:t xml:space="preserve">       </w:t>
                      </w:r>
                      <w:r>
                        <w:rPr>
                          <w:rFonts w:ascii="Arial"/>
                          <w:color w:val="231F20"/>
                          <w:spacing w:val="6"/>
                          <w:w w:val="90"/>
                          <w:position w:val="1"/>
                          <w:sz w:val="8"/>
                        </w:rPr>
                        <w:t xml:space="preserve"> </w:t>
                      </w:r>
                      <w:r>
                        <w:rPr>
                          <w:rFonts w:ascii="Arial"/>
                          <w:color w:val="231F20"/>
                          <w:w w:val="90"/>
                          <w:sz w:val="8"/>
                        </w:rPr>
                        <w:t>W5LWH90B</w:t>
                      </w:r>
                      <w:r>
                        <w:rPr>
                          <w:rFonts w:ascii="Arial"/>
                          <w:color w:val="231F20"/>
                          <w:spacing w:val="16"/>
                          <w:w w:val="90"/>
                          <w:sz w:val="8"/>
                        </w:rPr>
                        <w:t xml:space="preserve"> </w:t>
                      </w:r>
                      <w:r>
                        <w:rPr>
                          <w:rFonts w:ascii="Arial"/>
                          <w:color w:val="231F20"/>
                          <w:w w:val="90"/>
                          <w:sz w:val="8"/>
                        </w:rPr>
                        <w:t>FG</w:t>
                      </w:r>
                      <w:r>
                        <w:rPr>
                          <w:rFonts w:ascii="Arial"/>
                          <w:color w:val="231F20"/>
                          <w:spacing w:val="21"/>
                          <w:w w:val="95"/>
                          <w:sz w:val="8"/>
                        </w:rPr>
                        <w:t xml:space="preserve"> </w:t>
                      </w: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p>
                  </w:txbxContent>
                </v:textbox>
              </v:shape>
              <v:shape id="_x0000_s1221" type="#_x0000_t202" style="position:absolute;left:10884;top:59;width:175;height:148" filled="f" stroked="f">
                <v:textbox inset="0,0,0,0">
                  <w:txbxContent>
                    <w:p w14:paraId="04DC9A5D" w14:textId="77777777" w:rsidR="00BA4473" w:rsidRDefault="00BA4473">
                      <w:pPr>
                        <w:spacing w:line="147" w:lineRule="exact"/>
                        <w:rPr>
                          <w:rFonts w:ascii="Calibri" w:eastAsia="Calibri" w:hAnsi="Calibri" w:cs="Calibri"/>
                          <w:sz w:val="14"/>
                          <w:szCs w:val="14"/>
                        </w:rPr>
                      </w:pPr>
                      <w:r>
                        <w:rPr>
                          <w:rFonts w:ascii="Calibri"/>
                          <w:color w:val="231F20"/>
                          <w:spacing w:val="-1"/>
                          <w:w w:val="105"/>
                          <w:sz w:val="14"/>
                        </w:rPr>
                        <w:t>(A)</w:t>
                      </w:r>
                    </w:p>
                  </w:txbxContent>
                </v:textbox>
              </v:shape>
              <v:shape id="_x0000_s1220" type="#_x0000_t202" style="position:absolute;left:9685;top:356;width:384;height:88" filled="f" stroked="f">
                <v:textbox inset="0,0,0,0">
                  <w:txbxContent>
                    <w:p w14:paraId="7C8C80A1" w14:textId="77777777" w:rsidR="00BA4473" w:rsidRDefault="00BA4473">
                      <w:pPr>
                        <w:spacing w:line="86" w:lineRule="exact"/>
                        <w:rPr>
                          <w:rFonts w:ascii="Arial" w:eastAsia="Arial" w:hAnsi="Arial" w:cs="Arial"/>
                          <w:sz w:val="8"/>
                          <w:szCs w:val="8"/>
                        </w:rPr>
                      </w:pPr>
                      <w:r>
                        <w:rPr>
                          <w:rFonts w:ascii="Arial"/>
                          <w:color w:val="231F20"/>
                          <w:sz w:val="8"/>
                        </w:rPr>
                        <w:t>B</w:t>
                      </w:r>
                      <w:r>
                        <w:rPr>
                          <w:rFonts w:ascii="Arial"/>
                          <w:color w:val="231F20"/>
                          <w:spacing w:val="8"/>
                          <w:sz w:val="8"/>
                        </w:rPr>
                        <w:t xml:space="preserve"> </w:t>
                      </w:r>
                      <w:r>
                        <w:rPr>
                          <w:rFonts w:ascii="Arial"/>
                          <w:color w:val="231F20"/>
                          <w:spacing w:val="-1"/>
                          <w:sz w:val="8"/>
                        </w:rPr>
                        <w:t>FG</w:t>
                      </w:r>
                      <w:r>
                        <w:rPr>
                          <w:rFonts w:ascii="Arial"/>
                          <w:color w:val="231F20"/>
                          <w:spacing w:val="-3"/>
                          <w:sz w:val="8"/>
                        </w:rPr>
                        <w:t>O</w:t>
                      </w:r>
                      <w:r>
                        <w:rPr>
                          <w:rFonts w:ascii="Arial"/>
                          <w:color w:val="231F20"/>
                          <w:spacing w:val="9"/>
                          <w:sz w:val="8"/>
                        </w:rPr>
                        <w:t xml:space="preserve"> </w:t>
                      </w:r>
                      <w:r>
                        <w:rPr>
                          <w:rFonts w:ascii="Arial"/>
                          <w:color w:val="231F20"/>
                          <w:w w:val="209"/>
                          <w:sz w:val="8"/>
                        </w:rPr>
                        <w:t xml:space="preserve">  </w:t>
                      </w:r>
                    </w:p>
                  </w:txbxContent>
                </v:textbox>
              </v:shape>
              <v:shape id="_x0000_s1219" type="#_x0000_t202" style="position:absolute;left:8770;top:470;width:90;height:88" filled="f" stroked="f">
                <v:textbox inset="0,0,0,0">
                  <w:txbxContent>
                    <w:p w14:paraId="7F2EB84D" w14:textId="77777777" w:rsidR="00BA4473" w:rsidRDefault="00BA4473">
                      <w:pPr>
                        <w:spacing w:line="86" w:lineRule="exact"/>
                        <w:rPr>
                          <w:rFonts w:ascii="Arial" w:eastAsia="Arial" w:hAnsi="Arial" w:cs="Arial"/>
                          <w:sz w:val="8"/>
                          <w:szCs w:val="8"/>
                        </w:rPr>
                      </w:pPr>
                      <w:r>
                        <w:rPr>
                          <w:rFonts w:ascii="Arial"/>
                          <w:color w:val="231F20"/>
                          <w:w w:val="195"/>
                          <w:sz w:val="8"/>
                        </w:rPr>
                        <w:t>`</w:t>
                      </w:r>
                      <w:r>
                        <w:rPr>
                          <w:rFonts w:ascii="Arial"/>
                          <w:color w:val="231F20"/>
                          <w:w w:val="168"/>
                          <w:sz w:val="8"/>
                        </w:rPr>
                        <w:t xml:space="preserve"> </w:t>
                      </w:r>
                    </w:p>
                  </w:txbxContent>
                </v:textbox>
              </v:shape>
              <v:shape id="_x0000_s1218" type="#_x0000_t202" style="position:absolute;left:6433;top:522;width:194;height:333" filled="f" stroked="f">
                <v:textbox inset="0,0,0,0">
                  <w:txbxContent>
                    <w:p w14:paraId="3B36708B" w14:textId="77777777" w:rsidR="00BA4473" w:rsidRDefault="00BA4473">
                      <w:pPr>
                        <w:spacing w:line="86" w:lineRule="exact"/>
                        <w:rPr>
                          <w:rFonts w:ascii="Arial" w:eastAsia="Arial" w:hAnsi="Arial" w:cs="Arial"/>
                          <w:sz w:val="8"/>
                          <w:szCs w:val="8"/>
                        </w:rPr>
                      </w:pPr>
                      <w:r>
                        <w:rPr>
                          <w:rFonts w:ascii="Arial"/>
                          <w:color w:val="231F20"/>
                          <w:w w:val="195"/>
                          <w:sz w:val="8"/>
                        </w:rPr>
                        <w:t>`</w:t>
                      </w:r>
                    </w:p>
                    <w:p w14:paraId="328857AB" w14:textId="77777777" w:rsidR="00BA4473" w:rsidRDefault="00BA4473">
                      <w:pPr>
                        <w:spacing w:before="27" w:line="295" w:lineRule="auto"/>
                        <w:ind w:left="141" w:hanging="142"/>
                        <w:jc w:val="right"/>
                        <w:rPr>
                          <w:rFonts w:ascii="Arial" w:eastAsia="Arial" w:hAnsi="Arial" w:cs="Arial"/>
                          <w:sz w:val="8"/>
                          <w:szCs w:val="8"/>
                        </w:rPr>
                      </w:pPr>
                      <w:r>
                        <w:rPr>
                          <w:rFonts w:ascii="Arial"/>
                          <w:color w:val="231F20"/>
                          <w:position w:val="1"/>
                          <w:sz w:val="8"/>
                        </w:rPr>
                        <w:t xml:space="preserve">H  </w:t>
                      </w:r>
                      <w:r>
                        <w:rPr>
                          <w:rFonts w:ascii="Arial"/>
                          <w:color w:val="231F20"/>
                          <w:spacing w:val="21"/>
                          <w:position w:val="1"/>
                          <w:sz w:val="8"/>
                        </w:rPr>
                        <w:t xml:space="preserve"> </w:t>
                      </w:r>
                      <w:r>
                        <w:rPr>
                          <w:rFonts w:ascii="Arial"/>
                          <w:color w:val="231F20"/>
                          <w:w w:val="180"/>
                          <w:sz w:val="8"/>
                        </w:rPr>
                        <w:t>`</w:t>
                      </w:r>
                      <w:r>
                        <w:rPr>
                          <w:rFonts w:ascii="Arial"/>
                          <w:color w:val="231F20"/>
                          <w:w w:val="196"/>
                          <w:sz w:val="8"/>
                        </w:rPr>
                        <w:t xml:space="preserve"> </w:t>
                      </w:r>
                      <w:r>
                        <w:rPr>
                          <w:rFonts w:ascii="Arial"/>
                          <w:color w:val="231F20"/>
                          <w:w w:val="85"/>
                          <w:sz w:val="8"/>
                        </w:rPr>
                        <w:t>H</w:t>
                      </w:r>
                    </w:p>
                  </w:txbxContent>
                </v:textbox>
              </v:shape>
              <v:shape id="_x0000_s1217" type="#_x0000_t202" style="position:absolute;left:9659;top:471;width:373;height:203" filled="f" stroked="f">
                <v:textbox inset="0,0,0,0">
                  <w:txbxContent>
                    <w:p w14:paraId="6A3B4C20" w14:textId="77777777" w:rsidR="00BA4473" w:rsidRDefault="00BA4473">
                      <w:pPr>
                        <w:spacing w:line="86" w:lineRule="exact"/>
                        <w:rPr>
                          <w:rFonts w:ascii="Arial" w:eastAsia="Arial" w:hAnsi="Arial" w:cs="Arial"/>
                          <w:sz w:val="8"/>
                          <w:szCs w:val="8"/>
                        </w:rPr>
                      </w:pPr>
                      <w:r>
                        <w:rPr>
                          <w:rFonts w:ascii="Arial"/>
                          <w:color w:val="231F20"/>
                          <w:w w:val="160"/>
                          <w:sz w:val="8"/>
                        </w:rPr>
                        <w:t>0</w:t>
                      </w:r>
                      <w:r>
                        <w:rPr>
                          <w:rFonts w:ascii="Arial"/>
                          <w:color w:val="231F20"/>
                          <w:spacing w:val="-5"/>
                          <w:w w:val="160"/>
                          <w:sz w:val="8"/>
                        </w:rPr>
                        <w:t xml:space="preserve"> </w:t>
                      </w:r>
                      <w:r>
                        <w:rPr>
                          <w:rFonts w:ascii="Arial"/>
                          <w:color w:val="231F20"/>
                          <w:w w:val="160"/>
                          <w:sz w:val="8"/>
                        </w:rPr>
                        <w:t>90</w:t>
                      </w:r>
                      <w:r>
                        <w:rPr>
                          <w:rFonts w:ascii="Arial"/>
                          <w:color w:val="231F20"/>
                          <w:spacing w:val="31"/>
                          <w:w w:val="160"/>
                          <w:sz w:val="8"/>
                        </w:rPr>
                        <w:t xml:space="preserve"> </w:t>
                      </w:r>
                      <w:r>
                        <w:rPr>
                          <w:rFonts w:ascii="Arial"/>
                          <w:color w:val="231F20"/>
                          <w:w w:val="160"/>
                          <w:sz w:val="8"/>
                        </w:rPr>
                        <w:t>^</w:t>
                      </w:r>
                    </w:p>
                    <w:p w14:paraId="7FE4613B" w14:textId="77777777" w:rsidR="00BA4473" w:rsidRDefault="00BA4473">
                      <w:pPr>
                        <w:spacing w:before="23"/>
                        <w:ind w:left="37"/>
                        <w:rPr>
                          <w:rFonts w:ascii="Arial" w:eastAsia="Arial" w:hAnsi="Arial" w:cs="Arial"/>
                          <w:sz w:val="8"/>
                          <w:szCs w:val="8"/>
                        </w:rPr>
                      </w:pPr>
                      <w:r>
                        <w:rPr>
                          <w:rFonts w:ascii="Arial"/>
                          <w:color w:val="231F20"/>
                          <w:w w:val="168"/>
                          <w:sz w:val="8"/>
                        </w:rPr>
                        <w:t xml:space="preserve"> </w:t>
                      </w:r>
                    </w:p>
                  </w:txbxContent>
                </v:textbox>
              </v:shape>
              <v:shape id="_x0000_s1216" type="#_x0000_t202" style="position:absolute;left:8267;top:659;width:246;height:88" filled="f" stroked="f">
                <v:textbox inset="0,0,0,0">
                  <w:txbxContent>
                    <w:p w14:paraId="13C92FF4" w14:textId="77777777" w:rsidR="00BA4473" w:rsidRDefault="00BA4473">
                      <w:pPr>
                        <w:spacing w:line="86" w:lineRule="exact"/>
                        <w:rPr>
                          <w:rFonts w:ascii="Arial" w:eastAsia="Arial" w:hAnsi="Arial" w:cs="Arial"/>
                          <w:sz w:val="8"/>
                          <w:szCs w:val="8"/>
                        </w:rPr>
                      </w:pPr>
                      <w:r>
                        <w:rPr>
                          <w:rFonts w:ascii="Arial"/>
                          <w:color w:val="231F20"/>
                          <w:w w:val="85"/>
                          <w:sz w:val="8"/>
                        </w:rPr>
                        <w:t>SWQ</w:t>
                      </w:r>
                      <w:r>
                        <w:rPr>
                          <w:rFonts w:ascii="Arial"/>
                          <w:color w:val="231F20"/>
                          <w:spacing w:val="8"/>
                          <w:sz w:val="8"/>
                        </w:rPr>
                        <w:t xml:space="preserve"> </w:t>
                      </w:r>
                      <w:r>
                        <w:rPr>
                          <w:rFonts w:ascii="Arial"/>
                          <w:color w:val="231F20"/>
                          <w:spacing w:val="-1"/>
                          <w:w w:val="172"/>
                          <w:sz w:val="8"/>
                        </w:rPr>
                        <w:t xml:space="preserve"> </w:t>
                      </w:r>
                      <w:r>
                        <w:rPr>
                          <w:rFonts w:ascii="Arial"/>
                          <w:color w:val="231F20"/>
                          <w:w w:val="168"/>
                          <w:sz w:val="8"/>
                        </w:rPr>
                        <w:t xml:space="preserve"> </w:t>
                      </w:r>
                    </w:p>
                  </w:txbxContent>
                </v:textbox>
              </v:shape>
              <v:shape id="_x0000_s1215" type="#_x0000_t202" style="position:absolute;left:8770;top:471;width:2272;height:550" filled="f" stroked="f">
                <v:textbox inset="0,0,0,0">
                  <w:txbxContent>
                    <w:p w14:paraId="6CCC362C" w14:textId="77777777" w:rsidR="00BA4473" w:rsidRDefault="00BA4473">
                      <w:pPr>
                        <w:spacing w:line="86" w:lineRule="exact"/>
                        <w:ind w:left="1471"/>
                        <w:rPr>
                          <w:rFonts w:ascii="Arial" w:eastAsia="Arial" w:hAnsi="Arial" w:cs="Arial"/>
                          <w:sz w:val="8"/>
                          <w:szCs w:val="8"/>
                        </w:rPr>
                      </w:pP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r>
                        <w:rPr>
                          <w:rFonts w:ascii="Arial"/>
                          <w:color w:val="231F20"/>
                          <w:spacing w:val="-5"/>
                          <w:w w:val="90"/>
                          <w:sz w:val="8"/>
                        </w:rPr>
                        <w:t xml:space="preserve"> </w:t>
                      </w:r>
                      <w:r>
                        <w:rPr>
                          <w:rFonts w:ascii="Arial"/>
                          <w:color w:val="231F20"/>
                          <w:w w:val="90"/>
                          <w:sz w:val="8"/>
                        </w:rPr>
                        <w:t>W5LWH90</w:t>
                      </w:r>
                      <w:r>
                        <w:rPr>
                          <w:rFonts w:ascii="Arial"/>
                          <w:color w:val="231F20"/>
                          <w:spacing w:val="-3"/>
                          <w:w w:val="90"/>
                          <w:sz w:val="8"/>
                        </w:rPr>
                        <w:t xml:space="preserve"> </w:t>
                      </w:r>
                      <w:r>
                        <w:rPr>
                          <w:rFonts w:ascii="Arial"/>
                          <w:color w:val="231F20"/>
                          <w:w w:val="140"/>
                          <w:sz w:val="8"/>
                        </w:rPr>
                        <w:t>90</w:t>
                      </w:r>
                      <w:r>
                        <w:rPr>
                          <w:rFonts w:ascii="Arial"/>
                          <w:color w:val="231F20"/>
                          <w:spacing w:val="3"/>
                          <w:w w:val="140"/>
                          <w:sz w:val="8"/>
                        </w:rPr>
                        <w:t xml:space="preserve"> </w:t>
                      </w:r>
                      <w:r>
                        <w:rPr>
                          <w:rFonts w:ascii="Arial"/>
                          <w:color w:val="231F20"/>
                          <w:w w:val="140"/>
                          <w:sz w:val="8"/>
                        </w:rPr>
                        <w:t>^</w:t>
                      </w:r>
                    </w:p>
                    <w:p w14:paraId="71472E64" w14:textId="77777777" w:rsidR="00BA4473" w:rsidRDefault="00BA4473">
                      <w:pPr>
                        <w:tabs>
                          <w:tab w:val="left" w:pos="1666"/>
                        </w:tabs>
                        <w:spacing w:before="21"/>
                        <w:rPr>
                          <w:rFonts w:ascii="Arial" w:eastAsia="Arial" w:hAnsi="Arial" w:cs="Arial"/>
                          <w:sz w:val="8"/>
                          <w:szCs w:val="8"/>
                        </w:rPr>
                      </w:pPr>
                      <w:r>
                        <w:rPr>
                          <w:rFonts w:ascii="Arial"/>
                          <w:color w:val="231F20"/>
                          <w:spacing w:val="-1"/>
                          <w:w w:val="90"/>
                          <w:position w:val="1"/>
                          <w:sz w:val="8"/>
                        </w:rPr>
                        <w:t>F</w:t>
                      </w:r>
                      <w:r>
                        <w:rPr>
                          <w:rFonts w:ascii="Arial"/>
                          <w:color w:val="231F20"/>
                          <w:spacing w:val="-2"/>
                          <w:w w:val="90"/>
                          <w:position w:val="1"/>
                          <w:sz w:val="8"/>
                        </w:rPr>
                        <w:t>H</w:t>
                      </w:r>
                      <w:r>
                        <w:rPr>
                          <w:rFonts w:ascii="Arial"/>
                          <w:color w:val="231F20"/>
                          <w:spacing w:val="-3"/>
                          <w:w w:val="90"/>
                          <w:position w:val="1"/>
                          <w:sz w:val="8"/>
                        </w:rPr>
                        <w:t>OO</w:t>
                      </w:r>
                      <w:r>
                        <w:rPr>
                          <w:rFonts w:ascii="Arial"/>
                          <w:color w:val="231F20"/>
                          <w:spacing w:val="5"/>
                          <w:w w:val="90"/>
                          <w:position w:val="1"/>
                          <w:sz w:val="8"/>
                        </w:rPr>
                        <w:t xml:space="preserve"> </w:t>
                      </w:r>
                      <w:r>
                        <w:rPr>
                          <w:rFonts w:ascii="Arial"/>
                          <w:color w:val="231F20"/>
                          <w:w w:val="140"/>
                          <w:sz w:val="8"/>
                        </w:rPr>
                        <w:t>`</w:t>
                      </w:r>
                      <w:r>
                        <w:rPr>
                          <w:rFonts w:ascii="Arial"/>
                          <w:color w:val="231F20"/>
                          <w:w w:val="140"/>
                          <w:sz w:val="8"/>
                        </w:rPr>
                        <w:tab/>
                      </w:r>
                      <w:r>
                        <w:rPr>
                          <w:rFonts w:ascii="Arial"/>
                          <w:color w:val="231F20"/>
                          <w:w w:val="245"/>
                          <w:position w:val="1"/>
                          <w:sz w:val="8"/>
                        </w:rPr>
                        <w:t>,'</w:t>
                      </w:r>
                      <w:r>
                        <w:rPr>
                          <w:rFonts w:ascii="Arial"/>
                          <w:color w:val="231F20"/>
                          <w:spacing w:val="8"/>
                          <w:position w:val="1"/>
                          <w:sz w:val="8"/>
                        </w:rPr>
                        <w:t xml:space="preserve"> </w:t>
                      </w:r>
                      <w:r>
                        <w:rPr>
                          <w:rFonts w:ascii="Arial"/>
                          <w:color w:val="231F20"/>
                          <w:w w:val="315"/>
                          <w:position w:val="1"/>
                          <w:sz w:val="8"/>
                        </w:rPr>
                        <w:t xml:space="preserve"> </w:t>
                      </w:r>
                      <w:r>
                        <w:rPr>
                          <w:rFonts w:ascii="Arial"/>
                          <w:color w:val="231F20"/>
                          <w:spacing w:val="7"/>
                          <w:position w:val="1"/>
                          <w:sz w:val="8"/>
                        </w:rPr>
                        <w:t xml:space="preserve"> </w:t>
                      </w:r>
                      <w:r>
                        <w:rPr>
                          <w:rFonts w:ascii="Arial"/>
                          <w:color w:val="231F20"/>
                          <w:w w:val="206"/>
                          <w:position w:val="1"/>
                          <w:sz w:val="8"/>
                        </w:rPr>
                        <w:t xml:space="preserve">  </w:t>
                      </w:r>
                    </w:p>
                    <w:p w14:paraId="52CBAEA2" w14:textId="77777777" w:rsidR="00BA4473" w:rsidRDefault="00BA4473">
                      <w:pPr>
                        <w:tabs>
                          <w:tab w:val="left" w:pos="1456"/>
                        </w:tabs>
                        <w:spacing w:before="13"/>
                        <w:ind w:left="214"/>
                        <w:rPr>
                          <w:rFonts w:ascii="Arial" w:eastAsia="Arial" w:hAnsi="Arial" w:cs="Arial"/>
                          <w:sz w:val="8"/>
                          <w:szCs w:val="8"/>
                        </w:rPr>
                      </w:pPr>
                      <w:r>
                        <w:rPr>
                          <w:rFonts w:ascii="Arial"/>
                          <w:color w:val="231F20"/>
                          <w:spacing w:val="-1"/>
                          <w:w w:val="60"/>
                          <w:sz w:val="8"/>
                        </w:rPr>
                        <w:t>FH</w:t>
                      </w:r>
                      <w:r>
                        <w:rPr>
                          <w:rFonts w:ascii="Arial"/>
                          <w:color w:val="231F20"/>
                          <w:spacing w:val="-2"/>
                          <w:w w:val="60"/>
                          <w:sz w:val="8"/>
                        </w:rPr>
                        <w:t>OO</w:t>
                      </w:r>
                      <w:r>
                        <w:rPr>
                          <w:rFonts w:ascii="Arial"/>
                          <w:color w:val="231F20"/>
                          <w:spacing w:val="-2"/>
                          <w:w w:val="60"/>
                          <w:sz w:val="8"/>
                        </w:rPr>
                        <w:tab/>
                      </w:r>
                      <w:r>
                        <w:rPr>
                          <w:rFonts w:ascii="Arial"/>
                          <w:color w:val="231F20"/>
                          <w:w w:val="170"/>
                          <w:position w:val="1"/>
                          <w:sz w:val="8"/>
                        </w:rPr>
                        <w:t>`</w:t>
                      </w:r>
                      <w:r>
                        <w:rPr>
                          <w:rFonts w:ascii="Arial"/>
                          <w:color w:val="231F20"/>
                          <w:w w:val="168"/>
                          <w:position w:val="1"/>
                          <w:sz w:val="8"/>
                        </w:rPr>
                        <w:t xml:space="preserve"> </w:t>
                      </w:r>
                    </w:p>
                    <w:p w14:paraId="6AF763E0" w14:textId="77777777" w:rsidR="00BA4473" w:rsidRDefault="00BA4473">
                      <w:pPr>
                        <w:tabs>
                          <w:tab w:val="left" w:pos="889"/>
                        </w:tabs>
                        <w:spacing w:before="16"/>
                        <w:rPr>
                          <w:rFonts w:ascii="Arial" w:eastAsia="Arial" w:hAnsi="Arial" w:cs="Arial"/>
                          <w:sz w:val="8"/>
                          <w:szCs w:val="8"/>
                        </w:rPr>
                      </w:pPr>
                      <w:r>
                        <w:rPr>
                          <w:rFonts w:ascii="Arial"/>
                          <w:color w:val="231F20"/>
                          <w:w w:val="170"/>
                          <w:sz w:val="8"/>
                        </w:rPr>
                        <w:t>`</w:t>
                      </w:r>
                      <w:r>
                        <w:rPr>
                          <w:rFonts w:ascii="Arial"/>
                          <w:color w:val="231F20"/>
                          <w:w w:val="170"/>
                          <w:sz w:val="8"/>
                        </w:rPr>
                        <w:tab/>
                      </w:r>
                      <w:r>
                        <w:rPr>
                          <w:rFonts w:ascii="Arial"/>
                          <w:color w:val="231F20"/>
                          <w:w w:val="145"/>
                          <w:sz w:val="8"/>
                        </w:rPr>
                        <w:t>0</w:t>
                      </w:r>
                      <w:r>
                        <w:rPr>
                          <w:rFonts w:ascii="Arial"/>
                          <w:color w:val="231F20"/>
                          <w:spacing w:val="-5"/>
                          <w:w w:val="145"/>
                          <w:sz w:val="8"/>
                        </w:rPr>
                        <w:t xml:space="preserve"> </w:t>
                      </w:r>
                      <w:r>
                        <w:rPr>
                          <w:rFonts w:ascii="Arial"/>
                          <w:color w:val="231F20"/>
                          <w:w w:val="145"/>
                          <w:sz w:val="8"/>
                        </w:rPr>
                        <w:t>90</w:t>
                      </w:r>
                      <w:r>
                        <w:rPr>
                          <w:rFonts w:ascii="Arial"/>
                          <w:color w:val="231F20"/>
                          <w:spacing w:val="28"/>
                          <w:w w:val="145"/>
                          <w:sz w:val="8"/>
                        </w:rPr>
                        <w:t xml:space="preserve"> </w:t>
                      </w:r>
                      <w:r>
                        <w:rPr>
                          <w:rFonts w:ascii="Arial"/>
                          <w:color w:val="231F20"/>
                          <w:w w:val="145"/>
                          <w:sz w:val="8"/>
                        </w:rPr>
                        <w:t xml:space="preserve">^    </w:t>
                      </w:r>
                      <w:r>
                        <w:rPr>
                          <w:rFonts w:ascii="Arial"/>
                          <w:color w:val="231F20"/>
                          <w:spacing w:val="14"/>
                          <w:w w:val="145"/>
                          <w:sz w:val="8"/>
                        </w:rPr>
                        <w:t xml:space="preserve"> </w:t>
                      </w:r>
                      <w:r>
                        <w:rPr>
                          <w:rFonts w:ascii="Arial"/>
                          <w:color w:val="231F20"/>
                          <w:spacing w:val="-1"/>
                          <w:w w:val="90"/>
                          <w:sz w:val="8"/>
                        </w:rPr>
                        <w:t>F</w:t>
                      </w:r>
                      <w:r>
                        <w:rPr>
                          <w:rFonts w:ascii="Arial"/>
                          <w:color w:val="231F20"/>
                          <w:spacing w:val="-2"/>
                          <w:w w:val="90"/>
                          <w:sz w:val="8"/>
                        </w:rPr>
                        <w:t>H</w:t>
                      </w:r>
                      <w:r>
                        <w:rPr>
                          <w:rFonts w:ascii="Arial"/>
                          <w:color w:val="231F20"/>
                          <w:spacing w:val="-3"/>
                          <w:w w:val="90"/>
                          <w:sz w:val="8"/>
                        </w:rPr>
                        <w:t>OO</w:t>
                      </w:r>
                      <w:r>
                        <w:rPr>
                          <w:rFonts w:ascii="Arial"/>
                          <w:color w:val="231F20"/>
                          <w:spacing w:val="8"/>
                          <w:w w:val="90"/>
                          <w:sz w:val="8"/>
                        </w:rPr>
                        <w:t xml:space="preserve"> </w:t>
                      </w:r>
                      <w:r>
                        <w:rPr>
                          <w:rFonts w:ascii="Arial"/>
                          <w:color w:val="231F20"/>
                          <w:w w:val="90"/>
                          <w:sz w:val="8"/>
                        </w:rPr>
                        <w:t>W5LWH90</w:t>
                      </w:r>
                      <w:r>
                        <w:rPr>
                          <w:rFonts w:ascii="Arial"/>
                          <w:color w:val="231F20"/>
                          <w:spacing w:val="8"/>
                          <w:w w:val="90"/>
                          <w:sz w:val="8"/>
                        </w:rPr>
                        <w:t xml:space="preserve"> </w:t>
                      </w:r>
                      <w:r>
                        <w:rPr>
                          <w:rFonts w:ascii="Arial"/>
                          <w:color w:val="231F20"/>
                          <w:w w:val="145"/>
                          <w:sz w:val="8"/>
                        </w:rPr>
                        <w:t>90</w:t>
                      </w:r>
                      <w:r>
                        <w:rPr>
                          <w:rFonts w:ascii="Arial"/>
                          <w:color w:val="231F20"/>
                          <w:spacing w:val="27"/>
                          <w:w w:val="145"/>
                          <w:sz w:val="8"/>
                        </w:rPr>
                        <w:t xml:space="preserve"> </w:t>
                      </w:r>
                      <w:r>
                        <w:rPr>
                          <w:rFonts w:ascii="Arial"/>
                          <w:color w:val="231F20"/>
                          <w:w w:val="145"/>
                          <w:sz w:val="8"/>
                        </w:rPr>
                        <w:t>^</w:t>
                      </w:r>
                    </w:p>
                    <w:p w14:paraId="2FBF7F36" w14:textId="77777777" w:rsidR="00BA4473" w:rsidRDefault="00BA4473">
                      <w:pPr>
                        <w:tabs>
                          <w:tab w:val="left" w:pos="1666"/>
                        </w:tabs>
                        <w:spacing w:before="23"/>
                        <w:ind w:left="641"/>
                        <w:rPr>
                          <w:rFonts w:ascii="Arial" w:eastAsia="Arial" w:hAnsi="Arial" w:cs="Arial"/>
                          <w:sz w:val="8"/>
                          <w:szCs w:val="8"/>
                        </w:rPr>
                      </w:pPr>
                      <w:r>
                        <w:rPr>
                          <w:rFonts w:ascii="Arial"/>
                          <w:color w:val="231F20"/>
                          <w:w w:val="265"/>
                          <w:sz w:val="8"/>
                        </w:rPr>
                        <w:t>,'</w:t>
                      </w:r>
                      <w:r>
                        <w:rPr>
                          <w:rFonts w:ascii="Arial"/>
                          <w:color w:val="231F20"/>
                          <w:w w:val="265"/>
                          <w:sz w:val="8"/>
                        </w:rPr>
                        <w:tab/>
                        <w:t>,'</w:t>
                      </w:r>
                      <w:r>
                        <w:rPr>
                          <w:rFonts w:ascii="Arial"/>
                          <w:color w:val="231F20"/>
                          <w:spacing w:val="8"/>
                          <w:sz w:val="8"/>
                        </w:rPr>
                        <w:t xml:space="preserve"> </w:t>
                      </w:r>
                      <w:r>
                        <w:rPr>
                          <w:rFonts w:ascii="Arial"/>
                          <w:color w:val="231F20"/>
                          <w:w w:val="315"/>
                          <w:sz w:val="8"/>
                        </w:rPr>
                        <w:t xml:space="preserve"> </w:t>
                      </w:r>
                      <w:r>
                        <w:rPr>
                          <w:rFonts w:ascii="Arial"/>
                          <w:color w:val="231F20"/>
                          <w:spacing w:val="7"/>
                          <w:sz w:val="8"/>
                        </w:rPr>
                        <w:t xml:space="preserve"> </w:t>
                      </w:r>
                      <w:r>
                        <w:rPr>
                          <w:rFonts w:ascii="Arial"/>
                          <w:color w:val="231F20"/>
                          <w:w w:val="206"/>
                          <w:sz w:val="8"/>
                        </w:rPr>
                        <w:t xml:space="preserve">  </w:t>
                      </w:r>
                    </w:p>
                  </w:txbxContent>
                </v:textbox>
              </v:shape>
              <v:shape id="_x0000_s1214" type="#_x0000_t202" style="position:absolute;left:6433;top:984;width:53;height:88" filled="f" stroked="f">
                <v:textbox inset="0,0,0,0">
                  <w:txbxContent>
                    <w:p w14:paraId="2D1658BF" w14:textId="77777777" w:rsidR="00BA4473" w:rsidRDefault="00BA4473">
                      <w:pPr>
                        <w:spacing w:line="86" w:lineRule="exact"/>
                        <w:rPr>
                          <w:rFonts w:ascii="Arial" w:eastAsia="Arial" w:hAnsi="Arial" w:cs="Arial"/>
                          <w:sz w:val="8"/>
                          <w:szCs w:val="8"/>
                        </w:rPr>
                      </w:pPr>
                      <w:r>
                        <w:rPr>
                          <w:rFonts w:ascii="Arial"/>
                          <w:color w:val="231F20"/>
                          <w:w w:val="195"/>
                          <w:sz w:val="8"/>
                        </w:rPr>
                        <w:t>`</w:t>
                      </w:r>
                    </w:p>
                  </w:txbxContent>
                </v:textbox>
              </v:shape>
              <v:shape id="_x0000_s1213" type="#_x0000_t202" style="position:absolute;left:6574;top:1114;width:53;height:88" filled="f" stroked="f">
                <v:textbox inset="0,0,0,0">
                  <w:txbxContent>
                    <w:p w14:paraId="2B9D3267" w14:textId="77777777" w:rsidR="00BA4473" w:rsidRDefault="00BA4473">
                      <w:pPr>
                        <w:spacing w:line="86" w:lineRule="exact"/>
                        <w:rPr>
                          <w:rFonts w:ascii="Arial" w:eastAsia="Arial" w:hAnsi="Arial" w:cs="Arial"/>
                          <w:sz w:val="8"/>
                          <w:szCs w:val="8"/>
                        </w:rPr>
                      </w:pPr>
                      <w:r>
                        <w:rPr>
                          <w:rFonts w:ascii="Arial"/>
                          <w:color w:val="231F20"/>
                          <w:w w:val="195"/>
                          <w:sz w:val="8"/>
                        </w:rPr>
                        <w:t>`</w:t>
                      </w:r>
                    </w:p>
                  </w:txbxContent>
                </v:textbox>
              </v:shape>
              <v:shape id="_x0000_s1212" type="#_x0000_t202" style="position:absolute;left:8244;top:1121;width:300;height:549" filled="f" stroked="f">
                <v:textbox inset="0,0,0,0">
                  <w:txbxContent>
                    <w:p w14:paraId="4041CB64" w14:textId="77777777" w:rsidR="00BA4473" w:rsidRDefault="00BA4473">
                      <w:pPr>
                        <w:spacing w:line="86" w:lineRule="exact"/>
                        <w:jc w:val="right"/>
                        <w:rPr>
                          <w:rFonts w:ascii="Arial" w:eastAsia="Arial" w:hAnsi="Arial" w:cs="Arial"/>
                          <w:sz w:val="8"/>
                          <w:szCs w:val="8"/>
                        </w:rPr>
                      </w:pPr>
                      <w:r>
                        <w:rPr>
                          <w:rFonts w:ascii="Arial"/>
                          <w:color w:val="231F20"/>
                          <w:w w:val="80"/>
                          <w:sz w:val="8"/>
                        </w:rPr>
                        <w:t>JSWQ</w:t>
                      </w:r>
                      <w:r>
                        <w:rPr>
                          <w:rFonts w:ascii="Arial"/>
                          <w:color w:val="231F20"/>
                          <w:spacing w:val="8"/>
                          <w:sz w:val="8"/>
                        </w:rPr>
                        <w:t xml:space="preserve"> </w:t>
                      </w:r>
                      <w:r>
                        <w:rPr>
                          <w:rFonts w:ascii="Arial"/>
                          <w:color w:val="231F20"/>
                          <w:spacing w:val="-1"/>
                          <w:w w:val="172"/>
                          <w:sz w:val="8"/>
                        </w:rPr>
                        <w:t xml:space="preserve"> </w:t>
                      </w:r>
                      <w:r>
                        <w:rPr>
                          <w:rFonts w:ascii="Arial"/>
                          <w:color w:val="231F20"/>
                          <w:w w:val="168"/>
                          <w:sz w:val="8"/>
                        </w:rPr>
                        <w:t xml:space="preserve"> </w:t>
                      </w:r>
                    </w:p>
                    <w:p w14:paraId="37249E29" w14:textId="77777777" w:rsidR="00BA4473" w:rsidRDefault="00BA4473">
                      <w:pPr>
                        <w:rPr>
                          <w:rFonts w:ascii="Times New Roman" w:eastAsia="Times New Roman" w:hAnsi="Times New Roman" w:cs="Times New Roman"/>
                          <w:sz w:val="8"/>
                          <w:szCs w:val="8"/>
                        </w:rPr>
                      </w:pPr>
                    </w:p>
                    <w:p w14:paraId="12D454C7" w14:textId="77777777" w:rsidR="00BA4473" w:rsidRDefault="00BA4473">
                      <w:pPr>
                        <w:rPr>
                          <w:rFonts w:ascii="Times New Roman" w:eastAsia="Times New Roman" w:hAnsi="Times New Roman" w:cs="Times New Roman"/>
                          <w:sz w:val="8"/>
                          <w:szCs w:val="8"/>
                        </w:rPr>
                      </w:pPr>
                    </w:p>
                    <w:p w14:paraId="76C50D83" w14:textId="77777777" w:rsidR="00BA4473" w:rsidRDefault="00BA4473">
                      <w:pPr>
                        <w:rPr>
                          <w:rFonts w:ascii="Times New Roman" w:eastAsia="Times New Roman" w:hAnsi="Times New Roman" w:cs="Times New Roman"/>
                          <w:sz w:val="8"/>
                          <w:szCs w:val="8"/>
                        </w:rPr>
                      </w:pPr>
                    </w:p>
                    <w:p w14:paraId="00A455C7" w14:textId="77777777" w:rsidR="00BA4473" w:rsidRDefault="00BA4473">
                      <w:pPr>
                        <w:spacing w:before="2"/>
                        <w:rPr>
                          <w:rFonts w:ascii="Times New Roman" w:eastAsia="Times New Roman" w:hAnsi="Times New Roman" w:cs="Times New Roman"/>
                          <w:sz w:val="8"/>
                          <w:szCs w:val="8"/>
                        </w:rPr>
                      </w:pPr>
                    </w:p>
                    <w:p w14:paraId="3B7B5815" w14:textId="77777777" w:rsidR="00BA4473" w:rsidRDefault="00BA4473">
                      <w:pPr>
                        <w:jc w:val="right"/>
                        <w:rPr>
                          <w:rFonts w:ascii="Arial" w:eastAsia="Arial" w:hAnsi="Arial" w:cs="Arial"/>
                          <w:sz w:val="8"/>
                          <w:szCs w:val="8"/>
                        </w:rPr>
                      </w:pPr>
                      <w:r>
                        <w:rPr>
                          <w:rFonts w:ascii="Arial"/>
                          <w:color w:val="231F20"/>
                          <w:spacing w:val="-1"/>
                          <w:w w:val="172"/>
                          <w:sz w:val="8"/>
                        </w:rPr>
                        <w:t xml:space="preserve"> </w:t>
                      </w:r>
                      <w:r>
                        <w:rPr>
                          <w:rFonts w:ascii="Arial"/>
                          <w:color w:val="231F20"/>
                          <w:w w:val="168"/>
                          <w:sz w:val="8"/>
                        </w:rPr>
                        <w:t xml:space="preserve"> </w:t>
                      </w:r>
                    </w:p>
                  </w:txbxContent>
                </v:textbox>
              </v:shape>
              <v:shape id="_x0000_s1211" type="#_x0000_t202" style="position:absolute;left:10884;top:1498;width:170;height:148" filled="f" stroked="f">
                <v:textbox inset="0,0,0,0">
                  <w:txbxContent>
                    <w:p w14:paraId="3CA9A772" w14:textId="77777777" w:rsidR="00BA4473" w:rsidRDefault="00BA4473">
                      <w:pPr>
                        <w:spacing w:line="147" w:lineRule="exact"/>
                        <w:rPr>
                          <w:rFonts w:ascii="Calibri" w:eastAsia="Calibri" w:hAnsi="Calibri" w:cs="Calibri"/>
                          <w:sz w:val="14"/>
                          <w:szCs w:val="14"/>
                        </w:rPr>
                      </w:pPr>
                      <w:r>
                        <w:rPr>
                          <w:rFonts w:ascii="Calibri"/>
                          <w:color w:val="231F20"/>
                          <w:spacing w:val="-1"/>
                          <w:w w:val="105"/>
                          <w:sz w:val="14"/>
                        </w:rPr>
                        <w:t>(B)</w:t>
                      </w:r>
                    </w:p>
                  </w:txbxContent>
                </v:textbox>
              </v:shape>
              <v:shape id="_x0000_s1210" type="#_x0000_t202" style="position:absolute;left:9059;top:1739;width:409;height:673" filled="f" stroked="f">
                <v:textbox inset="0,0,0,0">
                  <w:txbxContent>
                    <w:p w14:paraId="5E7CDD7A" w14:textId="77777777" w:rsidR="00BA4473" w:rsidRDefault="00BA4473">
                      <w:pPr>
                        <w:spacing w:line="93" w:lineRule="exact"/>
                        <w:ind w:left="214" w:hanging="215"/>
                        <w:rPr>
                          <w:rFonts w:ascii="Arial" w:eastAsia="Arial" w:hAnsi="Arial" w:cs="Arial"/>
                          <w:sz w:val="8"/>
                          <w:szCs w:val="8"/>
                        </w:rPr>
                      </w:pPr>
                      <w:r>
                        <w:rPr>
                          <w:rFonts w:ascii="Arial"/>
                          <w:color w:val="231F20"/>
                          <w:spacing w:val="-1"/>
                          <w:w w:val="85"/>
                          <w:sz w:val="8"/>
                        </w:rPr>
                        <w:t>FH</w:t>
                      </w:r>
                      <w:r>
                        <w:rPr>
                          <w:rFonts w:ascii="Arial"/>
                          <w:color w:val="231F20"/>
                          <w:spacing w:val="-3"/>
                          <w:w w:val="85"/>
                          <w:sz w:val="8"/>
                        </w:rPr>
                        <w:t>OO</w:t>
                      </w:r>
                      <w:r>
                        <w:rPr>
                          <w:rFonts w:ascii="Arial"/>
                          <w:color w:val="231F20"/>
                          <w:spacing w:val="6"/>
                          <w:w w:val="85"/>
                          <w:sz w:val="8"/>
                        </w:rPr>
                        <w:t xml:space="preserve"> </w:t>
                      </w:r>
                      <w:r>
                        <w:rPr>
                          <w:rFonts w:ascii="Arial"/>
                          <w:color w:val="231F20"/>
                          <w:w w:val="85"/>
                          <w:position w:val="1"/>
                          <w:sz w:val="8"/>
                        </w:rPr>
                        <w:t>FRQV</w:t>
                      </w:r>
                    </w:p>
                    <w:p w14:paraId="77497ABE" w14:textId="77777777" w:rsidR="00BA4473" w:rsidRDefault="00BA4473">
                      <w:pPr>
                        <w:spacing w:before="15"/>
                        <w:ind w:left="214"/>
                        <w:rPr>
                          <w:rFonts w:ascii="Arial" w:eastAsia="Arial" w:hAnsi="Arial" w:cs="Arial"/>
                          <w:sz w:val="8"/>
                          <w:szCs w:val="8"/>
                        </w:rPr>
                      </w:pPr>
                      <w:r>
                        <w:rPr>
                          <w:rFonts w:ascii="Arial"/>
                          <w:color w:val="231F20"/>
                          <w:spacing w:val="-1"/>
                          <w:w w:val="70"/>
                          <w:sz w:val="8"/>
                        </w:rPr>
                        <w:t>FH</w:t>
                      </w:r>
                      <w:r>
                        <w:rPr>
                          <w:rFonts w:ascii="Arial"/>
                          <w:color w:val="231F20"/>
                          <w:spacing w:val="-2"/>
                          <w:w w:val="70"/>
                          <w:sz w:val="8"/>
                        </w:rPr>
                        <w:t>OO</w:t>
                      </w:r>
                    </w:p>
                    <w:p w14:paraId="58F6BAAA" w14:textId="77777777" w:rsidR="00BA4473" w:rsidRDefault="00BA4473">
                      <w:pPr>
                        <w:spacing w:before="31"/>
                        <w:rPr>
                          <w:rFonts w:ascii="Arial" w:eastAsia="Arial" w:hAnsi="Arial" w:cs="Arial"/>
                          <w:sz w:val="8"/>
                          <w:szCs w:val="8"/>
                        </w:rPr>
                      </w:pPr>
                      <w:r>
                        <w:rPr>
                          <w:rFonts w:ascii="Arial"/>
                          <w:color w:val="231F20"/>
                          <w:w w:val="195"/>
                          <w:sz w:val="8"/>
                        </w:rPr>
                        <w:t>`</w:t>
                      </w:r>
                      <w:r>
                        <w:rPr>
                          <w:rFonts w:ascii="Arial"/>
                          <w:color w:val="231F20"/>
                          <w:w w:val="168"/>
                          <w:sz w:val="8"/>
                        </w:rPr>
                        <w:t xml:space="preserve"> </w:t>
                      </w:r>
                    </w:p>
                    <w:p w14:paraId="0C63FE54" w14:textId="77777777" w:rsidR="00BA4473" w:rsidRDefault="00BA4473">
                      <w:pPr>
                        <w:spacing w:before="13" w:line="276" w:lineRule="auto"/>
                        <w:ind w:left="214" w:right="52" w:hanging="215"/>
                        <w:rPr>
                          <w:rFonts w:ascii="Arial" w:eastAsia="Arial" w:hAnsi="Arial" w:cs="Arial"/>
                          <w:sz w:val="8"/>
                          <w:szCs w:val="8"/>
                        </w:rPr>
                      </w:pPr>
                      <w:r>
                        <w:rPr>
                          <w:rFonts w:ascii="Arial"/>
                          <w:color w:val="231F20"/>
                          <w:spacing w:val="-1"/>
                          <w:w w:val="80"/>
                          <w:sz w:val="8"/>
                        </w:rPr>
                        <w:t>FH</w:t>
                      </w:r>
                      <w:r>
                        <w:rPr>
                          <w:rFonts w:ascii="Arial"/>
                          <w:color w:val="231F20"/>
                          <w:spacing w:val="-3"/>
                          <w:w w:val="80"/>
                          <w:sz w:val="8"/>
                        </w:rPr>
                        <w:t>OO</w:t>
                      </w:r>
                      <w:r>
                        <w:rPr>
                          <w:rFonts w:ascii="Arial"/>
                          <w:color w:val="231F20"/>
                          <w:w w:val="80"/>
                          <w:sz w:val="8"/>
                        </w:rPr>
                        <w:t xml:space="preserve"> </w:t>
                      </w:r>
                      <w:r>
                        <w:rPr>
                          <w:rFonts w:ascii="Arial"/>
                          <w:color w:val="231F20"/>
                          <w:spacing w:val="3"/>
                          <w:w w:val="80"/>
                          <w:sz w:val="8"/>
                        </w:rPr>
                        <w:t xml:space="preserve"> </w:t>
                      </w:r>
                      <w:r>
                        <w:rPr>
                          <w:rFonts w:ascii="Arial"/>
                          <w:color w:val="231F20"/>
                          <w:w w:val="170"/>
                          <w:position w:val="1"/>
                          <w:sz w:val="8"/>
                        </w:rPr>
                        <w:t>`</w:t>
                      </w:r>
                      <w:r>
                        <w:rPr>
                          <w:rFonts w:ascii="Arial"/>
                          <w:color w:val="231F20"/>
                          <w:spacing w:val="21"/>
                          <w:w w:val="168"/>
                          <w:position w:val="1"/>
                          <w:sz w:val="8"/>
                        </w:rPr>
                        <w:t xml:space="preserve"> </w:t>
                      </w:r>
                      <w:r>
                        <w:rPr>
                          <w:rFonts w:ascii="Arial"/>
                          <w:color w:val="231F20"/>
                          <w:spacing w:val="-1"/>
                          <w:w w:val="60"/>
                          <w:sz w:val="8"/>
                        </w:rPr>
                        <w:t>FH</w:t>
                      </w:r>
                      <w:r>
                        <w:rPr>
                          <w:rFonts w:ascii="Arial"/>
                          <w:color w:val="231F20"/>
                          <w:spacing w:val="-2"/>
                          <w:w w:val="60"/>
                          <w:sz w:val="8"/>
                        </w:rPr>
                        <w:t>OO</w:t>
                      </w:r>
                    </w:p>
                    <w:p w14:paraId="73208593" w14:textId="77777777" w:rsidR="00BA4473" w:rsidRDefault="00BA4473">
                      <w:pPr>
                        <w:spacing w:before="17"/>
                        <w:rPr>
                          <w:rFonts w:ascii="Arial" w:eastAsia="Arial" w:hAnsi="Arial" w:cs="Arial"/>
                          <w:sz w:val="8"/>
                          <w:szCs w:val="8"/>
                        </w:rPr>
                      </w:pPr>
                      <w:r>
                        <w:rPr>
                          <w:rFonts w:ascii="Arial"/>
                          <w:color w:val="231F20"/>
                          <w:w w:val="195"/>
                          <w:sz w:val="8"/>
                        </w:rPr>
                        <w:t>`</w:t>
                      </w:r>
                      <w:r>
                        <w:rPr>
                          <w:rFonts w:ascii="Arial"/>
                          <w:color w:val="231F20"/>
                          <w:w w:val="168"/>
                          <w:sz w:val="8"/>
                        </w:rPr>
                        <w:t xml:space="preserve"> </w:t>
                      </w:r>
                    </w:p>
                  </w:txbxContent>
                </v:textbox>
              </v:shape>
              <v:shape id="_x0000_s1209" type="#_x0000_t202" style="position:absolute;left:10553;top:1847;width:410;height:88" filled="f" stroked="f">
                <v:textbox inset="0,0,0,0">
                  <w:txbxContent>
                    <w:p w14:paraId="48FAA293" w14:textId="77777777" w:rsidR="00BA4473" w:rsidRDefault="00BA4473">
                      <w:pPr>
                        <w:spacing w:line="86" w:lineRule="exact"/>
                        <w:rPr>
                          <w:rFonts w:ascii="Arial" w:eastAsia="Arial" w:hAnsi="Arial" w:cs="Arial"/>
                          <w:sz w:val="8"/>
                          <w:szCs w:val="8"/>
                        </w:rPr>
                      </w:pPr>
                      <w:r>
                        <w:rPr>
                          <w:rFonts w:ascii="Arial"/>
                          <w:color w:val="231F20"/>
                          <w:w w:val="105"/>
                          <w:sz w:val="8"/>
                        </w:rPr>
                        <w:t xml:space="preserve">Q      </w:t>
                      </w:r>
                      <w:r>
                        <w:rPr>
                          <w:rFonts w:ascii="Arial"/>
                          <w:color w:val="231F20"/>
                          <w:spacing w:val="6"/>
                          <w:w w:val="105"/>
                          <w:sz w:val="8"/>
                        </w:rPr>
                        <w:t xml:space="preserve"> </w:t>
                      </w:r>
                      <w:r>
                        <w:rPr>
                          <w:rFonts w:ascii="Arial"/>
                          <w:color w:val="231F20"/>
                          <w:w w:val="190"/>
                          <w:sz w:val="8"/>
                        </w:rPr>
                        <w:t>[</w:t>
                      </w:r>
                      <w:r>
                        <w:rPr>
                          <w:rFonts w:ascii="Arial"/>
                          <w:color w:val="231F20"/>
                          <w:spacing w:val="1"/>
                          <w:w w:val="190"/>
                          <w:sz w:val="8"/>
                        </w:rPr>
                        <w:t xml:space="preserve"> </w:t>
                      </w:r>
                      <w:r>
                        <w:rPr>
                          <w:rFonts w:ascii="Arial"/>
                          <w:color w:val="231F20"/>
                          <w:w w:val="190"/>
                          <w:sz w:val="8"/>
                        </w:rPr>
                        <w:t>I</w:t>
                      </w:r>
                      <w:r>
                        <w:rPr>
                          <w:rFonts w:ascii="Arial"/>
                          <w:color w:val="231F20"/>
                          <w:w w:val="201"/>
                          <w:sz w:val="8"/>
                        </w:rPr>
                        <w:t xml:space="preserve"> </w:t>
                      </w:r>
                    </w:p>
                  </w:txbxContent>
                </v:textbox>
              </v:shape>
              <v:shape id="_x0000_s1208" type="#_x0000_t202" style="position:absolute;left:6443;top:3495;width:4615;height:160" filled="f" stroked="f">
                <v:textbox inset="0,0,0,0">
                  <w:txbxContent>
                    <w:p w14:paraId="5B8A88AA" w14:textId="77777777" w:rsidR="00BA4473" w:rsidRDefault="00BA4473">
                      <w:pPr>
                        <w:spacing w:line="157" w:lineRule="exact"/>
                        <w:rPr>
                          <w:rFonts w:ascii="Times New Roman" w:eastAsia="Times New Roman" w:hAnsi="Times New Roman" w:cs="Times New Roman"/>
                          <w:sz w:val="16"/>
                          <w:szCs w:val="16"/>
                        </w:rPr>
                      </w:pPr>
                      <w:r>
                        <w:rPr>
                          <w:rFonts w:ascii="Times New Roman"/>
                          <w:sz w:val="16"/>
                        </w:rPr>
                        <w:t>Fig.</w:t>
                      </w:r>
                      <w:r>
                        <w:rPr>
                          <w:rFonts w:ascii="Times New Roman"/>
                          <w:spacing w:val="11"/>
                          <w:sz w:val="16"/>
                        </w:rPr>
                        <w:t xml:space="preserve"> </w:t>
                      </w:r>
                      <w:r>
                        <w:rPr>
                          <w:rFonts w:ascii="Times New Roman"/>
                          <w:sz w:val="16"/>
                        </w:rPr>
                        <w:t xml:space="preserve">9. </w:t>
                      </w:r>
                      <w:r>
                        <w:rPr>
                          <w:rFonts w:ascii="Times New Roman"/>
                          <w:spacing w:val="23"/>
                          <w:sz w:val="16"/>
                        </w:rPr>
                        <w:t xml:space="preserve"> </w:t>
                      </w:r>
                      <w:r>
                        <w:rPr>
                          <w:rFonts w:ascii="Times New Roman"/>
                          <w:sz w:val="16"/>
                        </w:rPr>
                        <w:t>Design</w:t>
                      </w:r>
                      <w:r>
                        <w:rPr>
                          <w:rFonts w:ascii="Times New Roman"/>
                          <w:spacing w:val="11"/>
                          <w:sz w:val="16"/>
                        </w:rPr>
                        <w:t xml:space="preserve"> </w:t>
                      </w:r>
                      <w:r>
                        <w:rPr>
                          <w:rFonts w:ascii="Times New Roman"/>
                          <w:sz w:val="16"/>
                        </w:rPr>
                        <w:t>of</w:t>
                      </w:r>
                      <w:r>
                        <w:rPr>
                          <w:rFonts w:ascii="Times New Roman"/>
                          <w:spacing w:val="11"/>
                          <w:sz w:val="16"/>
                        </w:rPr>
                        <w:t xml:space="preserve"> </w:t>
                      </w:r>
                      <w:r>
                        <w:rPr>
                          <w:rFonts w:ascii="Times New Roman"/>
                          <w:spacing w:val="-1"/>
                          <w:sz w:val="16"/>
                        </w:rPr>
                        <w:t>Ev</w:t>
                      </w:r>
                      <w:r>
                        <w:rPr>
                          <w:rFonts w:ascii="Times New Roman"/>
                          <w:spacing w:val="-2"/>
                          <w:sz w:val="16"/>
                        </w:rPr>
                        <w:t>entflag</w:t>
                      </w:r>
                      <w:r>
                        <w:rPr>
                          <w:rFonts w:ascii="Times New Roman"/>
                          <w:spacing w:val="11"/>
                          <w:sz w:val="16"/>
                        </w:rPr>
                        <w:t xml:space="preserve"> </w:t>
                      </w:r>
                      <w:r>
                        <w:rPr>
                          <w:rFonts w:ascii="Times New Roman"/>
                          <w:sz w:val="16"/>
                        </w:rPr>
                        <w:t>using</w:t>
                      </w:r>
                      <w:r>
                        <w:rPr>
                          <w:rFonts w:ascii="Times New Roman"/>
                          <w:spacing w:val="12"/>
                          <w:sz w:val="16"/>
                        </w:rPr>
                        <w:t xml:space="preserve"> </w:t>
                      </w:r>
                      <w:r>
                        <w:rPr>
                          <w:rFonts w:ascii="Times New Roman"/>
                          <w:sz w:val="16"/>
                        </w:rPr>
                        <w:t>TECS</w:t>
                      </w:r>
                      <w:r>
                        <w:rPr>
                          <w:rFonts w:ascii="Times New Roman"/>
                          <w:spacing w:val="11"/>
                          <w:sz w:val="16"/>
                        </w:rPr>
                        <w:t xml:space="preserve"> </w:t>
                      </w:r>
                      <w:r>
                        <w:rPr>
                          <w:rFonts w:ascii="Times New Roman"/>
                          <w:sz w:val="16"/>
                        </w:rPr>
                        <w:t>(only</w:t>
                      </w:r>
                      <w:r>
                        <w:rPr>
                          <w:rFonts w:ascii="Times New Roman"/>
                          <w:spacing w:val="11"/>
                          <w:sz w:val="16"/>
                        </w:rPr>
                        <w:t xml:space="preserve"> </w:t>
                      </w:r>
                      <w:r>
                        <w:rPr>
                          <w:rFonts w:ascii="Times New Roman"/>
                          <w:spacing w:val="-1"/>
                          <w:sz w:val="16"/>
                        </w:rPr>
                        <w:t>differences</w:t>
                      </w:r>
                      <w:r>
                        <w:rPr>
                          <w:rFonts w:ascii="Times New Roman"/>
                          <w:spacing w:val="11"/>
                          <w:sz w:val="16"/>
                        </w:rPr>
                        <w:t xml:space="preserve"> </w:t>
                      </w:r>
                      <w:r>
                        <w:rPr>
                          <w:rFonts w:ascii="Times New Roman"/>
                          <w:sz w:val="16"/>
                        </w:rPr>
                        <w:t>are</w:t>
                      </w:r>
                      <w:r>
                        <w:rPr>
                          <w:rFonts w:ascii="Times New Roman"/>
                          <w:spacing w:val="11"/>
                          <w:sz w:val="16"/>
                        </w:rPr>
                        <w:t xml:space="preserve"> </w:t>
                      </w:r>
                      <w:r>
                        <w:rPr>
                          <w:rFonts w:ascii="Times New Roman"/>
                          <w:spacing w:val="-1"/>
                          <w:sz w:val="16"/>
                        </w:rPr>
                        <w:t>shown)</w:t>
                      </w:r>
                    </w:p>
                  </w:txbxContent>
                </v:textbox>
              </v:shape>
            </v:group>
            <w10:wrap anchorx="page"/>
          </v:group>
        </w:pict>
      </w:r>
      <w:r w:rsidR="00E56278">
        <w:rPr>
          <w:rFonts w:ascii="Times New Roman"/>
          <w:sz w:val="18"/>
        </w:rPr>
        <w:t>cell</w:t>
      </w:r>
      <w:r w:rsidR="00E56278">
        <w:rPr>
          <w:rFonts w:ascii="Times New Roman"/>
          <w:spacing w:val="18"/>
          <w:sz w:val="18"/>
        </w:rPr>
        <w:t xml:space="preserve"> </w:t>
      </w:r>
      <w:r w:rsidR="00E56278">
        <w:rPr>
          <w:rFonts w:ascii="Times New Roman"/>
          <w:sz w:val="18"/>
        </w:rPr>
        <w:t>tRiteVMScheduler</w:t>
      </w:r>
      <w:r w:rsidR="00E56278">
        <w:rPr>
          <w:rFonts w:ascii="Times New Roman"/>
          <w:spacing w:val="18"/>
          <w:sz w:val="18"/>
        </w:rPr>
        <w:t xml:space="preserve"> </w:t>
      </w:r>
      <w:r w:rsidR="00E56278">
        <w:rPr>
          <w:rFonts w:ascii="Times New Roman"/>
          <w:sz w:val="18"/>
        </w:rPr>
        <w:t>RiteVMScheduler</w:t>
      </w:r>
      <w:r w:rsidR="00E56278">
        <w:rPr>
          <w:rFonts w:ascii="Times New Roman"/>
          <w:spacing w:val="20"/>
          <w:sz w:val="18"/>
        </w:rPr>
        <w:t xml:space="preserve"> </w:t>
      </w:r>
      <w:r w:rsidR="00E56278">
        <w:rPr>
          <w:rFonts w:ascii="Lucida Sans Unicode"/>
          <w:sz w:val="18"/>
        </w:rPr>
        <w:t>{</w:t>
      </w:r>
    </w:p>
    <w:p w14:paraId="5EAAD1A3" w14:textId="77777777" w:rsidR="00946AA2" w:rsidRDefault="00BA4473">
      <w:pPr>
        <w:numPr>
          <w:ilvl w:val="0"/>
          <w:numId w:val="3"/>
        </w:numPr>
        <w:tabs>
          <w:tab w:val="left" w:pos="960"/>
        </w:tabs>
        <w:spacing w:line="150" w:lineRule="exact"/>
        <w:ind w:left="959" w:hanging="526"/>
        <w:rPr>
          <w:rFonts w:ascii="Times New Roman" w:eastAsia="Times New Roman" w:hAnsi="Times New Roman" w:cs="Times New Roman"/>
          <w:sz w:val="18"/>
          <w:szCs w:val="18"/>
        </w:rPr>
      </w:pPr>
      <w:r>
        <w:rPr>
          <w:rFonts w:eastAsiaTheme="minorHAnsi"/>
        </w:rPr>
        <w:pict w14:anchorId="6DF52E35">
          <v:shape id="_x0000_s1205" type="#_x0000_t202" style="position:absolute;left:0;text-align:left;margin-left:331.25pt;margin-top:2.7pt;width:99.15pt;height:100.4pt;z-index:-251694080;mso-position-horizontal-relative:page" filled="f" stroked="f">
            <v:textbox inset="0,0,0,0">
              <w:txbxContent>
                <w:p w14:paraId="4851F9F3" w14:textId="77777777" w:rsidR="00BA4473" w:rsidRDefault="00BA4473">
                  <w:pPr>
                    <w:spacing w:before="7" w:line="301" w:lineRule="auto"/>
                    <w:ind w:left="99" w:right="910"/>
                    <w:rPr>
                      <w:rFonts w:ascii="Arial" w:eastAsia="Arial" w:hAnsi="Arial" w:cs="Arial"/>
                      <w:sz w:val="8"/>
                      <w:szCs w:val="8"/>
                    </w:rPr>
                  </w:pPr>
                  <w:r>
                    <w:rPr>
                      <w:rFonts w:ascii="Arial"/>
                      <w:color w:val="231F20"/>
                      <w:w w:val="150"/>
                      <w:sz w:val="8"/>
                    </w:rPr>
                    <w:t xml:space="preserve">90         </w:t>
                  </w:r>
                  <w:r>
                    <w:rPr>
                      <w:rFonts w:ascii="Arial"/>
                      <w:color w:val="231F20"/>
                      <w:spacing w:val="10"/>
                      <w:w w:val="150"/>
                      <w:sz w:val="8"/>
                    </w:rPr>
                    <w:t xml:space="preserve"> </w:t>
                  </w:r>
                  <w:r>
                    <w:rPr>
                      <w:rFonts w:ascii="Arial"/>
                      <w:color w:val="231F20"/>
                      <w:w w:val="150"/>
                      <w:sz w:val="8"/>
                    </w:rPr>
                    <w:t>^</w:t>
                  </w:r>
                  <w:r>
                    <w:rPr>
                      <w:rFonts w:ascii="Arial"/>
                      <w:color w:val="231F20"/>
                      <w:w w:val="139"/>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6"/>
                      <w:sz w:val="8"/>
                    </w:rPr>
                    <w:t xml:space="preserve"> </w:t>
                  </w:r>
                  <w:r>
                    <w:rPr>
                      <w:rFonts w:ascii="Arial"/>
                      <w:color w:val="231F20"/>
                      <w:w w:val="172"/>
                      <w:sz w:val="8"/>
                    </w:rPr>
                    <w:t xml:space="preserve"> </w:t>
                  </w:r>
                </w:p>
                <w:p w14:paraId="0BEEBDEA" w14:textId="77777777" w:rsidR="00BA4473" w:rsidRDefault="00BA4473">
                  <w:pPr>
                    <w:ind w:left="129"/>
                    <w:rPr>
                      <w:rFonts w:ascii="Arial" w:eastAsia="Arial" w:hAnsi="Arial" w:cs="Arial"/>
                      <w:sz w:val="8"/>
                      <w:szCs w:val="8"/>
                    </w:rPr>
                  </w:pP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1"/>
                      <w:w w:val="180"/>
                      <w:sz w:val="8"/>
                    </w:rPr>
                    <w:t xml:space="preserve"> </w:t>
                  </w:r>
                  <w:r>
                    <w:rPr>
                      <w:rFonts w:ascii="Arial"/>
                      <w:color w:val="231F20"/>
                      <w:spacing w:val="-1"/>
                      <w:w w:val="180"/>
                      <w:sz w:val="8"/>
                    </w:rPr>
                    <w:t>$1'</w:t>
                  </w:r>
                  <w:r>
                    <w:rPr>
                      <w:rFonts w:ascii="Arial"/>
                      <w:color w:val="231F20"/>
                      <w:spacing w:val="20"/>
                      <w:w w:val="180"/>
                      <w:sz w:val="8"/>
                    </w:rPr>
                    <w:t xml:space="preserve"> </w:t>
                  </w:r>
                  <w:r>
                    <w:rPr>
                      <w:rFonts w:ascii="Arial"/>
                      <w:color w:val="231F20"/>
                      <w:sz w:val="8"/>
                    </w:rPr>
                    <w:t>IOJSWQ</w:t>
                  </w:r>
                  <w:r>
                    <w:rPr>
                      <w:rFonts w:ascii="Arial"/>
                      <w:color w:val="231F20"/>
                      <w:spacing w:val="8"/>
                      <w:sz w:val="8"/>
                    </w:rPr>
                    <w:t xml:space="preserve"> </w:t>
                  </w:r>
                  <w:r>
                    <w:rPr>
                      <w:rFonts w:ascii="Arial"/>
                      <w:color w:val="231F20"/>
                      <w:w w:val="172"/>
                      <w:sz w:val="8"/>
                    </w:rPr>
                    <w:t xml:space="preserve"> </w:t>
                  </w:r>
                </w:p>
                <w:p w14:paraId="60F87D4B" w14:textId="77777777" w:rsidR="00BA4473" w:rsidRDefault="00BA4473">
                  <w:pPr>
                    <w:rPr>
                      <w:rFonts w:ascii="Times New Roman" w:eastAsia="Times New Roman" w:hAnsi="Times New Roman" w:cs="Times New Roman"/>
                      <w:sz w:val="8"/>
                      <w:szCs w:val="8"/>
                    </w:rPr>
                  </w:pPr>
                </w:p>
                <w:p w14:paraId="37EB846F" w14:textId="77777777" w:rsidR="00BA4473" w:rsidRDefault="00BA4473">
                  <w:pPr>
                    <w:spacing w:before="47" w:line="301" w:lineRule="auto"/>
                    <w:ind w:left="158" w:right="850" w:hanging="159"/>
                    <w:rPr>
                      <w:rFonts w:ascii="Arial" w:eastAsia="Arial" w:hAnsi="Arial" w:cs="Arial"/>
                      <w:sz w:val="8"/>
                      <w:szCs w:val="8"/>
                    </w:rPr>
                  </w:pPr>
                  <w:r>
                    <w:rPr>
                      <w:rFonts w:ascii="Arial"/>
                      <w:color w:val="231F20"/>
                      <w:sz w:val="8"/>
                    </w:rPr>
                    <w:t>OVH</w:t>
                  </w:r>
                  <w:r>
                    <w:rPr>
                      <w:rFonts w:ascii="Arial"/>
                      <w:color w:val="231F20"/>
                      <w:spacing w:val="4"/>
                      <w:sz w:val="8"/>
                    </w:rPr>
                    <w:t xml:space="preserve"> </w:t>
                  </w:r>
                  <w:r>
                    <w:rPr>
                      <w:rFonts w:ascii="Arial"/>
                      <w:color w:val="231F20"/>
                      <w:sz w:val="8"/>
                    </w:rPr>
                    <w:t xml:space="preserve">LI  </w:t>
                  </w:r>
                  <w:r>
                    <w:rPr>
                      <w:rFonts w:ascii="Arial"/>
                      <w:color w:val="231F20"/>
                      <w:spacing w:val="20"/>
                      <w:sz w:val="8"/>
                    </w:rPr>
                    <w:t xml:space="preserve"> </w:t>
                  </w:r>
                  <w:r>
                    <w:rPr>
                      <w:rFonts w:ascii="Arial"/>
                      <w:color w:val="231F20"/>
                      <w:w w:val="130"/>
                      <w:sz w:val="8"/>
                    </w:rPr>
                    <w:t xml:space="preserve">90        </w:t>
                  </w:r>
                  <w:r>
                    <w:rPr>
                      <w:rFonts w:ascii="Arial"/>
                      <w:color w:val="231F20"/>
                      <w:spacing w:val="19"/>
                      <w:w w:val="130"/>
                      <w:sz w:val="8"/>
                    </w:rPr>
                    <w:t xml:space="preserve"> </w:t>
                  </w:r>
                  <w:r>
                    <w:rPr>
                      <w:rFonts w:ascii="Arial"/>
                      <w:color w:val="231F20"/>
                      <w:w w:val="130"/>
                      <w:sz w:val="8"/>
                    </w:rPr>
                    <w:t>^</w:t>
                  </w:r>
                  <w:r>
                    <w:rPr>
                      <w:rFonts w:ascii="Arial"/>
                      <w:color w:val="231F20"/>
                      <w:w w:val="151"/>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7"/>
                      <w:sz w:val="8"/>
                    </w:rPr>
                    <w:t xml:space="preserve"> </w:t>
                  </w:r>
                  <w:r>
                    <w:rPr>
                      <w:rFonts w:ascii="Arial"/>
                      <w:color w:val="231F20"/>
                      <w:w w:val="172"/>
                      <w:sz w:val="8"/>
                    </w:rPr>
                    <w:t xml:space="preserve"> </w:t>
                  </w:r>
                </w:p>
                <w:p w14:paraId="61445629" w14:textId="77777777" w:rsidR="00BA4473" w:rsidRDefault="00BA4473">
                  <w:pPr>
                    <w:ind w:left="129"/>
                    <w:rPr>
                      <w:rFonts w:ascii="Arial" w:eastAsia="Arial" w:hAnsi="Arial" w:cs="Arial"/>
                      <w:sz w:val="8"/>
                      <w:szCs w:val="8"/>
                    </w:rPr>
                  </w:pP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1"/>
                      <w:w w:val="180"/>
                      <w:sz w:val="8"/>
                    </w:rPr>
                    <w:t xml:space="preserve"> </w:t>
                  </w:r>
                  <w:r>
                    <w:rPr>
                      <w:rFonts w:ascii="Arial"/>
                      <w:color w:val="231F20"/>
                      <w:spacing w:val="-1"/>
                      <w:w w:val="180"/>
                      <w:sz w:val="8"/>
                    </w:rPr>
                    <w:t>$1'</w:t>
                  </w:r>
                  <w:r>
                    <w:rPr>
                      <w:rFonts w:ascii="Arial"/>
                      <w:color w:val="231F20"/>
                      <w:spacing w:val="20"/>
                      <w:w w:val="180"/>
                      <w:sz w:val="8"/>
                    </w:rPr>
                    <w:t xml:space="preserve"> </w:t>
                  </w:r>
                  <w:r>
                    <w:rPr>
                      <w:rFonts w:ascii="Arial"/>
                      <w:color w:val="231F20"/>
                      <w:sz w:val="8"/>
                    </w:rPr>
                    <w:t>IOJSWQ</w:t>
                  </w:r>
                  <w:r>
                    <w:rPr>
                      <w:rFonts w:ascii="Arial"/>
                      <w:color w:val="231F20"/>
                      <w:spacing w:val="8"/>
                      <w:sz w:val="8"/>
                    </w:rPr>
                    <w:t xml:space="preserve"> </w:t>
                  </w:r>
                  <w:r>
                    <w:rPr>
                      <w:rFonts w:ascii="Arial"/>
                      <w:color w:val="231F20"/>
                      <w:w w:val="172"/>
                      <w:sz w:val="8"/>
                    </w:rPr>
                    <w:t xml:space="preserve"> </w:t>
                  </w:r>
                </w:p>
                <w:p w14:paraId="15AA59CF" w14:textId="77777777" w:rsidR="00BA4473" w:rsidRDefault="00BA4473">
                  <w:pPr>
                    <w:rPr>
                      <w:rFonts w:ascii="Times New Roman" w:eastAsia="Times New Roman" w:hAnsi="Times New Roman" w:cs="Times New Roman"/>
                      <w:sz w:val="8"/>
                      <w:szCs w:val="8"/>
                    </w:rPr>
                  </w:pPr>
                </w:p>
                <w:p w14:paraId="434417CA" w14:textId="77777777" w:rsidR="00BA4473" w:rsidRDefault="00BA4473">
                  <w:pPr>
                    <w:spacing w:before="47" w:line="301" w:lineRule="auto"/>
                    <w:ind w:left="129" w:right="880" w:hanging="130"/>
                    <w:rPr>
                      <w:rFonts w:ascii="Arial" w:eastAsia="Arial" w:hAnsi="Arial" w:cs="Arial"/>
                      <w:sz w:val="8"/>
                      <w:szCs w:val="8"/>
                    </w:rPr>
                  </w:pPr>
                  <w:r>
                    <w:rPr>
                      <w:rFonts w:ascii="Arial"/>
                      <w:color w:val="231F20"/>
                      <w:sz w:val="8"/>
                    </w:rPr>
                    <w:t>OVH</w:t>
                  </w:r>
                  <w:r>
                    <w:rPr>
                      <w:rFonts w:ascii="Arial"/>
                      <w:color w:val="231F20"/>
                      <w:spacing w:val="4"/>
                      <w:sz w:val="8"/>
                    </w:rPr>
                    <w:t xml:space="preserve"> </w:t>
                  </w:r>
                  <w:r>
                    <w:rPr>
                      <w:rFonts w:ascii="Arial"/>
                      <w:color w:val="231F20"/>
                      <w:sz w:val="8"/>
                    </w:rPr>
                    <w:t xml:space="preserve">LI  </w:t>
                  </w:r>
                  <w:r>
                    <w:rPr>
                      <w:rFonts w:ascii="Arial"/>
                      <w:color w:val="231F20"/>
                      <w:spacing w:val="20"/>
                      <w:sz w:val="8"/>
                    </w:rPr>
                    <w:t xml:space="preserve"> </w:t>
                  </w:r>
                  <w:r>
                    <w:rPr>
                      <w:rFonts w:ascii="Arial"/>
                      <w:color w:val="231F20"/>
                      <w:w w:val="130"/>
                      <w:sz w:val="8"/>
                    </w:rPr>
                    <w:t xml:space="preserve">90        </w:t>
                  </w:r>
                  <w:r>
                    <w:rPr>
                      <w:rFonts w:ascii="Arial"/>
                      <w:color w:val="231F20"/>
                      <w:spacing w:val="19"/>
                      <w:w w:val="130"/>
                      <w:sz w:val="8"/>
                    </w:rPr>
                    <w:t xml:space="preserve"> </w:t>
                  </w:r>
                  <w:r>
                    <w:rPr>
                      <w:rFonts w:ascii="Arial"/>
                      <w:color w:val="231F20"/>
                      <w:w w:val="130"/>
                      <w:sz w:val="8"/>
                    </w:rPr>
                    <w:t>^</w:t>
                  </w:r>
                  <w:r>
                    <w:rPr>
                      <w:rFonts w:ascii="Arial"/>
                      <w:color w:val="231F20"/>
                      <w:w w:val="151"/>
                      <w:sz w:val="8"/>
                    </w:rPr>
                    <w:t xml:space="preserve"> </w:t>
                  </w:r>
                  <w:r>
                    <w:rPr>
                      <w:rFonts w:ascii="Arial"/>
                      <w:color w:val="231F20"/>
                      <w:w w:val="95"/>
                      <w:sz w:val="8"/>
                    </w:rPr>
                    <w:t xml:space="preserve">F(YHQWIODJBVHW </w:t>
                  </w:r>
                  <w:r>
                    <w:rPr>
                      <w:rFonts w:ascii="Arial"/>
                      <w:color w:val="231F20"/>
                      <w:spacing w:val="18"/>
                      <w:w w:val="95"/>
                      <w:sz w:val="8"/>
                    </w:rPr>
                    <w:t xml:space="preserve"> </w:t>
                  </w:r>
                  <w:r>
                    <w:rPr>
                      <w:rFonts w:ascii="Arial"/>
                      <w:color w:val="231F20"/>
                      <w:w w:val="95"/>
                      <w:sz w:val="8"/>
                    </w:rPr>
                    <w:t>[</w:t>
                  </w:r>
                  <w:r>
                    <w:rPr>
                      <w:rFonts w:ascii="Arial"/>
                      <w:color w:val="231F20"/>
                      <w:w w:val="237"/>
                      <w:sz w:val="8"/>
                    </w:rPr>
                    <w:t xml:space="preserve">  </w:t>
                  </w:r>
                  <w:r>
                    <w:rPr>
                      <w:rFonts w:ascii="Arial"/>
                      <w:color w:val="231F20"/>
                      <w:spacing w:val="7"/>
                      <w:sz w:val="8"/>
                    </w:rPr>
                    <w:t xml:space="preserve"> </w:t>
                  </w:r>
                  <w:r>
                    <w:rPr>
                      <w:rFonts w:ascii="Arial"/>
                      <w:color w:val="231F20"/>
                      <w:w w:val="172"/>
                      <w:sz w:val="8"/>
                    </w:rPr>
                    <w:t xml:space="preserve"> </w:t>
                  </w:r>
                </w:p>
                <w:p w14:paraId="26518610" w14:textId="77777777" w:rsidR="00BA4473" w:rsidRDefault="00BA4473">
                  <w:pPr>
                    <w:ind w:left="129"/>
                    <w:rPr>
                      <w:rFonts w:ascii="Arial" w:eastAsia="Arial" w:hAnsi="Arial" w:cs="Arial"/>
                      <w:sz w:val="8"/>
                      <w:szCs w:val="8"/>
                    </w:rPr>
                  </w:pPr>
                  <w:r>
                    <w:rPr>
                      <w:rFonts w:ascii="Arial"/>
                      <w:color w:val="231F20"/>
                      <w:sz w:val="8"/>
                    </w:rPr>
                    <w:t xml:space="preserve">F(YHQWIODJBZDLW </w:t>
                  </w:r>
                  <w:r>
                    <w:rPr>
                      <w:rFonts w:ascii="Arial"/>
                      <w:color w:val="231F20"/>
                      <w:spacing w:val="11"/>
                      <w:sz w:val="8"/>
                    </w:rPr>
                    <w:t xml:space="preserve"> </w:t>
                  </w:r>
                  <w:r>
                    <w:rPr>
                      <w:rFonts w:ascii="Arial"/>
                      <w:color w:val="231F20"/>
                      <w:w w:val="180"/>
                      <w:sz w:val="8"/>
                    </w:rPr>
                    <w:t>[</w:t>
                  </w:r>
                  <w:r>
                    <w:rPr>
                      <w:rFonts w:ascii="Arial"/>
                      <w:color w:val="231F20"/>
                      <w:spacing w:val="-17"/>
                      <w:w w:val="180"/>
                      <w:sz w:val="8"/>
                    </w:rPr>
                    <w:t xml:space="preserve"> </w:t>
                  </w:r>
                  <w:r>
                    <w:rPr>
                      <w:rFonts w:ascii="Arial"/>
                      <w:color w:val="231F20"/>
                      <w:spacing w:val="-7"/>
                      <w:w w:val="180"/>
                      <w:sz w:val="8"/>
                    </w:rPr>
                    <w:t>I</w:t>
                  </w:r>
                  <w:r>
                    <w:rPr>
                      <w:rFonts w:ascii="Arial"/>
                      <w:color w:val="231F20"/>
                      <w:spacing w:val="-11"/>
                      <w:w w:val="180"/>
                      <w:sz w:val="8"/>
                    </w:rPr>
                    <w:t xml:space="preserve"> </w:t>
                  </w:r>
                  <w:r>
                    <w:rPr>
                      <w:rFonts w:ascii="Arial"/>
                      <w:color w:val="231F20"/>
                      <w:spacing w:val="-1"/>
                      <w:w w:val="180"/>
                      <w:sz w:val="8"/>
                    </w:rPr>
                    <w:t>$1'</w:t>
                  </w:r>
                  <w:r>
                    <w:rPr>
                      <w:rFonts w:ascii="Arial"/>
                      <w:color w:val="231F20"/>
                      <w:spacing w:val="20"/>
                      <w:w w:val="180"/>
                      <w:sz w:val="8"/>
                    </w:rPr>
                    <w:t xml:space="preserve"> </w:t>
                  </w:r>
                  <w:r>
                    <w:rPr>
                      <w:rFonts w:ascii="Arial"/>
                      <w:color w:val="231F20"/>
                      <w:sz w:val="8"/>
                    </w:rPr>
                    <w:t>IOJSWQ</w:t>
                  </w:r>
                  <w:r>
                    <w:rPr>
                      <w:rFonts w:ascii="Arial"/>
                      <w:color w:val="231F20"/>
                      <w:spacing w:val="8"/>
                      <w:sz w:val="8"/>
                    </w:rPr>
                    <w:t xml:space="preserve"> </w:t>
                  </w:r>
                  <w:r>
                    <w:rPr>
                      <w:rFonts w:ascii="Arial"/>
                      <w:color w:val="231F20"/>
                      <w:w w:val="172"/>
                      <w:sz w:val="8"/>
                    </w:rPr>
                    <w:t xml:space="preserve"> </w:t>
                  </w:r>
                </w:p>
              </w:txbxContent>
            </v:textbox>
            <w10:wrap anchorx="page"/>
          </v:shape>
        </w:pict>
      </w:r>
      <w:r>
        <w:rPr>
          <w:rFonts w:eastAsiaTheme="minorHAnsi"/>
        </w:rPr>
        <w:pict w14:anchorId="7504FD27">
          <v:shape id="_x0000_s1204" type="#_x0000_t202" style="position:absolute;left:0;text-align:left;margin-left:456.7pt;margin-top:4.85pt;width:98.55pt;height:42.15pt;z-index:-251692032;mso-position-horizontal-relative:page" filled="f" stroked="f">
            <v:textbox inset="0,0,0,0">
              <w:txbxContent>
                <w:p w14:paraId="7005F35A" w14:textId="77777777" w:rsidR="00BA4473" w:rsidRDefault="00BA4473">
                  <w:pPr>
                    <w:spacing w:before="22"/>
                    <w:ind w:left="19"/>
                    <w:rPr>
                      <w:rFonts w:ascii="Arial" w:eastAsia="Arial" w:hAnsi="Arial" w:cs="Arial"/>
                      <w:sz w:val="8"/>
                      <w:szCs w:val="8"/>
                    </w:rPr>
                  </w:pPr>
                  <w:r>
                    <w:rPr>
                      <w:rFonts w:ascii="Arial"/>
                      <w:color w:val="231F20"/>
                      <w:spacing w:val="-2"/>
                      <w:w w:val="120"/>
                      <w:sz w:val="8"/>
                    </w:rPr>
                    <w:t>W0UXE\</w:t>
                  </w:r>
                  <w:r>
                    <w:rPr>
                      <w:rFonts w:ascii="Arial"/>
                      <w:color w:val="231F20"/>
                      <w:spacing w:val="-1"/>
                      <w:w w:val="120"/>
                      <w:sz w:val="8"/>
                    </w:rPr>
                    <w:t>90</w:t>
                  </w:r>
                  <w:r>
                    <w:rPr>
                      <w:rFonts w:ascii="Arial"/>
                      <w:color w:val="231F20"/>
                      <w:spacing w:val="-6"/>
                      <w:w w:val="120"/>
                      <w:sz w:val="8"/>
                    </w:rPr>
                    <w:t xml:space="preserve"> </w:t>
                  </w:r>
                  <w:r>
                    <w:rPr>
                      <w:rFonts w:ascii="Arial"/>
                      <w:color w:val="231F20"/>
                      <w:w w:val="140"/>
                      <w:sz w:val="8"/>
                    </w:rPr>
                    <w:t>90</w:t>
                  </w:r>
                  <w:r>
                    <w:rPr>
                      <w:rFonts w:ascii="Arial"/>
                      <w:color w:val="231F20"/>
                      <w:spacing w:val="-7"/>
                      <w:w w:val="140"/>
                      <w:sz w:val="8"/>
                    </w:rPr>
                    <w:t xml:space="preserve"> </w:t>
                  </w:r>
                  <w:r>
                    <w:rPr>
                      <w:rFonts w:ascii="Arial"/>
                      <w:color w:val="231F20"/>
                      <w:w w:val="140"/>
                      <w:sz w:val="8"/>
                    </w:rPr>
                    <w:t xml:space="preserve">^  </w:t>
                  </w:r>
                  <w:r>
                    <w:rPr>
                      <w:rFonts w:ascii="Arial"/>
                      <w:color w:val="231F20"/>
                      <w:spacing w:val="9"/>
                      <w:w w:val="140"/>
                      <w:sz w:val="8"/>
                    </w:rPr>
                    <w:t xml:space="preserve"> </w:t>
                  </w:r>
                  <w:r>
                    <w:rPr>
                      <w:rFonts w:ascii="Arial"/>
                      <w:color w:val="231F20"/>
                      <w:w w:val="90"/>
                      <w:sz w:val="8"/>
                    </w:rPr>
                    <w:t>FHOO</w:t>
                  </w:r>
                  <w:r>
                    <w:rPr>
                      <w:rFonts w:ascii="Arial"/>
                      <w:color w:val="231F20"/>
                      <w:spacing w:val="1"/>
                      <w:w w:val="90"/>
                      <w:sz w:val="8"/>
                    </w:rPr>
                    <w:t xml:space="preserve"> </w:t>
                  </w:r>
                  <w:r>
                    <w:rPr>
                      <w:rFonts w:ascii="Arial"/>
                      <w:color w:val="231F20"/>
                      <w:spacing w:val="-2"/>
                      <w:w w:val="120"/>
                      <w:sz w:val="8"/>
                    </w:rPr>
                    <w:t>W0UXE\</w:t>
                  </w:r>
                  <w:r>
                    <w:rPr>
                      <w:rFonts w:ascii="Arial"/>
                      <w:color w:val="231F20"/>
                      <w:spacing w:val="-1"/>
                      <w:w w:val="120"/>
                      <w:sz w:val="8"/>
                    </w:rPr>
                    <w:t>90</w:t>
                  </w:r>
                  <w:r>
                    <w:rPr>
                      <w:rFonts w:ascii="Arial"/>
                      <w:color w:val="231F20"/>
                      <w:spacing w:val="-6"/>
                      <w:w w:val="120"/>
                      <w:sz w:val="8"/>
                    </w:rPr>
                    <w:t xml:space="preserve"> </w:t>
                  </w:r>
                  <w:r>
                    <w:rPr>
                      <w:rFonts w:ascii="Arial"/>
                      <w:color w:val="231F20"/>
                      <w:w w:val="140"/>
                      <w:sz w:val="8"/>
                    </w:rPr>
                    <w:t>90</w:t>
                  </w:r>
                  <w:r>
                    <w:rPr>
                      <w:rFonts w:ascii="Arial"/>
                      <w:color w:val="231F20"/>
                      <w:spacing w:val="-7"/>
                      <w:w w:val="140"/>
                      <w:sz w:val="8"/>
                    </w:rPr>
                    <w:t xml:space="preserve"> </w:t>
                  </w:r>
                  <w:r>
                    <w:rPr>
                      <w:rFonts w:ascii="Arial"/>
                      <w:color w:val="231F20"/>
                      <w:w w:val="140"/>
                      <w:sz w:val="8"/>
                    </w:rPr>
                    <w:t>^</w:t>
                  </w:r>
                </w:p>
                <w:p w14:paraId="2F55A6C0" w14:textId="77777777" w:rsidR="00BA4473" w:rsidRDefault="00BA4473">
                  <w:pPr>
                    <w:tabs>
                      <w:tab w:val="left" w:pos="1024"/>
                    </w:tabs>
                    <w:spacing w:before="23"/>
                    <w:rPr>
                      <w:rFonts w:ascii="Arial" w:eastAsia="Arial" w:hAnsi="Arial" w:cs="Arial"/>
                      <w:sz w:val="8"/>
                      <w:szCs w:val="8"/>
                    </w:rPr>
                  </w:pPr>
                  <w:r>
                    <w:rPr>
                      <w:rFonts w:ascii="Arial"/>
                      <w:color w:val="231F20"/>
                      <w:w w:val="265"/>
                      <w:sz w:val="8"/>
                    </w:rPr>
                    <w:t>,'</w:t>
                  </w:r>
                  <w:r>
                    <w:rPr>
                      <w:rFonts w:ascii="Arial"/>
                      <w:color w:val="231F20"/>
                      <w:w w:val="265"/>
                      <w:sz w:val="8"/>
                    </w:rPr>
                    <w:tab/>
                  </w:r>
                  <w:r>
                    <w:rPr>
                      <w:rFonts w:ascii="Arial"/>
                      <w:color w:val="231F20"/>
                      <w:w w:val="270"/>
                      <w:sz w:val="8"/>
                    </w:rPr>
                    <w:t>,'</w:t>
                  </w:r>
                  <w:r>
                    <w:rPr>
                      <w:rFonts w:ascii="Arial"/>
                      <w:color w:val="231F20"/>
                      <w:spacing w:val="7"/>
                      <w:sz w:val="8"/>
                    </w:rPr>
                    <w:t xml:space="preserve"> </w:t>
                  </w:r>
                  <w:r>
                    <w:rPr>
                      <w:rFonts w:ascii="Arial"/>
                      <w:color w:val="231F20"/>
                      <w:w w:val="242"/>
                      <w:sz w:val="8"/>
                    </w:rPr>
                    <w:t xml:space="preserve">   </w:t>
                  </w:r>
                </w:p>
                <w:p w14:paraId="03EAF28A" w14:textId="77777777" w:rsidR="00BA4473" w:rsidRDefault="00BA4473">
                  <w:pPr>
                    <w:spacing w:before="23"/>
                    <w:ind w:right="127"/>
                    <w:jc w:val="center"/>
                    <w:rPr>
                      <w:rFonts w:ascii="Arial" w:eastAsia="Arial" w:hAnsi="Arial" w:cs="Arial"/>
                      <w:sz w:val="8"/>
                      <w:szCs w:val="8"/>
                    </w:rPr>
                  </w:pPr>
                  <w:r>
                    <w:rPr>
                      <w:rFonts w:ascii="Arial"/>
                      <w:color w:val="231F20"/>
                      <w:w w:val="195"/>
                      <w:sz w:val="8"/>
                    </w:rPr>
                    <w:t>`</w:t>
                  </w:r>
                  <w:r>
                    <w:rPr>
                      <w:rFonts w:ascii="Arial"/>
                      <w:color w:val="231F20"/>
                      <w:w w:val="168"/>
                      <w:sz w:val="8"/>
                    </w:rPr>
                    <w:t xml:space="preserve"> </w:t>
                  </w:r>
                </w:p>
                <w:p w14:paraId="676742FD" w14:textId="77777777" w:rsidR="00BA4473" w:rsidRDefault="00BA4473">
                  <w:pPr>
                    <w:spacing w:before="23"/>
                    <w:ind w:left="19"/>
                    <w:rPr>
                      <w:rFonts w:ascii="Arial" w:eastAsia="Arial" w:hAnsi="Arial" w:cs="Arial"/>
                      <w:sz w:val="8"/>
                      <w:szCs w:val="8"/>
                    </w:rPr>
                  </w:pPr>
                  <w:r>
                    <w:rPr>
                      <w:rFonts w:ascii="Arial"/>
                      <w:color w:val="231F20"/>
                      <w:spacing w:val="-2"/>
                      <w:w w:val="125"/>
                      <w:sz w:val="8"/>
                    </w:rPr>
                    <w:t>W0UXE\</w:t>
                  </w:r>
                  <w:r>
                    <w:rPr>
                      <w:rFonts w:ascii="Arial"/>
                      <w:color w:val="231F20"/>
                      <w:spacing w:val="-1"/>
                      <w:w w:val="125"/>
                      <w:sz w:val="8"/>
                    </w:rPr>
                    <w:t>90</w:t>
                  </w:r>
                  <w:r>
                    <w:rPr>
                      <w:rFonts w:ascii="Arial"/>
                      <w:color w:val="231F20"/>
                      <w:spacing w:val="-14"/>
                      <w:w w:val="125"/>
                      <w:sz w:val="8"/>
                    </w:rPr>
                    <w:t xml:space="preserve"> </w:t>
                  </w:r>
                  <w:r>
                    <w:rPr>
                      <w:rFonts w:ascii="Arial"/>
                      <w:color w:val="231F20"/>
                      <w:w w:val="140"/>
                      <w:sz w:val="8"/>
                    </w:rPr>
                    <w:t>90</w:t>
                  </w:r>
                  <w:r>
                    <w:rPr>
                      <w:rFonts w:ascii="Arial"/>
                      <w:color w:val="231F20"/>
                      <w:spacing w:val="-15"/>
                      <w:w w:val="140"/>
                      <w:sz w:val="8"/>
                    </w:rPr>
                    <w:t xml:space="preserve"> </w:t>
                  </w:r>
                  <w:r>
                    <w:rPr>
                      <w:rFonts w:ascii="Arial"/>
                      <w:color w:val="231F20"/>
                      <w:w w:val="140"/>
                      <w:sz w:val="8"/>
                    </w:rPr>
                    <w:t>^</w:t>
                  </w:r>
                </w:p>
                <w:p w14:paraId="7F81E036" w14:textId="77777777" w:rsidR="00BA4473" w:rsidRDefault="00BA4473">
                  <w:pPr>
                    <w:spacing w:before="23"/>
                    <w:rPr>
                      <w:rFonts w:ascii="Arial" w:eastAsia="Arial" w:hAnsi="Arial" w:cs="Arial"/>
                      <w:sz w:val="8"/>
                      <w:szCs w:val="8"/>
                    </w:rPr>
                  </w:pPr>
                  <w:r>
                    <w:rPr>
                      <w:rFonts w:ascii="Arial"/>
                      <w:color w:val="231F20"/>
                      <w:w w:val="265"/>
                      <w:sz w:val="8"/>
                    </w:rPr>
                    <w:t>,'</w:t>
                  </w:r>
                  <w:r>
                    <w:rPr>
                      <w:rFonts w:ascii="Arial"/>
                      <w:color w:val="231F20"/>
                      <w:spacing w:val="7"/>
                      <w:sz w:val="8"/>
                    </w:rPr>
                    <w:t xml:space="preserve"> </w:t>
                  </w:r>
                  <w:r>
                    <w:rPr>
                      <w:rFonts w:ascii="Arial"/>
                      <w:color w:val="231F20"/>
                      <w:w w:val="315"/>
                      <w:sz w:val="8"/>
                    </w:rPr>
                    <w:t xml:space="preserve"> </w:t>
                  </w:r>
                  <w:r>
                    <w:rPr>
                      <w:rFonts w:ascii="Arial"/>
                      <w:color w:val="231F20"/>
                      <w:spacing w:val="8"/>
                      <w:sz w:val="8"/>
                    </w:rPr>
                    <w:t xml:space="preserve"> </w:t>
                  </w:r>
                  <w:r>
                    <w:rPr>
                      <w:rFonts w:ascii="Arial"/>
                      <w:color w:val="231F20"/>
                      <w:w w:val="206"/>
                      <w:sz w:val="8"/>
                    </w:rPr>
                    <w:t xml:space="preserve">  </w:t>
                  </w:r>
                </w:p>
              </w:txbxContent>
            </v:textbox>
            <w10:wrap anchorx="page"/>
          </v:shape>
        </w:pict>
      </w:r>
      <w:r w:rsidR="00E56278">
        <w:rPr>
          <w:rFonts w:ascii="Times New Roman" w:eastAsia="Times New Roman" w:hAnsi="Times New Roman" w:cs="Times New Roman"/>
          <w:spacing w:val="-1"/>
          <w:sz w:val="18"/>
          <w:szCs w:val="18"/>
        </w:rPr>
        <w:t>attribute</w:t>
      </w:r>
      <w:r w:rsidR="00E56278">
        <w:rPr>
          <w:rFonts w:ascii="Times New Roman" w:eastAsia="Times New Roman" w:hAnsi="Times New Roman" w:cs="Times New Roman"/>
          <w:spacing w:val="12"/>
          <w:sz w:val="18"/>
          <w:szCs w:val="18"/>
        </w:rPr>
        <w:t xml:space="preserve"> </w:t>
      </w:r>
      <w:r w:rsidR="00E56278">
        <w:rPr>
          <w:rFonts w:ascii="Times New Roman" w:eastAsia="Times New Roman" w:hAnsi="Times New Roman" w:cs="Times New Roman"/>
          <w:sz w:val="18"/>
          <w:szCs w:val="18"/>
        </w:rPr>
        <w:t>=</w:t>
      </w:r>
      <w:r w:rsidR="00E56278">
        <w:rPr>
          <w:rFonts w:ascii="Times New Roman" w:eastAsia="Times New Roman" w:hAnsi="Times New Roman" w:cs="Times New Roman"/>
          <w:spacing w:val="13"/>
          <w:sz w:val="18"/>
          <w:szCs w:val="18"/>
        </w:rPr>
        <w:t xml:space="preserve"> </w:t>
      </w:r>
      <w:r w:rsidR="00E56278">
        <w:rPr>
          <w:rFonts w:ascii="Times New Roman" w:eastAsia="Times New Roman" w:hAnsi="Times New Roman" w:cs="Times New Roman"/>
          <w:sz w:val="18"/>
          <w:szCs w:val="18"/>
        </w:rPr>
        <w:t>C</w:t>
      </w:r>
      <w:r w:rsidR="00E56278">
        <w:rPr>
          <w:rFonts w:ascii="Times New Roman" w:eastAsia="Times New Roman" w:hAnsi="Times New Roman" w:cs="Times New Roman"/>
          <w:spacing w:val="38"/>
          <w:sz w:val="18"/>
          <w:szCs w:val="18"/>
        </w:rPr>
        <w:t xml:space="preserve"> </w:t>
      </w:r>
      <w:r w:rsidR="00E56278">
        <w:rPr>
          <w:rFonts w:ascii="Times New Roman" w:eastAsia="Times New Roman" w:hAnsi="Times New Roman" w:cs="Times New Roman"/>
          <w:spacing w:val="-2"/>
          <w:sz w:val="18"/>
          <w:szCs w:val="18"/>
        </w:rPr>
        <w:t>EXP(</w:t>
      </w:r>
      <w:r w:rsidR="00E56278">
        <w:rPr>
          <w:rFonts w:ascii="Times New Roman" w:eastAsia="Times New Roman" w:hAnsi="Times New Roman" w:cs="Times New Roman"/>
          <w:i/>
          <w:spacing w:val="-2"/>
          <w:sz w:val="18"/>
          <w:szCs w:val="18"/>
        </w:rPr>
        <w:t>”TA</w:t>
      </w:r>
      <w:r w:rsidR="00E56278">
        <w:rPr>
          <w:rFonts w:ascii="Times New Roman" w:eastAsia="Times New Roman" w:hAnsi="Times New Roman" w:cs="Times New Roman"/>
          <w:i/>
          <w:spacing w:val="37"/>
          <w:sz w:val="18"/>
          <w:szCs w:val="18"/>
        </w:rPr>
        <w:t xml:space="preserve"> </w:t>
      </w:r>
      <w:r w:rsidR="00E56278">
        <w:rPr>
          <w:rFonts w:ascii="Times New Roman" w:eastAsia="Times New Roman" w:hAnsi="Times New Roman" w:cs="Times New Roman"/>
          <w:i/>
          <w:spacing w:val="-2"/>
          <w:sz w:val="18"/>
          <w:szCs w:val="18"/>
        </w:rPr>
        <w:t>STA”</w:t>
      </w:r>
      <w:r w:rsidR="00E56278">
        <w:rPr>
          <w:rFonts w:ascii="Times New Roman" w:eastAsia="Times New Roman" w:hAnsi="Times New Roman" w:cs="Times New Roman"/>
          <w:spacing w:val="-2"/>
          <w:sz w:val="18"/>
          <w:szCs w:val="18"/>
        </w:rPr>
        <w:t>);</w:t>
      </w:r>
    </w:p>
    <w:p w14:paraId="5A3947FC" w14:textId="77777777" w:rsidR="00946AA2" w:rsidRDefault="00E56278">
      <w:pPr>
        <w:numPr>
          <w:ilvl w:val="0"/>
          <w:numId w:val="3"/>
        </w:numPr>
        <w:tabs>
          <w:tab w:val="left" w:pos="960"/>
        </w:tabs>
        <w:spacing w:line="170" w:lineRule="exact"/>
        <w:ind w:left="959" w:hanging="526"/>
        <w:rPr>
          <w:rFonts w:ascii="Times New Roman" w:eastAsia="Times New Roman" w:hAnsi="Times New Roman" w:cs="Times New Roman"/>
          <w:sz w:val="18"/>
          <w:szCs w:val="18"/>
        </w:rPr>
      </w:pPr>
      <w:r>
        <w:rPr>
          <w:rFonts w:ascii="Times New Roman"/>
          <w:spacing w:val="-1"/>
          <w:sz w:val="18"/>
        </w:rPr>
        <w:t>cyclicTime</w:t>
      </w:r>
      <w:r>
        <w:rPr>
          <w:rFonts w:ascii="Times New Roman"/>
          <w:spacing w:val="11"/>
          <w:sz w:val="18"/>
        </w:rPr>
        <w:t xml:space="preserve"> </w:t>
      </w:r>
      <w:r>
        <w:rPr>
          <w:rFonts w:ascii="Times New Roman"/>
          <w:sz w:val="18"/>
        </w:rPr>
        <w:t>=</w:t>
      </w:r>
      <w:r>
        <w:rPr>
          <w:rFonts w:ascii="Times New Roman"/>
          <w:spacing w:val="12"/>
          <w:sz w:val="18"/>
        </w:rPr>
        <w:t xml:space="preserve"> </w:t>
      </w:r>
      <w:r w:rsidRPr="003D74E8">
        <w:rPr>
          <w:rFonts w:ascii="Times New Roman"/>
          <w:sz w:val="18"/>
        </w:rPr>
        <w:t>1</w:t>
      </w:r>
      <w:r>
        <w:rPr>
          <w:rFonts w:ascii="Times New Roman"/>
          <w:sz w:val="18"/>
        </w:rPr>
        <w:t>;</w:t>
      </w:r>
    </w:p>
    <w:p w14:paraId="628B6C5B" w14:textId="77777777" w:rsidR="00946AA2" w:rsidRDefault="00E56278">
      <w:pPr>
        <w:numPr>
          <w:ilvl w:val="0"/>
          <w:numId w:val="3"/>
        </w:numPr>
        <w:tabs>
          <w:tab w:val="left" w:pos="960"/>
        </w:tabs>
        <w:spacing w:line="170" w:lineRule="exact"/>
        <w:ind w:left="959" w:hanging="526"/>
        <w:rPr>
          <w:rFonts w:ascii="Times New Roman" w:eastAsia="Times New Roman" w:hAnsi="Times New Roman" w:cs="Times New Roman"/>
          <w:sz w:val="18"/>
          <w:szCs w:val="18"/>
        </w:rPr>
      </w:pPr>
      <w:r>
        <w:rPr>
          <w:rFonts w:ascii="Times New Roman"/>
          <w:spacing w:val="-1"/>
          <w:sz w:val="18"/>
        </w:rPr>
        <w:t>cyclicPhase</w:t>
      </w:r>
      <w:r>
        <w:rPr>
          <w:rFonts w:ascii="Times New Roman"/>
          <w:spacing w:val="11"/>
          <w:sz w:val="18"/>
        </w:rPr>
        <w:t xml:space="preserve"> </w:t>
      </w:r>
      <w:r>
        <w:rPr>
          <w:rFonts w:ascii="Times New Roman"/>
          <w:sz w:val="18"/>
        </w:rPr>
        <w:t>=</w:t>
      </w:r>
      <w:r>
        <w:rPr>
          <w:rFonts w:ascii="Times New Roman"/>
          <w:spacing w:val="12"/>
          <w:sz w:val="18"/>
        </w:rPr>
        <w:t xml:space="preserve"> </w:t>
      </w:r>
      <w:r>
        <w:rPr>
          <w:rFonts w:ascii="Times New Roman"/>
          <w:sz w:val="18"/>
        </w:rPr>
        <w:t>1;</w:t>
      </w:r>
    </w:p>
    <w:p w14:paraId="19C8C8C9" w14:textId="77777777" w:rsidR="00946AA2" w:rsidRDefault="00E56278">
      <w:pPr>
        <w:numPr>
          <w:ilvl w:val="0"/>
          <w:numId w:val="3"/>
        </w:numPr>
        <w:tabs>
          <w:tab w:val="left" w:pos="960"/>
        </w:tabs>
        <w:spacing w:line="161" w:lineRule="exact"/>
        <w:ind w:left="959" w:hanging="526"/>
        <w:rPr>
          <w:rFonts w:ascii="Times New Roman" w:eastAsia="Times New Roman" w:hAnsi="Times New Roman" w:cs="Times New Roman"/>
          <w:sz w:val="18"/>
          <w:szCs w:val="18"/>
        </w:rPr>
      </w:pPr>
      <w:r>
        <w:rPr>
          <w:rFonts w:ascii="Times New Roman" w:eastAsia="Times New Roman" w:hAnsi="Times New Roman" w:cs="Times New Roman"/>
          <w:sz w:val="18"/>
          <w:szCs w:val="18"/>
        </w:rPr>
        <w:t>priority</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C</w:t>
      </w:r>
      <w:r>
        <w:rPr>
          <w:rFonts w:ascii="Times New Roman" w:eastAsia="Times New Roman" w:hAnsi="Times New Roman" w:cs="Times New Roman"/>
          <w:spacing w:val="35"/>
          <w:sz w:val="18"/>
          <w:szCs w:val="18"/>
        </w:rPr>
        <w:t xml:space="preserve"> </w:t>
      </w:r>
      <w:r>
        <w:rPr>
          <w:rFonts w:ascii="Times New Roman" w:eastAsia="Times New Roman" w:hAnsi="Times New Roman" w:cs="Times New Roman"/>
          <w:sz w:val="18"/>
          <w:szCs w:val="18"/>
        </w:rPr>
        <w:t>EXP(</w:t>
      </w:r>
      <w:r>
        <w:rPr>
          <w:rFonts w:ascii="Times New Roman" w:eastAsia="Times New Roman" w:hAnsi="Times New Roman" w:cs="Times New Roman"/>
          <w:i/>
          <w:sz w:val="18"/>
          <w:szCs w:val="18"/>
        </w:rPr>
        <w:t>”RITEVM</w:t>
      </w:r>
      <w:r>
        <w:rPr>
          <w:rFonts w:ascii="Times New Roman" w:eastAsia="Times New Roman" w:hAnsi="Times New Roman" w:cs="Times New Roman"/>
          <w:i/>
          <w:spacing w:val="35"/>
          <w:sz w:val="18"/>
          <w:szCs w:val="18"/>
        </w:rPr>
        <w:t xml:space="preserve"> </w:t>
      </w:r>
      <w:r>
        <w:rPr>
          <w:rFonts w:ascii="Times New Roman" w:eastAsia="Times New Roman" w:hAnsi="Times New Roman" w:cs="Times New Roman"/>
          <w:i/>
          <w:sz w:val="18"/>
          <w:szCs w:val="18"/>
        </w:rPr>
        <w:t>PRIORITY”</w:t>
      </w:r>
      <w:r>
        <w:rPr>
          <w:rFonts w:ascii="Times New Roman" w:eastAsia="Times New Roman" w:hAnsi="Times New Roman" w:cs="Times New Roman"/>
          <w:sz w:val="18"/>
          <w:szCs w:val="18"/>
        </w:rPr>
        <w:t>);</w:t>
      </w:r>
    </w:p>
    <w:p w14:paraId="46CB85CF" w14:textId="77777777" w:rsidR="00946AA2" w:rsidRDefault="00E56278">
      <w:pPr>
        <w:spacing w:line="249" w:lineRule="exact"/>
        <w:ind w:left="432"/>
        <w:rPr>
          <w:rFonts w:ascii="Times New Roman" w:eastAsia="Times New Roman" w:hAnsi="Times New Roman" w:cs="Times New Roman"/>
          <w:sz w:val="18"/>
          <w:szCs w:val="18"/>
        </w:rPr>
      </w:pPr>
      <w:r>
        <w:rPr>
          <w:rFonts w:ascii="Times New Roman"/>
          <w:w w:val="115"/>
          <w:sz w:val="14"/>
        </w:rPr>
        <w:t xml:space="preserve">6  </w:t>
      </w:r>
      <w:r>
        <w:rPr>
          <w:rFonts w:ascii="Times New Roman"/>
          <w:spacing w:val="18"/>
          <w:w w:val="115"/>
          <w:sz w:val="14"/>
        </w:rPr>
        <w:t xml:space="preserve"> </w:t>
      </w:r>
      <w:r>
        <w:rPr>
          <w:rFonts w:ascii="Lucida Sans Unicode"/>
          <w:w w:val="115"/>
          <w:sz w:val="18"/>
        </w:rPr>
        <w:t>}</w:t>
      </w:r>
      <w:r>
        <w:rPr>
          <w:rFonts w:ascii="Times New Roman"/>
          <w:w w:val="115"/>
          <w:sz w:val="18"/>
        </w:rPr>
        <w:t>;</w:t>
      </w:r>
    </w:p>
    <w:p w14:paraId="08D93849" w14:textId="77777777" w:rsidR="00946AA2" w:rsidRDefault="00946AA2">
      <w:pPr>
        <w:spacing w:before="5"/>
        <w:rPr>
          <w:rFonts w:ascii="Times New Roman" w:eastAsia="Times New Roman" w:hAnsi="Times New Roman" w:cs="Times New Roman"/>
          <w:sz w:val="2"/>
          <w:szCs w:val="2"/>
        </w:rPr>
      </w:pPr>
    </w:p>
    <w:p w14:paraId="1050F315" w14:textId="77777777" w:rsidR="00946AA2" w:rsidRDefault="00BA4473">
      <w:pPr>
        <w:spacing w:line="20" w:lineRule="atLeast"/>
        <w:ind w:left="63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21F0D81C">
          <v:group id="_x0000_s1201" style="width:225.6pt;height:.4pt;mso-position-horizontal-relative:char;mso-position-vertical-relative:line" coordsize="4512,8">
            <v:group id="_x0000_s1202" style="position:absolute;left:4;top:4;width:4504;height:2" coordorigin="4,4" coordsize="4504,2">
              <v:shape id="_x0000_s1203" style="position:absolute;left:4;top:4;width:4504;height:2" coordorigin="4,4" coordsize="4504,0" path="m4,4r4503,e" filled="f" strokeweight=".14042mm">
                <v:path arrowok="t"/>
              </v:shape>
            </v:group>
            <w10:anchorlock/>
          </v:group>
        </w:pict>
      </w:r>
    </w:p>
    <w:p w14:paraId="0C8A26B4" w14:textId="77777777" w:rsidR="00946AA2" w:rsidRPr="003D74E8" w:rsidRDefault="00BA4473" w:rsidP="003D74E8">
      <w:pPr>
        <w:spacing w:before="70"/>
        <w:ind w:left="1084"/>
        <w:rPr>
          <w:rFonts w:ascii="Times New Roman" w:hAnsi="Times New Roman"/>
          <w:sz w:val="16"/>
        </w:rPr>
      </w:pPr>
      <w:r>
        <w:rPr>
          <w:rFonts w:eastAsiaTheme="minorHAnsi"/>
        </w:rPr>
        <w:pict w14:anchorId="50C1B21C">
          <v:shape id="_x0000_s1200" type="#_x0000_t202" style="position:absolute;left:0;text-align:left;margin-left:461.35pt;margin-top:20.35pt;width:76.55pt;height:65.45pt;z-index:-251691008;mso-position-horizontal-relative:page" filled="f" stroked="f">
            <v:textbox inset="0,0,0,0">
              <w:txbxContent>
                <w:p w14:paraId="348F8E54" w14:textId="77777777" w:rsidR="00BA4473" w:rsidRDefault="00BA4473">
                  <w:pPr>
                    <w:spacing w:before="22" w:line="301" w:lineRule="auto"/>
                    <w:ind w:right="271" w:firstLine="24"/>
                    <w:rPr>
                      <w:rFonts w:ascii="Arial" w:eastAsia="Arial" w:hAnsi="Arial" w:cs="Arial"/>
                      <w:sz w:val="8"/>
                      <w:szCs w:val="8"/>
                    </w:rPr>
                  </w:pPr>
                  <w:r>
                    <w:rPr>
                      <w:rFonts w:ascii="Arial"/>
                      <w:color w:val="231F20"/>
                      <w:w w:val="80"/>
                      <w:sz w:val="8"/>
                    </w:rPr>
                    <w:t>W</w:t>
                  </w:r>
                  <w:r>
                    <w:rPr>
                      <w:rFonts w:ascii="Arial"/>
                      <w:color w:val="231F20"/>
                      <w:spacing w:val="11"/>
                      <w:w w:val="80"/>
                      <w:sz w:val="8"/>
                    </w:rPr>
                    <w:t xml:space="preserve"> </w:t>
                  </w:r>
                  <w:r>
                    <w:rPr>
                      <w:rFonts w:ascii="Arial"/>
                      <w:color w:val="231F20"/>
                      <w:spacing w:val="-1"/>
                      <w:w w:val="140"/>
                      <w:sz w:val="8"/>
                    </w:rPr>
                    <w:t xml:space="preserve">)/*371 </w:t>
                  </w:r>
                  <w:r>
                    <w:rPr>
                      <w:rFonts w:ascii="Arial"/>
                      <w:color w:val="231F20"/>
                      <w:spacing w:val="-1"/>
                      <w:w w:val="80"/>
                      <w:sz w:val="8"/>
                    </w:rPr>
                    <w:t>Z</w:t>
                  </w:r>
                  <w:r>
                    <w:rPr>
                      <w:rFonts w:ascii="Arial"/>
                      <w:color w:val="231F20"/>
                      <w:spacing w:val="-2"/>
                      <w:w w:val="80"/>
                      <w:sz w:val="8"/>
                    </w:rPr>
                    <w:t>DLW3DWWHUQ</w:t>
                  </w:r>
                  <w:r>
                    <w:rPr>
                      <w:rFonts w:ascii="Arial"/>
                      <w:color w:val="231F20"/>
                      <w:w w:val="80"/>
                      <w:sz w:val="8"/>
                    </w:rPr>
                    <w:t xml:space="preserve">        </w:t>
                  </w:r>
                  <w:r>
                    <w:rPr>
                      <w:rFonts w:ascii="Arial"/>
                      <w:color w:val="231F20"/>
                      <w:spacing w:val="10"/>
                      <w:w w:val="80"/>
                      <w:sz w:val="8"/>
                    </w:rPr>
                    <w:t xml:space="preserve"> </w:t>
                  </w:r>
                  <w:r>
                    <w:rPr>
                      <w:rFonts w:ascii="Arial"/>
                      <w:color w:val="231F20"/>
                      <w:w w:val="180"/>
                      <w:sz w:val="8"/>
                    </w:rPr>
                    <w:t>[</w:t>
                  </w:r>
                  <w:r>
                    <w:rPr>
                      <w:rFonts w:ascii="Arial"/>
                      <w:color w:val="231F20"/>
                      <w:spacing w:val="5"/>
                      <w:w w:val="180"/>
                      <w:sz w:val="8"/>
                    </w:rPr>
                    <w:t xml:space="preserve"> </w:t>
                  </w:r>
                  <w:r>
                    <w:rPr>
                      <w:rFonts w:ascii="Arial"/>
                      <w:color w:val="231F20"/>
                      <w:w w:val="180"/>
                      <w:sz w:val="8"/>
                    </w:rPr>
                    <w:t>I</w:t>
                  </w:r>
                  <w:r>
                    <w:rPr>
                      <w:rFonts w:ascii="Arial"/>
                      <w:color w:val="231F20"/>
                      <w:spacing w:val="23"/>
                      <w:w w:val="209"/>
                      <w:sz w:val="8"/>
                    </w:rPr>
                    <w:t xml:space="preserve"> </w:t>
                  </w:r>
                  <w:r>
                    <w:rPr>
                      <w:rFonts w:ascii="Arial"/>
                      <w:color w:val="231F20"/>
                      <w:spacing w:val="-2"/>
                      <w:w w:val="120"/>
                      <w:sz w:val="8"/>
                    </w:rPr>
                    <w:t>W0UXE\</w:t>
                  </w:r>
                  <w:r>
                    <w:rPr>
                      <w:rFonts w:ascii="Arial"/>
                      <w:color w:val="231F20"/>
                      <w:spacing w:val="-1"/>
                      <w:w w:val="120"/>
                      <w:sz w:val="8"/>
                    </w:rPr>
                    <w:t>90</w:t>
                  </w:r>
                  <w:r>
                    <w:rPr>
                      <w:rFonts w:ascii="Arial"/>
                      <w:color w:val="231F20"/>
                      <w:spacing w:val="-4"/>
                      <w:w w:val="120"/>
                      <w:sz w:val="8"/>
                    </w:rPr>
                    <w:t xml:space="preserve"> </w:t>
                  </w:r>
                  <w:r>
                    <w:rPr>
                      <w:rFonts w:ascii="Arial"/>
                      <w:color w:val="231F20"/>
                      <w:w w:val="140"/>
                      <w:sz w:val="8"/>
                    </w:rPr>
                    <w:t>90</w:t>
                  </w:r>
                  <w:r>
                    <w:rPr>
                      <w:rFonts w:ascii="Arial"/>
                      <w:color w:val="231F20"/>
                      <w:spacing w:val="-3"/>
                      <w:w w:val="140"/>
                      <w:sz w:val="8"/>
                    </w:rPr>
                    <w:t xml:space="preserve"> </w:t>
                  </w:r>
                  <w:r>
                    <w:rPr>
                      <w:rFonts w:ascii="Arial"/>
                      <w:color w:val="231F20"/>
                      <w:w w:val="140"/>
                      <w:sz w:val="8"/>
                    </w:rPr>
                    <w:t>^</w:t>
                  </w:r>
                </w:p>
                <w:p w14:paraId="02540DA0" w14:textId="77777777" w:rsidR="00BA4473" w:rsidRDefault="00BA4473">
                  <w:pPr>
                    <w:ind w:firstLine="9"/>
                    <w:rPr>
                      <w:rFonts w:ascii="Arial" w:eastAsia="Arial" w:hAnsi="Arial" w:cs="Arial"/>
                      <w:sz w:val="8"/>
                      <w:szCs w:val="8"/>
                    </w:rPr>
                  </w:pPr>
                  <w:r>
                    <w:rPr>
                      <w:rFonts w:ascii="Arial"/>
                      <w:color w:val="231F20"/>
                      <w:spacing w:val="-2"/>
                      <w:w w:val="95"/>
                      <w:sz w:val="8"/>
                    </w:rPr>
                    <w:t>VHW3DWWHUQ</w:t>
                  </w:r>
                  <w:r>
                    <w:rPr>
                      <w:rFonts w:ascii="Arial"/>
                      <w:color w:val="231F20"/>
                      <w:w w:val="95"/>
                      <w:sz w:val="8"/>
                    </w:rPr>
                    <w:t xml:space="preserve">  </w:t>
                  </w:r>
                  <w:r>
                    <w:rPr>
                      <w:rFonts w:ascii="Arial"/>
                      <w:color w:val="231F20"/>
                      <w:spacing w:val="7"/>
                      <w:w w:val="95"/>
                      <w:sz w:val="8"/>
                    </w:rPr>
                    <w:t xml:space="preserve"> </w:t>
                  </w:r>
                  <w:r>
                    <w:rPr>
                      <w:rFonts w:ascii="Arial"/>
                      <w:color w:val="231F20"/>
                      <w:w w:val="95"/>
                      <w:sz w:val="8"/>
                    </w:rPr>
                    <w:t>[</w:t>
                  </w:r>
                  <w:r>
                    <w:rPr>
                      <w:rFonts w:ascii="Arial"/>
                      <w:color w:val="231F20"/>
                      <w:w w:val="237"/>
                      <w:sz w:val="8"/>
                    </w:rPr>
                    <w:t xml:space="preserve">  </w:t>
                  </w:r>
                </w:p>
                <w:p w14:paraId="6D9B762F" w14:textId="77777777" w:rsidR="00BA4473" w:rsidRDefault="00BA4473">
                  <w:pPr>
                    <w:rPr>
                      <w:rFonts w:ascii="Times New Roman" w:eastAsia="Times New Roman" w:hAnsi="Times New Roman" w:cs="Times New Roman"/>
                      <w:sz w:val="8"/>
                      <w:szCs w:val="8"/>
                    </w:rPr>
                  </w:pPr>
                </w:p>
                <w:p w14:paraId="0011D8B9" w14:textId="77777777" w:rsidR="00BA4473" w:rsidRDefault="00BA4473">
                  <w:pPr>
                    <w:spacing w:before="47" w:line="301" w:lineRule="auto"/>
                    <w:ind w:left="10" w:right="742" w:hanging="10"/>
                    <w:rPr>
                      <w:rFonts w:ascii="Arial" w:eastAsia="Arial" w:hAnsi="Arial" w:cs="Arial"/>
                      <w:sz w:val="8"/>
                      <w:szCs w:val="8"/>
                    </w:rPr>
                  </w:pPr>
                  <w:r>
                    <w:rPr>
                      <w:rFonts w:ascii="Arial"/>
                      <w:color w:val="231F20"/>
                      <w:spacing w:val="-2"/>
                      <w:w w:val="120"/>
                      <w:sz w:val="8"/>
                    </w:rPr>
                    <w:t>W0U</w:t>
                  </w:r>
                  <w:r>
                    <w:rPr>
                      <w:rFonts w:ascii="Arial"/>
                      <w:color w:val="231F20"/>
                      <w:spacing w:val="-1"/>
                      <w:w w:val="120"/>
                      <w:sz w:val="8"/>
                    </w:rPr>
                    <w:t>XE\90</w:t>
                  </w:r>
                  <w:r>
                    <w:rPr>
                      <w:rFonts w:ascii="Arial"/>
                      <w:color w:val="231F20"/>
                      <w:spacing w:val="-14"/>
                      <w:w w:val="120"/>
                      <w:sz w:val="8"/>
                    </w:rPr>
                    <w:t xml:space="preserve"> </w:t>
                  </w:r>
                  <w:r>
                    <w:rPr>
                      <w:rFonts w:ascii="Arial"/>
                      <w:color w:val="231F20"/>
                      <w:spacing w:val="-2"/>
                      <w:w w:val="155"/>
                      <w:sz w:val="8"/>
                    </w:rPr>
                    <w:t>90</w:t>
                  </w:r>
                  <w:r>
                    <w:rPr>
                      <w:rFonts w:ascii="Arial"/>
                      <w:color w:val="231F20"/>
                      <w:spacing w:val="-17"/>
                      <w:w w:val="155"/>
                      <w:sz w:val="8"/>
                    </w:rPr>
                    <w:t xml:space="preserve"> </w:t>
                  </w:r>
                  <w:r>
                    <w:rPr>
                      <w:rFonts w:ascii="Arial"/>
                      <w:color w:val="231F20"/>
                      <w:w w:val="155"/>
                      <w:sz w:val="8"/>
                    </w:rPr>
                    <w:t>^</w:t>
                  </w:r>
                  <w:r>
                    <w:rPr>
                      <w:rFonts w:ascii="Arial"/>
                      <w:color w:val="231F20"/>
                      <w:spacing w:val="27"/>
                      <w:w w:val="178"/>
                      <w:sz w:val="8"/>
                    </w:rPr>
                    <w:t xml:space="preserve"> </w:t>
                  </w:r>
                  <w:r>
                    <w:rPr>
                      <w:rFonts w:ascii="Arial"/>
                      <w:color w:val="231F20"/>
                      <w:spacing w:val="-2"/>
                      <w:w w:val="95"/>
                      <w:sz w:val="8"/>
                    </w:rPr>
                    <w:t>VHW3DWWHUQ</w:t>
                  </w:r>
                  <w:r>
                    <w:rPr>
                      <w:rFonts w:ascii="Arial"/>
                      <w:color w:val="231F20"/>
                      <w:w w:val="95"/>
                      <w:sz w:val="8"/>
                    </w:rPr>
                    <w:t xml:space="preserve">  </w:t>
                  </w:r>
                  <w:r>
                    <w:rPr>
                      <w:rFonts w:ascii="Arial"/>
                      <w:color w:val="231F20"/>
                      <w:spacing w:val="7"/>
                      <w:w w:val="95"/>
                      <w:sz w:val="8"/>
                    </w:rPr>
                    <w:t xml:space="preserve"> </w:t>
                  </w:r>
                  <w:r>
                    <w:rPr>
                      <w:rFonts w:ascii="Arial"/>
                      <w:color w:val="231F20"/>
                      <w:w w:val="95"/>
                      <w:sz w:val="8"/>
                    </w:rPr>
                    <w:t>[</w:t>
                  </w:r>
                  <w:r>
                    <w:rPr>
                      <w:rFonts w:ascii="Arial"/>
                      <w:color w:val="231F20"/>
                      <w:w w:val="237"/>
                      <w:sz w:val="8"/>
                    </w:rPr>
                    <w:t xml:space="preserve">  </w:t>
                  </w:r>
                </w:p>
              </w:txbxContent>
            </v:textbox>
            <w10:wrap anchorx="page"/>
          </v:shape>
        </w:pict>
      </w:r>
      <w:r>
        <w:rPr>
          <w:rFonts w:eastAsiaTheme="minorHAnsi"/>
        </w:rPr>
        <w:pict w14:anchorId="36636F73">
          <v:shape id="_x0000_s1199" type="#_x0000_t202" style="position:absolute;left:0;text-align:left;margin-left:472.15pt;margin-top:25.75pt;width:78.95pt;height:82.95pt;z-index:-251689984;mso-position-horizontal-relative:page" filled="f" stroked="f">
            <v:textbox inset="0,0,0,0">
              <w:txbxContent>
                <w:p w14:paraId="5CBD4F36" w14:textId="77777777" w:rsidR="00BA4473" w:rsidRDefault="00BA4473">
                  <w:pPr>
                    <w:spacing w:before="22" w:line="301" w:lineRule="auto"/>
                    <w:ind w:right="320" w:firstLine="24"/>
                    <w:rPr>
                      <w:rFonts w:ascii="Arial" w:eastAsia="Arial" w:hAnsi="Arial" w:cs="Arial"/>
                      <w:sz w:val="8"/>
                      <w:szCs w:val="8"/>
                    </w:rPr>
                  </w:pPr>
                  <w:r>
                    <w:rPr>
                      <w:rFonts w:ascii="Arial"/>
                      <w:color w:val="231F20"/>
                      <w:w w:val="80"/>
                      <w:sz w:val="8"/>
                    </w:rPr>
                    <w:t>W</w:t>
                  </w:r>
                  <w:r>
                    <w:rPr>
                      <w:rFonts w:ascii="Arial"/>
                      <w:color w:val="231F20"/>
                      <w:spacing w:val="11"/>
                      <w:w w:val="80"/>
                      <w:sz w:val="8"/>
                    </w:rPr>
                    <w:t xml:space="preserve"> </w:t>
                  </w:r>
                  <w:r>
                    <w:rPr>
                      <w:rFonts w:ascii="Arial"/>
                      <w:color w:val="231F20"/>
                      <w:spacing w:val="-1"/>
                      <w:w w:val="140"/>
                      <w:sz w:val="8"/>
                    </w:rPr>
                    <w:t xml:space="preserve">)/*371 </w:t>
                  </w:r>
                  <w:r>
                    <w:rPr>
                      <w:rFonts w:ascii="Arial"/>
                      <w:color w:val="231F20"/>
                      <w:spacing w:val="-1"/>
                      <w:w w:val="80"/>
                      <w:sz w:val="8"/>
                    </w:rPr>
                    <w:t>Z</w:t>
                  </w:r>
                  <w:r>
                    <w:rPr>
                      <w:rFonts w:ascii="Arial"/>
                      <w:color w:val="231F20"/>
                      <w:spacing w:val="-2"/>
                      <w:w w:val="80"/>
                      <w:sz w:val="8"/>
                    </w:rPr>
                    <w:t>DLW3DWWHUQ</w:t>
                  </w:r>
                  <w:r>
                    <w:rPr>
                      <w:rFonts w:ascii="Arial"/>
                      <w:color w:val="231F20"/>
                      <w:w w:val="80"/>
                      <w:sz w:val="8"/>
                    </w:rPr>
                    <w:t xml:space="preserve">        </w:t>
                  </w:r>
                  <w:r>
                    <w:rPr>
                      <w:rFonts w:ascii="Arial"/>
                      <w:color w:val="231F20"/>
                      <w:spacing w:val="10"/>
                      <w:w w:val="80"/>
                      <w:sz w:val="8"/>
                    </w:rPr>
                    <w:t xml:space="preserve"> </w:t>
                  </w:r>
                  <w:r>
                    <w:rPr>
                      <w:rFonts w:ascii="Arial"/>
                      <w:color w:val="231F20"/>
                      <w:w w:val="180"/>
                      <w:sz w:val="8"/>
                    </w:rPr>
                    <w:t>[</w:t>
                  </w:r>
                  <w:r>
                    <w:rPr>
                      <w:rFonts w:ascii="Arial"/>
                      <w:color w:val="231F20"/>
                      <w:spacing w:val="5"/>
                      <w:w w:val="180"/>
                      <w:sz w:val="8"/>
                    </w:rPr>
                    <w:t xml:space="preserve"> </w:t>
                  </w:r>
                  <w:r>
                    <w:rPr>
                      <w:rFonts w:ascii="Arial"/>
                      <w:color w:val="231F20"/>
                      <w:w w:val="180"/>
                      <w:sz w:val="8"/>
                    </w:rPr>
                    <w:t>I</w:t>
                  </w:r>
                  <w:r>
                    <w:rPr>
                      <w:rFonts w:ascii="Arial"/>
                      <w:color w:val="231F20"/>
                      <w:spacing w:val="23"/>
                      <w:w w:val="209"/>
                      <w:sz w:val="8"/>
                    </w:rPr>
                    <w:t xml:space="preserve"> </w:t>
                  </w:r>
                  <w:r>
                    <w:rPr>
                      <w:rFonts w:ascii="Arial"/>
                      <w:color w:val="231F20"/>
                      <w:spacing w:val="-2"/>
                      <w:w w:val="120"/>
                      <w:sz w:val="8"/>
                    </w:rPr>
                    <w:t>W0UXE\</w:t>
                  </w:r>
                  <w:r>
                    <w:rPr>
                      <w:rFonts w:ascii="Arial"/>
                      <w:color w:val="231F20"/>
                      <w:spacing w:val="-1"/>
                      <w:w w:val="120"/>
                      <w:sz w:val="8"/>
                    </w:rPr>
                    <w:t>90</w:t>
                  </w:r>
                  <w:r>
                    <w:rPr>
                      <w:rFonts w:ascii="Arial"/>
                      <w:color w:val="231F20"/>
                      <w:spacing w:val="-4"/>
                      <w:w w:val="120"/>
                      <w:sz w:val="8"/>
                    </w:rPr>
                    <w:t xml:space="preserve"> </w:t>
                  </w:r>
                  <w:r>
                    <w:rPr>
                      <w:rFonts w:ascii="Arial"/>
                      <w:color w:val="231F20"/>
                      <w:w w:val="140"/>
                      <w:sz w:val="8"/>
                    </w:rPr>
                    <w:t>90</w:t>
                  </w:r>
                  <w:r>
                    <w:rPr>
                      <w:rFonts w:ascii="Arial"/>
                      <w:color w:val="231F20"/>
                      <w:spacing w:val="-3"/>
                      <w:w w:val="140"/>
                      <w:sz w:val="8"/>
                    </w:rPr>
                    <w:t xml:space="preserve"> </w:t>
                  </w:r>
                  <w:r>
                    <w:rPr>
                      <w:rFonts w:ascii="Arial"/>
                      <w:color w:val="231F20"/>
                      <w:w w:val="140"/>
                      <w:sz w:val="8"/>
                    </w:rPr>
                    <w:t>^</w:t>
                  </w:r>
                </w:p>
                <w:p w14:paraId="6594A55A" w14:textId="77777777" w:rsidR="00BA4473" w:rsidRDefault="00BA4473">
                  <w:pPr>
                    <w:ind w:firstLine="9"/>
                    <w:rPr>
                      <w:rFonts w:ascii="Arial" w:eastAsia="Arial" w:hAnsi="Arial" w:cs="Arial"/>
                      <w:sz w:val="8"/>
                      <w:szCs w:val="8"/>
                    </w:rPr>
                  </w:pPr>
                  <w:r>
                    <w:rPr>
                      <w:rFonts w:ascii="Arial"/>
                      <w:color w:val="231F20"/>
                      <w:spacing w:val="-2"/>
                      <w:w w:val="95"/>
                      <w:sz w:val="8"/>
                    </w:rPr>
                    <w:t>VHW3DWWHUQ</w:t>
                  </w:r>
                  <w:r>
                    <w:rPr>
                      <w:rFonts w:ascii="Arial"/>
                      <w:color w:val="231F20"/>
                      <w:w w:val="95"/>
                      <w:sz w:val="8"/>
                    </w:rPr>
                    <w:t xml:space="preserve">  </w:t>
                  </w:r>
                  <w:r>
                    <w:rPr>
                      <w:rFonts w:ascii="Arial"/>
                      <w:color w:val="231F20"/>
                      <w:spacing w:val="7"/>
                      <w:w w:val="95"/>
                      <w:sz w:val="8"/>
                    </w:rPr>
                    <w:t xml:space="preserve"> </w:t>
                  </w:r>
                  <w:r>
                    <w:rPr>
                      <w:rFonts w:ascii="Arial"/>
                      <w:color w:val="231F20"/>
                      <w:w w:val="95"/>
                      <w:sz w:val="8"/>
                    </w:rPr>
                    <w:t>[</w:t>
                  </w:r>
                  <w:r>
                    <w:rPr>
                      <w:rFonts w:ascii="Arial"/>
                      <w:color w:val="231F20"/>
                      <w:w w:val="237"/>
                      <w:sz w:val="8"/>
                    </w:rPr>
                    <w:t xml:space="preserve">  </w:t>
                  </w:r>
                </w:p>
                <w:p w14:paraId="12986CA0" w14:textId="77777777" w:rsidR="00BA4473" w:rsidRDefault="00BA4473">
                  <w:pPr>
                    <w:rPr>
                      <w:rFonts w:ascii="Times New Roman" w:eastAsia="Times New Roman" w:hAnsi="Times New Roman" w:cs="Times New Roman"/>
                      <w:sz w:val="8"/>
                      <w:szCs w:val="8"/>
                    </w:rPr>
                  </w:pPr>
                </w:p>
                <w:p w14:paraId="7C8C046C" w14:textId="77777777" w:rsidR="00BA4473" w:rsidRDefault="00BA4473">
                  <w:pPr>
                    <w:spacing w:before="47" w:line="301" w:lineRule="auto"/>
                    <w:ind w:right="789"/>
                    <w:rPr>
                      <w:rFonts w:ascii="Arial" w:eastAsia="Arial" w:hAnsi="Arial" w:cs="Arial"/>
                      <w:sz w:val="8"/>
                      <w:szCs w:val="8"/>
                    </w:rPr>
                  </w:pPr>
                  <w:r>
                    <w:rPr>
                      <w:rFonts w:ascii="Arial"/>
                      <w:color w:val="231F20"/>
                      <w:spacing w:val="-2"/>
                      <w:w w:val="120"/>
                      <w:sz w:val="8"/>
                    </w:rPr>
                    <w:t>W0UXE\</w:t>
                  </w:r>
                  <w:r>
                    <w:rPr>
                      <w:rFonts w:ascii="Arial"/>
                      <w:color w:val="231F20"/>
                      <w:spacing w:val="-1"/>
                      <w:w w:val="120"/>
                      <w:sz w:val="8"/>
                    </w:rPr>
                    <w:t>90</w:t>
                  </w:r>
                  <w:r>
                    <w:rPr>
                      <w:rFonts w:ascii="Arial"/>
                      <w:color w:val="231F20"/>
                      <w:spacing w:val="-6"/>
                      <w:w w:val="120"/>
                      <w:sz w:val="8"/>
                    </w:rPr>
                    <w:t xml:space="preserve"> </w:t>
                  </w:r>
                  <w:r>
                    <w:rPr>
                      <w:rFonts w:ascii="Arial"/>
                      <w:color w:val="231F20"/>
                      <w:w w:val="145"/>
                      <w:sz w:val="8"/>
                    </w:rPr>
                    <w:t>90</w:t>
                  </w:r>
                  <w:r>
                    <w:rPr>
                      <w:rFonts w:ascii="Arial"/>
                      <w:color w:val="231F20"/>
                      <w:spacing w:val="-8"/>
                      <w:w w:val="145"/>
                      <w:sz w:val="8"/>
                    </w:rPr>
                    <w:t xml:space="preserve"> </w:t>
                  </w:r>
                  <w:r>
                    <w:rPr>
                      <w:rFonts w:ascii="Arial"/>
                      <w:color w:val="231F20"/>
                      <w:w w:val="145"/>
                      <w:sz w:val="8"/>
                    </w:rPr>
                    <w:t>^</w:t>
                  </w:r>
                  <w:r>
                    <w:rPr>
                      <w:rFonts w:ascii="Arial"/>
                      <w:color w:val="231F20"/>
                      <w:spacing w:val="27"/>
                      <w:w w:val="160"/>
                      <w:sz w:val="8"/>
                    </w:rPr>
                    <w:t xml:space="preserve"> </w:t>
                  </w:r>
                  <w:r>
                    <w:rPr>
                      <w:rFonts w:ascii="Arial"/>
                      <w:color w:val="231F20"/>
                      <w:spacing w:val="-2"/>
                      <w:w w:val="95"/>
                      <w:sz w:val="8"/>
                    </w:rPr>
                    <w:t>VHW3DWWHUQ</w:t>
                  </w:r>
                  <w:r>
                    <w:rPr>
                      <w:rFonts w:ascii="Arial"/>
                      <w:color w:val="231F20"/>
                      <w:w w:val="95"/>
                      <w:sz w:val="8"/>
                    </w:rPr>
                    <w:t xml:space="preserve">  </w:t>
                  </w:r>
                  <w:r>
                    <w:rPr>
                      <w:rFonts w:ascii="Arial"/>
                      <w:color w:val="231F20"/>
                      <w:spacing w:val="7"/>
                      <w:w w:val="95"/>
                      <w:sz w:val="8"/>
                    </w:rPr>
                    <w:t xml:space="preserve"> </w:t>
                  </w:r>
                  <w:r>
                    <w:rPr>
                      <w:rFonts w:ascii="Arial"/>
                      <w:color w:val="231F20"/>
                      <w:w w:val="95"/>
                      <w:sz w:val="8"/>
                    </w:rPr>
                    <w:t>[</w:t>
                  </w:r>
                  <w:r>
                    <w:rPr>
                      <w:rFonts w:ascii="Arial"/>
                      <w:color w:val="231F20"/>
                      <w:w w:val="237"/>
                      <w:sz w:val="8"/>
                    </w:rPr>
                    <w:t xml:space="preserve">  </w:t>
                  </w:r>
                </w:p>
                <w:p w14:paraId="22929C52" w14:textId="77777777" w:rsidR="00BA4473" w:rsidRDefault="00BA4473">
                  <w:pPr>
                    <w:spacing w:before="1"/>
                    <w:rPr>
                      <w:rFonts w:ascii="Times New Roman" w:eastAsia="Times New Roman" w:hAnsi="Times New Roman" w:cs="Times New Roman"/>
                      <w:sz w:val="10"/>
                      <w:szCs w:val="10"/>
                    </w:rPr>
                  </w:pPr>
                </w:p>
                <w:p w14:paraId="6D83BDA5" w14:textId="77777777" w:rsidR="00BA4473" w:rsidRDefault="00BA4473">
                  <w:pPr>
                    <w:spacing w:line="301" w:lineRule="auto"/>
                    <w:ind w:left="9" w:right="789" w:hanging="10"/>
                    <w:rPr>
                      <w:rFonts w:ascii="Arial" w:eastAsia="Arial" w:hAnsi="Arial" w:cs="Arial"/>
                      <w:sz w:val="8"/>
                      <w:szCs w:val="8"/>
                    </w:rPr>
                  </w:pPr>
                  <w:r>
                    <w:rPr>
                      <w:rFonts w:ascii="Arial"/>
                      <w:color w:val="231F20"/>
                      <w:spacing w:val="-2"/>
                      <w:w w:val="120"/>
                      <w:sz w:val="8"/>
                    </w:rPr>
                    <w:t>W0UXE\</w:t>
                  </w:r>
                  <w:r>
                    <w:rPr>
                      <w:rFonts w:ascii="Arial"/>
                      <w:color w:val="231F20"/>
                      <w:spacing w:val="-1"/>
                      <w:w w:val="120"/>
                      <w:sz w:val="8"/>
                    </w:rPr>
                    <w:t>90</w:t>
                  </w:r>
                  <w:r>
                    <w:rPr>
                      <w:rFonts w:ascii="Arial"/>
                      <w:color w:val="231F20"/>
                      <w:spacing w:val="-6"/>
                      <w:w w:val="120"/>
                      <w:sz w:val="8"/>
                    </w:rPr>
                    <w:t xml:space="preserve"> </w:t>
                  </w:r>
                  <w:r>
                    <w:rPr>
                      <w:rFonts w:ascii="Arial"/>
                      <w:color w:val="231F20"/>
                      <w:w w:val="145"/>
                      <w:sz w:val="8"/>
                    </w:rPr>
                    <w:t>90</w:t>
                  </w:r>
                  <w:r>
                    <w:rPr>
                      <w:rFonts w:ascii="Arial"/>
                      <w:color w:val="231F20"/>
                      <w:spacing w:val="-8"/>
                      <w:w w:val="145"/>
                      <w:sz w:val="8"/>
                    </w:rPr>
                    <w:t xml:space="preserve"> </w:t>
                  </w:r>
                  <w:r>
                    <w:rPr>
                      <w:rFonts w:ascii="Arial"/>
                      <w:color w:val="231F20"/>
                      <w:w w:val="145"/>
                      <w:sz w:val="8"/>
                    </w:rPr>
                    <w:t>^</w:t>
                  </w:r>
                  <w:r>
                    <w:rPr>
                      <w:rFonts w:ascii="Arial"/>
                      <w:color w:val="231F20"/>
                      <w:spacing w:val="27"/>
                      <w:w w:val="160"/>
                      <w:sz w:val="8"/>
                    </w:rPr>
                    <w:t xml:space="preserve"> </w:t>
                  </w:r>
                  <w:r>
                    <w:rPr>
                      <w:rFonts w:ascii="Arial"/>
                      <w:color w:val="231F20"/>
                      <w:spacing w:val="-2"/>
                      <w:w w:val="95"/>
                      <w:sz w:val="8"/>
                    </w:rPr>
                    <w:t>VHW3DWWHUQ</w:t>
                  </w:r>
                  <w:r>
                    <w:rPr>
                      <w:rFonts w:ascii="Arial"/>
                      <w:color w:val="231F20"/>
                      <w:w w:val="95"/>
                      <w:sz w:val="8"/>
                    </w:rPr>
                    <w:t xml:space="preserve">  </w:t>
                  </w:r>
                  <w:r>
                    <w:rPr>
                      <w:rFonts w:ascii="Arial"/>
                      <w:color w:val="231F20"/>
                      <w:spacing w:val="7"/>
                      <w:w w:val="95"/>
                      <w:sz w:val="8"/>
                    </w:rPr>
                    <w:t xml:space="preserve"> </w:t>
                  </w:r>
                  <w:r>
                    <w:rPr>
                      <w:rFonts w:ascii="Arial"/>
                      <w:color w:val="231F20"/>
                      <w:w w:val="95"/>
                      <w:sz w:val="8"/>
                    </w:rPr>
                    <w:t>[</w:t>
                  </w:r>
                  <w:r>
                    <w:rPr>
                      <w:rFonts w:ascii="Arial"/>
                      <w:color w:val="231F20"/>
                      <w:w w:val="237"/>
                      <w:sz w:val="8"/>
                    </w:rPr>
                    <w:t xml:space="preserve">  </w:t>
                  </w:r>
                </w:p>
              </w:txbxContent>
            </v:textbox>
            <w10:wrap anchorx="page"/>
          </v:shape>
        </w:pict>
      </w:r>
      <w:r w:rsidR="00E56278">
        <w:rPr>
          <w:rFonts w:ascii="Times New Roman"/>
          <w:sz w:val="16"/>
        </w:rPr>
        <w:t>Fig.</w:t>
      </w:r>
      <w:r w:rsidR="00E56278">
        <w:rPr>
          <w:rFonts w:ascii="Times New Roman"/>
          <w:spacing w:val="11"/>
          <w:sz w:val="16"/>
        </w:rPr>
        <w:t xml:space="preserve"> </w:t>
      </w:r>
      <w:r w:rsidR="00E56278">
        <w:rPr>
          <w:rFonts w:ascii="Times New Roman"/>
          <w:sz w:val="16"/>
        </w:rPr>
        <w:t xml:space="preserve">8. </w:t>
      </w:r>
      <w:r w:rsidR="00E56278" w:rsidRPr="003D74E8">
        <w:rPr>
          <w:rFonts w:ascii="Times New Roman"/>
          <w:spacing w:val="23"/>
          <w:sz w:val="16"/>
        </w:rPr>
        <w:t xml:space="preserve"> </w:t>
      </w:r>
      <w:r w:rsidR="00E56278" w:rsidRPr="003D74E8">
        <w:rPr>
          <w:rFonts w:ascii="Times New Roman"/>
          <w:sz w:val="16"/>
        </w:rPr>
        <w:t>Build</w:t>
      </w:r>
      <w:r w:rsidR="00E56278" w:rsidRPr="003D74E8">
        <w:rPr>
          <w:rFonts w:ascii="Times New Roman"/>
          <w:spacing w:val="11"/>
          <w:sz w:val="16"/>
        </w:rPr>
        <w:t xml:space="preserve"> </w:t>
      </w:r>
      <w:r w:rsidR="00E56278" w:rsidRPr="003D74E8">
        <w:rPr>
          <w:rFonts w:ascii="Times New Roman"/>
          <w:sz w:val="16"/>
        </w:rPr>
        <w:t>description</w:t>
      </w:r>
      <w:r w:rsidR="00E56278" w:rsidRPr="003D74E8">
        <w:rPr>
          <w:rFonts w:ascii="Times New Roman"/>
          <w:spacing w:val="11"/>
          <w:sz w:val="16"/>
        </w:rPr>
        <w:t xml:space="preserve"> </w:t>
      </w:r>
      <w:r w:rsidR="00E56278" w:rsidRPr="003D74E8">
        <w:rPr>
          <w:rFonts w:ascii="Times New Roman"/>
          <w:sz w:val="16"/>
        </w:rPr>
        <w:t>of</w:t>
      </w:r>
      <w:r w:rsidR="00E56278" w:rsidRPr="003D74E8">
        <w:rPr>
          <w:rFonts w:ascii="Times New Roman"/>
          <w:spacing w:val="11"/>
          <w:sz w:val="16"/>
        </w:rPr>
        <w:t xml:space="preserve"> </w:t>
      </w:r>
      <w:r w:rsidR="00E56278" w:rsidRPr="003D74E8">
        <w:rPr>
          <w:rFonts w:ascii="Times New Roman"/>
          <w:sz w:val="16"/>
        </w:rPr>
        <w:t>RiteVM</w:t>
      </w:r>
      <w:r w:rsidR="00E56278" w:rsidRPr="003D74E8">
        <w:rPr>
          <w:rFonts w:ascii="Times New Roman"/>
          <w:spacing w:val="11"/>
          <w:sz w:val="16"/>
        </w:rPr>
        <w:t xml:space="preserve"> </w:t>
      </w:r>
      <w:r w:rsidR="00E56278" w:rsidRPr="003D74E8">
        <w:rPr>
          <w:rFonts w:ascii="Times New Roman"/>
          <w:sz w:val="16"/>
        </w:rPr>
        <w:t>scheduler</w:t>
      </w:r>
    </w:p>
    <w:p w14:paraId="2AFB721A" w14:textId="0EF0C5E3" w:rsidR="00946AA2" w:rsidRDefault="00946AA2">
      <w:pPr>
        <w:spacing w:before="7"/>
        <w:rPr>
          <w:rFonts w:ascii="Times New Roman" w:eastAsia="Times New Roman" w:hAnsi="Times New Roman" w:cs="Times New Roman"/>
          <w:sz w:val="14"/>
          <w:szCs w:val="14"/>
        </w:rPr>
      </w:pPr>
    </w:p>
    <w:p w14:paraId="0B551774" w14:textId="77777777" w:rsidR="00946AA2" w:rsidRDefault="00946AA2">
      <w:pPr>
        <w:rPr>
          <w:rFonts w:ascii="Times New Roman" w:eastAsia="Times New Roman" w:hAnsi="Times New Roman" w:cs="Times New Roman"/>
          <w:sz w:val="14"/>
          <w:szCs w:val="14"/>
        </w:rPr>
        <w:sectPr w:rsidR="00946AA2">
          <w:pgSz w:w="12240" w:h="15840"/>
          <w:pgMar w:top="960" w:right="860" w:bottom="280" w:left="860" w:header="720" w:footer="720" w:gutter="0"/>
          <w:cols w:space="720"/>
        </w:sectPr>
      </w:pPr>
    </w:p>
    <w:p w14:paraId="795081C4" w14:textId="30BDC024" w:rsidR="00946AA2" w:rsidRPr="003D74E8" w:rsidRDefault="00E56278" w:rsidP="003D74E8">
      <w:pPr>
        <w:spacing w:line="205" w:lineRule="exact"/>
        <w:ind w:right="360"/>
        <w:jc w:val="both"/>
        <w:textAlignment w:val="baseline"/>
        <w:rPr>
          <w:sz w:val="20"/>
        </w:rPr>
      </w:pPr>
      <w:r w:rsidRPr="003D74E8">
        <w:rPr>
          <w:i/>
        </w:rPr>
        <w:t>RiteVM</w:t>
      </w:r>
      <w:r w:rsidRPr="003D74E8">
        <w:rPr>
          <w:i/>
          <w:spacing w:val="-3"/>
        </w:rPr>
        <w:t xml:space="preserve"> </w:t>
      </w:r>
      <w:r w:rsidRPr="003D74E8">
        <w:rPr>
          <w:i/>
          <w:spacing w:val="-1"/>
        </w:rPr>
        <w:t>Scheduler</w:t>
      </w:r>
      <w:r w:rsidRPr="003D74E8">
        <w:rPr>
          <w:i/>
          <w:spacing w:val="-2"/>
        </w:rPr>
        <w:t xml:space="preserve"> </w:t>
      </w:r>
      <w:r w:rsidRPr="003D74E8">
        <w:rPr>
          <w:i/>
        </w:rPr>
        <w:t>Design</w:t>
      </w:r>
      <w:r>
        <w:rPr>
          <w:i/>
        </w:rPr>
        <w:t>:</w:t>
      </w:r>
      <w:r>
        <w:rPr>
          <w:i/>
          <w:spacing w:val="28"/>
        </w:rPr>
        <w:t xml:space="preserve"> </w:t>
      </w:r>
      <w:r w:rsidRPr="003D74E8">
        <w:rPr>
          <w:rFonts w:ascii="Times New Roman" w:hAnsi="Times New Roman"/>
          <w:sz w:val="20"/>
        </w:rPr>
        <w:t>Here,</w:t>
      </w:r>
      <w:r w:rsidRPr="003D74E8">
        <w:rPr>
          <w:rFonts w:ascii="Times New Roman" w:hAnsi="Times New Roman"/>
          <w:spacing w:val="-2"/>
          <w:sz w:val="20"/>
        </w:rPr>
        <w:t xml:space="preserve"> </w:t>
      </w:r>
      <w:del w:id="82" w:author="Author" w:date="2016-06-14T18:00:00Z">
        <w:r>
          <w:delText>assumed</w:delText>
        </w:r>
      </w:del>
      <w:ins w:id="83" w:author="Author" w:date="2016-06-14T18:00:00Z">
        <w:r w:rsidR="00487F8C" w:rsidRPr="00EE3816">
          <w:rPr>
            <w:rFonts w:ascii="Times New Roman" w:eastAsia="Times New Roman" w:hAnsi="Times New Roman"/>
            <w:sz w:val="20"/>
          </w:rPr>
          <w:t>assume</w:t>
        </w:r>
      </w:ins>
      <w:r w:rsidRPr="003D74E8">
        <w:rPr>
          <w:rFonts w:ascii="Times New Roman" w:hAnsi="Times New Roman"/>
          <w:spacing w:val="-2"/>
          <w:sz w:val="20"/>
        </w:rPr>
        <w:t xml:space="preserve"> </w:t>
      </w:r>
      <w:r w:rsidRPr="003D74E8">
        <w:rPr>
          <w:rFonts w:ascii="Times New Roman" w:hAnsi="Times New Roman"/>
          <w:sz w:val="20"/>
        </w:rPr>
        <w:t>that</w:t>
      </w:r>
      <w:r w:rsidRPr="003D74E8">
        <w:rPr>
          <w:rFonts w:ascii="Times New Roman" w:hAnsi="Times New Roman"/>
          <w:spacing w:val="-2"/>
          <w:sz w:val="20"/>
        </w:rPr>
        <w:t xml:space="preserve"> </w:t>
      </w:r>
      <w:r w:rsidRPr="003D74E8">
        <w:rPr>
          <w:rFonts w:ascii="Times New Roman" w:hAnsi="Times New Roman"/>
          <w:spacing w:val="-1"/>
          <w:sz w:val="20"/>
        </w:rPr>
        <w:t>two</w:t>
      </w:r>
      <w:r w:rsidRPr="003D74E8">
        <w:rPr>
          <w:rFonts w:ascii="Times New Roman" w:hAnsi="Times New Roman"/>
          <w:spacing w:val="-2"/>
          <w:sz w:val="20"/>
        </w:rPr>
        <w:t xml:space="preserve"> </w:t>
      </w:r>
      <w:r w:rsidRPr="003D74E8">
        <w:rPr>
          <w:rFonts w:ascii="Times New Roman" w:hAnsi="Times New Roman"/>
          <w:sz w:val="20"/>
        </w:rPr>
        <w:t>tasks</w:t>
      </w:r>
      <w:r w:rsidRPr="003D74E8">
        <w:rPr>
          <w:rFonts w:ascii="Times New Roman" w:hAnsi="Times New Roman"/>
          <w:spacing w:val="27"/>
          <w:w w:val="99"/>
          <w:sz w:val="20"/>
        </w:rPr>
        <w:t xml:space="preserve"> </w:t>
      </w:r>
      <w:r w:rsidRPr="003D74E8">
        <w:rPr>
          <w:rFonts w:ascii="Times New Roman" w:hAnsi="Times New Roman"/>
          <w:sz w:val="20"/>
        </w:rPr>
        <w:t>with</w:t>
      </w:r>
      <w:r w:rsidRPr="003D74E8">
        <w:rPr>
          <w:rFonts w:ascii="Times New Roman" w:hAnsi="Times New Roman"/>
          <w:spacing w:val="-10"/>
          <w:sz w:val="20"/>
        </w:rPr>
        <w:t xml:space="preserve"> </w:t>
      </w:r>
      <w:r w:rsidRPr="003D74E8">
        <w:rPr>
          <w:rFonts w:ascii="Times New Roman" w:hAnsi="Times New Roman"/>
          <w:sz w:val="20"/>
        </w:rPr>
        <w:t>equal</w:t>
      </w:r>
      <w:r w:rsidRPr="003D74E8">
        <w:rPr>
          <w:rFonts w:ascii="Times New Roman" w:hAnsi="Times New Roman"/>
          <w:spacing w:val="-9"/>
          <w:sz w:val="20"/>
        </w:rPr>
        <w:t xml:space="preserve"> </w:t>
      </w:r>
      <w:r w:rsidRPr="003D74E8">
        <w:rPr>
          <w:rFonts w:ascii="Times New Roman" w:hAnsi="Times New Roman"/>
          <w:sz w:val="20"/>
        </w:rPr>
        <w:t>priority</w:t>
      </w:r>
      <w:r w:rsidRPr="003D74E8">
        <w:rPr>
          <w:rFonts w:ascii="Times New Roman" w:hAnsi="Times New Roman"/>
          <w:spacing w:val="-9"/>
          <w:sz w:val="20"/>
        </w:rPr>
        <w:t xml:space="preserve"> </w:t>
      </w:r>
      <w:r w:rsidRPr="003D74E8">
        <w:rPr>
          <w:rFonts w:ascii="Times New Roman" w:hAnsi="Times New Roman"/>
          <w:sz w:val="20"/>
        </w:rPr>
        <w:t>are</w:t>
      </w:r>
      <w:r w:rsidRPr="003D74E8">
        <w:rPr>
          <w:rFonts w:ascii="Times New Roman" w:hAnsi="Times New Roman"/>
          <w:spacing w:val="-10"/>
          <w:sz w:val="20"/>
        </w:rPr>
        <w:t xml:space="preserve"> </w:t>
      </w:r>
      <w:r w:rsidRPr="003D74E8">
        <w:rPr>
          <w:rFonts w:ascii="Times New Roman" w:hAnsi="Times New Roman"/>
          <w:sz w:val="20"/>
        </w:rPr>
        <w:t>in</w:t>
      </w:r>
      <w:r w:rsidRPr="003D74E8">
        <w:rPr>
          <w:rFonts w:ascii="Times New Roman" w:hAnsi="Times New Roman"/>
          <w:spacing w:val="-9"/>
          <w:sz w:val="20"/>
        </w:rPr>
        <w:t xml:space="preserve"> </w:t>
      </w:r>
      <w:r w:rsidRPr="003D74E8">
        <w:rPr>
          <w:rFonts w:ascii="Times New Roman" w:hAnsi="Times New Roman"/>
          <w:sz w:val="20"/>
        </w:rPr>
        <w:t>an</w:t>
      </w:r>
      <w:r w:rsidRPr="003D74E8">
        <w:rPr>
          <w:rFonts w:ascii="Times New Roman" w:hAnsi="Times New Roman"/>
          <w:spacing w:val="-10"/>
          <w:sz w:val="20"/>
        </w:rPr>
        <w:t xml:space="preserve"> </w:t>
      </w:r>
      <w:r w:rsidRPr="003D74E8">
        <w:rPr>
          <w:rFonts w:ascii="Times New Roman" w:hAnsi="Times New Roman"/>
          <w:sz w:val="20"/>
        </w:rPr>
        <w:t>infinite</w:t>
      </w:r>
      <w:r w:rsidRPr="003D74E8">
        <w:rPr>
          <w:rFonts w:ascii="Times New Roman" w:hAnsi="Times New Roman"/>
          <w:spacing w:val="-8"/>
          <w:sz w:val="20"/>
        </w:rPr>
        <w:t xml:space="preserve"> </w:t>
      </w:r>
      <w:r w:rsidRPr="003D74E8">
        <w:rPr>
          <w:rFonts w:ascii="Times New Roman" w:hAnsi="Times New Roman"/>
          <w:sz w:val="20"/>
        </w:rPr>
        <w:t>loop.</w:t>
      </w:r>
      <w:r w:rsidRPr="003D74E8">
        <w:rPr>
          <w:rFonts w:ascii="Times New Roman" w:hAnsi="Times New Roman"/>
          <w:spacing w:val="-10"/>
          <w:sz w:val="20"/>
        </w:rPr>
        <w:t xml:space="preserve"> </w:t>
      </w:r>
      <w:r w:rsidRPr="003D74E8">
        <w:rPr>
          <w:rFonts w:ascii="Times New Roman" w:hAnsi="Times New Roman"/>
          <w:sz w:val="20"/>
        </w:rPr>
        <w:t>In</w:t>
      </w:r>
      <w:r w:rsidRPr="003D74E8">
        <w:rPr>
          <w:rFonts w:ascii="Times New Roman" w:hAnsi="Times New Roman"/>
          <w:spacing w:val="-9"/>
          <w:sz w:val="20"/>
        </w:rPr>
        <w:t xml:space="preserve"> </w:t>
      </w:r>
      <w:r w:rsidRPr="003D74E8">
        <w:rPr>
          <w:rFonts w:ascii="Times New Roman" w:hAnsi="Times New Roman"/>
          <w:sz w:val="20"/>
        </w:rPr>
        <w:t>the</w:t>
      </w:r>
      <w:r w:rsidRPr="003D74E8">
        <w:rPr>
          <w:rFonts w:ascii="Times New Roman" w:hAnsi="Times New Roman"/>
          <w:spacing w:val="-9"/>
          <w:sz w:val="20"/>
        </w:rPr>
        <w:t xml:space="preserve"> </w:t>
      </w:r>
      <w:r w:rsidRPr="003D74E8">
        <w:rPr>
          <w:rFonts w:ascii="Times New Roman" w:hAnsi="Times New Roman"/>
          <w:sz w:val="20"/>
        </w:rPr>
        <w:t>current</w:t>
      </w:r>
      <w:r w:rsidRPr="003D74E8">
        <w:rPr>
          <w:rFonts w:ascii="Times New Roman" w:hAnsi="Times New Roman"/>
          <w:spacing w:val="-10"/>
          <w:sz w:val="20"/>
        </w:rPr>
        <w:t xml:space="preserve"> </w:t>
      </w:r>
      <w:r w:rsidRPr="003D74E8">
        <w:rPr>
          <w:rFonts w:ascii="Times New Roman" w:hAnsi="Times New Roman"/>
          <w:sz w:val="20"/>
        </w:rPr>
        <w:t>system,</w:t>
      </w:r>
      <w:r w:rsidRPr="003D74E8">
        <w:rPr>
          <w:rFonts w:ascii="Times New Roman" w:hAnsi="Times New Roman"/>
          <w:w w:val="99"/>
          <w:sz w:val="20"/>
        </w:rPr>
        <w:t xml:space="preserve"> </w:t>
      </w:r>
      <w:r w:rsidRPr="003D74E8">
        <w:rPr>
          <w:rFonts w:ascii="Times New Roman" w:hAnsi="Times New Roman"/>
          <w:sz w:val="20"/>
        </w:rPr>
        <w:t>when</w:t>
      </w:r>
      <w:r w:rsidRPr="003D74E8">
        <w:rPr>
          <w:rFonts w:ascii="Times New Roman" w:hAnsi="Times New Roman"/>
          <w:spacing w:val="24"/>
          <w:sz w:val="20"/>
        </w:rPr>
        <w:t xml:space="preserve"> </w:t>
      </w:r>
      <w:r w:rsidRPr="003D74E8">
        <w:rPr>
          <w:rFonts w:ascii="Times New Roman" w:hAnsi="Times New Roman"/>
          <w:sz w:val="20"/>
        </w:rPr>
        <w:t>one</w:t>
      </w:r>
      <w:r w:rsidRPr="003D74E8">
        <w:rPr>
          <w:rFonts w:ascii="Times New Roman" w:hAnsi="Times New Roman"/>
          <w:spacing w:val="24"/>
          <w:sz w:val="20"/>
        </w:rPr>
        <w:t xml:space="preserve"> </w:t>
      </w:r>
      <w:r w:rsidRPr="003D74E8">
        <w:rPr>
          <w:rFonts w:ascii="Times New Roman" w:hAnsi="Times New Roman"/>
          <w:sz w:val="20"/>
        </w:rPr>
        <w:t>task</w:t>
      </w:r>
      <w:r w:rsidRPr="003D74E8">
        <w:rPr>
          <w:rFonts w:ascii="Times New Roman" w:hAnsi="Times New Roman"/>
          <w:spacing w:val="25"/>
          <w:sz w:val="20"/>
        </w:rPr>
        <w:t xml:space="preserve"> </w:t>
      </w:r>
      <w:r w:rsidRPr="003D74E8">
        <w:rPr>
          <w:rFonts w:ascii="Times New Roman" w:hAnsi="Times New Roman"/>
          <w:sz w:val="20"/>
        </w:rPr>
        <w:t>is</w:t>
      </w:r>
      <w:r w:rsidRPr="003D74E8">
        <w:rPr>
          <w:rFonts w:ascii="Times New Roman" w:hAnsi="Times New Roman"/>
          <w:spacing w:val="24"/>
          <w:sz w:val="20"/>
        </w:rPr>
        <w:t xml:space="preserve"> </w:t>
      </w:r>
      <w:r w:rsidRPr="003D74E8">
        <w:rPr>
          <w:rFonts w:ascii="Times New Roman" w:hAnsi="Times New Roman"/>
          <w:spacing w:val="-1"/>
          <w:sz w:val="20"/>
        </w:rPr>
        <w:t>executed</w:t>
      </w:r>
      <w:del w:id="84" w:author="Author" w:date="2016-06-14T18:00:00Z">
        <w:r w:rsidRPr="0031645E">
          <w:rPr>
            <w:rFonts w:ascii="Times New Roman" w:eastAsia="Times New Roman" w:hAnsi="Times New Roman"/>
            <w:spacing w:val="24"/>
            <w:sz w:val="20"/>
            <w:szCs w:val="20"/>
          </w:rPr>
          <w:delText xml:space="preserve"> </w:delText>
        </w:r>
        <w:r w:rsidRPr="0031645E">
          <w:rPr>
            <w:rFonts w:ascii="Times New Roman" w:eastAsia="Times New Roman" w:hAnsi="Times New Roman"/>
            <w:sz w:val="20"/>
            <w:szCs w:val="20"/>
          </w:rPr>
          <w:delText>first</w:delText>
        </w:r>
      </w:del>
      <w:r w:rsidRPr="003D74E8">
        <w:rPr>
          <w:rFonts w:ascii="Times New Roman" w:hAnsi="Times New Roman"/>
          <w:sz w:val="20"/>
        </w:rPr>
        <w:t>,</w:t>
      </w:r>
      <w:r w:rsidRPr="003D74E8">
        <w:rPr>
          <w:rFonts w:ascii="Times New Roman" w:hAnsi="Times New Roman"/>
          <w:spacing w:val="25"/>
          <w:sz w:val="20"/>
        </w:rPr>
        <w:t xml:space="preserve"> </w:t>
      </w:r>
      <w:r w:rsidRPr="003D74E8">
        <w:rPr>
          <w:rFonts w:ascii="Times New Roman" w:hAnsi="Times New Roman"/>
          <w:sz w:val="20"/>
        </w:rPr>
        <w:t>the</w:t>
      </w:r>
      <w:r w:rsidRPr="003D74E8">
        <w:rPr>
          <w:rFonts w:ascii="Times New Roman" w:hAnsi="Times New Roman"/>
          <w:spacing w:val="24"/>
          <w:sz w:val="20"/>
        </w:rPr>
        <w:t xml:space="preserve"> </w:t>
      </w:r>
      <w:r w:rsidRPr="003D74E8">
        <w:rPr>
          <w:rFonts w:ascii="Times New Roman" w:hAnsi="Times New Roman"/>
          <w:sz w:val="20"/>
        </w:rPr>
        <w:t>other</w:t>
      </w:r>
      <w:r w:rsidRPr="003D74E8">
        <w:rPr>
          <w:rFonts w:ascii="Times New Roman" w:hAnsi="Times New Roman"/>
          <w:spacing w:val="25"/>
          <w:sz w:val="20"/>
        </w:rPr>
        <w:t xml:space="preserve"> </w:t>
      </w:r>
      <w:r w:rsidRPr="003D74E8">
        <w:rPr>
          <w:rFonts w:ascii="Times New Roman" w:hAnsi="Times New Roman"/>
          <w:sz w:val="20"/>
        </w:rPr>
        <w:t>task</w:t>
      </w:r>
      <w:r>
        <w:rPr>
          <w:spacing w:val="24"/>
        </w:rPr>
        <w:t xml:space="preserve"> </w:t>
      </w:r>
      <w:del w:id="85" w:author="Author" w:date="2016-06-14T18:00:00Z">
        <w:r>
          <w:rPr>
            <w:spacing w:val="-1"/>
          </w:rPr>
          <w:delText>would</w:delText>
        </w:r>
      </w:del>
      <w:ins w:id="86" w:author="Author" w:date="2016-06-14T18:00:00Z">
        <w:r w:rsidR="00EE3816">
          <w:rPr>
            <w:spacing w:val="-1"/>
          </w:rPr>
          <w:t>does</w:t>
        </w:r>
      </w:ins>
      <w:r w:rsidR="00EE3816" w:rsidRPr="003D74E8">
        <w:rPr>
          <w:spacing w:val="-1"/>
        </w:rPr>
        <w:t xml:space="preserve"> </w:t>
      </w:r>
      <w:r>
        <w:t>not</w:t>
      </w:r>
      <w:r>
        <w:rPr>
          <w:spacing w:val="25"/>
        </w:rPr>
        <w:t xml:space="preserve"> </w:t>
      </w:r>
      <w:del w:id="87" w:author="Author" w:date="2016-06-14T18:00:00Z">
        <w:r>
          <w:delText>be</w:delText>
        </w:r>
      </w:del>
      <w:ins w:id="88" w:author="Author" w:date="2016-06-14T18:00:00Z">
        <w:r w:rsidR="00EE3816">
          <w:t>get</w:t>
        </w:r>
      </w:ins>
      <w:r>
        <w:rPr>
          <w:spacing w:val="26"/>
          <w:w w:val="99"/>
        </w:rPr>
        <w:t xml:space="preserve"> </w:t>
      </w:r>
      <w:r>
        <w:rPr>
          <w:spacing w:val="-1"/>
        </w:rPr>
        <w:t>executed</w:t>
      </w:r>
      <w:r>
        <w:rPr>
          <w:spacing w:val="13"/>
        </w:rPr>
        <w:t xml:space="preserve"> </w:t>
      </w:r>
      <w:r>
        <w:t>because</w:t>
      </w:r>
      <w:r>
        <w:rPr>
          <w:spacing w:val="14"/>
        </w:rPr>
        <w:t xml:space="preserve"> </w:t>
      </w:r>
      <w:r>
        <w:t>the</w:t>
      </w:r>
      <w:r>
        <w:rPr>
          <w:spacing w:val="13"/>
        </w:rPr>
        <w:t xml:space="preserve"> </w:t>
      </w:r>
      <w:r>
        <w:t>first</w:t>
      </w:r>
      <w:r>
        <w:rPr>
          <w:spacing w:val="14"/>
        </w:rPr>
        <w:t xml:space="preserve"> </w:t>
      </w:r>
      <w:r>
        <w:t>task</w:t>
      </w:r>
      <w:r>
        <w:rPr>
          <w:spacing w:val="13"/>
        </w:rPr>
        <w:t xml:space="preserve"> </w:t>
      </w:r>
      <w:r>
        <w:t>runs</w:t>
      </w:r>
      <w:r>
        <w:rPr>
          <w:spacing w:val="14"/>
        </w:rPr>
        <w:t xml:space="preserve"> </w:t>
      </w:r>
      <w:r>
        <w:t>in</w:t>
      </w:r>
      <w:r>
        <w:rPr>
          <w:spacing w:val="13"/>
        </w:rPr>
        <w:t xml:space="preserve"> </w:t>
      </w:r>
      <w:del w:id="89" w:author="Author" w:date="2016-06-14T18:00:00Z">
        <w:r>
          <w:delText>the</w:delText>
        </w:r>
      </w:del>
      <w:ins w:id="90" w:author="Author" w:date="2016-06-14T18:00:00Z">
        <w:r w:rsidR="00EE3816">
          <w:t>a</w:t>
        </w:r>
      </w:ins>
      <w:r>
        <w:rPr>
          <w:spacing w:val="14"/>
        </w:rPr>
        <w:t xml:space="preserve"> </w:t>
      </w:r>
      <w:r>
        <w:t>loop.</w:t>
      </w:r>
    </w:p>
    <w:p w14:paraId="0ADDBD97" w14:textId="054CCE29" w:rsidR="00946AA2" w:rsidRPr="003D74E8" w:rsidRDefault="00E56278" w:rsidP="003D74E8">
      <w:pPr>
        <w:pStyle w:val="a3"/>
        <w:spacing w:line="249" w:lineRule="auto"/>
        <w:jc w:val="both"/>
      </w:pPr>
      <w:r>
        <w:t>The</w:t>
      </w:r>
      <w:r>
        <w:rPr>
          <w:spacing w:val="9"/>
        </w:rPr>
        <w:t xml:space="preserve"> </w:t>
      </w:r>
      <w:r>
        <w:t>design</w:t>
      </w:r>
      <w:r w:rsidRPr="003D74E8">
        <w:rPr>
          <w:spacing w:val="10"/>
          <w:sz w:val="22"/>
        </w:rPr>
        <w:t xml:space="preserve"> </w:t>
      </w:r>
      <w:r w:rsidRPr="003D74E8">
        <w:rPr>
          <w:sz w:val="22"/>
        </w:rPr>
        <w:t>of</w:t>
      </w:r>
      <w:r w:rsidRPr="003D74E8">
        <w:rPr>
          <w:spacing w:val="10"/>
          <w:sz w:val="22"/>
        </w:rPr>
        <w:t xml:space="preserve"> </w:t>
      </w:r>
      <w:r>
        <w:t>the</w:t>
      </w:r>
      <w:r>
        <w:rPr>
          <w:spacing w:val="10"/>
        </w:rPr>
        <w:t xml:space="preserve"> </w:t>
      </w:r>
      <w:r w:rsidR="0045048B" w:rsidRPr="003D74E8">
        <w:rPr>
          <w:sz w:val="22"/>
        </w:rPr>
        <w:t xml:space="preserve">RiteVM </w:t>
      </w:r>
      <w:r w:rsidR="0045048B">
        <w:rPr>
          <w:spacing w:val="10"/>
        </w:rPr>
        <w:t>scheduler</w:t>
      </w:r>
      <w:r w:rsidR="0045048B">
        <w:t xml:space="preserve"> </w:t>
      </w:r>
      <w:r w:rsidR="0045048B">
        <w:rPr>
          <w:spacing w:val="10"/>
        </w:rPr>
        <w:t>is</w:t>
      </w:r>
      <w:r w:rsidR="0045048B">
        <w:t xml:space="preserve"> </w:t>
      </w:r>
      <w:r w:rsidR="0045048B">
        <w:rPr>
          <w:spacing w:val="10"/>
        </w:rPr>
        <w:t>shown</w:t>
      </w:r>
      <w:r w:rsidR="0045048B">
        <w:t xml:space="preserve"> </w:t>
      </w:r>
      <w:r w:rsidR="0045048B">
        <w:rPr>
          <w:spacing w:val="10"/>
        </w:rPr>
        <w:t>in</w:t>
      </w:r>
      <w:r w:rsidR="0045048B">
        <w:t xml:space="preserve"> </w:t>
      </w:r>
      <w:r w:rsidR="0045048B">
        <w:rPr>
          <w:spacing w:val="9"/>
        </w:rPr>
        <w:t>Figure</w:t>
      </w:r>
      <w:r>
        <w:rPr>
          <w:spacing w:val="48"/>
        </w:rPr>
        <w:t xml:space="preserve"> </w:t>
      </w:r>
      <w:r>
        <w:t>6.</w:t>
      </w:r>
      <w:r>
        <w:rPr>
          <w:spacing w:val="48"/>
        </w:rPr>
        <w:t xml:space="preserve"> </w:t>
      </w:r>
      <w:r>
        <w:t>A</w:t>
      </w:r>
      <w:r>
        <w:rPr>
          <w:spacing w:val="48"/>
        </w:rPr>
        <w:t xml:space="preserve"> </w:t>
      </w:r>
      <w:r>
        <w:t>RiteVM</w:t>
      </w:r>
      <w:r>
        <w:rPr>
          <w:spacing w:val="48"/>
        </w:rPr>
        <w:t xml:space="preserve"> </w:t>
      </w:r>
      <w:r>
        <w:t>scheduler</w:t>
      </w:r>
      <w:r>
        <w:rPr>
          <w:spacing w:val="48"/>
        </w:rPr>
        <w:t xml:space="preserve"> </w:t>
      </w:r>
      <w:r>
        <w:t>is</w:t>
      </w:r>
      <w:r>
        <w:rPr>
          <w:spacing w:val="48"/>
        </w:rPr>
        <w:t xml:space="preserve"> </w:t>
      </w:r>
      <w:r>
        <w:t>a</w:t>
      </w:r>
      <w:r>
        <w:rPr>
          <w:spacing w:val="48"/>
        </w:rPr>
        <w:t xml:space="preserve"> </w:t>
      </w:r>
      <w:r>
        <w:t>periodic</w:t>
      </w:r>
      <w:r>
        <w:rPr>
          <w:spacing w:val="48"/>
        </w:rPr>
        <w:t xml:space="preserve"> </w:t>
      </w:r>
      <w:r>
        <w:rPr>
          <w:spacing w:val="-1"/>
        </w:rPr>
        <w:t>handler,</w:t>
      </w:r>
      <w:r>
        <w:rPr>
          <w:spacing w:val="48"/>
        </w:rPr>
        <w:t xml:space="preserve"> </w:t>
      </w:r>
      <w:r>
        <w:t>and</w:t>
      </w:r>
      <w:r w:rsidRPr="003D74E8">
        <w:rPr>
          <w:spacing w:val="48"/>
          <w:sz w:val="22"/>
        </w:rPr>
        <w:t xml:space="preserve"> </w:t>
      </w:r>
      <w:r w:rsidR="00206F63" w:rsidRPr="003D74E8">
        <w:rPr>
          <w:i/>
          <w:spacing w:val="-3"/>
          <w:sz w:val="22"/>
        </w:rPr>
        <w:t>ro</w:t>
      </w:r>
      <w:r w:rsidRPr="003D74E8">
        <w:rPr>
          <w:i/>
          <w:sz w:val="22"/>
        </w:rPr>
        <w:t>tateReadyQueue</w:t>
      </w:r>
      <w:r>
        <w:t>,</w:t>
      </w:r>
      <w:r>
        <w:rPr>
          <w:spacing w:val="3"/>
        </w:rPr>
        <w:t xml:space="preserve"> </w:t>
      </w:r>
      <w:r>
        <w:t>which</w:t>
      </w:r>
      <w:r>
        <w:rPr>
          <w:spacing w:val="4"/>
        </w:rPr>
        <w:t xml:space="preserve"> </w:t>
      </w:r>
      <w:r>
        <w:t>is</w:t>
      </w:r>
      <w:r>
        <w:rPr>
          <w:spacing w:val="4"/>
        </w:rPr>
        <w:t xml:space="preserve"> </w:t>
      </w:r>
      <w:r>
        <w:t>a</w:t>
      </w:r>
      <w:r>
        <w:rPr>
          <w:spacing w:val="5"/>
        </w:rPr>
        <w:t xml:space="preserve"> </w:t>
      </w:r>
      <w:r>
        <w:t>service</w:t>
      </w:r>
      <w:r>
        <w:rPr>
          <w:spacing w:val="4"/>
        </w:rPr>
        <w:t xml:space="preserve"> </w:t>
      </w:r>
      <w:r>
        <w:t>call</w:t>
      </w:r>
      <w:r>
        <w:rPr>
          <w:spacing w:val="4"/>
        </w:rPr>
        <w:t xml:space="preserve"> </w:t>
      </w:r>
      <w:r>
        <w:t>of</w:t>
      </w:r>
      <w:r>
        <w:rPr>
          <w:spacing w:val="5"/>
        </w:rPr>
        <w:t xml:space="preserve"> </w:t>
      </w:r>
      <w:r>
        <w:rPr>
          <w:rFonts w:ascii="Lucida Console" w:hAnsi="Lucida Console"/>
          <w:spacing w:val="-2"/>
        </w:rPr>
        <w:t>µ</w:t>
      </w:r>
      <w:r>
        <w:rPr>
          <w:spacing w:val="-2"/>
        </w:rPr>
        <w:t>ITRON</w:t>
      </w:r>
      <w:r>
        <w:rPr>
          <w:spacing w:val="3"/>
        </w:rPr>
        <w:t xml:space="preserve"> </w:t>
      </w:r>
      <w:r>
        <w:t>to</w:t>
      </w:r>
      <w:r>
        <w:rPr>
          <w:spacing w:val="4"/>
        </w:rPr>
        <w:t xml:space="preserve"> </w:t>
      </w:r>
      <w:r>
        <w:t>switch</w:t>
      </w:r>
      <w:r w:rsidRPr="003D74E8">
        <w:rPr>
          <w:spacing w:val="24"/>
          <w:w w:val="99"/>
          <w:sz w:val="22"/>
        </w:rPr>
        <w:t xml:space="preserve"> </w:t>
      </w:r>
      <w:r w:rsidRPr="003D74E8">
        <w:rPr>
          <w:sz w:val="22"/>
        </w:rPr>
        <w:t>tasks</w:t>
      </w:r>
      <w:r w:rsidRPr="003D74E8">
        <w:rPr>
          <w:spacing w:val="14"/>
          <w:sz w:val="22"/>
        </w:rPr>
        <w:t xml:space="preserve"> </w:t>
      </w:r>
      <w:r w:rsidRPr="003D74E8">
        <w:rPr>
          <w:sz w:val="22"/>
        </w:rPr>
        <w:t>with</w:t>
      </w:r>
      <w:r w:rsidRPr="003D74E8">
        <w:rPr>
          <w:spacing w:val="14"/>
          <w:sz w:val="22"/>
        </w:rPr>
        <w:t xml:space="preserve"> </w:t>
      </w:r>
      <w:r w:rsidRPr="003D74E8">
        <w:rPr>
          <w:sz w:val="22"/>
        </w:rPr>
        <w:t>equal</w:t>
      </w:r>
      <w:r w:rsidRPr="003D74E8">
        <w:rPr>
          <w:spacing w:val="15"/>
          <w:sz w:val="22"/>
        </w:rPr>
        <w:t xml:space="preserve"> </w:t>
      </w:r>
      <w:r>
        <w:rPr>
          <w:spacing w:val="-2"/>
        </w:rPr>
        <w:t>priority,</w:t>
      </w:r>
      <w:r>
        <w:rPr>
          <w:spacing w:val="13"/>
        </w:rPr>
        <w:t xml:space="preserve"> </w:t>
      </w:r>
      <w:r>
        <w:t>is</w:t>
      </w:r>
      <w:r>
        <w:rPr>
          <w:spacing w:val="14"/>
        </w:rPr>
        <w:t xml:space="preserve"> </w:t>
      </w:r>
      <w:r>
        <w:t>implemented</w:t>
      </w:r>
      <w:r w:rsidRPr="003D74E8">
        <w:rPr>
          <w:spacing w:val="15"/>
          <w:sz w:val="22"/>
        </w:rPr>
        <w:t xml:space="preserve"> </w:t>
      </w:r>
      <w:r w:rsidRPr="003D74E8">
        <w:rPr>
          <w:sz w:val="22"/>
        </w:rPr>
        <w:t>as</w:t>
      </w:r>
      <w:r w:rsidRPr="003D74E8">
        <w:rPr>
          <w:spacing w:val="14"/>
          <w:sz w:val="22"/>
        </w:rPr>
        <w:t xml:space="preserve"> </w:t>
      </w:r>
      <w:r>
        <w:t>the</w:t>
      </w:r>
      <w:r>
        <w:rPr>
          <w:spacing w:val="14"/>
        </w:rPr>
        <w:t xml:space="preserve"> </w:t>
      </w:r>
      <w:r>
        <w:t>main</w:t>
      </w:r>
      <w:r>
        <w:rPr>
          <w:spacing w:val="15"/>
        </w:rPr>
        <w:t xml:space="preserve"> </w:t>
      </w:r>
      <w:r>
        <w:t>process</w:t>
      </w:r>
      <w:r>
        <w:rPr>
          <w:spacing w:val="25"/>
          <w:w w:val="99"/>
        </w:rPr>
        <w:t xml:space="preserve"> </w:t>
      </w:r>
      <w:r>
        <w:t>of</w:t>
      </w:r>
      <w:r w:rsidRPr="003D74E8">
        <w:rPr>
          <w:spacing w:val="32"/>
          <w:sz w:val="22"/>
        </w:rPr>
        <w:t xml:space="preserve"> </w:t>
      </w:r>
      <w:r w:rsidRPr="003D74E8">
        <w:rPr>
          <w:sz w:val="22"/>
        </w:rPr>
        <w:t>the</w:t>
      </w:r>
      <w:r w:rsidRPr="003D74E8">
        <w:rPr>
          <w:spacing w:val="32"/>
          <w:sz w:val="22"/>
        </w:rPr>
        <w:t xml:space="preserve"> </w:t>
      </w:r>
      <w:r>
        <w:rPr>
          <w:spacing w:val="-2"/>
        </w:rPr>
        <w:t>handler.</w:t>
      </w:r>
      <w:r w:rsidRPr="003D74E8">
        <w:rPr>
          <w:spacing w:val="32"/>
          <w:sz w:val="22"/>
        </w:rPr>
        <w:t xml:space="preserve"> </w:t>
      </w:r>
      <w:r w:rsidRPr="003D74E8">
        <w:rPr>
          <w:i/>
          <w:spacing w:val="-1"/>
          <w:sz w:val="22"/>
        </w:rPr>
        <w:t>rotateReadyQueue</w:t>
      </w:r>
      <w:r w:rsidRPr="003D74E8">
        <w:rPr>
          <w:i/>
          <w:spacing w:val="32"/>
          <w:sz w:val="22"/>
        </w:rPr>
        <w:t xml:space="preserve"> </w:t>
      </w:r>
      <w:r>
        <w:t>switches</w:t>
      </w:r>
      <w:r>
        <w:rPr>
          <w:spacing w:val="32"/>
        </w:rPr>
        <w:t xml:space="preserve"> </w:t>
      </w:r>
      <w:r>
        <w:t>tasks</w:t>
      </w:r>
      <w:r>
        <w:rPr>
          <w:spacing w:val="32"/>
        </w:rPr>
        <w:t xml:space="preserve"> </w:t>
      </w:r>
      <w:r>
        <w:t>with</w:t>
      </w:r>
      <w:r>
        <w:rPr>
          <w:spacing w:val="32"/>
        </w:rPr>
        <w:t xml:space="preserve"> </w:t>
      </w:r>
      <w:r>
        <w:t>equal</w:t>
      </w:r>
      <w:r w:rsidRPr="003D74E8">
        <w:rPr>
          <w:spacing w:val="25"/>
          <w:w w:val="99"/>
          <w:sz w:val="22"/>
        </w:rPr>
        <w:t xml:space="preserve"> </w:t>
      </w:r>
      <w:r w:rsidRPr="003D74E8">
        <w:rPr>
          <w:spacing w:val="-2"/>
          <w:sz w:val="22"/>
        </w:rPr>
        <w:t>priority.</w:t>
      </w:r>
      <w:r>
        <w:rPr>
          <w:spacing w:val="31"/>
        </w:rPr>
        <w:t xml:space="preserve"> </w:t>
      </w:r>
      <w:r w:rsidRPr="003D74E8">
        <w:t>In</w:t>
      </w:r>
      <w:r w:rsidRPr="003D74E8">
        <w:rPr>
          <w:spacing w:val="32"/>
        </w:rPr>
        <w:t xml:space="preserve"> </w:t>
      </w:r>
      <w:r w:rsidRPr="003D74E8">
        <w:t>addition,</w:t>
      </w:r>
      <w:r w:rsidRPr="003D74E8">
        <w:rPr>
          <w:spacing w:val="32"/>
        </w:rPr>
        <w:t xml:space="preserve"> </w:t>
      </w:r>
      <w:r w:rsidRPr="003D74E8">
        <w:rPr>
          <w:i/>
          <w:spacing w:val="-1"/>
        </w:rPr>
        <w:t>rotateReadyQueue</w:t>
      </w:r>
      <w:r w:rsidRPr="003D74E8">
        <w:rPr>
          <w:i/>
          <w:spacing w:val="31"/>
        </w:rPr>
        <w:t xml:space="preserve"> </w:t>
      </w:r>
      <w:r w:rsidRPr="003D74E8">
        <w:t>can</w:t>
      </w:r>
      <w:r w:rsidRPr="003D74E8">
        <w:rPr>
          <w:spacing w:val="32"/>
        </w:rPr>
        <w:t xml:space="preserve"> </w:t>
      </w:r>
      <w:r w:rsidRPr="003D74E8">
        <w:t>be</w:t>
      </w:r>
      <w:r w:rsidRPr="003D74E8">
        <w:rPr>
          <w:spacing w:val="31"/>
        </w:rPr>
        <w:t xml:space="preserve"> </w:t>
      </w:r>
      <w:r w:rsidRPr="003D74E8">
        <w:t>performed</w:t>
      </w:r>
      <w:r w:rsidRPr="003D74E8">
        <w:rPr>
          <w:spacing w:val="32"/>
        </w:rPr>
        <w:t xml:space="preserve"> </w:t>
      </w:r>
      <w:r w:rsidRPr="003D74E8">
        <w:t>if</w:t>
      </w:r>
      <w:r w:rsidRPr="003D74E8">
        <w:rPr>
          <w:spacing w:val="25"/>
          <w:w w:val="99"/>
        </w:rPr>
        <w:t xml:space="preserve"> </w:t>
      </w:r>
      <w:r w:rsidRPr="003D74E8">
        <w:t>the</w:t>
      </w:r>
      <w:r w:rsidRPr="003D74E8">
        <w:rPr>
          <w:spacing w:val="43"/>
        </w:rPr>
        <w:t xml:space="preserve"> </w:t>
      </w:r>
      <w:r w:rsidRPr="003D74E8">
        <w:t>number</w:t>
      </w:r>
      <w:r w:rsidRPr="003D74E8">
        <w:rPr>
          <w:spacing w:val="43"/>
        </w:rPr>
        <w:t xml:space="preserve"> </w:t>
      </w:r>
      <w:r w:rsidRPr="003D74E8">
        <w:t>of</w:t>
      </w:r>
      <w:r w:rsidRPr="003D74E8">
        <w:rPr>
          <w:spacing w:val="43"/>
        </w:rPr>
        <w:t xml:space="preserve"> </w:t>
      </w:r>
      <w:r w:rsidRPr="003D74E8">
        <w:t>tasks</w:t>
      </w:r>
      <w:r w:rsidRPr="003D74E8">
        <w:rPr>
          <w:spacing w:val="43"/>
        </w:rPr>
        <w:t xml:space="preserve"> </w:t>
      </w:r>
      <w:r w:rsidRPr="003D74E8">
        <w:t>is</w:t>
      </w:r>
      <w:r w:rsidRPr="003D74E8">
        <w:rPr>
          <w:spacing w:val="43"/>
        </w:rPr>
        <w:t xml:space="preserve"> </w:t>
      </w:r>
      <w:r w:rsidRPr="003D74E8">
        <w:t>more</w:t>
      </w:r>
      <w:r w:rsidRPr="003D74E8">
        <w:rPr>
          <w:spacing w:val="43"/>
        </w:rPr>
        <w:t xml:space="preserve"> </w:t>
      </w:r>
      <w:r w:rsidRPr="003D74E8">
        <w:t>than</w:t>
      </w:r>
      <w:r w:rsidRPr="003D74E8">
        <w:rPr>
          <w:spacing w:val="43"/>
        </w:rPr>
        <w:t xml:space="preserve"> </w:t>
      </w:r>
      <w:r w:rsidRPr="003D74E8">
        <w:rPr>
          <w:spacing w:val="-1"/>
        </w:rPr>
        <w:t>two.</w:t>
      </w:r>
      <w:r w:rsidRPr="003D74E8">
        <w:rPr>
          <w:spacing w:val="43"/>
        </w:rPr>
        <w:t xml:space="preserve"> </w:t>
      </w:r>
      <w:r w:rsidRPr="003D74E8">
        <w:rPr>
          <w:spacing w:val="-1"/>
        </w:rPr>
        <w:t>For</w:t>
      </w:r>
      <w:r w:rsidRPr="003D74E8">
        <w:rPr>
          <w:spacing w:val="43"/>
        </w:rPr>
        <w:t xml:space="preserve"> </w:t>
      </w:r>
      <w:r w:rsidRPr="003D74E8">
        <w:rPr>
          <w:spacing w:val="-1"/>
        </w:rPr>
        <w:t>example,</w:t>
      </w:r>
      <w:r w:rsidRPr="003D74E8">
        <w:rPr>
          <w:spacing w:val="44"/>
        </w:rPr>
        <w:t xml:space="preserve"> </w:t>
      </w:r>
      <w:r w:rsidRPr="003D74E8">
        <w:t>three</w:t>
      </w:r>
      <w:r w:rsidRPr="003D74E8">
        <w:rPr>
          <w:spacing w:val="28"/>
          <w:w w:val="99"/>
        </w:rPr>
        <w:t xml:space="preserve"> </w:t>
      </w:r>
      <w:r w:rsidRPr="003D74E8">
        <w:t>tasks</w:t>
      </w:r>
      <w:r w:rsidRPr="003D74E8">
        <w:rPr>
          <w:spacing w:val="18"/>
        </w:rPr>
        <w:t xml:space="preserve"> </w:t>
      </w:r>
      <w:r w:rsidRPr="003D74E8">
        <w:t>are</w:t>
      </w:r>
      <w:r w:rsidRPr="003D74E8">
        <w:rPr>
          <w:spacing w:val="19"/>
        </w:rPr>
        <w:t xml:space="preserve"> </w:t>
      </w:r>
      <w:r w:rsidRPr="003D74E8">
        <w:t>in</w:t>
      </w:r>
      <w:r w:rsidRPr="003D74E8">
        <w:rPr>
          <w:spacing w:val="19"/>
        </w:rPr>
        <w:t xml:space="preserve"> </w:t>
      </w:r>
      <w:r w:rsidRPr="003D74E8">
        <w:t>the</w:t>
      </w:r>
      <w:r w:rsidRPr="003D74E8">
        <w:rPr>
          <w:spacing w:val="19"/>
        </w:rPr>
        <w:t xml:space="preserve"> </w:t>
      </w:r>
      <w:r w:rsidRPr="003D74E8">
        <w:t>order</w:t>
      </w:r>
      <w:r w:rsidRPr="003D74E8">
        <w:rPr>
          <w:spacing w:val="19"/>
        </w:rPr>
        <w:t xml:space="preserve"> </w:t>
      </w:r>
      <w:r>
        <w:rPr>
          <w:spacing w:val="-3"/>
        </w:rPr>
        <w:t>Task1,</w:t>
      </w:r>
      <w:r>
        <w:rPr>
          <w:spacing w:val="19"/>
        </w:rPr>
        <w:t xml:space="preserve"> </w:t>
      </w:r>
      <w:r>
        <w:t>2</w:t>
      </w:r>
      <w:r w:rsidRPr="003D74E8">
        <w:t>,</w:t>
      </w:r>
      <w:r w:rsidRPr="003D74E8">
        <w:rPr>
          <w:spacing w:val="19"/>
        </w:rPr>
        <w:t xml:space="preserve"> </w:t>
      </w:r>
      <w:r w:rsidRPr="003D74E8">
        <w:t>and</w:t>
      </w:r>
      <w:r w:rsidRPr="003D74E8">
        <w:rPr>
          <w:spacing w:val="19"/>
        </w:rPr>
        <w:t xml:space="preserve"> </w:t>
      </w:r>
      <w:r>
        <w:t>3</w:t>
      </w:r>
      <w:r w:rsidRPr="003D74E8">
        <w:t>.</w:t>
      </w:r>
      <w:r w:rsidRPr="003D74E8">
        <w:rPr>
          <w:spacing w:val="19"/>
        </w:rPr>
        <w:t xml:space="preserve"> </w:t>
      </w:r>
      <w:r w:rsidRPr="003D74E8">
        <w:t>In</w:t>
      </w:r>
      <w:r w:rsidRPr="003D74E8">
        <w:rPr>
          <w:spacing w:val="19"/>
        </w:rPr>
        <w:t xml:space="preserve"> </w:t>
      </w:r>
      <w:r w:rsidRPr="003D74E8">
        <w:t>this</w:t>
      </w:r>
      <w:r w:rsidRPr="003D74E8">
        <w:rPr>
          <w:spacing w:val="19"/>
        </w:rPr>
        <w:t xml:space="preserve"> </w:t>
      </w:r>
      <w:r w:rsidRPr="003D74E8">
        <w:t>case,</w:t>
      </w:r>
      <w:r w:rsidRPr="003D74E8">
        <w:rPr>
          <w:spacing w:val="19"/>
        </w:rPr>
        <w:t xml:space="preserve"> </w:t>
      </w:r>
      <w:r w:rsidRPr="003D74E8">
        <w:t>the</w:t>
      </w:r>
      <w:r w:rsidRPr="003D74E8">
        <w:rPr>
          <w:spacing w:val="19"/>
        </w:rPr>
        <w:t xml:space="preserve"> </w:t>
      </w:r>
      <w:r w:rsidRPr="003D74E8">
        <w:t>order</w:t>
      </w:r>
      <w:r w:rsidRPr="003D74E8">
        <w:rPr>
          <w:spacing w:val="22"/>
          <w:w w:val="99"/>
        </w:rPr>
        <w:t xml:space="preserve"> </w:t>
      </w:r>
      <w:r w:rsidRPr="003D74E8">
        <w:t>is</w:t>
      </w:r>
      <w:r w:rsidRPr="003D74E8">
        <w:rPr>
          <w:spacing w:val="15"/>
        </w:rPr>
        <w:t xml:space="preserve"> </w:t>
      </w:r>
      <w:r w:rsidRPr="003D74E8">
        <w:t>rotated</w:t>
      </w:r>
      <w:r w:rsidRPr="003D74E8">
        <w:rPr>
          <w:spacing w:val="15"/>
        </w:rPr>
        <w:t xml:space="preserve"> </w:t>
      </w:r>
      <w:r w:rsidRPr="003D74E8">
        <w:t>to</w:t>
      </w:r>
      <w:r w:rsidRPr="003D74E8">
        <w:rPr>
          <w:spacing w:val="16"/>
        </w:rPr>
        <w:t xml:space="preserve"> </w:t>
      </w:r>
      <w:r>
        <w:rPr>
          <w:spacing w:val="-3"/>
        </w:rPr>
        <w:t>Task2,</w:t>
      </w:r>
      <w:r>
        <w:rPr>
          <w:spacing w:val="15"/>
        </w:rPr>
        <w:t xml:space="preserve"> </w:t>
      </w:r>
      <w:r>
        <w:t>3</w:t>
      </w:r>
      <w:r w:rsidRPr="003D74E8">
        <w:t>,</w:t>
      </w:r>
      <w:r w:rsidRPr="003D74E8">
        <w:rPr>
          <w:spacing w:val="16"/>
        </w:rPr>
        <w:t xml:space="preserve"> </w:t>
      </w:r>
      <w:r w:rsidRPr="003D74E8">
        <w:t>and</w:t>
      </w:r>
      <w:r w:rsidRPr="003D74E8">
        <w:rPr>
          <w:spacing w:val="15"/>
        </w:rPr>
        <w:t xml:space="preserve"> </w:t>
      </w:r>
      <w:r>
        <w:t>1</w:t>
      </w:r>
      <w:r w:rsidRPr="003D74E8">
        <w:rPr>
          <w:spacing w:val="16"/>
        </w:rPr>
        <w:t xml:space="preserve"> </w:t>
      </w:r>
      <w:r w:rsidRPr="003D74E8">
        <w:t>when</w:t>
      </w:r>
      <w:r w:rsidRPr="003D74E8">
        <w:rPr>
          <w:spacing w:val="15"/>
        </w:rPr>
        <w:t xml:space="preserve"> </w:t>
      </w:r>
      <w:r>
        <w:t>the</w:t>
      </w:r>
      <w:r>
        <w:rPr>
          <w:spacing w:val="15"/>
        </w:rPr>
        <w:t xml:space="preserve"> </w:t>
      </w:r>
      <w:r>
        <w:t>function</w:t>
      </w:r>
      <w:r w:rsidRPr="003D74E8">
        <w:rPr>
          <w:spacing w:val="16"/>
        </w:rPr>
        <w:t xml:space="preserve"> </w:t>
      </w:r>
      <w:r w:rsidRPr="003D74E8">
        <w:t>is</w:t>
      </w:r>
      <w:r w:rsidRPr="003D74E8">
        <w:rPr>
          <w:spacing w:val="15"/>
        </w:rPr>
        <w:t xml:space="preserve"> </w:t>
      </w:r>
      <w:r w:rsidRPr="003D74E8">
        <w:t>called.</w:t>
      </w:r>
    </w:p>
    <w:p w14:paraId="7562938A" w14:textId="614EDC0E" w:rsidR="00946AA2" w:rsidRDefault="00E56278">
      <w:pPr>
        <w:pStyle w:val="a3"/>
        <w:numPr>
          <w:ilvl w:val="0"/>
          <w:numId w:val="2"/>
        </w:numPr>
        <w:tabs>
          <w:tab w:val="left" w:pos="585"/>
        </w:tabs>
        <w:spacing w:line="249" w:lineRule="auto"/>
        <w:ind w:firstLine="199"/>
        <w:jc w:val="both"/>
      </w:pPr>
      <w:r w:rsidRPr="003D74E8">
        <w:rPr>
          <w:i/>
        </w:rPr>
        <w:t>Component</w:t>
      </w:r>
      <w:r w:rsidRPr="003D74E8">
        <w:rPr>
          <w:i/>
          <w:spacing w:val="6"/>
        </w:rPr>
        <w:t xml:space="preserve"> </w:t>
      </w:r>
      <w:r w:rsidRPr="003D74E8">
        <w:rPr>
          <w:i/>
        </w:rPr>
        <w:t>of</w:t>
      </w:r>
      <w:r w:rsidRPr="003D74E8">
        <w:rPr>
          <w:i/>
          <w:spacing w:val="6"/>
        </w:rPr>
        <w:t xml:space="preserve"> </w:t>
      </w:r>
      <w:r w:rsidRPr="003D74E8">
        <w:rPr>
          <w:i/>
        </w:rPr>
        <w:t>RiteVM</w:t>
      </w:r>
      <w:r w:rsidRPr="003D74E8">
        <w:rPr>
          <w:i/>
          <w:spacing w:val="6"/>
        </w:rPr>
        <w:t xml:space="preserve"> </w:t>
      </w:r>
      <w:r w:rsidRPr="003D74E8">
        <w:rPr>
          <w:i/>
          <w:spacing w:val="-1"/>
        </w:rPr>
        <w:t>Scheduler</w:t>
      </w:r>
      <w:r>
        <w:rPr>
          <w:i/>
          <w:spacing w:val="-1"/>
        </w:rPr>
        <w:t>:</w:t>
      </w:r>
      <w:r>
        <w:rPr>
          <w:i/>
          <w:spacing w:val="37"/>
        </w:rPr>
        <w:t xml:space="preserve"> </w:t>
      </w:r>
      <w:r w:rsidRPr="003D74E8">
        <w:t>Figure</w:t>
      </w:r>
      <w:r w:rsidRPr="003D74E8">
        <w:rPr>
          <w:spacing w:val="6"/>
        </w:rPr>
        <w:t xml:space="preserve"> </w:t>
      </w:r>
      <w:r>
        <w:t>7</w:t>
      </w:r>
      <w:r w:rsidRPr="003D74E8">
        <w:rPr>
          <w:spacing w:val="6"/>
        </w:rPr>
        <w:t xml:space="preserve"> </w:t>
      </w:r>
      <w:r w:rsidRPr="003D74E8">
        <w:rPr>
          <w:spacing w:val="-1"/>
        </w:rPr>
        <w:t>shows</w:t>
      </w:r>
      <w:r w:rsidRPr="003D74E8">
        <w:rPr>
          <w:spacing w:val="6"/>
        </w:rPr>
        <w:t xml:space="preserve"> </w:t>
      </w:r>
      <w:r w:rsidRPr="003D74E8">
        <w:t>a</w:t>
      </w:r>
      <w:r w:rsidRPr="003D74E8">
        <w:rPr>
          <w:spacing w:val="27"/>
          <w:w w:val="99"/>
        </w:rPr>
        <w:t xml:space="preserve"> </w:t>
      </w:r>
      <w:r w:rsidRPr="003D74E8">
        <w:t>component</w:t>
      </w:r>
      <w:r w:rsidRPr="003D74E8">
        <w:rPr>
          <w:spacing w:val="37"/>
        </w:rPr>
        <w:t xml:space="preserve"> </w:t>
      </w:r>
      <w:r w:rsidRPr="003D74E8">
        <w:t>diagram</w:t>
      </w:r>
      <w:r w:rsidRPr="003D74E8">
        <w:rPr>
          <w:spacing w:val="37"/>
        </w:rPr>
        <w:t xml:space="preserve"> </w:t>
      </w:r>
      <w:r w:rsidRPr="003D74E8">
        <w:t>of</w:t>
      </w:r>
      <w:r w:rsidRPr="003D74E8">
        <w:rPr>
          <w:spacing w:val="37"/>
        </w:rPr>
        <w:t xml:space="preserve"> </w:t>
      </w:r>
      <w:r w:rsidRPr="003D74E8">
        <w:t>the</w:t>
      </w:r>
      <w:r w:rsidRPr="003D74E8">
        <w:rPr>
          <w:spacing w:val="37"/>
        </w:rPr>
        <w:t xml:space="preserve"> </w:t>
      </w:r>
      <w:r w:rsidRPr="003D74E8">
        <w:t>RiteVM</w:t>
      </w:r>
      <w:r w:rsidRPr="003D74E8">
        <w:rPr>
          <w:spacing w:val="37"/>
        </w:rPr>
        <w:t xml:space="preserve"> </w:t>
      </w:r>
      <w:r>
        <w:rPr>
          <w:spacing w:val="-2"/>
        </w:rPr>
        <w:t>scheduler</w:t>
      </w:r>
      <w:r w:rsidRPr="003D74E8">
        <w:rPr>
          <w:spacing w:val="-2"/>
        </w:rPr>
        <w:t>.</w:t>
      </w:r>
      <w:r w:rsidRPr="003D74E8">
        <w:rPr>
          <w:spacing w:val="37"/>
        </w:rPr>
        <w:t xml:space="preserve"> </w:t>
      </w:r>
      <w:r w:rsidRPr="003D74E8">
        <w:t>The</w:t>
      </w:r>
      <w:r w:rsidRPr="003D74E8">
        <w:rPr>
          <w:spacing w:val="37"/>
        </w:rPr>
        <w:t xml:space="preserve"> </w:t>
      </w:r>
      <w:r w:rsidRPr="003D74E8">
        <w:t>RiteVM</w:t>
      </w:r>
      <w:r w:rsidRPr="003D74E8">
        <w:rPr>
          <w:spacing w:val="29"/>
          <w:w w:val="99"/>
        </w:rPr>
        <w:t xml:space="preserve"> </w:t>
      </w:r>
      <w:r w:rsidRPr="003D74E8">
        <w:t>scheduler</w:t>
      </w:r>
      <w:r w:rsidRPr="003D74E8">
        <w:rPr>
          <w:spacing w:val="5"/>
        </w:rPr>
        <w:t xml:space="preserve"> </w:t>
      </w:r>
      <w:r>
        <w:t>is</w:t>
      </w:r>
      <w:r>
        <w:rPr>
          <w:spacing w:val="6"/>
        </w:rPr>
        <w:t xml:space="preserve"> </w:t>
      </w:r>
      <w:r>
        <w:t>a</w:t>
      </w:r>
      <w:r>
        <w:rPr>
          <w:spacing w:val="6"/>
        </w:rPr>
        <w:t xml:space="preserve"> </w:t>
      </w:r>
      <w:r>
        <w:rPr>
          <w:i/>
        </w:rPr>
        <w:t>composite</w:t>
      </w:r>
      <w:r>
        <w:rPr>
          <w:i/>
          <w:spacing w:val="5"/>
        </w:rPr>
        <w:t xml:space="preserve"> </w:t>
      </w:r>
      <w:r>
        <w:rPr>
          <w:i/>
        </w:rPr>
        <w:t>cell</w:t>
      </w:r>
      <w:r>
        <w:rPr>
          <w:i/>
          <w:spacing w:val="6"/>
        </w:rPr>
        <w:t xml:space="preserve"> </w:t>
      </w:r>
      <w:r>
        <w:t>which</w:t>
      </w:r>
      <w:r>
        <w:rPr>
          <w:spacing w:val="6"/>
        </w:rPr>
        <w:t xml:space="preserve"> </w:t>
      </w:r>
      <w:r w:rsidRPr="003D74E8">
        <w:t>consists</w:t>
      </w:r>
      <w:r w:rsidRPr="003D74E8">
        <w:rPr>
          <w:spacing w:val="5"/>
        </w:rPr>
        <w:t xml:space="preserve"> </w:t>
      </w:r>
      <w:r w:rsidRPr="003D74E8">
        <w:t>of</w:t>
      </w:r>
      <w:r w:rsidRPr="003D74E8">
        <w:rPr>
          <w:spacing w:val="6"/>
        </w:rPr>
        <w:t xml:space="preserve"> </w:t>
      </w:r>
      <w:r w:rsidRPr="003D74E8">
        <w:t>CyclicHandler</w:t>
      </w:r>
      <w:r w:rsidRPr="003D74E8">
        <w:rPr>
          <w:w w:val="99"/>
        </w:rPr>
        <w:t xml:space="preserve"> </w:t>
      </w:r>
      <w:r w:rsidRPr="003D74E8">
        <w:t>and</w:t>
      </w:r>
      <w:r w:rsidRPr="003D74E8">
        <w:rPr>
          <w:spacing w:val="36"/>
        </w:rPr>
        <w:t xml:space="preserve"> </w:t>
      </w:r>
      <w:r w:rsidRPr="003D74E8">
        <w:t>RiteVMSchedulerMain.</w:t>
      </w:r>
      <w:r w:rsidRPr="003D74E8">
        <w:rPr>
          <w:spacing w:val="36"/>
        </w:rPr>
        <w:t xml:space="preserve"> </w:t>
      </w:r>
      <w:r w:rsidRPr="003D74E8">
        <w:t>The</w:t>
      </w:r>
      <w:r w:rsidRPr="003D74E8">
        <w:rPr>
          <w:spacing w:val="36"/>
        </w:rPr>
        <w:t xml:space="preserve"> </w:t>
      </w:r>
      <w:r w:rsidRPr="003D74E8">
        <w:t>CyclicHandler</w:t>
      </w:r>
      <w:r w:rsidRPr="003D74E8">
        <w:rPr>
          <w:spacing w:val="37"/>
        </w:rPr>
        <w:t xml:space="preserve"> </w:t>
      </w:r>
      <w:r w:rsidRPr="003D74E8">
        <w:rPr>
          <w:i/>
        </w:rPr>
        <w:t>cell</w:t>
      </w:r>
      <w:r w:rsidRPr="003D74E8">
        <w:rPr>
          <w:i/>
          <w:spacing w:val="36"/>
        </w:rPr>
        <w:t xml:space="preserve"> </w:t>
      </w:r>
      <w:r w:rsidR="00206F63">
        <w:t>config</w:t>
      </w:r>
      <w:r>
        <w:t>ures</w:t>
      </w:r>
      <w:r w:rsidRPr="003D74E8">
        <w:rPr>
          <w:spacing w:val="15"/>
        </w:rPr>
        <w:t xml:space="preserve"> </w:t>
      </w:r>
      <w:r w:rsidRPr="003D74E8">
        <w:t>the</w:t>
      </w:r>
      <w:r w:rsidRPr="003D74E8">
        <w:rPr>
          <w:spacing w:val="17"/>
        </w:rPr>
        <w:t xml:space="preserve"> </w:t>
      </w:r>
      <w:r w:rsidRPr="003D74E8">
        <w:t>periodic</w:t>
      </w:r>
      <w:r w:rsidRPr="003D74E8">
        <w:rPr>
          <w:spacing w:val="17"/>
        </w:rPr>
        <w:t xml:space="preserve"> </w:t>
      </w:r>
      <w:r w:rsidRPr="003D74E8">
        <w:t>handler</w:t>
      </w:r>
      <w:r w:rsidRPr="003D74E8">
        <w:rPr>
          <w:spacing w:val="16"/>
        </w:rPr>
        <w:t xml:space="preserve"> </w:t>
      </w:r>
      <w:r w:rsidRPr="003D74E8">
        <w:t>based</w:t>
      </w:r>
      <w:r w:rsidRPr="003D74E8">
        <w:rPr>
          <w:spacing w:val="16"/>
        </w:rPr>
        <w:t xml:space="preserve"> </w:t>
      </w:r>
      <w:r w:rsidRPr="003D74E8">
        <w:t>on</w:t>
      </w:r>
      <w:r w:rsidRPr="003D74E8">
        <w:rPr>
          <w:spacing w:val="16"/>
        </w:rPr>
        <w:t xml:space="preserve"> </w:t>
      </w:r>
      <w:r>
        <w:rPr>
          <w:rFonts w:ascii="Lucida Console" w:hAnsi="Lucida Console"/>
          <w:spacing w:val="-2"/>
        </w:rPr>
        <w:t>µ</w:t>
      </w:r>
      <w:r>
        <w:rPr>
          <w:spacing w:val="-2"/>
        </w:rPr>
        <w:t>ITRON</w:t>
      </w:r>
      <w:r w:rsidRPr="003D74E8">
        <w:rPr>
          <w:spacing w:val="-2"/>
        </w:rPr>
        <w:t>.</w:t>
      </w:r>
      <w:r w:rsidRPr="003D74E8">
        <w:rPr>
          <w:spacing w:val="16"/>
        </w:rPr>
        <w:t xml:space="preserve"> </w:t>
      </w:r>
      <w:r w:rsidRPr="003D74E8">
        <w:t>Cyclic</w:t>
      </w:r>
      <w:r w:rsidRPr="003D74E8">
        <w:rPr>
          <w:spacing w:val="16"/>
        </w:rPr>
        <w:t xml:space="preserve"> </w:t>
      </w:r>
      <w:r w:rsidRPr="003D74E8">
        <w:t>handlers</w:t>
      </w:r>
      <w:r w:rsidRPr="003D74E8">
        <w:rPr>
          <w:spacing w:val="26"/>
          <w:w w:val="99"/>
        </w:rPr>
        <w:t xml:space="preserve"> </w:t>
      </w:r>
      <w:r w:rsidRPr="003D74E8">
        <w:t>based</w:t>
      </w:r>
      <w:r w:rsidRPr="003D74E8">
        <w:rPr>
          <w:spacing w:val="48"/>
        </w:rPr>
        <w:t xml:space="preserve"> </w:t>
      </w:r>
      <w:r w:rsidRPr="003D74E8">
        <w:t>on</w:t>
      </w:r>
      <w:r w:rsidRPr="003D74E8">
        <w:rPr>
          <w:spacing w:val="49"/>
        </w:rPr>
        <w:t xml:space="preserve"> </w:t>
      </w:r>
      <w:r>
        <w:rPr>
          <w:rFonts w:ascii="Lucida Console" w:hAnsi="Lucida Console"/>
          <w:spacing w:val="-2"/>
        </w:rPr>
        <w:t>µ</w:t>
      </w:r>
      <w:r>
        <w:rPr>
          <w:spacing w:val="-2"/>
        </w:rPr>
        <w:t>ITRON</w:t>
      </w:r>
      <w:r w:rsidRPr="003D74E8">
        <w:rPr>
          <w:spacing w:val="48"/>
        </w:rPr>
        <w:t xml:space="preserve"> </w:t>
      </w:r>
      <w:r w:rsidRPr="003D74E8">
        <w:t>are</w:t>
      </w:r>
      <w:r w:rsidRPr="003D74E8">
        <w:rPr>
          <w:spacing w:val="49"/>
        </w:rPr>
        <w:t xml:space="preserve"> </w:t>
      </w:r>
      <w:r w:rsidRPr="003D74E8">
        <w:t>described</w:t>
      </w:r>
      <w:r w:rsidRPr="003D74E8">
        <w:rPr>
          <w:spacing w:val="48"/>
        </w:rPr>
        <w:t xml:space="preserve"> </w:t>
      </w:r>
      <w:r w:rsidRPr="003D74E8">
        <w:t>in</w:t>
      </w:r>
      <w:r w:rsidRPr="003D74E8">
        <w:rPr>
          <w:spacing w:val="49"/>
        </w:rPr>
        <w:t xml:space="preserve"> </w:t>
      </w:r>
      <w:r w:rsidRPr="003D74E8">
        <w:t>the</w:t>
      </w:r>
      <w:r w:rsidRPr="003D74E8">
        <w:rPr>
          <w:spacing w:val="49"/>
        </w:rPr>
        <w:t xml:space="preserve"> </w:t>
      </w:r>
      <w:r w:rsidRPr="003D74E8">
        <w:t>literature</w:t>
      </w:r>
      <w:r w:rsidRPr="003D74E8">
        <w:rPr>
          <w:spacing w:val="48"/>
        </w:rPr>
        <w:t xml:space="preserve"> </w:t>
      </w:r>
      <w:r w:rsidRPr="003D74E8">
        <w:t>[</w:t>
      </w:r>
      <w:r>
        <w:t>8</w:t>
      </w:r>
      <w:r w:rsidRPr="003D74E8">
        <w:t>].</w:t>
      </w:r>
      <w:r w:rsidRPr="003D74E8">
        <w:rPr>
          <w:spacing w:val="49"/>
        </w:rPr>
        <w:t xml:space="preserve"> </w:t>
      </w:r>
      <w:r w:rsidRPr="003D74E8">
        <w:t>The</w:t>
      </w:r>
      <w:r w:rsidRPr="003D74E8">
        <w:rPr>
          <w:spacing w:val="24"/>
          <w:w w:val="99"/>
        </w:rPr>
        <w:t xml:space="preserve"> </w:t>
      </w:r>
      <w:r w:rsidRPr="003D74E8">
        <w:t>CyclicHandler</w:t>
      </w:r>
      <w:r w:rsidRPr="003D74E8">
        <w:rPr>
          <w:spacing w:val="5"/>
        </w:rPr>
        <w:t xml:space="preserve"> </w:t>
      </w:r>
      <w:r w:rsidRPr="003D74E8">
        <w:rPr>
          <w:i/>
        </w:rPr>
        <w:t>cell</w:t>
      </w:r>
      <w:r w:rsidRPr="003D74E8">
        <w:rPr>
          <w:i/>
          <w:spacing w:val="5"/>
        </w:rPr>
        <w:t xml:space="preserve"> </w:t>
      </w:r>
      <w:r w:rsidRPr="003D74E8">
        <w:t>has</w:t>
      </w:r>
      <w:r w:rsidRPr="003D74E8">
        <w:rPr>
          <w:spacing w:val="6"/>
        </w:rPr>
        <w:t xml:space="preserve"> </w:t>
      </w:r>
      <w:r w:rsidRPr="003D74E8">
        <w:t>the</w:t>
      </w:r>
      <w:r w:rsidRPr="003D74E8">
        <w:rPr>
          <w:spacing w:val="5"/>
        </w:rPr>
        <w:t xml:space="preserve"> </w:t>
      </w:r>
      <w:r w:rsidRPr="003D74E8">
        <w:rPr>
          <w:spacing w:val="-1"/>
        </w:rPr>
        <w:t>attributes</w:t>
      </w:r>
      <w:r w:rsidRPr="003D74E8">
        <w:rPr>
          <w:spacing w:val="6"/>
        </w:rPr>
        <w:t xml:space="preserve"> </w:t>
      </w:r>
      <w:r w:rsidRPr="003D74E8">
        <w:t>of</w:t>
      </w:r>
      <w:r w:rsidRPr="003D74E8">
        <w:rPr>
          <w:spacing w:val="5"/>
        </w:rPr>
        <w:t xml:space="preserve"> </w:t>
      </w:r>
      <w:r w:rsidRPr="003D74E8">
        <w:t>the</w:t>
      </w:r>
      <w:r w:rsidRPr="003D74E8">
        <w:rPr>
          <w:spacing w:val="6"/>
        </w:rPr>
        <w:t xml:space="preserve"> </w:t>
      </w:r>
      <w:r w:rsidRPr="003D74E8">
        <w:rPr>
          <w:i/>
          <w:spacing w:val="-1"/>
        </w:rPr>
        <w:t>cell</w:t>
      </w:r>
      <w:r w:rsidRPr="003D74E8">
        <w:rPr>
          <w:spacing w:val="-1"/>
        </w:rPr>
        <w:t>.</w:t>
      </w:r>
      <w:r w:rsidRPr="003D74E8">
        <w:rPr>
          <w:spacing w:val="6"/>
        </w:rPr>
        <w:t xml:space="preserve"> </w:t>
      </w:r>
      <w:r w:rsidRPr="003D74E8">
        <w:t>The</w:t>
      </w:r>
      <w:r w:rsidRPr="003D74E8">
        <w:rPr>
          <w:spacing w:val="5"/>
        </w:rPr>
        <w:t xml:space="preserve"> </w:t>
      </w:r>
      <w:r>
        <w:t>RiteVM-</w:t>
      </w:r>
      <w:r>
        <w:rPr>
          <w:spacing w:val="21"/>
          <w:w w:val="99"/>
        </w:rPr>
        <w:t xml:space="preserve"> </w:t>
      </w:r>
      <w:r>
        <w:t>SchedulerMain</w:t>
      </w:r>
      <w:r w:rsidRPr="003D74E8">
        <w:rPr>
          <w:spacing w:val="14"/>
        </w:rPr>
        <w:t xml:space="preserve"> </w:t>
      </w:r>
      <w:r w:rsidRPr="003D74E8">
        <w:rPr>
          <w:i/>
        </w:rPr>
        <w:t>cell</w:t>
      </w:r>
      <w:r w:rsidRPr="003D74E8">
        <w:rPr>
          <w:i/>
          <w:spacing w:val="15"/>
        </w:rPr>
        <w:t xml:space="preserve"> </w:t>
      </w:r>
      <w:r>
        <w:t>processes</w:t>
      </w:r>
      <w:r w:rsidRPr="003D74E8">
        <w:rPr>
          <w:spacing w:val="15"/>
        </w:rPr>
        <w:t xml:space="preserve"> </w:t>
      </w:r>
      <w:r w:rsidRPr="003D74E8">
        <w:t>the</w:t>
      </w:r>
      <w:r w:rsidRPr="003D74E8">
        <w:rPr>
          <w:spacing w:val="15"/>
        </w:rPr>
        <w:t xml:space="preserve"> </w:t>
      </w:r>
      <w:r w:rsidRPr="003D74E8">
        <w:t>body</w:t>
      </w:r>
      <w:r w:rsidRPr="003D74E8">
        <w:rPr>
          <w:spacing w:val="14"/>
        </w:rPr>
        <w:t xml:space="preserve"> </w:t>
      </w:r>
      <w:r w:rsidRPr="003D74E8">
        <w:t>of</w:t>
      </w:r>
      <w:r w:rsidRPr="003D74E8">
        <w:rPr>
          <w:spacing w:val="15"/>
        </w:rPr>
        <w:t xml:space="preserve"> </w:t>
      </w:r>
      <w:r w:rsidRPr="003D74E8">
        <w:t>a</w:t>
      </w:r>
      <w:r w:rsidRPr="003D74E8">
        <w:rPr>
          <w:spacing w:val="15"/>
        </w:rPr>
        <w:t xml:space="preserve"> </w:t>
      </w:r>
      <w:r w:rsidRPr="003D74E8">
        <w:t>periodic</w:t>
      </w:r>
      <w:r w:rsidRPr="003D74E8">
        <w:rPr>
          <w:spacing w:val="15"/>
        </w:rPr>
        <w:t xml:space="preserve"> </w:t>
      </w:r>
      <w:r>
        <w:rPr>
          <w:spacing w:val="-2"/>
        </w:rPr>
        <w:t>handler</w:t>
      </w:r>
      <w:r w:rsidRPr="003D74E8">
        <w:rPr>
          <w:spacing w:val="-2"/>
        </w:rPr>
        <w:t>.</w:t>
      </w:r>
      <w:r w:rsidRPr="003D74E8">
        <w:rPr>
          <w:spacing w:val="25"/>
          <w:w w:val="99"/>
        </w:rPr>
        <w:t xml:space="preserve"> </w:t>
      </w:r>
      <w:r w:rsidRPr="003D74E8">
        <w:t>Note</w:t>
      </w:r>
      <w:r w:rsidRPr="003D74E8">
        <w:rPr>
          <w:spacing w:val="12"/>
        </w:rPr>
        <w:t xml:space="preserve"> </w:t>
      </w:r>
      <w:r w:rsidRPr="003D74E8">
        <w:t>that</w:t>
      </w:r>
      <w:r w:rsidRPr="003D74E8">
        <w:rPr>
          <w:spacing w:val="13"/>
        </w:rPr>
        <w:t xml:space="preserve"> </w:t>
      </w:r>
      <w:r w:rsidRPr="003D74E8">
        <w:rPr>
          <w:i/>
          <w:spacing w:val="-1"/>
        </w:rPr>
        <w:t>rotateReadyQueue</w:t>
      </w:r>
      <w:r w:rsidRPr="003D74E8">
        <w:rPr>
          <w:i/>
          <w:spacing w:val="13"/>
        </w:rPr>
        <w:t xml:space="preserve"> </w:t>
      </w:r>
      <w:r w:rsidRPr="003D74E8">
        <w:t>is</w:t>
      </w:r>
      <w:r w:rsidRPr="003D74E8">
        <w:rPr>
          <w:spacing w:val="13"/>
        </w:rPr>
        <w:t xml:space="preserve"> </w:t>
      </w:r>
      <w:r w:rsidRPr="003D74E8">
        <w:t>implemented</w:t>
      </w:r>
      <w:r w:rsidRPr="003D74E8">
        <w:rPr>
          <w:spacing w:val="13"/>
        </w:rPr>
        <w:t xml:space="preserve"> </w:t>
      </w:r>
      <w:r w:rsidRPr="003D74E8">
        <w:t>as</w:t>
      </w:r>
      <w:r w:rsidRPr="003D74E8">
        <w:rPr>
          <w:spacing w:val="13"/>
        </w:rPr>
        <w:t xml:space="preserve"> </w:t>
      </w:r>
      <w:r w:rsidRPr="003D74E8">
        <w:t>the</w:t>
      </w:r>
      <w:r w:rsidRPr="003D74E8">
        <w:rPr>
          <w:spacing w:val="13"/>
        </w:rPr>
        <w:t xml:space="preserve"> </w:t>
      </w:r>
      <w:r w:rsidRPr="003D74E8">
        <w:rPr>
          <w:spacing w:val="-3"/>
        </w:rPr>
        <w:t>body.</w:t>
      </w:r>
    </w:p>
    <w:p w14:paraId="12222C7F" w14:textId="659E20A7" w:rsidR="00946AA2" w:rsidRPr="003D74E8" w:rsidRDefault="00E56278" w:rsidP="003D74E8">
      <w:pPr>
        <w:pStyle w:val="a3"/>
        <w:spacing w:line="249" w:lineRule="auto"/>
        <w:jc w:val="both"/>
      </w:pPr>
      <w:r w:rsidRPr="003D74E8">
        <w:rPr>
          <w:sz w:val="22"/>
        </w:rPr>
        <w:t>Figure</w:t>
      </w:r>
      <w:r w:rsidRPr="003D74E8">
        <w:rPr>
          <w:spacing w:val="10"/>
          <w:sz w:val="22"/>
        </w:rPr>
        <w:t xml:space="preserve"> </w:t>
      </w:r>
      <w:r>
        <w:t>8</w:t>
      </w:r>
      <w:r w:rsidRPr="003D74E8">
        <w:rPr>
          <w:spacing w:val="11"/>
        </w:rPr>
        <w:t xml:space="preserve"> </w:t>
      </w:r>
      <w:r w:rsidRPr="003D74E8">
        <w:rPr>
          <w:spacing w:val="-1"/>
        </w:rPr>
        <w:t>shows</w:t>
      </w:r>
      <w:r w:rsidRPr="003D74E8">
        <w:rPr>
          <w:spacing w:val="10"/>
        </w:rPr>
        <w:t xml:space="preserve"> </w:t>
      </w:r>
      <w:r w:rsidRPr="003D74E8">
        <w:t>the</w:t>
      </w:r>
      <w:r w:rsidRPr="003D74E8">
        <w:rPr>
          <w:spacing w:val="11"/>
        </w:rPr>
        <w:t xml:space="preserve"> </w:t>
      </w:r>
      <w:r w:rsidRPr="003D74E8">
        <w:rPr>
          <w:spacing w:val="-1"/>
        </w:rPr>
        <w:t>build</w:t>
      </w:r>
      <w:r w:rsidRPr="003D74E8">
        <w:rPr>
          <w:spacing w:val="10"/>
        </w:rPr>
        <w:t xml:space="preserve"> </w:t>
      </w:r>
      <w:r w:rsidRPr="003D74E8">
        <w:t>description</w:t>
      </w:r>
      <w:r w:rsidRPr="003D74E8">
        <w:rPr>
          <w:spacing w:val="11"/>
        </w:rPr>
        <w:t xml:space="preserve"> </w:t>
      </w:r>
      <w:r w:rsidRPr="003D74E8">
        <w:t>of</w:t>
      </w:r>
      <w:r w:rsidRPr="003D74E8">
        <w:rPr>
          <w:spacing w:val="10"/>
        </w:rPr>
        <w:t xml:space="preserve"> </w:t>
      </w:r>
      <w:r w:rsidRPr="003D74E8">
        <w:t>the</w:t>
      </w:r>
      <w:r w:rsidRPr="003D74E8">
        <w:rPr>
          <w:spacing w:val="11"/>
        </w:rPr>
        <w:t xml:space="preserve"> </w:t>
      </w:r>
      <w:r w:rsidRPr="003D74E8">
        <w:t>RiteVM</w:t>
      </w:r>
      <w:r w:rsidRPr="003D74E8">
        <w:rPr>
          <w:spacing w:val="10"/>
        </w:rPr>
        <w:t xml:space="preserve"> </w:t>
      </w:r>
      <w:r w:rsidR="00206F63">
        <w:t>sched</w:t>
      </w:r>
      <w:r>
        <w:rPr>
          <w:spacing w:val="-3"/>
        </w:rPr>
        <w:t>uler</w:t>
      </w:r>
      <w:r w:rsidRPr="003D74E8">
        <w:rPr>
          <w:spacing w:val="-3"/>
        </w:rPr>
        <w:t>.</w:t>
      </w:r>
      <w:r w:rsidRPr="003D74E8">
        <w:rPr>
          <w:spacing w:val="44"/>
        </w:rPr>
        <w:t xml:space="preserve"> </w:t>
      </w:r>
      <w:r w:rsidRPr="003D74E8">
        <w:t>The</w:t>
      </w:r>
      <w:r w:rsidRPr="003D74E8">
        <w:rPr>
          <w:spacing w:val="45"/>
        </w:rPr>
        <w:t xml:space="preserve"> </w:t>
      </w:r>
      <w:r w:rsidRPr="003D74E8">
        <w:t>RiteVMScheduler</w:t>
      </w:r>
      <w:r w:rsidRPr="003D74E8">
        <w:rPr>
          <w:spacing w:val="45"/>
        </w:rPr>
        <w:t xml:space="preserve"> </w:t>
      </w:r>
      <w:r w:rsidRPr="003D74E8">
        <w:rPr>
          <w:i/>
        </w:rPr>
        <w:t>cell</w:t>
      </w:r>
      <w:r w:rsidRPr="003D74E8">
        <w:rPr>
          <w:i/>
          <w:spacing w:val="45"/>
        </w:rPr>
        <w:t xml:space="preserve"> </w:t>
      </w:r>
      <w:r w:rsidRPr="003D74E8">
        <w:t>has</w:t>
      </w:r>
      <w:r w:rsidRPr="003D74E8">
        <w:rPr>
          <w:spacing w:val="44"/>
        </w:rPr>
        <w:t xml:space="preserve"> </w:t>
      </w:r>
      <w:r w:rsidRPr="003D74E8">
        <w:rPr>
          <w:spacing w:val="-1"/>
        </w:rPr>
        <w:t>attributes</w:t>
      </w:r>
      <w:r w:rsidRPr="003D74E8">
        <w:rPr>
          <w:spacing w:val="44"/>
        </w:rPr>
        <w:t xml:space="preserve"> </w:t>
      </w:r>
      <w:r w:rsidRPr="003D74E8">
        <w:t>to</w:t>
      </w:r>
      <w:r w:rsidRPr="003D74E8">
        <w:rPr>
          <w:spacing w:val="45"/>
        </w:rPr>
        <w:t xml:space="preserve"> </w:t>
      </w:r>
      <w:r w:rsidRPr="003D74E8">
        <w:t>configure</w:t>
      </w:r>
      <w:r w:rsidRPr="003D74E8">
        <w:rPr>
          <w:spacing w:val="21"/>
          <w:w w:val="98"/>
        </w:rPr>
        <w:t xml:space="preserve"> </w:t>
      </w:r>
      <w:r w:rsidRPr="003D74E8">
        <w:t>the</w:t>
      </w:r>
      <w:r w:rsidRPr="003D74E8">
        <w:rPr>
          <w:spacing w:val="24"/>
        </w:rPr>
        <w:t xml:space="preserve"> </w:t>
      </w:r>
      <w:r w:rsidRPr="003D74E8">
        <w:t>scheduler</w:t>
      </w:r>
      <w:r w:rsidRPr="003D74E8">
        <w:rPr>
          <w:spacing w:val="24"/>
        </w:rPr>
        <w:t xml:space="preserve"> </w:t>
      </w:r>
      <w:r w:rsidRPr="003D74E8">
        <w:t>such</w:t>
      </w:r>
      <w:r w:rsidRPr="003D74E8">
        <w:rPr>
          <w:spacing w:val="24"/>
        </w:rPr>
        <w:t xml:space="preserve"> </w:t>
      </w:r>
      <w:r w:rsidRPr="003D74E8">
        <w:t>as</w:t>
      </w:r>
      <w:r w:rsidRPr="003D74E8">
        <w:rPr>
          <w:spacing w:val="24"/>
        </w:rPr>
        <w:t xml:space="preserve"> </w:t>
      </w:r>
      <w:r w:rsidRPr="003D74E8">
        <w:rPr>
          <w:spacing w:val="-1"/>
        </w:rPr>
        <w:t>attribute,</w:t>
      </w:r>
      <w:r w:rsidRPr="003D74E8">
        <w:rPr>
          <w:spacing w:val="24"/>
        </w:rPr>
        <w:t xml:space="preserve"> </w:t>
      </w:r>
      <w:r w:rsidRPr="003D74E8">
        <w:rPr>
          <w:spacing w:val="-1"/>
        </w:rPr>
        <w:t>cyclicTime,</w:t>
      </w:r>
      <w:r w:rsidRPr="003D74E8">
        <w:rPr>
          <w:spacing w:val="24"/>
        </w:rPr>
        <w:t xml:space="preserve"> </w:t>
      </w:r>
      <w:r w:rsidRPr="003D74E8">
        <w:rPr>
          <w:spacing w:val="-1"/>
        </w:rPr>
        <w:t>cyclicPhase,</w:t>
      </w:r>
      <w:r w:rsidRPr="003D74E8">
        <w:rPr>
          <w:spacing w:val="23"/>
        </w:rPr>
        <w:t xml:space="preserve"> </w:t>
      </w:r>
      <w:r w:rsidRPr="003D74E8">
        <w:t>and</w:t>
      </w:r>
      <w:r w:rsidRPr="003D74E8">
        <w:rPr>
          <w:spacing w:val="33"/>
          <w:w w:val="99"/>
        </w:rPr>
        <w:t xml:space="preserve"> </w:t>
      </w:r>
      <w:r w:rsidRPr="003D74E8">
        <w:rPr>
          <w:spacing w:val="-2"/>
        </w:rPr>
        <w:t>priority.</w:t>
      </w:r>
      <w:r w:rsidRPr="003D74E8">
        <w:rPr>
          <w:spacing w:val="12"/>
        </w:rPr>
        <w:t xml:space="preserve"> </w:t>
      </w:r>
      <w:r w:rsidRPr="003D74E8">
        <w:t>In</w:t>
      </w:r>
      <w:r w:rsidRPr="003D74E8">
        <w:rPr>
          <w:spacing w:val="13"/>
        </w:rPr>
        <w:t xml:space="preserve"> </w:t>
      </w:r>
      <w:r w:rsidRPr="003D74E8">
        <w:t>this</w:t>
      </w:r>
      <w:r w:rsidRPr="003D74E8">
        <w:rPr>
          <w:spacing w:val="14"/>
        </w:rPr>
        <w:t xml:space="preserve"> </w:t>
      </w:r>
      <w:r w:rsidRPr="003D74E8">
        <w:t>case,</w:t>
      </w:r>
      <w:r w:rsidRPr="003D74E8">
        <w:rPr>
          <w:spacing w:val="13"/>
        </w:rPr>
        <w:t xml:space="preserve"> </w:t>
      </w:r>
      <w:r w:rsidRPr="003D74E8">
        <w:t>the</w:t>
      </w:r>
      <w:r w:rsidRPr="003D74E8">
        <w:rPr>
          <w:spacing w:val="12"/>
        </w:rPr>
        <w:t xml:space="preserve"> </w:t>
      </w:r>
      <w:r w:rsidRPr="003D74E8">
        <w:t>RiteVM</w:t>
      </w:r>
      <w:r w:rsidRPr="003D74E8">
        <w:rPr>
          <w:spacing w:val="14"/>
        </w:rPr>
        <w:t xml:space="preserve"> </w:t>
      </w:r>
      <w:r w:rsidRPr="003D74E8">
        <w:t>scheduler</w:t>
      </w:r>
      <w:r w:rsidRPr="003D74E8">
        <w:rPr>
          <w:spacing w:val="13"/>
        </w:rPr>
        <w:t xml:space="preserve"> </w:t>
      </w:r>
      <w:r w:rsidRPr="003D74E8">
        <w:t>is</w:t>
      </w:r>
      <w:r w:rsidRPr="003D74E8">
        <w:rPr>
          <w:spacing w:val="13"/>
        </w:rPr>
        <w:t xml:space="preserve"> </w:t>
      </w:r>
      <w:r w:rsidRPr="003D74E8">
        <w:rPr>
          <w:spacing w:val="-1"/>
        </w:rPr>
        <w:t>executed</w:t>
      </w:r>
      <w:r w:rsidRPr="003D74E8">
        <w:rPr>
          <w:spacing w:val="13"/>
        </w:rPr>
        <w:t xml:space="preserve"> </w:t>
      </w:r>
      <w:r w:rsidRPr="003D74E8">
        <w:t>when</w:t>
      </w:r>
      <w:r w:rsidRPr="003D74E8">
        <w:rPr>
          <w:spacing w:val="28"/>
          <w:w w:val="99"/>
        </w:rPr>
        <w:t xml:space="preserve"> </w:t>
      </w:r>
      <w:r w:rsidRPr="003D74E8">
        <w:t>it</w:t>
      </w:r>
      <w:r w:rsidRPr="003D74E8">
        <w:rPr>
          <w:spacing w:val="44"/>
        </w:rPr>
        <w:t xml:space="preserve"> </w:t>
      </w:r>
      <w:r w:rsidRPr="003D74E8">
        <w:t>is</w:t>
      </w:r>
      <w:r w:rsidRPr="003D74E8">
        <w:rPr>
          <w:spacing w:val="44"/>
        </w:rPr>
        <w:t xml:space="preserve"> </w:t>
      </w:r>
      <w:r w:rsidRPr="003D74E8">
        <w:t>generated,</w:t>
      </w:r>
      <w:r w:rsidRPr="003D74E8">
        <w:rPr>
          <w:spacing w:val="44"/>
        </w:rPr>
        <w:t xml:space="preserve"> </w:t>
      </w:r>
      <w:r w:rsidRPr="003D74E8">
        <w:t>because</w:t>
      </w:r>
      <w:r w:rsidRPr="003D74E8">
        <w:rPr>
          <w:spacing w:val="45"/>
        </w:rPr>
        <w:t xml:space="preserve"> </w:t>
      </w:r>
      <w:r w:rsidRPr="003D74E8">
        <w:t>the</w:t>
      </w:r>
      <w:r w:rsidRPr="003D74E8">
        <w:rPr>
          <w:spacing w:val="44"/>
        </w:rPr>
        <w:t xml:space="preserve"> </w:t>
      </w:r>
      <w:r w:rsidRPr="003D74E8">
        <w:rPr>
          <w:spacing w:val="-1"/>
        </w:rPr>
        <w:t>attribute</w:t>
      </w:r>
      <w:r w:rsidRPr="003D74E8">
        <w:rPr>
          <w:spacing w:val="44"/>
        </w:rPr>
        <w:t xml:space="preserve"> </w:t>
      </w:r>
      <w:r w:rsidRPr="003D74E8">
        <w:t>is</w:t>
      </w:r>
      <w:r w:rsidRPr="003D74E8">
        <w:rPr>
          <w:spacing w:val="44"/>
        </w:rPr>
        <w:t xml:space="preserve"> </w:t>
      </w:r>
      <w:r w:rsidRPr="003D74E8">
        <w:rPr>
          <w:i/>
          <w:spacing w:val="-6"/>
        </w:rPr>
        <w:t>TA</w:t>
      </w:r>
      <w:r>
        <w:rPr>
          <w:i/>
          <w:spacing w:val="45"/>
        </w:rPr>
        <w:t xml:space="preserve"> </w:t>
      </w:r>
      <w:r w:rsidRPr="003D74E8">
        <w:rPr>
          <w:i/>
          <w:spacing w:val="-3"/>
        </w:rPr>
        <w:t>STA</w:t>
      </w:r>
      <w:r w:rsidRPr="003D74E8">
        <w:rPr>
          <w:spacing w:val="-3"/>
        </w:rPr>
        <w:t>,</w:t>
      </w:r>
      <w:r w:rsidRPr="003D74E8">
        <w:rPr>
          <w:spacing w:val="44"/>
        </w:rPr>
        <w:t xml:space="preserve"> </w:t>
      </w:r>
      <w:r w:rsidRPr="003D74E8">
        <w:t>which</w:t>
      </w:r>
      <w:r w:rsidRPr="003D74E8">
        <w:rPr>
          <w:spacing w:val="45"/>
        </w:rPr>
        <w:t xml:space="preserve"> </w:t>
      </w:r>
      <w:r w:rsidR="0045048B">
        <w:t>in</w:t>
      </w:r>
      <w:r>
        <w:t>dicates</w:t>
      </w:r>
      <w:r w:rsidRPr="003D74E8">
        <w:rPr>
          <w:spacing w:val="49"/>
        </w:rPr>
        <w:t xml:space="preserve"> </w:t>
      </w:r>
      <w:r w:rsidR="00206F63" w:rsidRPr="003D74E8">
        <w:t>that</w:t>
      </w:r>
      <w:r w:rsidRPr="003D74E8">
        <w:t xml:space="preserve"> the</w:t>
      </w:r>
      <w:r w:rsidR="00206F63" w:rsidRPr="003D74E8">
        <w:rPr>
          <w:spacing w:val="49"/>
        </w:rPr>
        <w:t xml:space="preserve"> </w:t>
      </w:r>
      <w:r w:rsidR="00206F63" w:rsidRPr="003D74E8">
        <w:t>periodic</w:t>
      </w:r>
      <w:r w:rsidRPr="003D74E8">
        <w:t xml:space="preserve"> handler</w:t>
      </w:r>
      <w:r w:rsidR="00206F63" w:rsidRPr="003D74E8">
        <w:rPr>
          <w:spacing w:val="49"/>
        </w:rPr>
        <w:t xml:space="preserve"> </w:t>
      </w:r>
      <w:r w:rsidRPr="003D74E8">
        <w:t>is in an</w:t>
      </w:r>
      <w:r w:rsidR="00206F63" w:rsidRPr="003D74E8">
        <w:rPr>
          <w:spacing w:val="49"/>
        </w:rPr>
        <w:t xml:space="preserve"> </w:t>
      </w:r>
      <w:r w:rsidR="00206F63" w:rsidRPr="003D74E8">
        <w:t xml:space="preserve">operational </w:t>
      </w:r>
      <w:r w:rsidRPr="003D74E8">
        <w:t>state</w:t>
      </w:r>
      <w:r w:rsidR="00206F63" w:rsidRPr="003D74E8">
        <w:t xml:space="preserve"> </w:t>
      </w:r>
      <w:r>
        <w:t>after</w:t>
      </w:r>
      <w:r w:rsidRPr="003D74E8">
        <w:rPr>
          <w:spacing w:val="11"/>
        </w:rPr>
        <w:t xml:space="preserve"> </w:t>
      </w:r>
      <w:r w:rsidRPr="003D74E8">
        <w:t>creation.</w:t>
      </w:r>
      <w:r w:rsidRPr="003D74E8">
        <w:rPr>
          <w:spacing w:val="11"/>
        </w:rPr>
        <w:t xml:space="preserve"> </w:t>
      </w:r>
      <w:r w:rsidRPr="003D74E8">
        <w:t>Note</w:t>
      </w:r>
      <w:r w:rsidRPr="003D74E8">
        <w:rPr>
          <w:spacing w:val="12"/>
        </w:rPr>
        <w:t xml:space="preserve"> </w:t>
      </w:r>
      <w:r w:rsidRPr="003D74E8">
        <w:t>that</w:t>
      </w:r>
      <w:r w:rsidRPr="003D74E8">
        <w:rPr>
          <w:spacing w:val="11"/>
        </w:rPr>
        <w:t xml:space="preserve"> </w:t>
      </w:r>
      <w:r w:rsidRPr="003D74E8">
        <w:t>the</w:t>
      </w:r>
      <w:r w:rsidRPr="003D74E8">
        <w:rPr>
          <w:spacing w:val="11"/>
        </w:rPr>
        <w:t xml:space="preserve"> </w:t>
      </w:r>
      <w:r w:rsidRPr="003D74E8">
        <w:t>scheduler</w:t>
      </w:r>
      <w:r w:rsidRPr="003D74E8">
        <w:rPr>
          <w:spacing w:val="12"/>
        </w:rPr>
        <w:t xml:space="preserve"> </w:t>
      </w:r>
      <w:r w:rsidRPr="003D74E8">
        <w:rPr>
          <w:spacing w:val="-1"/>
        </w:rPr>
        <w:t>executes</w:t>
      </w:r>
      <w:r w:rsidRPr="003D74E8">
        <w:rPr>
          <w:spacing w:val="11"/>
        </w:rPr>
        <w:t xml:space="preserve"> </w:t>
      </w:r>
      <w:r w:rsidRPr="003D74E8">
        <w:rPr>
          <w:spacing w:val="-2"/>
        </w:rPr>
        <w:t>every</w:t>
      </w:r>
      <w:r w:rsidRPr="003D74E8">
        <w:rPr>
          <w:spacing w:val="11"/>
        </w:rPr>
        <w:t xml:space="preserve"> </w:t>
      </w:r>
      <w:r w:rsidRPr="003D74E8">
        <w:t>1</w:t>
      </w:r>
      <w:r w:rsidRPr="003D74E8">
        <w:rPr>
          <w:spacing w:val="12"/>
        </w:rPr>
        <w:t xml:space="preserve"> </w:t>
      </w:r>
      <w:del w:id="91" w:author="Author" w:date="2016-06-14T18:00:00Z">
        <w:r>
          <w:delText>msec</w:delText>
        </w:r>
      </w:del>
      <w:ins w:id="92" w:author="Author" w:date="2016-06-14T18:00:00Z">
        <w:r>
          <w:t>ms</w:t>
        </w:r>
      </w:ins>
      <w:r w:rsidRPr="003D74E8">
        <w:t>.</w:t>
      </w:r>
      <w:r w:rsidRPr="003D74E8">
        <w:rPr>
          <w:spacing w:val="25"/>
          <w:w w:val="99"/>
        </w:rPr>
        <w:t xml:space="preserve"> </w:t>
      </w:r>
      <w:r w:rsidRPr="003D74E8">
        <w:t>RITEVM</w:t>
      </w:r>
      <w:r>
        <w:rPr>
          <w:spacing w:val="40"/>
        </w:rPr>
        <w:t xml:space="preserve"> </w:t>
      </w:r>
      <w:r w:rsidRPr="003D74E8">
        <w:t>PRIORITY</w:t>
      </w:r>
      <w:r w:rsidRPr="003D74E8">
        <w:rPr>
          <w:spacing w:val="19"/>
        </w:rPr>
        <w:t xml:space="preserve"> </w:t>
      </w:r>
      <w:r w:rsidRPr="003D74E8">
        <w:t>defines</w:t>
      </w:r>
      <w:r w:rsidRPr="003D74E8">
        <w:rPr>
          <w:spacing w:val="20"/>
        </w:rPr>
        <w:t xml:space="preserve"> </w:t>
      </w:r>
      <w:r w:rsidRPr="003D74E8">
        <w:t>the</w:t>
      </w:r>
      <w:r w:rsidRPr="003D74E8">
        <w:rPr>
          <w:spacing w:val="20"/>
        </w:rPr>
        <w:t xml:space="preserve"> </w:t>
      </w:r>
      <w:r w:rsidRPr="003D74E8">
        <w:t>priority</w:t>
      </w:r>
      <w:r w:rsidRPr="003D74E8">
        <w:rPr>
          <w:spacing w:val="19"/>
        </w:rPr>
        <w:t xml:space="preserve"> </w:t>
      </w:r>
      <w:r w:rsidRPr="003D74E8">
        <w:t>of</w:t>
      </w:r>
      <w:r w:rsidRPr="003D74E8">
        <w:rPr>
          <w:spacing w:val="20"/>
        </w:rPr>
        <w:t xml:space="preserve"> </w:t>
      </w:r>
      <w:r w:rsidRPr="003D74E8">
        <w:t>mruby</w:t>
      </w:r>
      <w:r w:rsidRPr="003D74E8">
        <w:rPr>
          <w:spacing w:val="19"/>
        </w:rPr>
        <w:t xml:space="preserve"> </w:t>
      </w:r>
      <w:r w:rsidRPr="003D74E8">
        <w:t>tasks.</w:t>
      </w:r>
      <w:r w:rsidRPr="003D74E8">
        <w:rPr>
          <w:spacing w:val="20"/>
        </w:rPr>
        <w:t xml:space="preserve"> </w:t>
      </w:r>
      <w:r w:rsidRPr="003D74E8">
        <w:t>In</w:t>
      </w:r>
      <w:r w:rsidRPr="003D74E8">
        <w:rPr>
          <w:w w:val="99"/>
        </w:rPr>
        <w:t xml:space="preserve"> </w:t>
      </w:r>
      <w:r w:rsidRPr="003D74E8">
        <w:t>the</w:t>
      </w:r>
      <w:r w:rsidRPr="003D74E8">
        <w:rPr>
          <w:spacing w:val="22"/>
        </w:rPr>
        <w:t xml:space="preserve"> </w:t>
      </w:r>
      <w:r>
        <w:t>function</w:t>
      </w:r>
      <w:r w:rsidRPr="003D74E8">
        <w:rPr>
          <w:spacing w:val="23"/>
        </w:rPr>
        <w:t xml:space="preserve"> </w:t>
      </w:r>
      <w:r w:rsidRPr="003D74E8">
        <w:t>of</w:t>
      </w:r>
      <w:r w:rsidRPr="003D74E8">
        <w:rPr>
          <w:spacing w:val="22"/>
        </w:rPr>
        <w:t xml:space="preserve"> </w:t>
      </w:r>
      <w:r>
        <w:t>RiteVMSchedulerMain</w:t>
      </w:r>
      <w:r w:rsidRPr="003D74E8">
        <w:t>,</w:t>
      </w:r>
      <w:r w:rsidRPr="003D74E8">
        <w:rPr>
          <w:spacing w:val="23"/>
        </w:rPr>
        <w:t xml:space="preserve"> </w:t>
      </w:r>
      <w:r w:rsidRPr="003D74E8">
        <w:rPr>
          <w:i/>
          <w:spacing w:val="-1"/>
        </w:rPr>
        <w:t>rotateReadyQueue</w:t>
      </w:r>
      <w:r w:rsidRPr="003D74E8">
        <w:rPr>
          <w:i/>
          <w:spacing w:val="22"/>
        </w:rPr>
        <w:t xml:space="preserve"> </w:t>
      </w:r>
      <w:r w:rsidRPr="003D74E8">
        <w:t>is</w:t>
      </w:r>
      <w:r w:rsidRPr="003D74E8">
        <w:rPr>
          <w:spacing w:val="27"/>
          <w:w w:val="99"/>
        </w:rPr>
        <w:t xml:space="preserve"> </w:t>
      </w:r>
      <w:r w:rsidRPr="003D74E8">
        <w:t>implemented</w:t>
      </w:r>
      <w:r w:rsidRPr="003D74E8">
        <w:rPr>
          <w:spacing w:val="13"/>
        </w:rPr>
        <w:t xml:space="preserve"> </w:t>
      </w:r>
      <w:r w:rsidRPr="003D74E8">
        <w:t>and</w:t>
      </w:r>
      <w:r w:rsidRPr="003D74E8">
        <w:rPr>
          <w:spacing w:val="14"/>
        </w:rPr>
        <w:t xml:space="preserve"> </w:t>
      </w:r>
      <w:r w:rsidRPr="003D74E8">
        <w:t>the</w:t>
      </w:r>
      <w:r w:rsidRPr="003D74E8">
        <w:rPr>
          <w:spacing w:val="14"/>
        </w:rPr>
        <w:t xml:space="preserve"> </w:t>
      </w:r>
      <w:r w:rsidRPr="003D74E8">
        <w:t>priority</w:t>
      </w:r>
      <w:r w:rsidRPr="003D74E8">
        <w:rPr>
          <w:spacing w:val="14"/>
        </w:rPr>
        <w:t xml:space="preserve"> </w:t>
      </w:r>
      <w:r w:rsidRPr="003D74E8">
        <w:t>is</w:t>
      </w:r>
      <w:r w:rsidRPr="003D74E8">
        <w:rPr>
          <w:spacing w:val="14"/>
        </w:rPr>
        <w:t xml:space="preserve"> </w:t>
      </w:r>
      <w:r w:rsidRPr="003D74E8">
        <w:t>passed</w:t>
      </w:r>
      <w:r w:rsidRPr="003D74E8">
        <w:rPr>
          <w:spacing w:val="14"/>
        </w:rPr>
        <w:t xml:space="preserve"> </w:t>
      </w:r>
      <w:r w:rsidRPr="003D74E8">
        <w:t>as</w:t>
      </w:r>
      <w:r w:rsidRPr="003D74E8">
        <w:rPr>
          <w:spacing w:val="14"/>
        </w:rPr>
        <w:t xml:space="preserve"> </w:t>
      </w:r>
      <w:r w:rsidRPr="003D74E8">
        <w:t>the</w:t>
      </w:r>
      <w:r w:rsidRPr="003D74E8">
        <w:rPr>
          <w:spacing w:val="14"/>
        </w:rPr>
        <w:t xml:space="preserve"> </w:t>
      </w:r>
      <w:r w:rsidRPr="003D74E8">
        <w:rPr>
          <w:spacing w:val="-1"/>
        </w:rPr>
        <w:t>argument.</w:t>
      </w:r>
    </w:p>
    <w:p w14:paraId="4411B24B" w14:textId="7D3F9F45" w:rsidR="00946AA2" w:rsidRPr="003D74E8" w:rsidRDefault="00E56278" w:rsidP="003D74E8">
      <w:pPr>
        <w:numPr>
          <w:ilvl w:val="0"/>
          <w:numId w:val="6"/>
        </w:numPr>
        <w:tabs>
          <w:tab w:val="left" w:pos="402"/>
        </w:tabs>
        <w:spacing w:before="124"/>
        <w:ind w:left="401" w:hanging="282"/>
        <w:rPr>
          <w:rFonts w:ascii="Times New Roman" w:hAnsi="Times New Roman"/>
          <w:sz w:val="20"/>
        </w:rPr>
      </w:pPr>
      <w:r w:rsidRPr="003D74E8">
        <w:rPr>
          <w:rFonts w:ascii="Times New Roman"/>
          <w:i/>
          <w:spacing w:val="-1"/>
          <w:sz w:val="20"/>
        </w:rPr>
        <w:t>Synchronization</w:t>
      </w:r>
      <w:r w:rsidRPr="003D74E8">
        <w:rPr>
          <w:rFonts w:ascii="Times New Roman"/>
          <w:i/>
          <w:spacing w:val="12"/>
          <w:sz w:val="20"/>
        </w:rPr>
        <w:t xml:space="preserve"> </w:t>
      </w:r>
      <w:r w:rsidRPr="003D74E8">
        <w:rPr>
          <w:rFonts w:ascii="Times New Roman"/>
          <w:i/>
          <w:sz w:val="20"/>
        </w:rPr>
        <w:t>of</w:t>
      </w:r>
      <w:r w:rsidRPr="003D74E8">
        <w:rPr>
          <w:rFonts w:ascii="Times New Roman"/>
          <w:i/>
          <w:spacing w:val="12"/>
          <w:sz w:val="20"/>
        </w:rPr>
        <w:t xml:space="preserve"> </w:t>
      </w:r>
      <w:r w:rsidRPr="003D74E8">
        <w:rPr>
          <w:rFonts w:ascii="Times New Roman"/>
          <w:i/>
          <w:sz w:val="20"/>
        </w:rPr>
        <w:t>Multiple</w:t>
      </w:r>
      <w:r w:rsidRPr="003D74E8">
        <w:rPr>
          <w:rFonts w:ascii="Times New Roman"/>
          <w:i/>
          <w:spacing w:val="12"/>
          <w:sz w:val="20"/>
        </w:rPr>
        <w:t xml:space="preserve"> </w:t>
      </w:r>
      <w:r w:rsidRPr="003D74E8">
        <w:rPr>
          <w:rFonts w:ascii="Times New Roman"/>
          <w:i/>
          <w:sz w:val="20"/>
        </w:rPr>
        <w:t>RiteVM</w:t>
      </w:r>
      <w:r w:rsidRPr="003D74E8">
        <w:rPr>
          <w:rFonts w:ascii="Times New Roman"/>
          <w:i/>
          <w:spacing w:val="13"/>
          <w:sz w:val="20"/>
        </w:rPr>
        <w:t xml:space="preserve"> </w:t>
      </w:r>
      <w:r w:rsidRPr="003D74E8">
        <w:rPr>
          <w:rFonts w:ascii="Times New Roman"/>
          <w:i/>
          <w:spacing w:val="-5"/>
          <w:sz w:val="20"/>
        </w:rPr>
        <w:t>Tasks</w:t>
      </w:r>
    </w:p>
    <w:p w14:paraId="041EF36C" w14:textId="0C621A4F" w:rsidR="00946AA2" w:rsidRPr="003D74E8" w:rsidRDefault="00E56278" w:rsidP="003D74E8">
      <w:pPr>
        <w:pStyle w:val="a3"/>
        <w:spacing w:before="70" w:line="249" w:lineRule="auto"/>
        <w:jc w:val="both"/>
      </w:pPr>
      <w:r w:rsidRPr="003D74E8">
        <w:rPr>
          <w:sz w:val="22"/>
        </w:rPr>
        <w:t>In</w:t>
      </w:r>
      <w:r w:rsidRPr="003D74E8">
        <w:rPr>
          <w:spacing w:val="-3"/>
          <w:sz w:val="22"/>
        </w:rPr>
        <w:t xml:space="preserve"> </w:t>
      </w:r>
      <w:r w:rsidRPr="003D74E8">
        <w:rPr>
          <w:sz w:val="22"/>
        </w:rPr>
        <w:t>the</w:t>
      </w:r>
      <w:r w:rsidRPr="003D74E8">
        <w:rPr>
          <w:spacing w:val="-3"/>
          <w:sz w:val="22"/>
        </w:rPr>
        <w:t xml:space="preserve"> </w:t>
      </w:r>
      <w:r w:rsidRPr="003D74E8">
        <w:rPr>
          <w:sz w:val="22"/>
        </w:rPr>
        <w:t>proposed</w:t>
      </w:r>
      <w:r w:rsidRPr="003D74E8">
        <w:rPr>
          <w:spacing w:val="-3"/>
          <w:sz w:val="22"/>
        </w:rPr>
        <w:t xml:space="preserve"> </w:t>
      </w:r>
      <w:r w:rsidRPr="003D74E8">
        <w:rPr>
          <w:spacing w:val="-1"/>
          <w:sz w:val="22"/>
        </w:rPr>
        <w:t>framework,</w:t>
      </w:r>
      <w:r w:rsidRPr="003D74E8">
        <w:rPr>
          <w:spacing w:val="-3"/>
          <w:sz w:val="22"/>
        </w:rPr>
        <w:t xml:space="preserve"> </w:t>
      </w:r>
      <w:r w:rsidRPr="003D74E8">
        <w:rPr>
          <w:sz w:val="22"/>
        </w:rPr>
        <w:t>RiteVMs</w:t>
      </w:r>
      <w:r w:rsidRPr="003D74E8">
        <w:rPr>
          <w:spacing w:val="-3"/>
          <w:sz w:val="22"/>
        </w:rPr>
        <w:t xml:space="preserve"> </w:t>
      </w:r>
      <w:r w:rsidRPr="003D74E8">
        <w:rPr>
          <w:sz w:val="22"/>
        </w:rPr>
        <w:t>read</w:t>
      </w:r>
      <w:r w:rsidRPr="003D74E8">
        <w:rPr>
          <w:spacing w:val="-2"/>
          <w:sz w:val="22"/>
        </w:rPr>
        <w:t xml:space="preserve"> </w:t>
      </w:r>
      <w:r w:rsidRPr="003D74E8">
        <w:rPr>
          <w:sz w:val="22"/>
        </w:rPr>
        <w:t>mruby</w:t>
      </w:r>
      <w:r w:rsidRPr="003D74E8">
        <w:rPr>
          <w:spacing w:val="-3"/>
          <w:sz w:val="22"/>
        </w:rPr>
        <w:t xml:space="preserve"> </w:t>
      </w:r>
      <w:r w:rsidRPr="003D74E8">
        <w:rPr>
          <w:sz w:val="22"/>
        </w:rPr>
        <w:t>bytecodes</w:t>
      </w:r>
      <w:r w:rsidRPr="003D74E8">
        <w:rPr>
          <w:spacing w:val="23"/>
          <w:w w:val="99"/>
          <w:sz w:val="22"/>
        </w:rPr>
        <w:t xml:space="preserve"> </w:t>
      </w:r>
      <w:r w:rsidRPr="003D74E8">
        <w:rPr>
          <w:sz w:val="22"/>
        </w:rPr>
        <w:t>and</w:t>
      </w:r>
      <w:r w:rsidRPr="003D74E8">
        <w:rPr>
          <w:spacing w:val="43"/>
          <w:sz w:val="22"/>
        </w:rPr>
        <w:t xml:space="preserve"> </w:t>
      </w:r>
      <w:r w:rsidRPr="003D74E8">
        <w:rPr>
          <w:sz w:val="22"/>
        </w:rPr>
        <w:t>then</w:t>
      </w:r>
      <w:r w:rsidRPr="003D74E8">
        <w:rPr>
          <w:spacing w:val="43"/>
          <w:sz w:val="22"/>
        </w:rPr>
        <w:t xml:space="preserve"> </w:t>
      </w:r>
      <w:r w:rsidRPr="003D74E8">
        <w:rPr>
          <w:spacing w:val="-1"/>
          <w:sz w:val="22"/>
        </w:rPr>
        <w:t>execute</w:t>
      </w:r>
      <w:r w:rsidRPr="003D74E8">
        <w:rPr>
          <w:spacing w:val="44"/>
          <w:sz w:val="22"/>
        </w:rPr>
        <w:t xml:space="preserve"> </w:t>
      </w:r>
      <w:r w:rsidRPr="003D74E8">
        <w:rPr>
          <w:sz w:val="22"/>
        </w:rPr>
        <w:t>applications.</w:t>
      </w:r>
      <w:r w:rsidRPr="003D74E8">
        <w:rPr>
          <w:spacing w:val="43"/>
          <w:sz w:val="22"/>
        </w:rPr>
        <w:t xml:space="preserve"> </w:t>
      </w:r>
      <w:r w:rsidRPr="003D74E8">
        <w:rPr>
          <w:spacing w:val="-1"/>
          <w:sz w:val="22"/>
        </w:rPr>
        <w:t>Ev</w:t>
      </w:r>
      <w:r w:rsidRPr="003D74E8">
        <w:rPr>
          <w:spacing w:val="-2"/>
          <w:sz w:val="22"/>
        </w:rPr>
        <w:t>entflag</w:t>
      </w:r>
      <w:r w:rsidRPr="003D74E8">
        <w:rPr>
          <w:spacing w:val="44"/>
          <w:sz w:val="22"/>
        </w:rPr>
        <w:t xml:space="preserve"> </w:t>
      </w:r>
      <w:r w:rsidRPr="003D74E8">
        <w:rPr>
          <w:sz w:val="22"/>
        </w:rPr>
        <w:t>is</w:t>
      </w:r>
      <w:r w:rsidRPr="003D74E8">
        <w:rPr>
          <w:spacing w:val="43"/>
          <w:sz w:val="22"/>
        </w:rPr>
        <w:t xml:space="preserve"> </w:t>
      </w:r>
      <w:r w:rsidRPr="003D74E8">
        <w:rPr>
          <w:sz w:val="22"/>
        </w:rPr>
        <w:t>applied</w:t>
      </w:r>
      <w:r w:rsidRPr="003D74E8">
        <w:rPr>
          <w:spacing w:val="44"/>
          <w:sz w:val="22"/>
        </w:rPr>
        <w:t xml:space="preserve"> </w:t>
      </w:r>
      <w:r w:rsidRPr="003D74E8">
        <w:rPr>
          <w:sz w:val="22"/>
        </w:rPr>
        <w:t>to</w:t>
      </w:r>
      <w:r w:rsidRPr="003D74E8">
        <w:rPr>
          <w:spacing w:val="43"/>
          <w:sz w:val="22"/>
        </w:rPr>
        <w:t xml:space="preserve"> </w:t>
      </w:r>
      <w:r w:rsidR="00206F63" w:rsidRPr="003D74E8">
        <w:rPr>
          <w:sz w:val="22"/>
        </w:rPr>
        <w:t>syn</w:t>
      </w:r>
      <w:r w:rsidRPr="003D74E8">
        <w:rPr>
          <w:sz w:val="22"/>
        </w:rPr>
        <w:t>chronize</w:t>
      </w:r>
      <w:r w:rsidRPr="003D74E8">
        <w:rPr>
          <w:spacing w:val="30"/>
          <w:sz w:val="22"/>
        </w:rPr>
        <w:t xml:space="preserve"> </w:t>
      </w:r>
      <w:r w:rsidRPr="003D74E8">
        <w:rPr>
          <w:sz w:val="22"/>
        </w:rPr>
        <w:t>the</w:t>
      </w:r>
      <w:r w:rsidRPr="003D74E8">
        <w:rPr>
          <w:spacing w:val="31"/>
          <w:sz w:val="22"/>
        </w:rPr>
        <w:t xml:space="preserve"> </w:t>
      </w:r>
      <w:r w:rsidRPr="003D74E8">
        <w:t>initiation</w:t>
      </w:r>
      <w:r w:rsidRPr="003D74E8">
        <w:rPr>
          <w:spacing w:val="31"/>
        </w:rPr>
        <w:t xml:space="preserve"> </w:t>
      </w:r>
      <w:r w:rsidRPr="003D74E8">
        <w:t>of</w:t>
      </w:r>
      <w:r w:rsidRPr="003D74E8">
        <w:rPr>
          <w:spacing w:val="31"/>
        </w:rPr>
        <w:t xml:space="preserve"> </w:t>
      </w:r>
      <w:r w:rsidRPr="003D74E8">
        <w:t>multiple</w:t>
      </w:r>
      <w:r w:rsidRPr="003D74E8">
        <w:rPr>
          <w:spacing w:val="31"/>
        </w:rPr>
        <w:t xml:space="preserve"> </w:t>
      </w:r>
      <w:r w:rsidRPr="003D74E8">
        <w:t>mruby</w:t>
      </w:r>
      <w:r w:rsidRPr="003D74E8">
        <w:rPr>
          <w:spacing w:val="31"/>
        </w:rPr>
        <w:t xml:space="preserve"> </w:t>
      </w:r>
      <w:r w:rsidRPr="003D74E8">
        <w:t>applications.</w:t>
      </w:r>
      <w:r w:rsidRPr="003D74E8">
        <w:rPr>
          <w:spacing w:val="31"/>
        </w:rPr>
        <w:t xml:space="preserve"> </w:t>
      </w:r>
      <w:r w:rsidRPr="003D74E8">
        <w:t>Each</w:t>
      </w:r>
      <w:r w:rsidRPr="003D74E8">
        <w:rPr>
          <w:w w:val="99"/>
        </w:rPr>
        <w:t xml:space="preserve"> </w:t>
      </w:r>
      <w:r w:rsidRPr="003D74E8">
        <w:t>task</w:t>
      </w:r>
      <w:r w:rsidRPr="003D74E8">
        <w:rPr>
          <w:spacing w:val="43"/>
        </w:rPr>
        <w:t xml:space="preserve"> </w:t>
      </w:r>
      <w:r w:rsidRPr="003D74E8">
        <w:t>sets</w:t>
      </w:r>
      <w:r w:rsidRPr="003D74E8">
        <w:rPr>
          <w:spacing w:val="44"/>
        </w:rPr>
        <w:t xml:space="preserve"> </w:t>
      </w:r>
      <w:r w:rsidRPr="003D74E8">
        <w:t>a</w:t>
      </w:r>
      <w:r w:rsidRPr="003D74E8">
        <w:rPr>
          <w:spacing w:val="43"/>
        </w:rPr>
        <w:t xml:space="preserve"> </w:t>
      </w:r>
      <w:r w:rsidRPr="003D74E8">
        <w:t>flag</w:t>
      </w:r>
      <w:r w:rsidRPr="003D74E8">
        <w:rPr>
          <w:spacing w:val="44"/>
        </w:rPr>
        <w:t xml:space="preserve"> </w:t>
      </w:r>
      <w:r w:rsidRPr="003D74E8">
        <w:t>pattern,</w:t>
      </w:r>
      <w:r w:rsidRPr="003D74E8">
        <w:rPr>
          <w:spacing w:val="44"/>
        </w:rPr>
        <w:t xml:space="preserve"> </w:t>
      </w:r>
      <w:r w:rsidRPr="003D74E8">
        <w:t>such</w:t>
      </w:r>
      <w:r w:rsidRPr="003D74E8">
        <w:rPr>
          <w:spacing w:val="43"/>
        </w:rPr>
        <w:t xml:space="preserve"> </w:t>
      </w:r>
      <w:r w:rsidRPr="003D74E8">
        <w:t>as</w:t>
      </w:r>
      <w:r w:rsidRPr="003D74E8">
        <w:rPr>
          <w:spacing w:val="44"/>
        </w:rPr>
        <w:t xml:space="preserve"> </w:t>
      </w:r>
      <w:r w:rsidRPr="003D74E8">
        <w:t>0x01</w:t>
      </w:r>
      <w:r w:rsidRPr="003D74E8">
        <w:rPr>
          <w:spacing w:val="44"/>
        </w:rPr>
        <w:t xml:space="preserve"> </w:t>
      </w:r>
      <w:r w:rsidRPr="003D74E8">
        <w:t>(01)</w:t>
      </w:r>
      <w:r w:rsidRPr="003D74E8">
        <w:rPr>
          <w:spacing w:val="43"/>
        </w:rPr>
        <w:t xml:space="preserve"> </w:t>
      </w:r>
      <w:r w:rsidRPr="003D74E8">
        <w:t>and</w:t>
      </w:r>
      <w:r w:rsidRPr="003D74E8">
        <w:rPr>
          <w:spacing w:val="44"/>
        </w:rPr>
        <w:t xml:space="preserve"> </w:t>
      </w:r>
      <w:r w:rsidRPr="003D74E8">
        <w:t>0x02</w:t>
      </w:r>
      <w:r w:rsidRPr="003D74E8">
        <w:rPr>
          <w:spacing w:val="44"/>
        </w:rPr>
        <w:t xml:space="preserve"> </w:t>
      </w:r>
      <w:r w:rsidRPr="003D74E8">
        <w:t>(10),</w:t>
      </w:r>
      <w:r w:rsidRPr="003D74E8">
        <w:rPr>
          <w:w w:val="99"/>
        </w:rPr>
        <w:t xml:space="preserve"> </w:t>
      </w:r>
      <w:r w:rsidRPr="003D74E8">
        <w:t>and</w:t>
      </w:r>
      <w:r w:rsidRPr="003D74E8">
        <w:rPr>
          <w:spacing w:val="10"/>
        </w:rPr>
        <w:t xml:space="preserve"> </w:t>
      </w:r>
      <w:r w:rsidRPr="003D74E8">
        <w:t>then</w:t>
      </w:r>
      <w:r w:rsidRPr="003D74E8">
        <w:rPr>
          <w:spacing w:val="10"/>
        </w:rPr>
        <w:t xml:space="preserve"> </w:t>
      </w:r>
      <w:r w:rsidRPr="003D74E8">
        <w:rPr>
          <w:spacing w:val="-1"/>
        </w:rPr>
        <w:t>waits</w:t>
      </w:r>
      <w:r w:rsidRPr="003D74E8">
        <w:rPr>
          <w:spacing w:val="11"/>
        </w:rPr>
        <w:t xml:space="preserve"> </w:t>
      </w:r>
      <w:r w:rsidRPr="003D74E8">
        <w:t>for</w:t>
      </w:r>
      <w:r w:rsidRPr="003D74E8">
        <w:rPr>
          <w:spacing w:val="10"/>
        </w:rPr>
        <w:t xml:space="preserve"> </w:t>
      </w:r>
      <w:r w:rsidRPr="003D74E8">
        <w:t>the</w:t>
      </w:r>
      <w:r w:rsidRPr="003D74E8">
        <w:rPr>
          <w:spacing w:val="11"/>
        </w:rPr>
        <w:t xml:space="preserve"> </w:t>
      </w:r>
      <w:r w:rsidRPr="003D74E8">
        <w:t>flag</w:t>
      </w:r>
      <w:r w:rsidRPr="003D74E8">
        <w:rPr>
          <w:spacing w:val="10"/>
        </w:rPr>
        <w:t xml:space="preserve"> </w:t>
      </w:r>
      <w:r w:rsidRPr="003D74E8">
        <w:t>pattern</w:t>
      </w:r>
      <w:r w:rsidRPr="003D74E8">
        <w:rPr>
          <w:spacing w:val="11"/>
        </w:rPr>
        <w:t xml:space="preserve"> </w:t>
      </w:r>
      <w:r>
        <w:t>0x03</w:t>
      </w:r>
      <w:r w:rsidRPr="003D74E8">
        <w:rPr>
          <w:spacing w:val="10"/>
        </w:rPr>
        <w:t xml:space="preserve"> </w:t>
      </w:r>
      <w:r w:rsidRPr="003D74E8">
        <w:t>(11)</w:t>
      </w:r>
      <w:r w:rsidRPr="003D74E8">
        <w:rPr>
          <w:spacing w:val="11"/>
        </w:rPr>
        <w:t xml:space="preserve"> </w:t>
      </w:r>
      <w:r w:rsidRPr="003D74E8">
        <w:t>with</w:t>
      </w:r>
      <w:r w:rsidRPr="003D74E8">
        <w:rPr>
          <w:spacing w:val="10"/>
        </w:rPr>
        <w:t xml:space="preserve"> </w:t>
      </w:r>
      <w:r w:rsidRPr="003D74E8">
        <w:t>AND.</w:t>
      </w:r>
      <w:r w:rsidRPr="003D74E8">
        <w:rPr>
          <w:spacing w:val="11"/>
        </w:rPr>
        <w:t xml:space="preserve"> </w:t>
      </w:r>
      <w:r w:rsidRPr="003D74E8">
        <w:t>This</w:t>
      </w:r>
      <w:r w:rsidRPr="003D74E8">
        <w:rPr>
          <w:spacing w:val="23"/>
          <w:w w:val="99"/>
        </w:rPr>
        <w:t xml:space="preserve"> </w:t>
      </w:r>
      <w:r w:rsidRPr="003D74E8">
        <w:t>process</w:t>
      </w:r>
      <w:r w:rsidRPr="003D74E8">
        <w:rPr>
          <w:spacing w:val="26"/>
        </w:rPr>
        <w:t xml:space="preserve"> </w:t>
      </w:r>
      <w:r w:rsidRPr="003D74E8">
        <w:t>can</w:t>
      </w:r>
      <w:r w:rsidRPr="003D74E8">
        <w:rPr>
          <w:spacing w:val="27"/>
        </w:rPr>
        <w:t xml:space="preserve"> </w:t>
      </w:r>
      <w:r w:rsidRPr="003D74E8">
        <w:t>also</w:t>
      </w:r>
      <w:r w:rsidRPr="003D74E8">
        <w:rPr>
          <w:spacing w:val="26"/>
        </w:rPr>
        <w:t xml:space="preserve"> </w:t>
      </w:r>
      <w:r w:rsidRPr="003D74E8">
        <w:t>be</w:t>
      </w:r>
      <w:r w:rsidRPr="003D74E8">
        <w:rPr>
          <w:spacing w:val="27"/>
        </w:rPr>
        <w:t xml:space="preserve"> </w:t>
      </w:r>
      <w:r w:rsidRPr="003D74E8">
        <w:t>applied</w:t>
      </w:r>
      <w:r w:rsidRPr="003D74E8">
        <w:rPr>
          <w:spacing w:val="27"/>
        </w:rPr>
        <w:t xml:space="preserve"> </w:t>
      </w:r>
      <w:r w:rsidRPr="003D74E8">
        <w:t>to</w:t>
      </w:r>
      <w:r w:rsidRPr="003D74E8">
        <w:rPr>
          <w:spacing w:val="27"/>
        </w:rPr>
        <w:t xml:space="preserve"> </w:t>
      </w:r>
      <w:r w:rsidRPr="003D74E8">
        <w:t>more</w:t>
      </w:r>
      <w:r w:rsidRPr="003D74E8">
        <w:rPr>
          <w:spacing w:val="27"/>
        </w:rPr>
        <w:t xml:space="preserve"> </w:t>
      </w:r>
      <w:r w:rsidRPr="003D74E8">
        <w:t>tasks.</w:t>
      </w:r>
      <w:r w:rsidRPr="003D74E8">
        <w:rPr>
          <w:spacing w:val="26"/>
        </w:rPr>
        <w:t xml:space="preserve"> </w:t>
      </w:r>
      <w:r w:rsidRPr="003D74E8">
        <w:rPr>
          <w:spacing w:val="-1"/>
        </w:rPr>
        <w:t>For</w:t>
      </w:r>
      <w:r w:rsidRPr="003D74E8">
        <w:rPr>
          <w:spacing w:val="26"/>
        </w:rPr>
        <w:t xml:space="preserve"> </w:t>
      </w:r>
      <w:r w:rsidRPr="003D74E8">
        <w:rPr>
          <w:spacing w:val="-1"/>
        </w:rPr>
        <w:t>example,</w:t>
      </w:r>
      <w:r w:rsidRPr="003D74E8">
        <w:rPr>
          <w:spacing w:val="26"/>
        </w:rPr>
        <w:t xml:space="preserve"> </w:t>
      </w:r>
      <w:r w:rsidRPr="003D74E8">
        <w:t>for</w:t>
      </w:r>
      <w:r w:rsidRPr="003D74E8">
        <w:rPr>
          <w:spacing w:val="26"/>
          <w:w w:val="99"/>
        </w:rPr>
        <w:t xml:space="preserve"> </w:t>
      </w:r>
      <w:r w:rsidRPr="003D74E8">
        <w:t>four</w:t>
      </w:r>
      <w:r w:rsidRPr="003D74E8">
        <w:rPr>
          <w:spacing w:val="6"/>
        </w:rPr>
        <w:t xml:space="preserve"> </w:t>
      </w:r>
      <w:r w:rsidRPr="003D74E8">
        <w:t>RiteVM</w:t>
      </w:r>
      <w:r w:rsidRPr="003D74E8">
        <w:rPr>
          <w:spacing w:val="7"/>
        </w:rPr>
        <w:t xml:space="preserve"> </w:t>
      </w:r>
      <w:r w:rsidRPr="003D74E8">
        <w:t>tasks,</w:t>
      </w:r>
      <w:r w:rsidRPr="003D74E8">
        <w:rPr>
          <w:spacing w:val="7"/>
        </w:rPr>
        <w:t xml:space="preserve"> </w:t>
      </w:r>
      <w:r w:rsidRPr="003D74E8">
        <w:t>each</w:t>
      </w:r>
      <w:r w:rsidRPr="003D74E8">
        <w:rPr>
          <w:spacing w:val="7"/>
        </w:rPr>
        <w:t xml:space="preserve"> </w:t>
      </w:r>
      <w:r w:rsidRPr="003D74E8">
        <w:t>task</w:t>
      </w:r>
      <w:r w:rsidRPr="003D74E8">
        <w:rPr>
          <w:spacing w:val="7"/>
        </w:rPr>
        <w:t xml:space="preserve"> </w:t>
      </w:r>
      <w:r w:rsidRPr="003D74E8">
        <w:t>sets</w:t>
      </w:r>
      <w:r w:rsidRPr="003D74E8">
        <w:rPr>
          <w:spacing w:val="7"/>
        </w:rPr>
        <w:t xml:space="preserve"> </w:t>
      </w:r>
      <w:r w:rsidRPr="003D74E8">
        <w:t>a</w:t>
      </w:r>
      <w:r w:rsidRPr="003D74E8">
        <w:rPr>
          <w:spacing w:val="6"/>
        </w:rPr>
        <w:t xml:space="preserve"> </w:t>
      </w:r>
      <w:r w:rsidRPr="003D74E8">
        <w:t>flag</w:t>
      </w:r>
      <w:r w:rsidRPr="003D74E8">
        <w:rPr>
          <w:spacing w:val="8"/>
        </w:rPr>
        <w:t xml:space="preserve"> </w:t>
      </w:r>
      <w:r w:rsidRPr="003D74E8">
        <w:t>pattern,</w:t>
      </w:r>
      <w:r w:rsidRPr="003D74E8">
        <w:rPr>
          <w:spacing w:val="6"/>
        </w:rPr>
        <w:t xml:space="preserve"> </w:t>
      </w:r>
      <w:r w:rsidRPr="003D74E8">
        <w:t>such</w:t>
      </w:r>
      <w:r w:rsidRPr="003D74E8">
        <w:rPr>
          <w:spacing w:val="8"/>
        </w:rPr>
        <w:t xml:space="preserve"> </w:t>
      </w:r>
      <w:r w:rsidRPr="003D74E8">
        <w:t>as</w:t>
      </w:r>
      <w:r w:rsidRPr="003D74E8">
        <w:rPr>
          <w:spacing w:val="6"/>
        </w:rPr>
        <w:t xml:space="preserve"> </w:t>
      </w:r>
      <w:r w:rsidRPr="003D74E8">
        <w:t>0x01</w:t>
      </w:r>
      <w:r w:rsidRPr="003D74E8">
        <w:rPr>
          <w:w w:val="99"/>
        </w:rPr>
        <w:t xml:space="preserve"> </w:t>
      </w:r>
      <w:r w:rsidRPr="003D74E8">
        <w:t>(0001),</w:t>
      </w:r>
      <w:r w:rsidRPr="003D74E8">
        <w:rPr>
          <w:spacing w:val="9"/>
        </w:rPr>
        <w:t xml:space="preserve"> </w:t>
      </w:r>
      <w:r w:rsidRPr="003D74E8">
        <w:t>0x02</w:t>
      </w:r>
      <w:r w:rsidRPr="003D74E8">
        <w:rPr>
          <w:spacing w:val="9"/>
        </w:rPr>
        <w:t xml:space="preserve"> </w:t>
      </w:r>
      <w:r w:rsidRPr="003D74E8">
        <w:t>(0010),</w:t>
      </w:r>
      <w:r w:rsidRPr="003D74E8">
        <w:rPr>
          <w:spacing w:val="9"/>
        </w:rPr>
        <w:t xml:space="preserve"> </w:t>
      </w:r>
      <w:r w:rsidRPr="003D74E8">
        <w:t>0x04</w:t>
      </w:r>
      <w:r w:rsidRPr="003D74E8">
        <w:rPr>
          <w:spacing w:val="9"/>
        </w:rPr>
        <w:t xml:space="preserve"> </w:t>
      </w:r>
      <w:r w:rsidRPr="003D74E8">
        <w:t>(0100),</w:t>
      </w:r>
      <w:r w:rsidRPr="003D74E8">
        <w:rPr>
          <w:spacing w:val="9"/>
        </w:rPr>
        <w:t xml:space="preserve"> </w:t>
      </w:r>
      <w:r w:rsidRPr="003D74E8">
        <w:t>and</w:t>
      </w:r>
      <w:r w:rsidRPr="003D74E8">
        <w:rPr>
          <w:spacing w:val="9"/>
        </w:rPr>
        <w:t xml:space="preserve"> </w:t>
      </w:r>
      <w:r w:rsidRPr="003D74E8">
        <w:t>0x08</w:t>
      </w:r>
      <w:r w:rsidRPr="003D74E8">
        <w:rPr>
          <w:spacing w:val="9"/>
        </w:rPr>
        <w:t xml:space="preserve"> </w:t>
      </w:r>
      <w:r w:rsidRPr="003D74E8">
        <w:t>(1000),</w:t>
      </w:r>
      <w:r w:rsidRPr="003D74E8">
        <w:rPr>
          <w:spacing w:val="9"/>
        </w:rPr>
        <w:t xml:space="preserve"> </w:t>
      </w:r>
      <w:r w:rsidRPr="003D74E8">
        <w:t>and</w:t>
      </w:r>
      <w:r w:rsidRPr="003D74E8">
        <w:rPr>
          <w:spacing w:val="9"/>
        </w:rPr>
        <w:t xml:space="preserve"> </w:t>
      </w:r>
      <w:r w:rsidRPr="003D74E8">
        <w:t>then</w:t>
      </w:r>
      <w:r w:rsidR="00206F63" w:rsidRPr="003D74E8">
        <w:t xml:space="preserve"> </w:t>
      </w:r>
      <w:r w:rsidRPr="003D74E8">
        <w:rPr>
          <w:spacing w:val="-1"/>
        </w:rPr>
        <w:t>waits</w:t>
      </w:r>
      <w:r w:rsidRPr="003D74E8">
        <w:rPr>
          <w:spacing w:val="14"/>
        </w:rPr>
        <w:t xml:space="preserve"> </w:t>
      </w:r>
      <w:r w:rsidRPr="003D74E8">
        <w:t>0x0f</w:t>
      </w:r>
      <w:r w:rsidRPr="003D74E8">
        <w:rPr>
          <w:spacing w:val="15"/>
        </w:rPr>
        <w:t xml:space="preserve"> </w:t>
      </w:r>
      <w:r w:rsidRPr="003D74E8">
        <w:t>(1111)</w:t>
      </w:r>
      <w:r w:rsidRPr="003D74E8">
        <w:rPr>
          <w:spacing w:val="14"/>
        </w:rPr>
        <w:t xml:space="preserve"> </w:t>
      </w:r>
      <w:r w:rsidRPr="003D74E8">
        <w:t>with</w:t>
      </w:r>
      <w:r w:rsidRPr="003D74E8">
        <w:rPr>
          <w:spacing w:val="15"/>
        </w:rPr>
        <w:t xml:space="preserve"> </w:t>
      </w:r>
      <w:r w:rsidRPr="003D74E8">
        <w:t>AND,</w:t>
      </w:r>
      <w:r w:rsidRPr="003D74E8">
        <w:rPr>
          <w:spacing w:val="15"/>
        </w:rPr>
        <w:t xml:space="preserve"> </w:t>
      </w:r>
      <w:r w:rsidRPr="003D74E8">
        <w:t>as</w:t>
      </w:r>
      <w:r w:rsidRPr="003D74E8">
        <w:rPr>
          <w:spacing w:val="14"/>
        </w:rPr>
        <w:t xml:space="preserve"> </w:t>
      </w:r>
      <w:r w:rsidRPr="003D74E8">
        <w:rPr>
          <w:spacing w:val="-1"/>
        </w:rPr>
        <w:t>shown</w:t>
      </w:r>
      <w:r w:rsidRPr="003D74E8">
        <w:rPr>
          <w:spacing w:val="15"/>
        </w:rPr>
        <w:t xml:space="preserve"> </w:t>
      </w:r>
      <w:r w:rsidRPr="003D74E8">
        <w:t>in</w:t>
      </w:r>
      <w:r w:rsidRPr="003D74E8">
        <w:rPr>
          <w:spacing w:val="14"/>
        </w:rPr>
        <w:t xml:space="preserve"> </w:t>
      </w:r>
      <w:r w:rsidRPr="003D74E8">
        <w:t>Figure</w:t>
      </w:r>
      <w:r w:rsidRPr="003D74E8">
        <w:rPr>
          <w:spacing w:val="15"/>
        </w:rPr>
        <w:t xml:space="preserve"> </w:t>
      </w:r>
      <w:r>
        <w:t>9</w:t>
      </w:r>
      <w:r w:rsidRPr="003D74E8">
        <w:t>(A).</w:t>
      </w:r>
    </w:p>
    <w:p w14:paraId="326D2584" w14:textId="68F2B60D" w:rsidR="00946AA2" w:rsidRPr="003D74E8" w:rsidRDefault="00E56278" w:rsidP="003D74E8">
      <w:pPr>
        <w:pStyle w:val="a3"/>
        <w:spacing w:before="7" w:line="249" w:lineRule="auto"/>
        <w:jc w:val="both"/>
      </w:pPr>
      <w:r w:rsidRPr="003D74E8">
        <w:t>In</w:t>
      </w:r>
      <w:r w:rsidRPr="003D74E8">
        <w:rPr>
          <w:spacing w:val="28"/>
        </w:rPr>
        <w:t xml:space="preserve"> </w:t>
      </w:r>
      <w:r w:rsidRPr="003D74E8">
        <w:t>addition,</w:t>
      </w:r>
      <w:r w:rsidRPr="003D74E8">
        <w:rPr>
          <w:spacing w:val="28"/>
        </w:rPr>
        <w:t xml:space="preserve"> </w:t>
      </w:r>
      <w:r w:rsidRPr="003D74E8">
        <w:t>the</w:t>
      </w:r>
      <w:r w:rsidRPr="003D74E8">
        <w:rPr>
          <w:spacing w:val="28"/>
        </w:rPr>
        <w:t xml:space="preserve"> </w:t>
      </w:r>
      <w:r w:rsidRPr="003D74E8">
        <w:t>termination</w:t>
      </w:r>
      <w:r w:rsidRPr="003D74E8">
        <w:rPr>
          <w:spacing w:val="28"/>
        </w:rPr>
        <w:t xml:space="preserve"> </w:t>
      </w:r>
      <w:r w:rsidRPr="003D74E8">
        <w:t>of</w:t>
      </w:r>
      <w:r w:rsidRPr="003D74E8">
        <w:rPr>
          <w:spacing w:val="28"/>
        </w:rPr>
        <w:t xml:space="preserve"> </w:t>
      </w:r>
      <w:r w:rsidRPr="003D74E8">
        <w:t>mruby</w:t>
      </w:r>
      <w:r w:rsidRPr="003D74E8">
        <w:rPr>
          <w:spacing w:val="28"/>
        </w:rPr>
        <w:t xml:space="preserve"> </w:t>
      </w:r>
      <w:r w:rsidRPr="003D74E8">
        <w:t>applications</w:t>
      </w:r>
      <w:r w:rsidRPr="003D74E8">
        <w:rPr>
          <w:spacing w:val="28"/>
        </w:rPr>
        <w:t xml:space="preserve"> </w:t>
      </w:r>
      <w:r w:rsidRPr="003D74E8">
        <w:t>is</w:t>
      </w:r>
      <w:r w:rsidRPr="003D74E8">
        <w:rPr>
          <w:spacing w:val="28"/>
        </w:rPr>
        <w:t xml:space="preserve"> </w:t>
      </w:r>
      <w:del w:id="93" w:author="Author" w:date="2016-06-14T18:00:00Z">
        <w:r>
          <w:delText>syn-</w:delText>
        </w:r>
        <w:r>
          <w:rPr>
            <w:w w:val="99"/>
          </w:rPr>
          <w:delText xml:space="preserve"> </w:delText>
        </w:r>
        <w:r>
          <w:delText>chronized</w:delText>
        </w:r>
      </w:del>
      <w:ins w:id="94" w:author="Author" w:date="2016-06-14T18:00:00Z">
        <w:r>
          <w:t>synchronized</w:t>
        </w:r>
      </w:ins>
      <w:r w:rsidRPr="003D74E8">
        <w:rPr>
          <w:spacing w:val="4"/>
        </w:rPr>
        <w:t xml:space="preserve"> </w:t>
      </w:r>
      <w:r w:rsidRPr="003D74E8">
        <w:t>to</w:t>
      </w:r>
      <w:r w:rsidRPr="003D74E8">
        <w:rPr>
          <w:spacing w:val="5"/>
        </w:rPr>
        <w:t xml:space="preserve"> </w:t>
      </w:r>
      <w:r w:rsidRPr="003D74E8">
        <w:t>accept</w:t>
      </w:r>
      <w:r w:rsidRPr="003D74E8">
        <w:rPr>
          <w:spacing w:val="5"/>
        </w:rPr>
        <w:t xml:space="preserve"> </w:t>
      </w:r>
      <w:r w:rsidRPr="003D74E8">
        <w:t>continuous</w:t>
      </w:r>
      <w:r w:rsidRPr="003D74E8">
        <w:rPr>
          <w:spacing w:val="5"/>
        </w:rPr>
        <w:t xml:space="preserve"> </w:t>
      </w:r>
      <w:r w:rsidRPr="003D74E8">
        <w:t>loading.</w:t>
      </w:r>
      <w:r w:rsidRPr="003D74E8">
        <w:rPr>
          <w:spacing w:val="5"/>
        </w:rPr>
        <w:t xml:space="preserve"> </w:t>
      </w:r>
      <w:r w:rsidRPr="003D74E8">
        <w:t>This</w:t>
      </w:r>
      <w:r w:rsidRPr="003D74E8">
        <w:rPr>
          <w:spacing w:val="5"/>
        </w:rPr>
        <w:t xml:space="preserve"> </w:t>
      </w:r>
      <w:r w:rsidRPr="003D74E8">
        <w:t>termination</w:t>
      </w:r>
      <w:r w:rsidRPr="003D74E8">
        <w:rPr>
          <w:spacing w:val="5"/>
        </w:rPr>
        <w:t xml:space="preserve"> </w:t>
      </w:r>
      <w:del w:id="95" w:author="Author" w:date="2016-06-14T18:00:00Z">
        <w:r>
          <w:delText>syn-</w:delText>
        </w:r>
        <w:r>
          <w:rPr>
            <w:w w:val="99"/>
          </w:rPr>
          <w:delText xml:space="preserve"> </w:delText>
        </w:r>
        <w:r>
          <w:delText>chronization</w:delText>
        </w:r>
      </w:del>
      <w:ins w:id="96" w:author="Author" w:date="2016-06-14T18:00:00Z">
        <w:r>
          <w:t>synchronization</w:t>
        </w:r>
      </w:ins>
      <w:r w:rsidRPr="003D74E8">
        <w:rPr>
          <w:spacing w:val="42"/>
        </w:rPr>
        <w:t xml:space="preserve"> </w:t>
      </w:r>
      <w:r w:rsidRPr="003D74E8">
        <w:rPr>
          <w:spacing w:val="-1"/>
        </w:rPr>
        <w:t>prevents</w:t>
      </w:r>
      <w:r w:rsidRPr="003D74E8">
        <w:rPr>
          <w:spacing w:val="43"/>
        </w:rPr>
        <w:t xml:space="preserve"> </w:t>
      </w:r>
      <w:r w:rsidRPr="003D74E8">
        <w:t>a</w:t>
      </w:r>
      <w:r w:rsidRPr="003D74E8">
        <w:rPr>
          <w:spacing w:val="43"/>
        </w:rPr>
        <w:t xml:space="preserve"> </w:t>
      </w:r>
      <w:r w:rsidRPr="003D74E8">
        <w:t>RiteVM</w:t>
      </w:r>
      <w:r w:rsidRPr="003D74E8">
        <w:rPr>
          <w:spacing w:val="43"/>
        </w:rPr>
        <w:t xml:space="preserve"> </w:t>
      </w:r>
      <w:r w:rsidRPr="003D74E8">
        <w:t>whose</w:t>
      </w:r>
      <w:r w:rsidRPr="003D74E8">
        <w:rPr>
          <w:spacing w:val="42"/>
        </w:rPr>
        <w:t xml:space="preserve"> </w:t>
      </w:r>
      <w:r w:rsidRPr="003D74E8">
        <w:t>application</w:t>
      </w:r>
      <w:r w:rsidRPr="003D74E8">
        <w:rPr>
          <w:spacing w:val="43"/>
        </w:rPr>
        <w:t xml:space="preserve"> </w:t>
      </w:r>
      <w:r>
        <w:t>finishes</w:t>
      </w:r>
      <w:r w:rsidRPr="003D74E8">
        <w:rPr>
          <w:spacing w:val="20"/>
          <w:w w:val="97"/>
        </w:rPr>
        <w:t xml:space="preserve"> </w:t>
      </w:r>
      <w:r w:rsidRPr="003D74E8">
        <w:t>immediately</w:t>
      </w:r>
      <w:r w:rsidRPr="003D74E8">
        <w:rPr>
          <w:spacing w:val="11"/>
        </w:rPr>
        <w:t xml:space="preserve"> </w:t>
      </w:r>
      <w:r w:rsidRPr="003D74E8">
        <w:t>from</w:t>
      </w:r>
      <w:r w:rsidRPr="003D74E8">
        <w:rPr>
          <w:spacing w:val="11"/>
        </w:rPr>
        <w:t xml:space="preserve"> </w:t>
      </w:r>
      <w:r w:rsidRPr="003D74E8">
        <w:rPr>
          <w:spacing w:val="-1"/>
        </w:rPr>
        <w:t>waiting</w:t>
      </w:r>
      <w:r w:rsidRPr="003D74E8">
        <w:rPr>
          <w:spacing w:val="11"/>
        </w:rPr>
        <w:t xml:space="preserve"> </w:t>
      </w:r>
      <w:r w:rsidRPr="003D74E8">
        <w:t>for</w:t>
      </w:r>
      <w:r w:rsidRPr="003D74E8">
        <w:rPr>
          <w:spacing w:val="11"/>
        </w:rPr>
        <w:t xml:space="preserve"> </w:t>
      </w:r>
      <w:r w:rsidRPr="003D74E8">
        <w:t>the</w:t>
      </w:r>
      <w:r w:rsidRPr="003D74E8">
        <w:rPr>
          <w:spacing w:val="11"/>
        </w:rPr>
        <w:t xml:space="preserve"> </w:t>
      </w:r>
      <w:r w:rsidRPr="003D74E8">
        <w:rPr>
          <w:spacing w:val="-1"/>
        </w:rPr>
        <w:t>next</w:t>
      </w:r>
      <w:r w:rsidRPr="003D74E8">
        <w:rPr>
          <w:spacing w:val="11"/>
        </w:rPr>
        <w:t xml:space="preserve"> </w:t>
      </w:r>
      <w:r w:rsidRPr="003D74E8">
        <w:t>loading.</w:t>
      </w:r>
      <w:r w:rsidRPr="003D74E8">
        <w:rPr>
          <w:spacing w:val="11"/>
        </w:rPr>
        <w:t xml:space="preserve"> </w:t>
      </w:r>
      <w:r w:rsidRPr="003D74E8">
        <w:t>Thus,</w:t>
      </w:r>
      <w:r w:rsidRPr="003D74E8">
        <w:rPr>
          <w:spacing w:val="11"/>
        </w:rPr>
        <w:t xml:space="preserve"> </w:t>
      </w:r>
      <w:r w:rsidRPr="003D74E8">
        <w:t>all</w:t>
      </w:r>
      <w:r w:rsidRPr="003D74E8">
        <w:rPr>
          <w:spacing w:val="26"/>
          <w:w w:val="99"/>
        </w:rPr>
        <w:t xml:space="preserve"> </w:t>
      </w:r>
      <w:r w:rsidRPr="003D74E8">
        <w:t>mruby</w:t>
      </w:r>
      <w:r w:rsidRPr="003D74E8">
        <w:rPr>
          <w:spacing w:val="19"/>
        </w:rPr>
        <w:t xml:space="preserve"> </w:t>
      </w:r>
      <w:r>
        <w:t>applications</w:t>
      </w:r>
      <w:r w:rsidRPr="003D74E8">
        <w:rPr>
          <w:spacing w:val="19"/>
        </w:rPr>
        <w:t xml:space="preserve"> </w:t>
      </w:r>
      <w:r w:rsidRPr="003D74E8">
        <w:t>finish</w:t>
      </w:r>
      <w:r w:rsidRPr="003D74E8">
        <w:rPr>
          <w:spacing w:val="20"/>
        </w:rPr>
        <w:t xml:space="preserve"> </w:t>
      </w:r>
      <w:r w:rsidRPr="003D74E8">
        <w:t>at</w:t>
      </w:r>
      <w:r w:rsidRPr="003D74E8">
        <w:rPr>
          <w:spacing w:val="19"/>
        </w:rPr>
        <w:t xml:space="preserve"> </w:t>
      </w:r>
      <w:r w:rsidRPr="003D74E8">
        <w:t>the</w:t>
      </w:r>
      <w:r w:rsidRPr="003D74E8">
        <w:rPr>
          <w:spacing w:val="19"/>
        </w:rPr>
        <w:t xml:space="preserve"> </w:t>
      </w:r>
      <w:r w:rsidRPr="003D74E8">
        <w:t>same</w:t>
      </w:r>
      <w:r w:rsidRPr="003D74E8">
        <w:rPr>
          <w:spacing w:val="20"/>
        </w:rPr>
        <w:t xml:space="preserve"> </w:t>
      </w:r>
      <w:r w:rsidRPr="003D74E8">
        <w:t>time,</w:t>
      </w:r>
      <w:r w:rsidRPr="003D74E8">
        <w:rPr>
          <w:spacing w:val="19"/>
        </w:rPr>
        <w:t xml:space="preserve"> </w:t>
      </w:r>
      <w:r w:rsidRPr="003D74E8">
        <w:t>and</w:t>
      </w:r>
      <w:r w:rsidRPr="003D74E8">
        <w:rPr>
          <w:spacing w:val="19"/>
        </w:rPr>
        <w:t xml:space="preserve"> </w:t>
      </w:r>
      <w:r w:rsidRPr="003D74E8">
        <w:t>all</w:t>
      </w:r>
      <w:r w:rsidRPr="003D74E8">
        <w:rPr>
          <w:spacing w:val="20"/>
        </w:rPr>
        <w:t xml:space="preserve"> </w:t>
      </w:r>
      <w:r w:rsidRPr="003D74E8">
        <w:t>RiteVMs</w:t>
      </w:r>
      <w:r w:rsidRPr="003D74E8">
        <w:rPr>
          <w:w w:val="99"/>
        </w:rPr>
        <w:t xml:space="preserve"> </w:t>
      </w:r>
      <w:r w:rsidRPr="003D74E8">
        <w:rPr>
          <w:spacing w:val="-1"/>
        </w:rPr>
        <w:t>wait</w:t>
      </w:r>
      <w:r w:rsidRPr="003D74E8">
        <w:rPr>
          <w:spacing w:val="13"/>
        </w:rPr>
        <w:t xml:space="preserve"> </w:t>
      </w:r>
      <w:r w:rsidRPr="003D74E8">
        <w:t>to</w:t>
      </w:r>
      <w:r w:rsidRPr="003D74E8">
        <w:rPr>
          <w:spacing w:val="13"/>
        </w:rPr>
        <w:t xml:space="preserve"> </w:t>
      </w:r>
      <w:r w:rsidRPr="003D74E8">
        <w:rPr>
          <w:spacing w:val="-2"/>
        </w:rPr>
        <w:t>receive</w:t>
      </w:r>
      <w:r w:rsidRPr="003D74E8">
        <w:rPr>
          <w:spacing w:val="14"/>
        </w:rPr>
        <w:t xml:space="preserve"> </w:t>
      </w:r>
      <w:r w:rsidRPr="003D74E8">
        <w:t>the</w:t>
      </w:r>
      <w:r w:rsidRPr="003D74E8">
        <w:rPr>
          <w:spacing w:val="13"/>
        </w:rPr>
        <w:t xml:space="preserve"> </w:t>
      </w:r>
      <w:r w:rsidRPr="003D74E8">
        <w:rPr>
          <w:spacing w:val="-1"/>
        </w:rPr>
        <w:t>next</w:t>
      </w:r>
      <w:r w:rsidRPr="003D74E8">
        <w:rPr>
          <w:spacing w:val="13"/>
        </w:rPr>
        <w:t xml:space="preserve"> </w:t>
      </w:r>
      <w:r w:rsidRPr="003D74E8">
        <w:t>mruby</w:t>
      </w:r>
      <w:r w:rsidRPr="003D74E8">
        <w:rPr>
          <w:spacing w:val="14"/>
        </w:rPr>
        <w:t xml:space="preserve"> </w:t>
      </w:r>
      <w:r w:rsidRPr="003D74E8">
        <w:t>application</w:t>
      </w:r>
      <w:r w:rsidRPr="003D74E8">
        <w:rPr>
          <w:spacing w:val="13"/>
        </w:rPr>
        <w:t xml:space="preserve"> </w:t>
      </w:r>
      <w:r w:rsidRPr="003D74E8">
        <w:t>bytecodes.</w:t>
      </w:r>
    </w:p>
    <w:p w14:paraId="20450409" w14:textId="3F1D73CF" w:rsidR="00946AA2" w:rsidRDefault="00E56278">
      <w:pPr>
        <w:rPr>
          <w:rFonts w:ascii="Times New Roman" w:eastAsia="Times New Roman" w:hAnsi="Times New Roman" w:cs="Times New Roman"/>
          <w:sz w:val="20"/>
          <w:szCs w:val="20"/>
        </w:rPr>
      </w:pPr>
      <w:r>
        <w:br w:type="column"/>
      </w:r>
    </w:p>
    <w:p w14:paraId="12B880E6" w14:textId="77777777" w:rsidR="00946AA2" w:rsidRDefault="00946AA2">
      <w:pPr>
        <w:rPr>
          <w:rFonts w:ascii="Times New Roman" w:eastAsia="Times New Roman" w:hAnsi="Times New Roman" w:cs="Times New Roman"/>
          <w:sz w:val="20"/>
          <w:szCs w:val="20"/>
        </w:rPr>
      </w:pPr>
    </w:p>
    <w:p w14:paraId="4B35B0CD" w14:textId="77777777" w:rsidR="00946AA2" w:rsidRDefault="00946AA2">
      <w:pPr>
        <w:rPr>
          <w:rFonts w:ascii="Times New Roman" w:eastAsia="Times New Roman" w:hAnsi="Times New Roman" w:cs="Times New Roman"/>
          <w:sz w:val="20"/>
          <w:szCs w:val="20"/>
        </w:rPr>
      </w:pPr>
    </w:p>
    <w:p w14:paraId="65CC799E" w14:textId="77777777" w:rsidR="00946AA2" w:rsidRDefault="00946AA2">
      <w:pPr>
        <w:rPr>
          <w:rFonts w:ascii="Times New Roman" w:eastAsia="Times New Roman" w:hAnsi="Times New Roman" w:cs="Times New Roman"/>
          <w:sz w:val="20"/>
          <w:szCs w:val="20"/>
        </w:rPr>
      </w:pPr>
    </w:p>
    <w:p w14:paraId="706297BC" w14:textId="77777777" w:rsidR="00946AA2" w:rsidRDefault="00946AA2">
      <w:pPr>
        <w:rPr>
          <w:rFonts w:ascii="Times New Roman" w:eastAsia="Times New Roman" w:hAnsi="Times New Roman" w:cs="Times New Roman"/>
          <w:sz w:val="20"/>
          <w:szCs w:val="20"/>
        </w:rPr>
      </w:pPr>
    </w:p>
    <w:p w14:paraId="1163F25F" w14:textId="77777777" w:rsidR="00946AA2" w:rsidRDefault="00946AA2">
      <w:pPr>
        <w:rPr>
          <w:rFonts w:ascii="Times New Roman" w:eastAsia="Times New Roman" w:hAnsi="Times New Roman" w:cs="Times New Roman"/>
          <w:sz w:val="20"/>
          <w:szCs w:val="20"/>
        </w:rPr>
      </w:pPr>
    </w:p>
    <w:p w14:paraId="4255EFB8" w14:textId="77777777" w:rsidR="00946AA2" w:rsidRDefault="00946AA2">
      <w:pPr>
        <w:rPr>
          <w:rFonts w:ascii="Times New Roman" w:eastAsia="Times New Roman" w:hAnsi="Times New Roman" w:cs="Times New Roman"/>
          <w:sz w:val="20"/>
          <w:szCs w:val="20"/>
        </w:rPr>
      </w:pPr>
    </w:p>
    <w:p w14:paraId="75DA2B13" w14:textId="77777777" w:rsidR="00946AA2" w:rsidRDefault="00946AA2">
      <w:pPr>
        <w:rPr>
          <w:rFonts w:ascii="Times New Roman" w:eastAsia="Times New Roman" w:hAnsi="Times New Roman" w:cs="Times New Roman"/>
          <w:sz w:val="20"/>
          <w:szCs w:val="20"/>
        </w:rPr>
      </w:pPr>
    </w:p>
    <w:p w14:paraId="4DB371CF" w14:textId="77777777" w:rsidR="00946AA2" w:rsidRDefault="00946AA2">
      <w:pPr>
        <w:rPr>
          <w:rFonts w:ascii="Times New Roman" w:eastAsia="Times New Roman" w:hAnsi="Times New Roman" w:cs="Times New Roman"/>
          <w:sz w:val="20"/>
          <w:szCs w:val="20"/>
        </w:rPr>
      </w:pPr>
    </w:p>
    <w:p w14:paraId="7822006A" w14:textId="77777777" w:rsidR="00946AA2" w:rsidRDefault="00946AA2">
      <w:pPr>
        <w:spacing w:before="9"/>
        <w:rPr>
          <w:rFonts w:ascii="Times New Roman" w:eastAsia="Times New Roman" w:hAnsi="Times New Roman" w:cs="Times New Roman"/>
          <w:sz w:val="19"/>
          <w:szCs w:val="19"/>
        </w:rPr>
      </w:pPr>
    </w:p>
    <w:p w14:paraId="4B76EA21" w14:textId="423F0982" w:rsidR="00946AA2" w:rsidRPr="003D74E8" w:rsidRDefault="00E56278" w:rsidP="003D74E8">
      <w:pPr>
        <w:numPr>
          <w:ilvl w:val="0"/>
          <w:numId w:val="6"/>
        </w:numPr>
        <w:tabs>
          <w:tab w:val="left" w:pos="413"/>
        </w:tabs>
        <w:ind w:left="412" w:hanging="293"/>
        <w:jc w:val="both"/>
        <w:rPr>
          <w:rFonts w:ascii="Times New Roman" w:hAnsi="Times New Roman"/>
          <w:sz w:val="20"/>
        </w:rPr>
      </w:pPr>
      <w:r w:rsidRPr="003D74E8">
        <w:rPr>
          <w:rFonts w:ascii="Times New Roman"/>
          <w:i/>
          <w:sz w:val="20"/>
        </w:rPr>
        <w:t>Utilization</w:t>
      </w:r>
      <w:r w:rsidRPr="003D74E8">
        <w:rPr>
          <w:rFonts w:ascii="Times New Roman"/>
          <w:i/>
          <w:spacing w:val="7"/>
          <w:sz w:val="20"/>
        </w:rPr>
        <w:t xml:space="preserve"> </w:t>
      </w:r>
      <w:r w:rsidRPr="003D74E8">
        <w:rPr>
          <w:rFonts w:ascii="Times New Roman"/>
          <w:i/>
          <w:sz w:val="20"/>
        </w:rPr>
        <w:t>of</w:t>
      </w:r>
      <w:r w:rsidRPr="003D74E8">
        <w:rPr>
          <w:rFonts w:ascii="Times New Roman"/>
          <w:i/>
          <w:spacing w:val="7"/>
          <w:sz w:val="20"/>
        </w:rPr>
        <w:t xml:space="preserve"> </w:t>
      </w:r>
      <w:r>
        <w:rPr>
          <w:rFonts w:ascii="Times New Roman"/>
          <w:i/>
          <w:sz w:val="20"/>
        </w:rPr>
        <w:t>Component-</w:t>
      </w:r>
      <w:del w:id="97" w:author="Author" w:date="2016-06-14T18:00:00Z">
        <w:r>
          <w:rPr>
            <w:rFonts w:ascii="Times New Roman"/>
            <w:i/>
            <w:sz w:val="20"/>
          </w:rPr>
          <w:delText>Based</w:delText>
        </w:r>
      </w:del>
      <w:ins w:id="98" w:author="Author" w:date="2016-06-14T18:00:00Z">
        <w:r w:rsidR="00EE3816">
          <w:rPr>
            <w:rFonts w:ascii="Times New Roman"/>
            <w:i/>
            <w:sz w:val="20"/>
          </w:rPr>
          <w:t>b</w:t>
        </w:r>
        <w:r>
          <w:rPr>
            <w:rFonts w:ascii="Times New Roman"/>
            <w:i/>
            <w:sz w:val="20"/>
          </w:rPr>
          <w:t>ased</w:t>
        </w:r>
      </w:ins>
      <w:r>
        <w:rPr>
          <w:rFonts w:ascii="Times New Roman"/>
          <w:i/>
          <w:spacing w:val="7"/>
          <w:sz w:val="20"/>
        </w:rPr>
        <w:t xml:space="preserve"> </w:t>
      </w:r>
      <w:r>
        <w:rPr>
          <w:rFonts w:ascii="Times New Roman"/>
          <w:i/>
          <w:spacing w:val="-1"/>
          <w:sz w:val="20"/>
        </w:rPr>
        <w:t>Development</w:t>
      </w:r>
    </w:p>
    <w:p w14:paraId="2C00C4FD" w14:textId="075C9294" w:rsidR="00946AA2" w:rsidRPr="003D74E8" w:rsidRDefault="00E56278" w:rsidP="003D74E8">
      <w:pPr>
        <w:pStyle w:val="a3"/>
        <w:spacing w:before="85" w:line="249" w:lineRule="auto"/>
        <w:ind w:right="116"/>
        <w:jc w:val="both"/>
      </w:pPr>
      <w:r w:rsidRPr="003D74E8">
        <w:t>In</w:t>
      </w:r>
      <w:r w:rsidRPr="003D74E8">
        <w:rPr>
          <w:spacing w:val="36"/>
        </w:rPr>
        <w:t xml:space="preserve"> </w:t>
      </w:r>
      <w:r w:rsidRPr="003D74E8">
        <w:t>the</w:t>
      </w:r>
      <w:r w:rsidRPr="003D74E8">
        <w:rPr>
          <w:spacing w:val="36"/>
        </w:rPr>
        <w:t xml:space="preserve"> </w:t>
      </w:r>
      <w:r w:rsidRPr="003D74E8">
        <w:t>proposed</w:t>
      </w:r>
      <w:r w:rsidRPr="003D74E8">
        <w:rPr>
          <w:spacing w:val="36"/>
        </w:rPr>
        <w:t xml:space="preserve"> </w:t>
      </w:r>
      <w:r w:rsidRPr="003D74E8">
        <w:rPr>
          <w:spacing w:val="-1"/>
        </w:rPr>
        <w:t>framework,</w:t>
      </w:r>
      <w:r w:rsidRPr="003D74E8">
        <w:rPr>
          <w:spacing w:val="37"/>
        </w:rPr>
        <w:t xml:space="preserve"> </w:t>
      </w:r>
      <w:r w:rsidRPr="003D74E8">
        <w:t>RiteVMs,</w:t>
      </w:r>
      <w:r w:rsidRPr="003D74E8">
        <w:rPr>
          <w:spacing w:val="36"/>
        </w:rPr>
        <w:t xml:space="preserve"> </w:t>
      </w:r>
      <w:r w:rsidRPr="003D74E8">
        <w:t>the</w:t>
      </w:r>
      <w:r w:rsidRPr="003D74E8">
        <w:rPr>
          <w:spacing w:val="36"/>
        </w:rPr>
        <w:t xml:space="preserve"> </w:t>
      </w:r>
      <w:r w:rsidRPr="003D74E8">
        <w:rPr>
          <w:spacing w:val="-1"/>
        </w:rPr>
        <w:t>scheduler,</w:t>
      </w:r>
      <w:r w:rsidRPr="003D74E8">
        <w:rPr>
          <w:spacing w:val="37"/>
        </w:rPr>
        <w:t xml:space="preserve"> </w:t>
      </w:r>
      <w:r w:rsidRPr="003D74E8">
        <w:t>and</w:t>
      </w:r>
      <w:r w:rsidRPr="003D74E8">
        <w:rPr>
          <w:spacing w:val="25"/>
          <w:w w:val="99"/>
        </w:rPr>
        <w:t xml:space="preserve"> </w:t>
      </w:r>
      <w:r>
        <w:rPr>
          <w:spacing w:val="-1"/>
        </w:rPr>
        <w:t>Ev</w:t>
      </w:r>
      <w:r>
        <w:rPr>
          <w:spacing w:val="-2"/>
        </w:rPr>
        <w:t>entflags</w:t>
      </w:r>
      <w:r w:rsidRPr="003D74E8">
        <w:rPr>
          <w:spacing w:val="7"/>
        </w:rPr>
        <w:t xml:space="preserve"> </w:t>
      </w:r>
      <w:r w:rsidRPr="003D74E8">
        <w:t>are</w:t>
      </w:r>
      <w:r w:rsidRPr="003D74E8">
        <w:rPr>
          <w:spacing w:val="7"/>
        </w:rPr>
        <w:t xml:space="preserve"> </w:t>
      </w:r>
      <w:r w:rsidRPr="003D74E8">
        <w:t>implemented</w:t>
      </w:r>
      <w:r w:rsidRPr="003D74E8">
        <w:rPr>
          <w:spacing w:val="8"/>
        </w:rPr>
        <w:t xml:space="preserve"> </w:t>
      </w:r>
      <w:r w:rsidRPr="003D74E8">
        <w:t>as</w:t>
      </w:r>
      <w:r w:rsidRPr="003D74E8">
        <w:rPr>
          <w:spacing w:val="7"/>
        </w:rPr>
        <w:t xml:space="preserve"> </w:t>
      </w:r>
      <w:r w:rsidRPr="003D74E8">
        <w:t>components.</w:t>
      </w:r>
      <w:r w:rsidRPr="003D74E8">
        <w:rPr>
          <w:spacing w:val="8"/>
        </w:rPr>
        <w:t xml:space="preserve"> </w:t>
      </w:r>
      <w:r w:rsidRPr="003D74E8">
        <w:t>Therefore,</w:t>
      </w:r>
      <w:r w:rsidRPr="003D74E8">
        <w:rPr>
          <w:spacing w:val="7"/>
        </w:rPr>
        <w:t xml:space="preserve"> </w:t>
      </w:r>
      <w:del w:id="99" w:author="Author" w:date="2016-06-14T18:00:00Z">
        <w:r>
          <w:rPr>
            <w:spacing w:val="-2"/>
          </w:rPr>
          <w:delText>devel-</w:delText>
        </w:r>
        <w:r>
          <w:rPr>
            <w:spacing w:val="23"/>
            <w:w w:val="99"/>
          </w:rPr>
          <w:delText xml:space="preserve"> </w:delText>
        </w:r>
        <w:r>
          <w:delText>opers</w:delText>
        </w:r>
      </w:del>
      <w:ins w:id="100" w:author="Author" w:date="2016-06-14T18:00:00Z">
        <w:r>
          <w:rPr>
            <w:spacing w:val="-2"/>
          </w:rPr>
          <w:t>devel</w:t>
        </w:r>
        <w:r>
          <w:t>opers</w:t>
        </w:r>
      </w:ins>
      <w:r w:rsidRPr="003D74E8">
        <w:rPr>
          <w:spacing w:val="11"/>
        </w:rPr>
        <w:t xml:space="preserve"> </w:t>
      </w:r>
      <w:r w:rsidRPr="003D74E8">
        <w:t>can</w:t>
      </w:r>
      <w:r w:rsidRPr="003D74E8">
        <w:rPr>
          <w:spacing w:val="11"/>
        </w:rPr>
        <w:t xml:space="preserve"> </w:t>
      </w:r>
      <w:r w:rsidRPr="003D74E8">
        <w:t>add,</w:t>
      </w:r>
      <w:r w:rsidRPr="003D74E8">
        <w:rPr>
          <w:spacing w:val="12"/>
        </w:rPr>
        <w:t xml:space="preserve"> </w:t>
      </w:r>
      <w:r>
        <w:rPr>
          <w:spacing w:val="-1"/>
        </w:rPr>
        <w:t>remove</w:t>
      </w:r>
      <w:r w:rsidRPr="003D74E8">
        <w:rPr>
          <w:spacing w:val="-1"/>
        </w:rPr>
        <w:t>,</w:t>
      </w:r>
      <w:r w:rsidRPr="003D74E8">
        <w:rPr>
          <w:spacing w:val="11"/>
        </w:rPr>
        <w:t xml:space="preserve"> </w:t>
      </w:r>
      <w:r w:rsidRPr="003D74E8">
        <w:t>or</w:t>
      </w:r>
      <w:r w:rsidRPr="003D74E8">
        <w:rPr>
          <w:spacing w:val="11"/>
        </w:rPr>
        <w:t xml:space="preserve"> </w:t>
      </w:r>
      <w:r w:rsidRPr="003D74E8">
        <w:t>reuse</w:t>
      </w:r>
      <w:r w:rsidRPr="003D74E8">
        <w:rPr>
          <w:spacing w:val="12"/>
        </w:rPr>
        <w:t xml:space="preserve"> </w:t>
      </w:r>
      <w:r w:rsidRPr="003D74E8">
        <w:t>these</w:t>
      </w:r>
      <w:r w:rsidRPr="003D74E8">
        <w:rPr>
          <w:spacing w:val="11"/>
        </w:rPr>
        <w:t xml:space="preserve"> </w:t>
      </w:r>
      <w:r w:rsidRPr="003D74E8">
        <w:t>components</w:t>
      </w:r>
      <w:r w:rsidRPr="003D74E8">
        <w:rPr>
          <w:spacing w:val="11"/>
        </w:rPr>
        <w:t xml:space="preserve"> </w:t>
      </w:r>
      <w:r w:rsidRPr="003D74E8">
        <w:rPr>
          <w:spacing w:val="-2"/>
        </w:rPr>
        <w:t>easily.</w:t>
      </w:r>
      <w:r w:rsidRPr="003D74E8">
        <w:rPr>
          <w:spacing w:val="12"/>
        </w:rPr>
        <w:t xml:space="preserve"> </w:t>
      </w:r>
      <w:r w:rsidRPr="003D74E8">
        <w:rPr>
          <w:spacing w:val="-1"/>
        </w:rPr>
        <w:t>For</w:t>
      </w:r>
      <w:r w:rsidRPr="003D74E8">
        <w:rPr>
          <w:spacing w:val="23"/>
          <w:w w:val="99"/>
        </w:rPr>
        <w:t xml:space="preserve"> </w:t>
      </w:r>
      <w:r>
        <w:rPr>
          <w:spacing w:val="-1"/>
        </w:rPr>
        <w:t>example</w:t>
      </w:r>
      <w:r w:rsidRPr="003D74E8">
        <w:rPr>
          <w:spacing w:val="-1"/>
        </w:rPr>
        <w:t>,</w:t>
      </w:r>
      <w:r w:rsidRPr="003D74E8">
        <w:rPr>
          <w:spacing w:val="42"/>
        </w:rPr>
        <w:t xml:space="preserve"> </w:t>
      </w:r>
      <w:r w:rsidRPr="003D74E8">
        <w:t>if</w:t>
      </w:r>
      <w:r w:rsidRPr="003D74E8">
        <w:rPr>
          <w:spacing w:val="43"/>
        </w:rPr>
        <w:t xml:space="preserve"> </w:t>
      </w:r>
      <w:r w:rsidRPr="003D74E8">
        <w:t>the</w:t>
      </w:r>
      <w:r w:rsidRPr="003D74E8">
        <w:rPr>
          <w:spacing w:val="42"/>
        </w:rPr>
        <w:t xml:space="preserve"> </w:t>
      </w:r>
      <w:r w:rsidRPr="003D74E8">
        <w:t>RiteVM</w:t>
      </w:r>
      <w:r w:rsidRPr="003D74E8">
        <w:rPr>
          <w:spacing w:val="43"/>
        </w:rPr>
        <w:t xml:space="preserve"> </w:t>
      </w:r>
      <w:r w:rsidRPr="003D74E8">
        <w:t>scheduler</w:t>
      </w:r>
      <w:r w:rsidRPr="003D74E8">
        <w:rPr>
          <w:spacing w:val="42"/>
        </w:rPr>
        <w:t xml:space="preserve"> </w:t>
      </w:r>
      <w:r w:rsidRPr="003D74E8">
        <w:t>is</w:t>
      </w:r>
      <w:r w:rsidRPr="003D74E8">
        <w:rPr>
          <w:spacing w:val="43"/>
        </w:rPr>
        <w:t xml:space="preserve"> </w:t>
      </w:r>
      <w:r w:rsidRPr="003D74E8">
        <w:t>not</w:t>
      </w:r>
      <w:r w:rsidRPr="003D74E8">
        <w:rPr>
          <w:spacing w:val="43"/>
        </w:rPr>
        <w:t xml:space="preserve"> </w:t>
      </w:r>
      <w:r w:rsidRPr="003D74E8">
        <w:t>necessary</w:t>
      </w:r>
      <w:r w:rsidRPr="003D74E8">
        <w:rPr>
          <w:spacing w:val="42"/>
        </w:rPr>
        <w:t xml:space="preserve"> </w:t>
      </w:r>
      <w:r w:rsidRPr="003D74E8">
        <w:t>for</w:t>
      </w:r>
      <w:r w:rsidRPr="003D74E8">
        <w:rPr>
          <w:spacing w:val="43"/>
        </w:rPr>
        <w:t xml:space="preserve"> </w:t>
      </w:r>
      <w:r w:rsidRPr="003D74E8">
        <w:t>the</w:t>
      </w:r>
      <w:r w:rsidRPr="003D74E8">
        <w:rPr>
          <w:spacing w:val="25"/>
          <w:w w:val="99"/>
        </w:rPr>
        <w:t xml:space="preserve"> </w:t>
      </w:r>
      <w:r w:rsidRPr="003D74E8">
        <w:rPr>
          <w:spacing w:val="-1"/>
        </w:rPr>
        <w:t>software,</w:t>
      </w:r>
      <w:r w:rsidRPr="003D74E8">
        <w:rPr>
          <w:spacing w:val="18"/>
        </w:rPr>
        <w:t xml:space="preserve"> </w:t>
      </w:r>
      <w:r>
        <w:rPr>
          <w:spacing w:val="-1"/>
        </w:rPr>
        <w:t>developers</w:t>
      </w:r>
      <w:r w:rsidRPr="003D74E8">
        <w:rPr>
          <w:spacing w:val="19"/>
        </w:rPr>
        <w:t xml:space="preserve"> </w:t>
      </w:r>
      <w:r w:rsidRPr="003D74E8">
        <w:t>should</w:t>
      </w:r>
      <w:r w:rsidRPr="003D74E8">
        <w:rPr>
          <w:spacing w:val="19"/>
        </w:rPr>
        <w:t xml:space="preserve"> </w:t>
      </w:r>
      <w:r w:rsidRPr="003D74E8">
        <w:t>comment</w:t>
      </w:r>
      <w:r w:rsidRPr="003D74E8">
        <w:rPr>
          <w:spacing w:val="18"/>
        </w:rPr>
        <w:t xml:space="preserve"> </w:t>
      </w:r>
      <w:r w:rsidRPr="003D74E8">
        <w:t>out</w:t>
      </w:r>
      <w:r w:rsidRPr="003D74E8">
        <w:rPr>
          <w:spacing w:val="19"/>
        </w:rPr>
        <w:t xml:space="preserve"> </w:t>
      </w:r>
      <w:r w:rsidRPr="003D74E8">
        <w:t>only</w:t>
      </w:r>
      <w:r w:rsidRPr="003D74E8">
        <w:rPr>
          <w:spacing w:val="19"/>
        </w:rPr>
        <w:t xml:space="preserve"> </w:t>
      </w:r>
      <w:r w:rsidRPr="003D74E8">
        <w:t>the</w:t>
      </w:r>
      <w:r w:rsidRPr="003D74E8">
        <w:rPr>
          <w:spacing w:val="18"/>
        </w:rPr>
        <w:t xml:space="preserve"> </w:t>
      </w:r>
      <w:r w:rsidRPr="003D74E8">
        <w:t>CDL</w:t>
      </w:r>
      <w:r w:rsidRPr="003D74E8">
        <w:rPr>
          <w:spacing w:val="19"/>
        </w:rPr>
        <w:t xml:space="preserve"> </w:t>
      </w:r>
      <w:r w:rsidRPr="003D74E8">
        <w:t>file,</w:t>
      </w:r>
      <w:r w:rsidRPr="003D74E8">
        <w:rPr>
          <w:spacing w:val="29"/>
          <w:w w:val="96"/>
        </w:rPr>
        <w:t xml:space="preserve"> </w:t>
      </w:r>
      <w:r w:rsidRPr="003D74E8">
        <w:t>e.g.,</w:t>
      </w:r>
      <w:r w:rsidRPr="003D74E8">
        <w:rPr>
          <w:spacing w:val="31"/>
        </w:rPr>
        <w:t xml:space="preserve"> </w:t>
      </w:r>
      <w:r w:rsidRPr="003D74E8">
        <w:rPr>
          <w:i/>
        </w:rPr>
        <w:t>//import</w:t>
      </w:r>
      <w:r>
        <w:rPr>
          <w:rFonts w:cs="Times New Roman"/>
          <w:i/>
        </w:rPr>
        <w:t>(”</w:t>
      </w:r>
      <w:r w:rsidRPr="003D74E8">
        <w:rPr>
          <w:i/>
        </w:rPr>
        <w:t>tRiteVMS</w:t>
      </w:r>
      <w:r w:rsidRPr="003D74E8">
        <w:rPr>
          <w:i/>
          <w:spacing w:val="-3"/>
        </w:rPr>
        <w:t>c</w:t>
      </w:r>
      <w:r w:rsidRPr="003D74E8">
        <w:rPr>
          <w:i/>
        </w:rPr>
        <w:t>hedule</w:t>
      </w:r>
      <w:r w:rsidRPr="003D74E8">
        <w:rPr>
          <w:i/>
          <w:spacing w:val="-24"/>
        </w:rPr>
        <w:t>r</w:t>
      </w:r>
      <w:r w:rsidRPr="003D74E8">
        <w:rPr>
          <w:i/>
        </w:rPr>
        <w:t>.cdl</w:t>
      </w:r>
      <w:r>
        <w:rPr>
          <w:rFonts w:cs="Times New Roman"/>
          <w:i/>
        </w:rPr>
        <w:t>”)</w:t>
      </w:r>
      <w:r>
        <w:rPr>
          <w:rFonts w:cs="Times New Roman"/>
          <w:i/>
          <w:spacing w:val="-1"/>
        </w:rPr>
        <w:t>;</w:t>
      </w:r>
      <w:r>
        <w:t>.</w:t>
      </w:r>
      <w:r w:rsidRPr="003D74E8">
        <w:rPr>
          <w:spacing w:val="32"/>
        </w:rPr>
        <w:t xml:space="preserve"> </w:t>
      </w:r>
      <w:r w:rsidRPr="003D74E8">
        <w:t>CBD</w:t>
      </w:r>
      <w:r w:rsidRPr="003D74E8">
        <w:rPr>
          <w:spacing w:val="31"/>
        </w:rPr>
        <w:t xml:space="preserve"> </w:t>
      </w:r>
      <w:r w:rsidRPr="003D74E8">
        <w:t>eliminates</w:t>
      </w:r>
      <w:r w:rsidRPr="003D74E8">
        <w:rPr>
          <w:spacing w:val="32"/>
        </w:rPr>
        <w:t xml:space="preserve"> </w:t>
      </w:r>
      <w:r w:rsidRPr="003D74E8">
        <w:t>the</w:t>
      </w:r>
      <w:r w:rsidRPr="003D74E8">
        <w:rPr>
          <w:w w:val="99"/>
        </w:rPr>
        <w:t xml:space="preserve"> </w:t>
      </w:r>
      <w:r w:rsidRPr="003D74E8">
        <w:t>need</w:t>
      </w:r>
      <w:r w:rsidRPr="003D74E8">
        <w:rPr>
          <w:spacing w:val="9"/>
        </w:rPr>
        <w:t xml:space="preserve"> </w:t>
      </w:r>
      <w:r w:rsidRPr="003D74E8">
        <w:t>for</w:t>
      </w:r>
      <w:r w:rsidRPr="003D74E8">
        <w:rPr>
          <w:spacing w:val="10"/>
        </w:rPr>
        <w:t xml:space="preserve"> </w:t>
      </w:r>
      <w:r w:rsidRPr="003D74E8">
        <w:rPr>
          <w:spacing w:val="-1"/>
        </w:rPr>
        <w:t>developers</w:t>
      </w:r>
      <w:r w:rsidRPr="003D74E8">
        <w:rPr>
          <w:spacing w:val="10"/>
        </w:rPr>
        <w:t xml:space="preserve"> </w:t>
      </w:r>
      <w:r w:rsidRPr="003D74E8">
        <w:t>to</w:t>
      </w:r>
      <w:r w:rsidRPr="003D74E8">
        <w:rPr>
          <w:spacing w:val="10"/>
        </w:rPr>
        <w:t xml:space="preserve"> </w:t>
      </w:r>
      <w:r w:rsidRPr="003D74E8">
        <w:rPr>
          <w:spacing w:val="-1"/>
        </w:rPr>
        <w:t>rewrite</w:t>
      </w:r>
      <w:r w:rsidRPr="003D74E8">
        <w:rPr>
          <w:spacing w:val="10"/>
        </w:rPr>
        <w:t xml:space="preserve"> </w:t>
      </w:r>
      <w:r w:rsidRPr="003D74E8">
        <w:rPr>
          <w:spacing w:val="-1"/>
        </w:rPr>
        <w:t>kernel</w:t>
      </w:r>
      <w:r w:rsidRPr="003D74E8">
        <w:rPr>
          <w:spacing w:val="9"/>
        </w:rPr>
        <w:t xml:space="preserve"> </w:t>
      </w:r>
      <w:r w:rsidRPr="003D74E8">
        <w:t>configuration</w:t>
      </w:r>
      <w:r w:rsidRPr="003D74E8">
        <w:rPr>
          <w:spacing w:val="10"/>
        </w:rPr>
        <w:t xml:space="preserve"> </w:t>
      </w:r>
      <w:r w:rsidRPr="003D74E8">
        <w:t>files.</w:t>
      </w:r>
    </w:p>
    <w:p w14:paraId="02CC4E4B" w14:textId="056FDCC9" w:rsidR="00946AA2" w:rsidRDefault="00E56278">
      <w:pPr>
        <w:pStyle w:val="a3"/>
        <w:spacing w:before="4" w:line="249" w:lineRule="auto"/>
        <w:ind w:right="117"/>
        <w:jc w:val="both"/>
      </w:pPr>
      <w:r w:rsidRPr="003D74E8">
        <w:rPr>
          <w:sz w:val="22"/>
        </w:rPr>
        <w:t>In</w:t>
      </w:r>
      <w:r w:rsidRPr="003D74E8">
        <w:rPr>
          <w:spacing w:val="29"/>
          <w:sz w:val="22"/>
        </w:rPr>
        <w:t xml:space="preserve"> </w:t>
      </w:r>
      <w:r w:rsidRPr="003D74E8">
        <w:rPr>
          <w:sz w:val="22"/>
        </w:rPr>
        <w:t>addition,</w:t>
      </w:r>
      <w:r w:rsidRPr="003D74E8">
        <w:rPr>
          <w:spacing w:val="29"/>
          <w:sz w:val="22"/>
        </w:rPr>
        <w:t xml:space="preserve"> </w:t>
      </w:r>
      <w:r w:rsidRPr="003D74E8">
        <w:rPr>
          <w:sz w:val="22"/>
        </w:rPr>
        <w:t>the</w:t>
      </w:r>
      <w:r w:rsidRPr="003D74E8">
        <w:rPr>
          <w:spacing w:val="29"/>
          <w:sz w:val="22"/>
        </w:rPr>
        <w:t xml:space="preserve"> </w:t>
      </w:r>
      <w:r w:rsidRPr="003D74E8">
        <w:rPr>
          <w:sz w:val="22"/>
        </w:rPr>
        <w:t>code</w:t>
      </w:r>
      <w:r w:rsidRPr="003D74E8">
        <w:rPr>
          <w:spacing w:val="29"/>
          <w:sz w:val="22"/>
        </w:rPr>
        <w:t xml:space="preserve"> </w:t>
      </w:r>
      <w:r w:rsidRPr="003D74E8">
        <w:rPr>
          <w:sz w:val="22"/>
        </w:rPr>
        <w:t>size</w:t>
      </w:r>
      <w:r w:rsidRPr="003D74E8">
        <w:rPr>
          <w:spacing w:val="29"/>
          <w:sz w:val="22"/>
        </w:rPr>
        <w:t xml:space="preserve"> </w:t>
      </w:r>
      <w:r w:rsidRPr="003D74E8">
        <w:rPr>
          <w:sz w:val="22"/>
        </w:rPr>
        <w:t>can</w:t>
      </w:r>
      <w:r w:rsidRPr="003D74E8">
        <w:rPr>
          <w:spacing w:val="29"/>
          <w:sz w:val="22"/>
        </w:rPr>
        <w:t xml:space="preserve"> </w:t>
      </w:r>
      <w:r w:rsidRPr="003D74E8">
        <w:rPr>
          <w:sz w:val="22"/>
        </w:rPr>
        <w:t>be</w:t>
      </w:r>
      <w:r w:rsidRPr="003D74E8">
        <w:rPr>
          <w:spacing w:val="30"/>
          <w:sz w:val="22"/>
        </w:rPr>
        <w:t xml:space="preserve"> </w:t>
      </w:r>
      <w:r w:rsidRPr="003D74E8">
        <w:rPr>
          <w:sz w:val="22"/>
        </w:rPr>
        <w:t>reduced</w:t>
      </w:r>
      <w:r w:rsidRPr="003D74E8">
        <w:rPr>
          <w:spacing w:val="29"/>
          <w:sz w:val="22"/>
        </w:rPr>
        <w:t xml:space="preserve"> </w:t>
      </w:r>
      <w:del w:id="101" w:author="Author" w:date="2016-06-14T18:00:00Z">
        <w:r w:rsidRPr="0031645E">
          <w:rPr>
            <w:sz w:val="22"/>
          </w:rPr>
          <w:delText>by</w:delText>
        </w:r>
        <w:r w:rsidRPr="0031645E">
          <w:rPr>
            <w:spacing w:val="29"/>
            <w:sz w:val="22"/>
          </w:rPr>
          <w:delText xml:space="preserve"> </w:delText>
        </w:r>
      </w:del>
      <w:r w:rsidRPr="003D74E8">
        <w:rPr>
          <w:sz w:val="22"/>
        </w:rPr>
        <w:t>using</w:t>
      </w:r>
      <w:r w:rsidRPr="003D74E8">
        <w:rPr>
          <w:spacing w:val="29"/>
          <w:sz w:val="22"/>
        </w:rPr>
        <w:t xml:space="preserve"> </w:t>
      </w:r>
      <w:r w:rsidRPr="003D74E8">
        <w:rPr>
          <w:sz w:val="22"/>
        </w:rPr>
        <w:t>CBD.</w:t>
      </w:r>
      <w:r w:rsidRPr="003D74E8">
        <w:rPr>
          <w:w w:val="99"/>
          <w:sz w:val="22"/>
        </w:rPr>
        <w:t xml:space="preserve"> </w:t>
      </w:r>
      <w:r w:rsidRPr="003D74E8">
        <w:t>In</w:t>
      </w:r>
      <w:r w:rsidRPr="003D74E8">
        <w:rPr>
          <w:spacing w:val="28"/>
        </w:rPr>
        <w:t xml:space="preserve"> </w:t>
      </w:r>
      <w:r w:rsidRPr="003D74E8">
        <w:t>the</w:t>
      </w:r>
      <w:r w:rsidRPr="003D74E8">
        <w:rPr>
          <w:spacing w:val="29"/>
        </w:rPr>
        <w:t xml:space="preserve"> </w:t>
      </w:r>
      <w:r w:rsidRPr="003D74E8">
        <w:t>proposed</w:t>
      </w:r>
      <w:r w:rsidRPr="003D74E8">
        <w:rPr>
          <w:spacing w:val="28"/>
        </w:rPr>
        <w:t xml:space="preserve"> </w:t>
      </w:r>
      <w:r w:rsidRPr="003D74E8">
        <w:rPr>
          <w:spacing w:val="-1"/>
        </w:rPr>
        <w:t>framework,</w:t>
      </w:r>
      <w:r w:rsidRPr="003D74E8">
        <w:rPr>
          <w:spacing w:val="28"/>
        </w:rPr>
        <w:t xml:space="preserve"> </w:t>
      </w:r>
      <w:r w:rsidRPr="003D74E8">
        <w:t>this</w:t>
      </w:r>
      <w:r w:rsidRPr="003D74E8">
        <w:rPr>
          <w:spacing w:val="29"/>
        </w:rPr>
        <w:t xml:space="preserve"> </w:t>
      </w:r>
      <w:r w:rsidRPr="003D74E8">
        <w:rPr>
          <w:spacing w:val="-1"/>
        </w:rPr>
        <w:t>advantage</w:t>
      </w:r>
      <w:r w:rsidRPr="003D74E8">
        <w:rPr>
          <w:spacing w:val="28"/>
        </w:rPr>
        <w:t xml:space="preserve"> </w:t>
      </w:r>
      <w:r w:rsidRPr="003D74E8">
        <w:t>is</w:t>
      </w:r>
      <w:r w:rsidRPr="003D74E8">
        <w:rPr>
          <w:spacing w:val="30"/>
        </w:rPr>
        <w:t xml:space="preserve"> </w:t>
      </w:r>
      <w:r w:rsidRPr="003D74E8">
        <w:t>applied</w:t>
      </w:r>
      <w:r w:rsidRPr="003D74E8">
        <w:rPr>
          <w:spacing w:val="28"/>
        </w:rPr>
        <w:t xml:space="preserve"> </w:t>
      </w:r>
      <w:r w:rsidRPr="003D74E8">
        <w:t>in</w:t>
      </w:r>
      <w:r w:rsidRPr="003D74E8">
        <w:rPr>
          <w:spacing w:val="29"/>
        </w:rPr>
        <w:t xml:space="preserve"> </w:t>
      </w:r>
      <w:r w:rsidRPr="003D74E8">
        <w:t>the</w:t>
      </w:r>
      <w:r w:rsidRPr="003D74E8">
        <w:rPr>
          <w:spacing w:val="27"/>
          <w:w w:val="99"/>
        </w:rPr>
        <w:t xml:space="preserve"> </w:t>
      </w:r>
      <w:r w:rsidRPr="003D74E8">
        <w:rPr>
          <w:spacing w:val="-1"/>
        </w:rPr>
        <w:t>Ev</w:t>
      </w:r>
      <w:r w:rsidRPr="003D74E8">
        <w:rPr>
          <w:spacing w:val="-2"/>
        </w:rPr>
        <w:t>entflag</w:t>
      </w:r>
      <w:r w:rsidRPr="003D74E8">
        <w:rPr>
          <w:spacing w:val="45"/>
        </w:rPr>
        <w:t xml:space="preserve"> </w:t>
      </w:r>
      <w:r w:rsidRPr="003D74E8">
        <w:t>component.</w:t>
      </w:r>
      <w:r w:rsidRPr="003D74E8">
        <w:rPr>
          <w:spacing w:val="45"/>
        </w:rPr>
        <w:t xml:space="preserve"> </w:t>
      </w:r>
      <w:r w:rsidRPr="003D74E8">
        <w:t>The</w:t>
      </w:r>
      <w:r w:rsidRPr="003D74E8">
        <w:rPr>
          <w:spacing w:val="46"/>
        </w:rPr>
        <w:t xml:space="preserve"> </w:t>
      </w:r>
      <w:r w:rsidRPr="003D74E8">
        <w:t>set</w:t>
      </w:r>
      <w:r w:rsidRPr="003D74E8">
        <w:rPr>
          <w:spacing w:val="46"/>
        </w:rPr>
        <w:t xml:space="preserve"> </w:t>
      </w:r>
      <w:r w:rsidRPr="003D74E8">
        <w:t>pattern</w:t>
      </w:r>
      <w:r w:rsidRPr="003D74E8">
        <w:rPr>
          <w:spacing w:val="46"/>
        </w:rPr>
        <w:t xml:space="preserve"> </w:t>
      </w:r>
      <w:r w:rsidRPr="003D74E8">
        <w:t>and</w:t>
      </w:r>
      <w:r w:rsidRPr="003D74E8">
        <w:rPr>
          <w:spacing w:val="46"/>
        </w:rPr>
        <w:t xml:space="preserve"> </w:t>
      </w:r>
      <w:r w:rsidRPr="003D74E8">
        <w:rPr>
          <w:spacing w:val="-1"/>
        </w:rPr>
        <w:t>wait</w:t>
      </w:r>
      <w:r w:rsidRPr="003D74E8">
        <w:rPr>
          <w:spacing w:val="46"/>
        </w:rPr>
        <w:t xml:space="preserve"> </w:t>
      </w:r>
      <w:r w:rsidRPr="003D74E8">
        <w:t>pattern</w:t>
      </w:r>
      <w:r w:rsidRPr="003D74E8">
        <w:rPr>
          <w:spacing w:val="45"/>
        </w:rPr>
        <w:t xml:space="preserve"> </w:t>
      </w:r>
      <w:r w:rsidRPr="003D74E8">
        <w:t>are</w:t>
      </w:r>
      <w:r w:rsidRPr="003D74E8">
        <w:rPr>
          <w:spacing w:val="28"/>
          <w:w w:val="99"/>
        </w:rPr>
        <w:t xml:space="preserve"> </w:t>
      </w:r>
      <w:r w:rsidRPr="003D74E8">
        <w:t>defined</w:t>
      </w:r>
      <w:r w:rsidRPr="003D74E8">
        <w:rPr>
          <w:spacing w:val="41"/>
        </w:rPr>
        <w:t xml:space="preserve"> </w:t>
      </w:r>
      <w:r w:rsidRPr="003D74E8">
        <w:t>as</w:t>
      </w:r>
      <w:r w:rsidRPr="003D74E8">
        <w:rPr>
          <w:spacing w:val="41"/>
        </w:rPr>
        <w:t xml:space="preserve"> </w:t>
      </w:r>
      <w:r w:rsidRPr="003D74E8">
        <w:rPr>
          <w:spacing w:val="-1"/>
        </w:rPr>
        <w:t>attributes</w:t>
      </w:r>
      <w:r w:rsidRPr="003D74E8">
        <w:rPr>
          <w:spacing w:val="41"/>
        </w:rPr>
        <w:t xml:space="preserve"> </w:t>
      </w:r>
      <w:r w:rsidRPr="003D74E8">
        <w:t>of</w:t>
      </w:r>
      <w:r w:rsidRPr="003D74E8">
        <w:rPr>
          <w:spacing w:val="41"/>
        </w:rPr>
        <w:t xml:space="preserve"> </w:t>
      </w:r>
      <w:r w:rsidRPr="003D74E8">
        <w:t>the</w:t>
      </w:r>
      <w:r w:rsidRPr="003D74E8">
        <w:rPr>
          <w:spacing w:val="41"/>
        </w:rPr>
        <w:t xml:space="preserve"> </w:t>
      </w:r>
      <w:r>
        <w:t>component</w:t>
      </w:r>
      <w:r w:rsidRPr="003D74E8">
        <w:rPr>
          <w:spacing w:val="41"/>
        </w:rPr>
        <w:t xml:space="preserve"> </w:t>
      </w:r>
      <w:r w:rsidRPr="003D74E8">
        <w:t>as</w:t>
      </w:r>
      <w:r w:rsidRPr="003D74E8">
        <w:rPr>
          <w:spacing w:val="41"/>
        </w:rPr>
        <w:t xml:space="preserve"> </w:t>
      </w:r>
      <w:r w:rsidRPr="003D74E8">
        <w:rPr>
          <w:spacing w:val="-1"/>
        </w:rPr>
        <w:t>shown</w:t>
      </w:r>
      <w:r w:rsidRPr="003D74E8">
        <w:rPr>
          <w:spacing w:val="41"/>
        </w:rPr>
        <w:t xml:space="preserve"> </w:t>
      </w:r>
      <w:r w:rsidRPr="003D74E8">
        <w:t>in</w:t>
      </w:r>
      <w:r w:rsidRPr="003D74E8">
        <w:rPr>
          <w:spacing w:val="41"/>
        </w:rPr>
        <w:t xml:space="preserve"> </w:t>
      </w:r>
      <w:r w:rsidRPr="003D74E8">
        <w:t>Figure</w:t>
      </w:r>
    </w:p>
    <w:p w14:paraId="72E4387C" w14:textId="198DBAA9" w:rsidR="00946AA2" w:rsidRPr="003D74E8" w:rsidRDefault="00E56278" w:rsidP="003D74E8">
      <w:pPr>
        <w:pStyle w:val="a3"/>
        <w:spacing w:line="249" w:lineRule="auto"/>
        <w:ind w:right="116" w:firstLine="0"/>
        <w:jc w:val="both"/>
      </w:pPr>
      <w:r>
        <w:t>9</w:t>
      </w:r>
      <w:r>
        <w:rPr>
          <w:spacing w:val="20"/>
        </w:rPr>
        <w:t xml:space="preserve"> </w:t>
      </w:r>
      <w:r w:rsidRPr="003D74E8">
        <w:t>(B).</w:t>
      </w:r>
      <w:r w:rsidRPr="003D74E8">
        <w:rPr>
          <w:spacing w:val="21"/>
        </w:rPr>
        <w:t xml:space="preserve"> </w:t>
      </w:r>
      <w:r w:rsidRPr="003D74E8">
        <w:t>This</w:t>
      </w:r>
      <w:r w:rsidRPr="003D74E8">
        <w:rPr>
          <w:spacing w:val="21"/>
        </w:rPr>
        <w:t xml:space="preserve"> </w:t>
      </w:r>
      <w:r w:rsidRPr="003D74E8">
        <w:t>design,</w:t>
      </w:r>
      <w:r w:rsidRPr="003D74E8">
        <w:rPr>
          <w:spacing w:val="21"/>
        </w:rPr>
        <w:t xml:space="preserve"> </w:t>
      </w:r>
      <w:r w:rsidRPr="003D74E8">
        <w:t>e.g.,</w:t>
      </w:r>
      <w:r w:rsidRPr="003D74E8">
        <w:rPr>
          <w:spacing w:val="21"/>
        </w:rPr>
        <w:t xml:space="preserve"> </w:t>
      </w:r>
      <w:r>
        <w:rPr>
          <w:rFonts w:cs="Times New Roman"/>
          <w:i/>
          <w:spacing w:val="-1"/>
        </w:rPr>
        <w:t>cEventflag</w:t>
      </w:r>
      <w:r>
        <w:rPr>
          <w:rFonts w:cs="Times New Roman"/>
          <w:i/>
          <w:spacing w:val="43"/>
        </w:rPr>
        <w:t xml:space="preserve"> </w:t>
      </w:r>
      <w:r w:rsidRPr="003D74E8">
        <w:rPr>
          <w:i/>
          <w:spacing w:val="-2"/>
        </w:rPr>
        <w:t>set(ATTR</w:t>
      </w:r>
      <w:r>
        <w:rPr>
          <w:rFonts w:cs="Times New Roman"/>
          <w:i/>
          <w:spacing w:val="43"/>
        </w:rPr>
        <w:t xml:space="preserve"> </w:t>
      </w:r>
      <w:r w:rsidRPr="003D74E8">
        <w:rPr>
          <w:i/>
          <w:spacing w:val="-2"/>
        </w:rPr>
        <w:t>setPattern)</w:t>
      </w:r>
      <w:r w:rsidRPr="003D74E8">
        <w:rPr>
          <w:spacing w:val="-2"/>
        </w:rPr>
        <w:t>,</w:t>
      </w:r>
      <w:r w:rsidRPr="003D74E8">
        <w:rPr>
          <w:spacing w:val="45"/>
          <w:w w:val="99"/>
        </w:rPr>
        <w:t xml:space="preserve"> </w:t>
      </w:r>
      <w:r w:rsidRPr="003D74E8">
        <w:t>enables</w:t>
      </w:r>
      <w:r w:rsidRPr="003D74E8">
        <w:rPr>
          <w:spacing w:val="40"/>
        </w:rPr>
        <w:t xml:space="preserve"> </w:t>
      </w:r>
      <w:r w:rsidRPr="003D74E8">
        <w:t>the</w:t>
      </w:r>
      <w:r w:rsidRPr="003D74E8">
        <w:rPr>
          <w:spacing w:val="41"/>
        </w:rPr>
        <w:t xml:space="preserve"> </w:t>
      </w:r>
      <w:r w:rsidRPr="003D74E8">
        <w:t>program</w:t>
      </w:r>
      <w:r w:rsidRPr="003D74E8">
        <w:rPr>
          <w:spacing w:val="41"/>
        </w:rPr>
        <w:t xml:space="preserve"> </w:t>
      </w:r>
      <w:r w:rsidRPr="003D74E8">
        <w:t>without</w:t>
      </w:r>
      <w:r w:rsidRPr="003D74E8">
        <w:rPr>
          <w:spacing w:val="41"/>
        </w:rPr>
        <w:t xml:space="preserve"> </w:t>
      </w:r>
      <w:r w:rsidRPr="003D74E8">
        <w:rPr>
          <w:spacing w:val="2"/>
        </w:rPr>
        <w:t>“if</w:t>
      </w:r>
      <w:r>
        <w:rPr>
          <w:spacing w:val="2"/>
        </w:rPr>
        <w:t>”</w:t>
      </w:r>
      <w:r w:rsidRPr="003D74E8">
        <w:rPr>
          <w:spacing w:val="41"/>
        </w:rPr>
        <w:t xml:space="preserve"> </w:t>
      </w:r>
      <w:r w:rsidRPr="003D74E8">
        <w:t>statements</w:t>
      </w:r>
      <w:r w:rsidRPr="003D74E8">
        <w:rPr>
          <w:spacing w:val="41"/>
        </w:rPr>
        <w:t xml:space="preserve"> </w:t>
      </w:r>
      <w:r w:rsidRPr="003D74E8">
        <w:t>and</w:t>
      </w:r>
      <w:r w:rsidRPr="003D74E8">
        <w:rPr>
          <w:spacing w:val="41"/>
        </w:rPr>
        <w:t xml:space="preserve"> </w:t>
      </w:r>
      <w:r w:rsidRPr="003D74E8">
        <w:t>reuses</w:t>
      </w:r>
      <w:r w:rsidRPr="003D74E8">
        <w:rPr>
          <w:spacing w:val="41"/>
        </w:rPr>
        <w:t xml:space="preserve"> </w:t>
      </w:r>
      <w:r w:rsidRPr="003D74E8">
        <w:t>an</w:t>
      </w:r>
      <w:r w:rsidRPr="003D74E8">
        <w:rPr>
          <w:spacing w:val="22"/>
          <w:w w:val="99"/>
        </w:rPr>
        <w:t xml:space="preserve"> </w:t>
      </w:r>
      <w:r w:rsidRPr="003D74E8">
        <w:t>identical</w:t>
      </w:r>
      <w:r w:rsidRPr="003D74E8">
        <w:rPr>
          <w:spacing w:val="17"/>
        </w:rPr>
        <w:t xml:space="preserve"> </w:t>
      </w:r>
      <w:r w:rsidRPr="003D74E8">
        <w:t>C</w:t>
      </w:r>
      <w:r w:rsidRPr="003D74E8">
        <w:rPr>
          <w:spacing w:val="18"/>
        </w:rPr>
        <w:t xml:space="preserve"> </w:t>
      </w:r>
      <w:r w:rsidRPr="003D74E8">
        <w:t>file.</w:t>
      </w:r>
      <w:r w:rsidRPr="003D74E8">
        <w:rPr>
          <w:spacing w:val="17"/>
        </w:rPr>
        <w:t xml:space="preserve"> </w:t>
      </w:r>
      <w:r w:rsidRPr="003D74E8">
        <w:rPr>
          <w:spacing w:val="-1"/>
        </w:rPr>
        <w:t>Developers</w:t>
      </w:r>
      <w:r w:rsidRPr="003D74E8">
        <w:rPr>
          <w:spacing w:val="18"/>
        </w:rPr>
        <w:t xml:space="preserve"> </w:t>
      </w:r>
      <w:r w:rsidRPr="003D74E8">
        <w:t>do</w:t>
      </w:r>
      <w:r w:rsidRPr="003D74E8">
        <w:rPr>
          <w:spacing w:val="17"/>
        </w:rPr>
        <w:t xml:space="preserve"> </w:t>
      </w:r>
      <w:r w:rsidRPr="003D74E8">
        <w:t>not</w:t>
      </w:r>
      <w:r w:rsidRPr="003D74E8">
        <w:rPr>
          <w:spacing w:val="18"/>
        </w:rPr>
        <w:t xml:space="preserve"> </w:t>
      </w:r>
      <w:r w:rsidRPr="003D74E8">
        <w:t>need</w:t>
      </w:r>
      <w:r w:rsidRPr="003D74E8">
        <w:rPr>
          <w:spacing w:val="17"/>
        </w:rPr>
        <w:t xml:space="preserve"> </w:t>
      </w:r>
      <w:r w:rsidRPr="003D74E8">
        <w:t>to</w:t>
      </w:r>
      <w:r w:rsidRPr="003D74E8">
        <w:rPr>
          <w:spacing w:val="18"/>
        </w:rPr>
        <w:t xml:space="preserve"> </w:t>
      </w:r>
      <w:r w:rsidRPr="003D74E8">
        <w:t>modify</w:t>
      </w:r>
      <w:r w:rsidRPr="003D74E8">
        <w:rPr>
          <w:spacing w:val="17"/>
        </w:rPr>
        <w:t xml:space="preserve"> </w:t>
      </w:r>
      <w:r w:rsidRPr="003D74E8">
        <w:t>the</w:t>
      </w:r>
      <w:r w:rsidRPr="003D74E8">
        <w:rPr>
          <w:spacing w:val="18"/>
        </w:rPr>
        <w:t xml:space="preserve"> </w:t>
      </w:r>
      <w:r w:rsidRPr="003D74E8">
        <w:t>C</w:t>
      </w:r>
      <w:r w:rsidRPr="003D74E8">
        <w:rPr>
          <w:spacing w:val="17"/>
        </w:rPr>
        <w:t xml:space="preserve"> </w:t>
      </w:r>
      <w:r w:rsidRPr="003D74E8">
        <w:t>file</w:t>
      </w:r>
      <w:r w:rsidRPr="003D74E8">
        <w:rPr>
          <w:spacing w:val="22"/>
          <w:w w:val="95"/>
        </w:rPr>
        <w:t xml:space="preserve"> </w:t>
      </w:r>
      <w:r w:rsidRPr="003D74E8">
        <w:t>because</w:t>
      </w:r>
      <w:r w:rsidRPr="003D74E8">
        <w:rPr>
          <w:spacing w:val="19"/>
        </w:rPr>
        <w:t xml:space="preserve"> </w:t>
      </w:r>
      <w:r w:rsidRPr="003D74E8">
        <w:t>the</w:t>
      </w:r>
      <w:r w:rsidRPr="003D74E8">
        <w:rPr>
          <w:spacing w:val="19"/>
        </w:rPr>
        <w:t xml:space="preserve"> </w:t>
      </w:r>
      <w:r w:rsidRPr="003D74E8">
        <w:t>CDL</w:t>
      </w:r>
      <w:r w:rsidRPr="003D74E8">
        <w:rPr>
          <w:spacing w:val="19"/>
        </w:rPr>
        <w:t xml:space="preserve"> </w:t>
      </w:r>
      <w:r w:rsidRPr="003D74E8">
        <w:t>files</w:t>
      </w:r>
      <w:r w:rsidRPr="003D74E8">
        <w:rPr>
          <w:spacing w:val="20"/>
        </w:rPr>
        <w:t xml:space="preserve"> </w:t>
      </w:r>
      <w:r w:rsidRPr="003D74E8">
        <w:t>are</w:t>
      </w:r>
      <w:r w:rsidRPr="003D74E8">
        <w:rPr>
          <w:spacing w:val="19"/>
        </w:rPr>
        <w:t xml:space="preserve"> </w:t>
      </w:r>
      <w:r w:rsidRPr="003D74E8">
        <w:t>prepared</w:t>
      </w:r>
      <w:r w:rsidRPr="003D74E8">
        <w:rPr>
          <w:spacing w:val="19"/>
        </w:rPr>
        <w:t xml:space="preserve"> </w:t>
      </w:r>
      <w:r w:rsidRPr="003D74E8">
        <w:t>according</w:t>
      </w:r>
      <w:r w:rsidRPr="003D74E8">
        <w:rPr>
          <w:spacing w:val="20"/>
        </w:rPr>
        <w:t xml:space="preserve"> </w:t>
      </w:r>
      <w:r w:rsidRPr="003D74E8">
        <w:t>to</w:t>
      </w:r>
      <w:r w:rsidRPr="003D74E8">
        <w:rPr>
          <w:spacing w:val="19"/>
        </w:rPr>
        <w:t xml:space="preserve"> </w:t>
      </w:r>
      <w:r w:rsidRPr="003D74E8">
        <w:t>the</w:t>
      </w:r>
      <w:r w:rsidRPr="003D74E8">
        <w:rPr>
          <w:spacing w:val="19"/>
        </w:rPr>
        <w:t xml:space="preserve"> </w:t>
      </w:r>
      <w:r w:rsidRPr="003D74E8">
        <w:t>number</w:t>
      </w:r>
      <w:r w:rsidRPr="003D74E8">
        <w:rPr>
          <w:w w:val="99"/>
        </w:rPr>
        <w:t xml:space="preserve"> </w:t>
      </w:r>
      <w:r w:rsidRPr="003D74E8">
        <w:t>of</w:t>
      </w:r>
      <w:r w:rsidRPr="003D74E8">
        <w:rPr>
          <w:spacing w:val="23"/>
        </w:rPr>
        <w:t xml:space="preserve"> </w:t>
      </w:r>
      <w:r w:rsidRPr="003D74E8">
        <w:t>RiteVMs.</w:t>
      </w:r>
      <w:r w:rsidRPr="003D74E8">
        <w:rPr>
          <w:spacing w:val="23"/>
        </w:rPr>
        <w:t xml:space="preserve"> </w:t>
      </w:r>
      <w:r w:rsidRPr="003D74E8">
        <w:t>In</w:t>
      </w:r>
      <w:r w:rsidRPr="003D74E8">
        <w:rPr>
          <w:spacing w:val="23"/>
        </w:rPr>
        <w:t xml:space="preserve"> </w:t>
      </w:r>
      <w:r w:rsidRPr="003D74E8">
        <w:t>addition,</w:t>
      </w:r>
      <w:r w:rsidRPr="003D74E8">
        <w:rPr>
          <w:spacing w:val="24"/>
        </w:rPr>
        <w:t xml:space="preserve"> </w:t>
      </w:r>
      <w:r w:rsidRPr="003D74E8">
        <w:t>the</w:t>
      </w:r>
      <w:r w:rsidRPr="003D74E8">
        <w:rPr>
          <w:spacing w:val="23"/>
        </w:rPr>
        <w:t xml:space="preserve"> </w:t>
      </w:r>
      <w:r w:rsidRPr="003D74E8">
        <w:rPr>
          <w:spacing w:val="-1"/>
        </w:rPr>
        <w:t>Ev</w:t>
      </w:r>
      <w:r w:rsidRPr="003D74E8">
        <w:rPr>
          <w:spacing w:val="-2"/>
        </w:rPr>
        <w:t>entflag</w:t>
      </w:r>
      <w:r w:rsidRPr="003D74E8">
        <w:rPr>
          <w:spacing w:val="22"/>
        </w:rPr>
        <w:t xml:space="preserve"> </w:t>
      </w:r>
      <w:r w:rsidRPr="003D74E8">
        <w:t>components</w:t>
      </w:r>
      <w:r w:rsidRPr="003D74E8">
        <w:rPr>
          <w:spacing w:val="24"/>
        </w:rPr>
        <w:t xml:space="preserve"> </w:t>
      </w:r>
      <w:r w:rsidRPr="003D74E8">
        <w:t>are</w:t>
      </w:r>
      <w:r w:rsidRPr="003D74E8">
        <w:rPr>
          <w:spacing w:val="23"/>
        </w:rPr>
        <w:t xml:space="preserve"> </w:t>
      </w:r>
      <w:r w:rsidRPr="003D74E8">
        <w:rPr>
          <w:spacing w:val="-1"/>
        </w:rPr>
        <w:t>built</w:t>
      </w:r>
      <w:r w:rsidRPr="003D74E8">
        <w:rPr>
          <w:spacing w:val="28"/>
          <w:w w:val="99"/>
        </w:rPr>
        <w:t xml:space="preserve"> </w:t>
      </w:r>
      <w:r w:rsidRPr="003D74E8">
        <w:t>with</w:t>
      </w:r>
      <w:r w:rsidRPr="003D74E8">
        <w:rPr>
          <w:spacing w:val="-3"/>
        </w:rPr>
        <w:t xml:space="preserve"> </w:t>
      </w:r>
      <w:r w:rsidRPr="003D74E8">
        <w:rPr>
          <w:i/>
        </w:rPr>
        <w:t>[optional]</w:t>
      </w:r>
      <w:r w:rsidRPr="003D74E8">
        <w:rPr>
          <w:i/>
          <w:spacing w:val="-3"/>
        </w:rPr>
        <w:t xml:space="preserve"> </w:t>
      </w:r>
      <w:r w:rsidRPr="003D74E8">
        <w:t>in</w:t>
      </w:r>
      <w:r w:rsidRPr="003D74E8">
        <w:rPr>
          <w:spacing w:val="-3"/>
        </w:rPr>
        <w:t xml:space="preserve"> </w:t>
      </w:r>
      <w:r w:rsidRPr="003D74E8">
        <w:t>TECS.</w:t>
      </w:r>
      <w:r w:rsidRPr="003D74E8">
        <w:rPr>
          <w:spacing w:val="-2"/>
        </w:rPr>
        <w:t xml:space="preserve"> </w:t>
      </w:r>
      <w:r w:rsidRPr="003D74E8">
        <w:t>Here,</w:t>
      </w:r>
      <w:r w:rsidRPr="003D74E8">
        <w:rPr>
          <w:spacing w:val="-3"/>
        </w:rPr>
        <w:t xml:space="preserve"> </w:t>
      </w:r>
      <w:r w:rsidRPr="003D74E8">
        <w:rPr>
          <w:i/>
        </w:rPr>
        <w:t>[optional]</w:t>
      </w:r>
      <w:r w:rsidRPr="003D74E8">
        <w:rPr>
          <w:i/>
          <w:spacing w:val="-3"/>
        </w:rPr>
        <w:t xml:space="preserve"> </w:t>
      </w:r>
      <w:r w:rsidRPr="003D74E8">
        <w:t>means</w:t>
      </w:r>
      <w:r w:rsidRPr="003D74E8">
        <w:rPr>
          <w:spacing w:val="-3"/>
        </w:rPr>
        <w:t xml:space="preserve"> </w:t>
      </w:r>
      <w:r w:rsidRPr="003D74E8">
        <w:t>that</w:t>
      </w:r>
      <w:r w:rsidRPr="003D74E8">
        <w:rPr>
          <w:spacing w:val="-2"/>
        </w:rPr>
        <w:t xml:space="preserve"> </w:t>
      </w:r>
      <w:r w:rsidRPr="003D74E8">
        <w:t>the</w:t>
      </w:r>
      <w:r w:rsidRPr="003D74E8">
        <w:rPr>
          <w:spacing w:val="-3"/>
        </w:rPr>
        <w:t xml:space="preserve"> </w:t>
      </w:r>
      <w:r w:rsidRPr="003D74E8">
        <w:t>code</w:t>
      </w:r>
      <w:r w:rsidRPr="003D74E8">
        <w:rPr>
          <w:w w:val="99"/>
        </w:rPr>
        <w:t xml:space="preserve"> </w:t>
      </w:r>
      <w:r w:rsidRPr="003D74E8">
        <w:t>is</w:t>
      </w:r>
      <w:r w:rsidRPr="003D74E8">
        <w:rPr>
          <w:spacing w:val="21"/>
        </w:rPr>
        <w:t xml:space="preserve"> </w:t>
      </w:r>
      <w:r w:rsidRPr="003D74E8">
        <w:t>run</w:t>
      </w:r>
      <w:r w:rsidRPr="003D74E8">
        <w:rPr>
          <w:spacing w:val="22"/>
        </w:rPr>
        <w:t xml:space="preserve"> </w:t>
      </w:r>
      <w:r w:rsidRPr="003D74E8">
        <w:t>only</w:t>
      </w:r>
      <w:r w:rsidRPr="003D74E8">
        <w:rPr>
          <w:spacing w:val="22"/>
        </w:rPr>
        <w:t xml:space="preserve"> </w:t>
      </w:r>
      <w:r w:rsidRPr="003D74E8">
        <w:t>when</w:t>
      </w:r>
      <w:r w:rsidRPr="003D74E8">
        <w:rPr>
          <w:spacing w:val="22"/>
        </w:rPr>
        <w:t xml:space="preserve"> </w:t>
      </w:r>
      <w:r w:rsidRPr="003D74E8">
        <w:t>the</w:t>
      </w:r>
      <w:r w:rsidRPr="003D74E8">
        <w:rPr>
          <w:spacing w:val="22"/>
        </w:rPr>
        <w:t xml:space="preserve"> </w:t>
      </w:r>
      <w:r w:rsidRPr="003D74E8">
        <w:t>call</w:t>
      </w:r>
      <w:r w:rsidRPr="003D74E8">
        <w:rPr>
          <w:spacing w:val="21"/>
        </w:rPr>
        <w:t xml:space="preserve"> </w:t>
      </w:r>
      <w:r w:rsidRPr="003D74E8">
        <w:t>port</w:t>
      </w:r>
      <w:r w:rsidRPr="003D74E8">
        <w:rPr>
          <w:spacing w:val="22"/>
        </w:rPr>
        <w:t xml:space="preserve"> </w:t>
      </w:r>
      <w:r w:rsidRPr="003D74E8">
        <w:t>is</w:t>
      </w:r>
      <w:r w:rsidRPr="003D74E8">
        <w:rPr>
          <w:spacing w:val="22"/>
        </w:rPr>
        <w:t xml:space="preserve"> </w:t>
      </w:r>
      <w:r w:rsidRPr="003D74E8">
        <w:t>connected.</w:t>
      </w:r>
      <w:r w:rsidRPr="003D74E8">
        <w:rPr>
          <w:spacing w:val="22"/>
        </w:rPr>
        <w:t xml:space="preserve"> </w:t>
      </w:r>
      <w:r>
        <w:t>Thus,</w:t>
      </w:r>
      <w:r w:rsidRPr="003D74E8">
        <w:rPr>
          <w:spacing w:val="22"/>
        </w:rPr>
        <w:t xml:space="preserve"> </w:t>
      </w:r>
      <w:r w:rsidRPr="003D74E8">
        <w:t>the</w:t>
      </w:r>
      <w:r w:rsidRPr="003D74E8">
        <w:rPr>
          <w:spacing w:val="21"/>
        </w:rPr>
        <w:t xml:space="preserve"> </w:t>
      </w:r>
      <w:r w:rsidRPr="003D74E8">
        <w:t>C</w:t>
      </w:r>
      <w:r w:rsidRPr="003D74E8">
        <w:rPr>
          <w:spacing w:val="22"/>
        </w:rPr>
        <w:t xml:space="preserve"> </w:t>
      </w:r>
      <w:r w:rsidRPr="003D74E8">
        <w:t>file</w:t>
      </w:r>
      <w:r w:rsidRPr="003D74E8">
        <w:rPr>
          <w:w w:val="95"/>
        </w:rPr>
        <w:t xml:space="preserve"> </w:t>
      </w:r>
      <w:r w:rsidRPr="003D74E8">
        <w:t>does</w:t>
      </w:r>
      <w:r w:rsidRPr="003D74E8">
        <w:rPr>
          <w:spacing w:val="1"/>
        </w:rPr>
        <w:t xml:space="preserve"> </w:t>
      </w:r>
      <w:r w:rsidRPr="003D74E8">
        <w:t>not</w:t>
      </w:r>
      <w:r w:rsidRPr="003D74E8">
        <w:rPr>
          <w:spacing w:val="1"/>
        </w:rPr>
        <w:t xml:space="preserve"> </w:t>
      </w:r>
      <w:r w:rsidRPr="003D74E8">
        <w:t>need</w:t>
      </w:r>
      <w:r w:rsidRPr="003D74E8">
        <w:rPr>
          <w:spacing w:val="2"/>
        </w:rPr>
        <w:t xml:space="preserve"> </w:t>
      </w:r>
      <w:r w:rsidRPr="003D74E8">
        <w:t>to</w:t>
      </w:r>
      <w:r w:rsidRPr="003D74E8">
        <w:rPr>
          <w:spacing w:val="1"/>
        </w:rPr>
        <w:t xml:space="preserve"> </w:t>
      </w:r>
      <w:r w:rsidRPr="003D74E8">
        <w:t>be</w:t>
      </w:r>
      <w:r w:rsidRPr="003D74E8">
        <w:rPr>
          <w:spacing w:val="2"/>
        </w:rPr>
        <w:t xml:space="preserve"> </w:t>
      </w:r>
      <w:r w:rsidRPr="003D74E8">
        <w:rPr>
          <w:spacing w:val="-1"/>
        </w:rPr>
        <w:t>rewritten</w:t>
      </w:r>
      <w:r w:rsidRPr="003D74E8">
        <w:rPr>
          <w:spacing w:val="1"/>
        </w:rPr>
        <w:t xml:space="preserve"> </w:t>
      </w:r>
      <w:r w:rsidRPr="003D74E8">
        <w:rPr>
          <w:spacing w:val="-2"/>
        </w:rPr>
        <w:t>even</w:t>
      </w:r>
      <w:r w:rsidRPr="003D74E8">
        <w:rPr>
          <w:spacing w:val="1"/>
        </w:rPr>
        <w:t xml:space="preserve"> </w:t>
      </w:r>
      <w:r w:rsidRPr="003D74E8">
        <w:t>if</w:t>
      </w:r>
      <w:r w:rsidRPr="003D74E8">
        <w:rPr>
          <w:spacing w:val="2"/>
        </w:rPr>
        <w:t xml:space="preserve"> </w:t>
      </w:r>
      <w:r w:rsidRPr="003D74E8">
        <w:t>the</w:t>
      </w:r>
      <w:r w:rsidRPr="003D74E8">
        <w:rPr>
          <w:spacing w:val="1"/>
        </w:rPr>
        <w:t xml:space="preserve"> </w:t>
      </w:r>
      <w:r w:rsidRPr="003D74E8">
        <w:rPr>
          <w:spacing w:val="-1"/>
        </w:rPr>
        <w:t>Ev</w:t>
      </w:r>
      <w:r w:rsidRPr="003D74E8">
        <w:rPr>
          <w:spacing w:val="-2"/>
        </w:rPr>
        <w:t>entflag</w:t>
      </w:r>
      <w:r w:rsidRPr="003D74E8">
        <w:rPr>
          <w:spacing w:val="1"/>
        </w:rPr>
        <w:t xml:space="preserve"> </w:t>
      </w:r>
      <w:r w:rsidRPr="003D74E8">
        <w:t>is</w:t>
      </w:r>
      <w:r w:rsidRPr="003D74E8">
        <w:rPr>
          <w:spacing w:val="2"/>
        </w:rPr>
        <w:t xml:space="preserve"> </w:t>
      </w:r>
      <w:r w:rsidRPr="003D74E8">
        <w:t>not</w:t>
      </w:r>
      <w:r w:rsidRPr="003D74E8">
        <w:rPr>
          <w:spacing w:val="1"/>
        </w:rPr>
        <w:t xml:space="preserve"> </w:t>
      </w:r>
      <w:r w:rsidRPr="003D74E8">
        <w:t>used.</w:t>
      </w:r>
    </w:p>
    <w:p w14:paraId="3857D174" w14:textId="6D3E9798" w:rsidR="00946AA2" w:rsidRPr="003D74E8" w:rsidRDefault="00E56278" w:rsidP="003D74E8">
      <w:pPr>
        <w:numPr>
          <w:ilvl w:val="0"/>
          <w:numId w:val="8"/>
        </w:numPr>
        <w:tabs>
          <w:tab w:val="left" w:pos="1561"/>
        </w:tabs>
        <w:spacing w:before="167"/>
        <w:ind w:left="1560" w:hanging="364"/>
        <w:jc w:val="left"/>
        <w:rPr>
          <w:rFonts w:ascii="Times New Roman" w:hAnsi="Times New Roman"/>
          <w:sz w:val="16"/>
        </w:rPr>
      </w:pPr>
      <w:r w:rsidRPr="003D74E8">
        <w:rPr>
          <w:rFonts w:ascii="Times New Roman"/>
          <w:spacing w:val="7"/>
          <w:sz w:val="20"/>
        </w:rPr>
        <w:t>E</w:t>
      </w:r>
      <w:r w:rsidRPr="003D74E8">
        <w:rPr>
          <w:rFonts w:ascii="Times New Roman"/>
          <w:spacing w:val="7"/>
          <w:sz w:val="16"/>
        </w:rPr>
        <w:t>XPERIMENTAL</w:t>
      </w:r>
      <w:r w:rsidRPr="003D74E8">
        <w:rPr>
          <w:rFonts w:ascii="Times New Roman"/>
          <w:spacing w:val="-5"/>
          <w:sz w:val="16"/>
        </w:rPr>
        <w:t xml:space="preserve"> </w:t>
      </w:r>
      <w:r w:rsidRPr="003D74E8">
        <w:rPr>
          <w:rFonts w:ascii="Times New Roman"/>
          <w:spacing w:val="3"/>
          <w:sz w:val="20"/>
        </w:rPr>
        <w:t>E</w:t>
      </w:r>
      <w:r w:rsidRPr="003D74E8">
        <w:rPr>
          <w:rFonts w:ascii="Times New Roman"/>
          <w:spacing w:val="3"/>
          <w:sz w:val="16"/>
        </w:rPr>
        <w:t>VALUATION</w:t>
      </w:r>
    </w:p>
    <w:p w14:paraId="1C0B28D5" w14:textId="2F75B428" w:rsidR="00EE3816" w:rsidRDefault="00E56278" w:rsidP="00EE3816">
      <w:pPr>
        <w:pStyle w:val="a3"/>
        <w:spacing w:before="95" w:line="249" w:lineRule="auto"/>
        <w:ind w:right="117"/>
        <w:jc w:val="both"/>
        <w:rPr>
          <w:ins w:id="102" w:author="Author" w:date="2016-06-14T18:00:00Z"/>
          <w:sz w:val="22"/>
        </w:rPr>
      </w:pPr>
      <w:r>
        <w:rPr>
          <w:spacing w:val="-9"/>
        </w:rPr>
        <w:t>We</w:t>
      </w:r>
      <w:r>
        <w:rPr>
          <w:spacing w:val="36"/>
        </w:rPr>
        <w:t xml:space="preserve"> </w:t>
      </w:r>
      <w:del w:id="103" w:author="Author" w:date="2016-06-14T18:00:00Z">
        <w:r w:rsidRPr="0031645E">
          <w:rPr>
            <w:spacing w:val="-2"/>
            <w:sz w:val="22"/>
          </w:rPr>
          <w:delText>evaluated</w:delText>
        </w:r>
        <w:r w:rsidRPr="0031645E">
          <w:rPr>
            <w:spacing w:val="36"/>
            <w:sz w:val="22"/>
          </w:rPr>
          <w:delText xml:space="preserve"> </w:delText>
        </w:r>
        <w:r w:rsidRPr="0031645E">
          <w:rPr>
            <w:sz w:val="22"/>
          </w:rPr>
          <w:delText>to</w:delText>
        </w:r>
        <w:r w:rsidRPr="0031645E">
          <w:rPr>
            <w:spacing w:val="37"/>
            <w:sz w:val="22"/>
          </w:rPr>
          <w:delText xml:space="preserve"> </w:delText>
        </w:r>
        <w:r w:rsidRPr="0031645E">
          <w:rPr>
            <w:sz w:val="22"/>
          </w:rPr>
          <w:delText>demonstrate</w:delText>
        </w:r>
      </w:del>
    </w:p>
    <w:p w14:paraId="1A8EF1C0" w14:textId="22B53154" w:rsidR="00946AA2" w:rsidRPr="003D74E8" w:rsidRDefault="00E56278" w:rsidP="003D74E8">
      <w:pPr>
        <w:pStyle w:val="a3"/>
        <w:spacing w:before="95" w:line="249" w:lineRule="auto"/>
        <w:ind w:right="117"/>
        <w:jc w:val="both"/>
      </w:pPr>
      <w:ins w:id="104" w:author="Author" w:date="2016-06-14T18:00:00Z">
        <w:r w:rsidRPr="003D74E8">
          <w:rPr>
            <w:sz w:val="22"/>
          </w:rPr>
          <w:t>demonstrate</w:t>
        </w:r>
        <w:r w:rsidR="00EE3816">
          <w:t>d</w:t>
        </w:r>
      </w:ins>
      <w:r w:rsidRPr="003D74E8">
        <w:rPr>
          <w:spacing w:val="36"/>
          <w:sz w:val="22"/>
        </w:rPr>
        <w:t xml:space="preserve"> </w:t>
      </w:r>
      <w:r w:rsidRPr="003D74E8">
        <w:rPr>
          <w:sz w:val="22"/>
        </w:rPr>
        <w:t>that</w:t>
      </w:r>
      <w:r w:rsidRPr="003D74E8">
        <w:rPr>
          <w:spacing w:val="36"/>
          <w:sz w:val="22"/>
        </w:rPr>
        <w:t xml:space="preserve"> </w:t>
      </w:r>
      <w:r w:rsidRPr="003D74E8">
        <w:rPr>
          <w:sz w:val="22"/>
        </w:rPr>
        <w:t>a</w:t>
      </w:r>
      <w:r w:rsidRPr="003D74E8">
        <w:rPr>
          <w:spacing w:val="36"/>
          <w:sz w:val="22"/>
        </w:rPr>
        <w:t xml:space="preserve"> </w:t>
      </w:r>
      <w:r w:rsidRPr="003D74E8">
        <w:rPr>
          <w:sz w:val="22"/>
        </w:rPr>
        <w:t>Bluetooth</w:t>
      </w:r>
      <w:r w:rsidRPr="003D74E8">
        <w:rPr>
          <w:spacing w:val="37"/>
          <w:sz w:val="22"/>
        </w:rPr>
        <w:t xml:space="preserve"> </w:t>
      </w:r>
      <w:r w:rsidRPr="003D74E8">
        <w:rPr>
          <w:sz w:val="22"/>
        </w:rPr>
        <w:t>loader</w:t>
      </w:r>
      <w:r w:rsidRPr="003D74E8">
        <w:rPr>
          <w:spacing w:val="36"/>
          <w:sz w:val="22"/>
        </w:rPr>
        <w:t xml:space="preserve"> </w:t>
      </w:r>
      <w:r w:rsidRPr="003D74E8">
        <w:rPr>
          <w:sz w:val="22"/>
        </w:rPr>
        <w:t>can</w:t>
      </w:r>
      <w:r w:rsidRPr="003D74E8">
        <w:rPr>
          <w:spacing w:val="28"/>
          <w:w w:val="99"/>
          <w:sz w:val="22"/>
        </w:rPr>
        <w:t xml:space="preserve"> </w:t>
      </w:r>
      <w:r w:rsidRPr="003D74E8">
        <w:rPr>
          <w:spacing w:val="-1"/>
          <w:sz w:val="22"/>
        </w:rPr>
        <w:t>improve</w:t>
      </w:r>
      <w:r w:rsidRPr="003D74E8">
        <w:rPr>
          <w:spacing w:val="18"/>
          <w:sz w:val="22"/>
        </w:rPr>
        <w:t xml:space="preserve"> </w:t>
      </w:r>
      <w:r w:rsidRPr="003D74E8">
        <w:rPr>
          <w:sz w:val="22"/>
        </w:rPr>
        <w:t>the</w:t>
      </w:r>
      <w:r w:rsidRPr="003D74E8">
        <w:rPr>
          <w:spacing w:val="19"/>
          <w:sz w:val="22"/>
        </w:rPr>
        <w:t xml:space="preserve"> </w:t>
      </w:r>
      <w:r w:rsidRPr="003D74E8">
        <w:rPr>
          <w:spacing w:val="-1"/>
          <w:sz w:val="22"/>
        </w:rPr>
        <w:t>ef</w:t>
      </w:r>
      <w:r w:rsidRPr="003D74E8">
        <w:rPr>
          <w:spacing w:val="-2"/>
          <w:sz w:val="22"/>
        </w:rPr>
        <w:t>ficienc</w:t>
      </w:r>
      <w:r w:rsidRPr="003D74E8">
        <w:rPr>
          <w:spacing w:val="-1"/>
          <w:sz w:val="22"/>
        </w:rPr>
        <w:t>y</w:t>
      </w:r>
      <w:r w:rsidRPr="003D74E8">
        <w:rPr>
          <w:spacing w:val="19"/>
          <w:sz w:val="22"/>
        </w:rPr>
        <w:t xml:space="preserve"> </w:t>
      </w:r>
      <w:r w:rsidRPr="003D74E8">
        <w:rPr>
          <w:sz w:val="22"/>
        </w:rPr>
        <w:t>of</w:t>
      </w:r>
      <w:r w:rsidRPr="003D74E8">
        <w:rPr>
          <w:spacing w:val="19"/>
          <w:sz w:val="22"/>
        </w:rPr>
        <w:t xml:space="preserve"> </w:t>
      </w:r>
      <w:r w:rsidRPr="003D74E8">
        <w:rPr>
          <w:spacing w:val="-1"/>
          <w:sz w:val="22"/>
        </w:rPr>
        <w:t>software</w:t>
      </w:r>
      <w:r w:rsidRPr="003D74E8">
        <w:rPr>
          <w:spacing w:val="18"/>
          <w:sz w:val="22"/>
        </w:rPr>
        <w:t xml:space="preserve"> </w:t>
      </w:r>
      <w:r w:rsidRPr="003D74E8">
        <w:rPr>
          <w:spacing w:val="-1"/>
          <w:sz w:val="22"/>
        </w:rPr>
        <w:t>development</w:t>
      </w:r>
      <w:del w:id="105" w:author="Author" w:date="2016-06-14T18:00:00Z">
        <w:r>
          <w:rPr>
            <w:spacing w:val="-1"/>
          </w:rPr>
          <w:delText>,</w:delText>
        </w:r>
      </w:del>
      <w:ins w:id="106" w:author="Author" w:date="2016-06-14T18:00:00Z">
        <w:r w:rsidR="00BD274E">
          <w:rPr>
            <w:spacing w:val="-1"/>
          </w:rPr>
          <w:t xml:space="preserve"> </w:t>
        </w:r>
        <w:r w:rsidR="00BD274E" w:rsidRPr="00BD274E">
          <w:t>and</w:t>
        </w:r>
      </w:ins>
      <w:r w:rsidRPr="003D74E8">
        <w:rPr>
          <w:spacing w:val="19"/>
          <w:sz w:val="22"/>
        </w:rPr>
        <w:t xml:space="preserve"> </w:t>
      </w:r>
      <w:r w:rsidRPr="003D74E8">
        <w:rPr>
          <w:sz w:val="22"/>
        </w:rPr>
        <w:t>that</w:t>
      </w:r>
      <w:r w:rsidRPr="003D74E8">
        <w:rPr>
          <w:spacing w:val="19"/>
          <w:sz w:val="22"/>
        </w:rPr>
        <w:t xml:space="preserve"> </w:t>
      </w:r>
      <w:r w:rsidRPr="003D74E8">
        <w:rPr>
          <w:sz w:val="22"/>
        </w:rPr>
        <w:t>the</w:t>
      </w:r>
      <w:r w:rsidRPr="003D74E8">
        <w:rPr>
          <w:spacing w:val="27"/>
          <w:w w:val="99"/>
          <w:sz w:val="22"/>
        </w:rPr>
        <w:t xml:space="preserve"> </w:t>
      </w:r>
      <w:r w:rsidRPr="003D74E8">
        <w:rPr>
          <w:sz w:val="22"/>
        </w:rPr>
        <w:t>proposed</w:t>
      </w:r>
      <w:r w:rsidRPr="003D74E8">
        <w:rPr>
          <w:spacing w:val="19"/>
          <w:sz w:val="22"/>
        </w:rPr>
        <w:t xml:space="preserve"> </w:t>
      </w:r>
      <w:r w:rsidRPr="003D74E8">
        <w:rPr>
          <w:sz w:val="22"/>
        </w:rPr>
        <w:t>multitask</w:t>
      </w:r>
      <w:r w:rsidRPr="003D74E8">
        <w:rPr>
          <w:spacing w:val="20"/>
          <w:sz w:val="22"/>
        </w:rPr>
        <w:t xml:space="preserve"> </w:t>
      </w:r>
      <w:r w:rsidRPr="003D74E8">
        <w:rPr>
          <w:sz w:val="22"/>
        </w:rPr>
        <w:t>processing</w:t>
      </w:r>
      <w:r w:rsidRPr="003D74E8">
        <w:rPr>
          <w:spacing w:val="19"/>
          <w:sz w:val="22"/>
        </w:rPr>
        <w:t xml:space="preserve"> </w:t>
      </w:r>
      <w:r w:rsidRPr="003D74E8">
        <w:rPr>
          <w:spacing w:val="-1"/>
          <w:sz w:val="22"/>
        </w:rPr>
        <w:t>executes</w:t>
      </w:r>
      <w:r w:rsidRPr="003D74E8">
        <w:rPr>
          <w:spacing w:val="20"/>
          <w:sz w:val="22"/>
        </w:rPr>
        <w:t xml:space="preserve"> </w:t>
      </w:r>
      <w:r>
        <w:rPr>
          <w:spacing w:val="-2"/>
        </w:rPr>
        <w:t>effectively</w:t>
      </w:r>
      <w:r w:rsidRPr="003D74E8">
        <w:rPr>
          <w:spacing w:val="20"/>
          <w:sz w:val="22"/>
        </w:rPr>
        <w:t xml:space="preserve"> </w:t>
      </w:r>
      <w:r w:rsidRPr="003D74E8">
        <w:rPr>
          <w:sz w:val="22"/>
        </w:rPr>
        <w:t>compared</w:t>
      </w:r>
      <w:r w:rsidRPr="003D74E8">
        <w:rPr>
          <w:spacing w:val="23"/>
          <w:w w:val="99"/>
          <w:sz w:val="22"/>
        </w:rPr>
        <w:t xml:space="preserve"> </w:t>
      </w:r>
      <w:del w:id="107" w:author="Author" w:date="2016-06-14T18:00:00Z">
        <w:r w:rsidRPr="0031645E">
          <w:rPr>
            <w:sz w:val="22"/>
          </w:rPr>
          <w:delText>to</w:delText>
        </w:r>
      </w:del>
      <w:ins w:id="108" w:author="Author" w:date="2016-06-14T18:00:00Z">
        <w:r w:rsidR="00BD274E">
          <w:t>with</w:t>
        </w:r>
      </w:ins>
      <w:r w:rsidRPr="003D74E8">
        <w:rPr>
          <w:spacing w:val="41"/>
          <w:sz w:val="22"/>
        </w:rPr>
        <w:t xml:space="preserve"> </w:t>
      </w:r>
      <w:r>
        <w:rPr>
          <w:spacing w:val="-1"/>
        </w:rPr>
        <w:t>existing</w:t>
      </w:r>
      <w:r>
        <w:rPr>
          <w:spacing w:val="42"/>
        </w:rPr>
        <w:t xml:space="preserve"> </w:t>
      </w:r>
      <w:r>
        <w:t>multitask</w:t>
      </w:r>
      <w:r>
        <w:rPr>
          <w:spacing w:val="42"/>
        </w:rPr>
        <w:t xml:space="preserve"> </w:t>
      </w:r>
      <w:r>
        <w:t>processing</w:t>
      </w:r>
      <w:r w:rsidRPr="003D74E8">
        <w:rPr>
          <w:spacing w:val="42"/>
          <w:sz w:val="22"/>
        </w:rPr>
        <w:t xml:space="preserve"> </w:t>
      </w:r>
      <w:r w:rsidRPr="003D74E8">
        <w:rPr>
          <w:sz w:val="22"/>
        </w:rPr>
        <w:t>or</w:t>
      </w:r>
      <w:r w:rsidRPr="003D74E8">
        <w:rPr>
          <w:spacing w:val="42"/>
          <w:sz w:val="22"/>
        </w:rPr>
        <w:t xml:space="preserve"> </w:t>
      </w:r>
      <w:r w:rsidRPr="003D74E8">
        <w:rPr>
          <w:sz w:val="22"/>
        </w:rPr>
        <w:t>co-routine</w:t>
      </w:r>
      <w:del w:id="109" w:author="Author" w:date="2016-06-14T18:00:00Z">
        <w:r>
          <w:delText>,</w:delText>
        </w:r>
        <w:r>
          <w:rPr>
            <w:spacing w:val="42"/>
          </w:rPr>
          <w:delText xml:space="preserve"> </w:delText>
        </w:r>
        <w:r>
          <w:delText>and</w:delText>
        </w:r>
        <w:r>
          <w:rPr>
            <w:spacing w:val="42"/>
          </w:rPr>
          <w:delText xml:space="preserve"> </w:delText>
        </w:r>
        <w:r>
          <w:delText>that</w:delText>
        </w:r>
      </w:del>
      <w:ins w:id="110" w:author="Author" w:date="2016-06-14T18:00:00Z">
        <w:r w:rsidR="00BD274E">
          <w:t>. In addition,</w:t>
        </w:r>
      </w:ins>
      <w:r w:rsidR="00BD274E" w:rsidRPr="003D74E8">
        <w:t xml:space="preserve"> </w:t>
      </w:r>
      <w:r>
        <w:t>the</w:t>
      </w:r>
      <w:r>
        <w:rPr>
          <w:spacing w:val="25"/>
          <w:w w:val="99"/>
        </w:rPr>
        <w:t xml:space="preserve"> </w:t>
      </w:r>
      <w:r>
        <w:t>initiation</w:t>
      </w:r>
      <w:r>
        <w:rPr>
          <w:spacing w:val="19"/>
        </w:rPr>
        <w:t xml:space="preserve"> </w:t>
      </w:r>
      <w:r>
        <w:t>of</w:t>
      </w:r>
      <w:r>
        <w:rPr>
          <w:spacing w:val="19"/>
        </w:rPr>
        <w:t xml:space="preserve"> </w:t>
      </w:r>
      <w:r>
        <w:t>mruby</w:t>
      </w:r>
      <w:r>
        <w:rPr>
          <w:spacing w:val="19"/>
        </w:rPr>
        <w:t xml:space="preserve"> </w:t>
      </w:r>
      <w:r>
        <w:t>applications</w:t>
      </w:r>
      <w:r>
        <w:rPr>
          <w:spacing w:val="19"/>
        </w:rPr>
        <w:t xml:space="preserve"> </w:t>
      </w:r>
      <w:del w:id="111" w:author="Author" w:date="2016-06-14T18:00:00Z">
        <w:r>
          <w:delText>are</w:delText>
        </w:r>
      </w:del>
      <w:ins w:id="112" w:author="Author" w:date="2016-06-14T18:00:00Z">
        <w:r w:rsidR="00BD274E">
          <w:t>is</w:t>
        </w:r>
      </w:ins>
      <w:r>
        <w:rPr>
          <w:spacing w:val="20"/>
        </w:rPr>
        <w:t xml:space="preserve"> </w:t>
      </w:r>
      <w:r>
        <w:t>synchronized.</w:t>
      </w:r>
      <w:r>
        <w:rPr>
          <w:spacing w:val="19"/>
        </w:rPr>
        <w:t xml:space="preserve"> </w:t>
      </w:r>
      <w:del w:id="113" w:author="Author" w:date="2016-06-14T18:00:00Z">
        <w:r>
          <w:delText>In</w:delText>
        </w:r>
        <w:r>
          <w:rPr>
            <w:spacing w:val="19"/>
          </w:rPr>
          <w:delText xml:space="preserve"> </w:delText>
        </w:r>
        <w:r>
          <w:delText>ad-</w:delText>
        </w:r>
        <w:r>
          <w:rPr>
            <w:w w:val="99"/>
          </w:rPr>
          <w:delText xml:space="preserve"> </w:delText>
        </w:r>
        <w:r>
          <w:delText>dition</w:delText>
        </w:r>
      </w:del>
      <w:ins w:id="114" w:author="Author" w:date="2016-06-14T18:00:00Z">
        <w:r w:rsidR="00BD274E">
          <w:t>Moreover</w:t>
        </w:r>
      </w:ins>
      <w:r>
        <w:t>,</w:t>
      </w:r>
      <w:r>
        <w:rPr>
          <w:spacing w:val="6"/>
        </w:rPr>
        <w:t xml:space="preserve"> </w:t>
      </w:r>
      <w:r>
        <w:t>we</w:t>
      </w:r>
      <w:r>
        <w:rPr>
          <w:spacing w:val="7"/>
        </w:rPr>
        <w:t xml:space="preserve"> </w:t>
      </w:r>
      <w:r>
        <w:t>focused</w:t>
      </w:r>
      <w:r>
        <w:rPr>
          <w:spacing w:val="7"/>
        </w:rPr>
        <w:t xml:space="preserve"> </w:t>
      </w:r>
      <w:r>
        <w:t>on</w:t>
      </w:r>
      <w:r>
        <w:rPr>
          <w:spacing w:val="6"/>
        </w:rPr>
        <w:t xml:space="preserve"> </w:t>
      </w:r>
      <w:ins w:id="115" w:author="Author" w:date="2016-06-14T18:00:00Z">
        <w:r w:rsidR="00BD274E">
          <w:rPr>
            <w:spacing w:val="6"/>
          </w:rPr>
          <w:t xml:space="preserve">the </w:t>
        </w:r>
      </w:ins>
      <w:r>
        <w:t xml:space="preserve">benefits </w:t>
      </w:r>
      <w:del w:id="116" w:author="Author" w:date="2016-06-14T18:00:00Z">
        <w:r>
          <w:rPr>
            <w:spacing w:val="7"/>
          </w:rPr>
          <w:delText xml:space="preserve"> </w:delText>
        </w:r>
      </w:del>
      <w:r>
        <w:t xml:space="preserve">of </w:t>
      </w:r>
      <w:r>
        <w:rPr>
          <w:spacing w:val="7"/>
        </w:rPr>
        <w:t xml:space="preserve"> </w:t>
      </w:r>
      <w:r>
        <w:t xml:space="preserve">CBD. </w:t>
      </w:r>
      <w:r>
        <w:rPr>
          <w:spacing w:val="6"/>
        </w:rPr>
        <w:t xml:space="preserve"> </w:t>
      </w:r>
      <w:r>
        <w:rPr>
          <w:spacing w:val="-9"/>
        </w:rPr>
        <w:t>We</w:t>
      </w:r>
      <w:del w:id="117" w:author="Author" w:date="2016-06-14T18:00:00Z">
        <w:r>
          <w:delText xml:space="preserve"> </w:delText>
        </w:r>
      </w:del>
      <w:r w:rsidRPr="003D74E8">
        <w:t xml:space="preserve"> implemented</w:t>
      </w:r>
      <w:r w:rsidRPr="003D74E8">
        <w:rPr>
          <w:spacing w:val="20"/>
          <w:w w:val="99"/>
        </w:rPr>
        <w:t xml:space="preserve"> </w:t>
      </w:r>
      <w:r w:rsidRPr="003D74E8">
        <w:t>the</w:t>
      </w:r>
      <w:r w:rsidRPr="003D74E8">
        <w:rPr>
          <w:spacing w:val="37"/>
        </w:rPr>
        <w:t xml:space="preserve"> </w:t>
      </w:r>
      <w:r w:rsidRPr="003D74E8">
        <w:t>proposed</w:t>
      </w:r>
      <w:r w:rsidRPr="003D74E8">
        <w:rPr>
          <w:spacing w:val="39"/>
        </w:rPr>
        <w:t xml:space="preserve"> </w:t>
      </w:r>
      <w:r w:rsidRPr="003D74E8">
        <w:t>system</w:t>
      </w:r>
      <w:r w:rsidRPr="003D74E8">
        <w:rPr>
          <w:spacing w:val="39"/>
        </w:rPr>
        <w:t xml:space="preserve"> </w:t>
      </w:r>
      <w:r w:rsidRPr="003D74E8">
        <w:t>on</w:t>
      </w:r>
      <w:r w:rsidRPr="003D74E8">
        <w:rPr>
          <w:spacing w:val="39"/>
        </w:rPr>
        <w:t xml:space="preserve"> </w:t>
      </w:r>
      <w:r w:rsidRPr="003D74E8">
        <w:t>a</w:t>
      </w:r>
      <w:r w:rsidRPr="003D74E8">
        <w:rPr>
          <w:spacing w:val="39"/>
        </w:rPr>
        <w:t xml:space="preserve"> </w:t>
      </w:r>
      <w:r w:rsidRPr="003D74E8">
        <w:t>LEGO</w:t>
      </w:r>
      <w:r w:rsidRPr="003D74E8">
        <w:rPr>
          <w:spacing w:val="38"/>
        </w:rPr>
        <w:t xml:space="preserve"> </w:t>
      </w:r>
      <w:r w:rsidRPr="003D74E8">
        <w:rPr>
          <w:spacing w:val="-1"/>
        </w:rPr>
        <w:t>MINDSTORMS</w:t>
      </w:r>
      <w:r w:rsidRPr="003D74E8">
        <w:rPr>
          <w:spacing w:val="38"/>
        </w:rPr>
        <w:t xml:space="preserve"> </w:t>
      </w:r>
      <w:r w:rsidRPr="003D74E8">
        <w:t>EV3</w:t>
      </w:r>
      <w:r w:rsidRPr="003D74E8">
        <w:rPr>
          <w:spacing w:val="39"/>
        </w:rPr>
        <w:t xml:space="preserve"> </w:t>
      </w:r>
      <w:r w:rsidRPr="003D74E8">
        <w:t>[</w:t>
      </w:r>
      <w:r>
        <w:t>9]</w:t>
      </w:r>
      <w:r>
        <w:rPr>
          <w:spacing w:val="26"/>
          <w:w w:val="99"/>
        </w:rPr>
        <w:t xml:space="preserve"> </w:t>
      </w:r>
      <w:r>
        <w:t>(300MHz</w:t>
      </w:r>
      <w:r w:rsidRPr="003D74E8">
        <w:rPr>
          <w:spacing w:val="23"/>
        </w:rPr>
        <w:t xml:space="preserve"> </w:t>
      </w:r>
      <w:r w:rsidRPr="003D74E8">
        <w:t>ARM9-based</w:t>
      </w:r>
      <w:r w:rsidRPr="003D74E8">
        <w:rPr>
          <w:spacing w:val="23"/>
        </w:rPr>
        <w:t xml:space="preserve"> </w:t>
      </w:r>
      <w:r w:rsidRPr="003D74E8">
        <w:t>Sitara</w:t>
      </w:r>
      <w:r w:rsidRPr="003D74E8">
        <w:rPr>
          <w:spacing w:val="24"/>
        </w:rPr>
        <w:t xml:space="preserve"> </w:t>
      </w:r>
      <w:r w:rsidRPr="003D74E8">
        <w:t>AM1808</w:t>
      </w:r>
      <w:r w:rsidRPr="003D74E8">
        <w:rPr>
          <w:spacing w:val="23"/>
        </w:rPr>
        <w:t xml:space="preserve"> </w:t>
      </w:r>
      <w:r w:rsidRPr="003D74E8">
        <w:t>system-on-a-chip)</w:t>
      </w:r>
      <w:r w:rsidRPr="003D74E8">
        <w:rPr>
          <w:w w:val="99"/>
        </w:rPr>
        <w:t xml:space="preserve"> </w:t>
      </w:r>
      <w:r w:rsidRPr="003D74E8">
        <w:t>compiled</w:t>
      </w:r>
      <w:r w:rsidRPr="003D74E8">
        <w:rPr>
          <w:spacing w:val="14"/>
        </w:rPr>
        <w:t xml:space="preserve"> </w:t>
      </w:r>
      <w:r w:rsidRPr="003D74E8">
        <w:t>with</w:t>
      </w:r>
      <w:r w:rsidRPr="003D74E8">
        <w:rPr>
          <w:spacing w:val="14"/>
        </w:rPr>
        <w:t xml:space="preserve"> </w:t>
      </w:r>
      <w:r w:rsidRPr="003D74E8">
        <w:t>gcc</w:t>
      </w:r>
      <w:r w:rsidRPr="003D74E8">
        <w:rPr>
          <w:spacing w:val="14"/>
        </w:rPr>
        <w:t xml:space="preserve"> </w:t>
      </w:r>
      <w:r w:rsidRPr="003D74E8">
        <w:t>4.9.3</w:t>
      </w:r>
      <w:r w:rsidRPr="003D74E8">
        <w:rPr>
          <w:spacing w:val="14"/>
        </w:rPr>
        <w:t xml:space="preserve"> </w:t>
      </w:r>
      <w:r w:rsidRPr="003D74E8">
        <w:t>-O2</w:t>
      </w:r>
      <w:r w:rsidRPr="003D74E8">
        <w:rPr>
          <w:spacing w:val="14"/>
        </w:rPr>
        <w:t xml:space="preserve"> </w:t>
      </w:r>
      <w:r w:rsidRPr="003D74E8">
        <w:t>and</w:t>
      </w:r>
      <w:r w:rsidRPr="003D74E8">
        <w:rPr>
          <w:spacing w:val="14"/>
        </w:rPr>
        <w:t xml:space="preserve"> </w:t>
      </w:r>
      <w:r w:rsidRPr="003D74E8">
        <w:t>mruby</w:t>
      </w:r>
      <w:r w:rsidRPr="003D74E8">
        <w:rPr>
          <w:spacing w:val="14"/>
        </w:rPr>
        <w:t xml:space="preserve"> </w:t>
      </w:r>
      <w:r w:rsidRPr="003D74E8">
        <w:rPr>
          <w:spacing w:val="-1"/>
        </w:rPr>
        <w:t>version</w:t>
      </w:r>
      <w:r w:rsidRPr="003D74E8">
        <w:rPr>
          <w:spacing w:val="14"/>
        </w:rPr>
        <w:t xml:space="preserve"> </w:t>
      </w:r>
      <w:r w:rsidRPr="003D74E8">
        <w:t>1.2.0.</w:t>
      </w:r>
    </w:p>
    <w:p w14:paraId="78DD1D73" w14:textId="1C322A66" w:rsidR="00946AA2" w:rsidRPr="003D74E8" w:rsidRDefault="00E56278" w:rsidP="003D74E8">
      <w:pPr>
        <w:pStyle w:val="a3"/>
        <w:spacing w:line="231" w:lineRule="exact"/>
        <w:jc w:val="both"/>
        <w:rPr>
          <w:rFonts w:ascii="PMingLiU" w:eastAsia="PMingLiU" w:hAnsi="PMingLiU"/>
        </w:rPr>
      </w:pPr>
      <w:r w:rsidRPr="003D74E8">
        <w:rPr>
          <w:rFonts w:ascii="PMingLiU"/>
          <w:spacing w:val="-1"/>
          <w:w w:val="110"/>
        </w:rPr>
        <w:t>Impr</w:t>
      </w:r>
      <w:r w:rsidRPr="003D74E8">
        <w:rPr>
          <w:rFonts w:ascii="PMingLiU"/>
          <w:spacing w:val="-2"/>
          <w:w w:val="110"/>
        </w:rPr>
        <w:t>o</w:t>
      </w:r>
      <w:r w:rsidRPr="003D74E8">
        <w:rPr>
          <w:rFonts w:ascii="PMingLiU"/>
          <w:spacing w:val="-1"/>
          <w:w w:val="110"/>
        </w:rPr>
        <w:t>ving</w:t>
      </w:r>
      <w:r w:rsidRPr="003D74E8">
        <w:rPr>
          <w:rFonts w:ascii="PMingLiU"/>
          <w:spacing w:val="7"/>
          <w:w w:val="110"/>
        </w:rPr>
        <w:t xml:space="preserve"> </w:t>
      </w:r>
      <w:r w:rsidRPr="003D74E8">
        <w:rPr>
          <w:rFonts w:ascii="PMingLiU"/>
          <w:spacing w:val="-2"/>
          <w:w w:val="110"/>
        </w:rPr>
        <w:t>Dev</w:t>
      </w:r>
      <w:r w:rsidRPr="003D74E8">
        <w:rPr>
          <w:rFonts w:ascii="PMingLiU"/>
          <w:spacing w:val="-1"/>
          <w:w w:val="110"/>
        </w:rPr>
        <w:t>elopment</w:t>
      </w:r>
      <w:r w:rsidRPr="003D74E8">
        <w:rPr>
          <w:rFonts w:ascii="PMingLiU"/>
          <w:spacing w:val="7"/>
          <w:w w:val="110"/>
        </w:rPr>
        <w:t xml:space="preserve"> </w:t>
      </w:r>
      <w:r>
        <w:rPr>
          <w:rFonts w:ascii="PMingLiU"/>
          <w:w w:val="110"/>
        </w:rPr>
        <w:t>Efficiency</w:t>
      </w:r>
      <w:r w:rsidRPr="003D74E8">
        <w:rPr>
          <w:rFonts w:ascii="PMingLiU"/>
          <w:spacing w:val="9"/>
          <w:w w:val="110"/>
        </w:rPr>
        <w:t xml:space="preserve"> </w:t>
      </w:r>
      <w:r w:rsidRPr="003D74E8">
        <w:rPr>
          <w:rFonts w:ascii="PMingLiU"/>
          <w:w w:val="110"/>
        </w:rPr>
        <w:t>by</w:t>
      </w:r>
      <w:r w:rsidRPr="003D74E8">
        <w:rPr>
          <w:rFonts w:ascii="PMingLiU"/>
          <w:spacing w:val="8"/>
          <w:w w:val="110"/>
        </w:rPr>
        <w:t xml:space="preserve"> </w:t>
      </w:r>
      <w:r w:rsidRPr="003D74E8">
        <w:rPr>
          <w:rFonts w:ascii="PMingLiU"/>
          <w:w w:val="110"/>
        </w:rPr>
        <w:t>Bluetooth</w:t>
      </w:r>
      <w:r w:rsidRPr="003D74E8">
        <w:rPr>
          <w:rFonts w:ascii="PMingLiU"/>
          <w:spacing w:val="9"/>
          <w:w w:val="110"/>
        </w:rPr>
        <w:t xml:space="preserve"> </w:t>
      </w:r>
      <w:r w:rsidRPr="003D74E8">
        <w:rPr>
          <w:rFonts w:ascii="PMingLiU"/>
          <w:spacing w:val="-3"/>
          <w:w w:val="110"/>
        </w:rPr>
        <w:t>Loader</w:t>
      </w:r>
      <w:del w:id="118" w:author="Author" w:date="2016-06-14T18:00:00Z">
        <w:r>
          <w:rPr>
            <w:rFonts w:ascii="PMingLiU"/>
            <w:spacing w:val="-4"/>
            <w:w w:val="110"/>
          </w:rPr>
          <w:delText>.</w:delText>
        </w:r>
      </w:del>
      <w:ins w:id="119" w:author="Author" w:date="2016-06-14T18:00:00Z">
        <w:r w:rsidR="00BD274E">
          <w:rPr>
            <w:rFonts w:ascii="PMingLiU"/>
            <w:spacing w:val="-4"/>
            <w:w w:val="110"/>
          </w:rPr>
          <w:t>:</w:t>
        </w:r>
      </w:ins>
    </w:p>
    <w:p w14:paraId="55BFC8A6" w14:textId="5906866D" w:rsidR="00946AA2" w:rsidRDefault="00E56278">
      <w:pPr>
        <w:pStyle w:val="a3"/>
        <w:spacing w:before="12" w:line="249" w:lineRule="auto"/>
        <w:ind w:right="116" w:firstLine="0"/>
        <w:jc w:val="both"/>
      </w:pPr>
      <w:r w:rsidRPr="003D74E8">
        <w:t>The</w:t>
      </w:r>
      <w:r w:rsidRPr="003D74E8">
        <w:rPr>
          <w:spacing w:val="13"/>
        </w:rPr>
        <w:t xml:space="preserve"> </w:t>
      </w:r>
      <w:r w:rsidRPr="003D74E8">
        <w:t>Bluetooth</w:t>
      </w:r>
      <w:r w:rsidRPr="003D74E8">
        <w:rPr>
          <w:spacing w:val="14"/>
        </w:rPr>
        <w:t xml:space="preserve"> </w:t>
      </w:r>
      <w:r w:rsidRPr="003D74E8">
        <w:t>loader</w:t>
      </w:r>
      <w:r w:rsidRPr="003D74E8">
        <w:rPr>
          <w:spacing w:val="15"/>
        </w:rPr>
        <w:t xml:space="preserve"> </w:t>
      </w:r>
      <w:r w:rsidRPr="003D74E8">
        <w:t>can</w:t>
      </w:r>
      <w:r w:rsidRPr="003D74E8">
        <w:rPr>
          <w:spacing w:val="14"/>
        </w:rPr>
        <w:t xml:space="preserve"> </w:t>
      </w:r>
      <w:r w:rsidRPr="003D74E8">
        <w:t>reduce</w:t>
      </w:r>
      <w:r w:rsidRPr="003D74E8">
        <w:rPr>
          <w:spacing w:val="14"/>
        </w:rPr>
        <w:t xml:space="preserve"> </w:t>
      </w:r>
      <w:r w:rsidRPr="003D74E8">
        <w:t>the</w:t>
      </w:r>
      <w:r w:rsidRPr="003D74E8">
        <w:rPr>
          <w:spacing w:val="14"/>
        </w:rPr>
        <w:t xml:space="preserve"> </w:t>
      </w:r>
      <w:r>
        <w:rPr>
          <w:spacing w:val="-1"/>
        </w:rPr>
        <w:t>development</w:t>
      </w:r>
      <w:r w:rsidRPr="003D74E8">
        <w:rPr>
          <w:spacing w:val="14"/>
        </w:rPr>
        <w:t xml:space="preserve"> </w:t>
      </w:r>
      <w:r w:rsidRPr="003D74E8">
        <w:t>time.</w:t>
      </w:r>
      <w:r w:rsidRPr="003D74E8">
        <w:rPr>
          <w:spacing w:val="14"/>
        </w:rPr>
        <w:t xml:space="preserve"> </w:t>
      </w:r>
      <w:r w:rsidRPr="003D74E8">
        <w:rPr>
          <w:spacing w:val="-2"/>
        </w:rPr>
        <w:t>With</w:t>
      </w:r>
      <w:r w:rsidRPr="003D74E8">
        <w:rPr>
          <w:spacing w:val="24"/>
          <w:w w:val="99"/>
        </w:rPr>
        <w:t xml:space="preserve"> </w:t>
      </w:r>
      <w:r w:rsidRPr="003D74E8">
        <w:t>the</w:t>
      </w:r>
      <w:r w:rsidRPr="003D74E8">
        <w:rPr>
          <w:spacing w:val="35"/>
        </w:rPr>
        <w:t xml:space="preserve"> </w:t>
      </w:r>
      <w:r w:rsidRPr="003D74E8">
        <w:t>proposed</w:t>
      </w:r>
      <w:r w:rsidRPr="003D74E8">
        <w:rPr>
          <w:spacing w:val="36"/>
        </w:rPr>
        <w:t xml:space="preserve"> </w:t>
      </w:r>
      <w:r w:rsidRPr="003D74E8">
        <w:rPr>
          <w:spacing w:val="-1"/>
        </w:rPr>
        <w:t>framework,</w:t>
      </w:r>
      <w:r w:rsidRPr="003D74E8">
        <w:rPr>
          <w:spacing w:val="36"/>
        </w:rPr>
        <w:t xml:space="preserve"> </w:t>
      </w:r>
      <w:r w:rsidRPr="003D74E8">
        <w:rPr>
          <w:spacing w:val="-1"/>
        </w:rPr>
        <w:t>developers</w:t>
      </w:r>
      <w:r w:rsidRPr="003D74E8">
        <w:rPr>
          <w:spacing w:val="36"/>
        </w:rPr>
        <w:t xml:space="preserve"> </w:t>
      </w:r>
      <w:r w:rsidRPr="003D74E8">
        <w:t>do</w:t>
      </w:r>
      <w:r w:rsidRPr="003D74E8">
        <w:rPr>
          <w:spacing w:val="36"/>
        </w:rPr>
        <w:t xml:space="preserve"> </w:t>
      </w:r>
      <w:r w:rsidRPr="003D74E8">
        <w:t>not</w:t>
      </w:r>
      <w:r w:rsidRPr="003D74E8">
        <w:rPr>
          <w:spacing w:val="36"/>
        </w:rPr>
        <w:t xml:space="preserve"> </w:t>
      </w:r>
      <w:r w:rsidRPr="003D74E8">
        <w:t>need</w:t>
      </w:r>
      <w:r w:rsidRPr="003D74E8">
        <w:rPr>
          <w:spacing w:val="36"/>
        </w:rPr>
        <w:t xml:space="preserve"> </w:t>
      </w:r>
      <w:r w:rsidRPr="003D74E8">
        <w:t>to</w:t>
      </w:r>
      <w:r w:rsidRPr="003D74E8">
        <w:rPr>
          <w:spacing w:val="35"/>
        </w:rPr>
        <w:t xml:space="preserve"> </w:t>
      </w:r>
      <w:r w:rsidRPr="003D74E8">
        <w:rPr>
          <w:spacing w:val="-1"/>
        </w:rPr>
        <w:t>rewrite</w:t>
      </w:r>
      <w:r w:rsidRPr="003D74E8">
        <w:rPr>
          <w:spacing w:val="27"/>
          <w:w w:val="99"/>
        </w:rPr>
        <w:t xml:space="preserve"> </w:t>
      </w:r>
      <w:r w:rsidRPr="003D74E8">
        <w:t>a</w:t>
      </w:r>
      <w:r w:rsidRPr="003D74E8">
        <w:rPr>
          <w:spacing w:val="28"/>
        </w:rPr>
        <w:t xml:space="preserve"> </w:t>
      </w:r>
      <w:r w:rsidRPr="003D74E8">
        <w:rPr>
          <w:spacing w:val="-1"/>
        </w:rPr>
        <w:t>storage/ROM</w:t>
      </w:r>
      <w:r w:rsidRPr="003D74E8">
        <w:rPr>
          <w:spacing w:val="29"/>
        </w:rPr>
        <w:t xml:space="preserve"> </w:t>
      </w:r>
      <w:r w:rsidRPr="003D74E8">
        <w:rPr>
          <w:spacing w:val="-1"/>
        </w:rPr>
        <w:t>device</w:t>
      </w:r>
      <w:r w:rsidRPr="003D74E8">
        <w:rPr>
          <w:spacing w:val="28"/>
        </w:rPr>
        <w:t xml:space="preserve"> </w:t>
      </w:r>
      <w:r w:rsidRPr="003D74E8">
        <w:t>because</w:t>
      </w:r>
      <w:r w:rsidRPr="003D74E8">
        <w:rPr>
          <w:spacing w:val="29"/>
        </w:rPr>
        <w:t xml:space="preserve"> </w:t>
      </w:r>
      <w:r w:rsidRPr="003D74E8">
        <w:t>only</w:t>
      </w:r>
      <w:r w:rsidRPr="003D74E8">
        <w:rPr>
          <w:spacing w:val="29"/>
        </w:rPr>
        <w:t xml:space="preserve"> </w:t>
      </w:r>
      <w:r w:rsidRPr="003D74E8">
        <w:t>the</w:t>
      </w:r>
      <w:r w:rsidRPr="003D74E8">
        <w:rPr>
          <w:spacing w:val="28"/>
        </w:rPr>
        <w:t xml:space="preserve"> </w:t>
      </w:r>
      <w:r w:rsidRPr="003D74E8">
        <w:t>bytecode</w:t>
      </w:r>
      <w:r w:rsidRPr="003D74E8">
        <w:rPr>
          <w:spacing w:val="29"/>
        </w:rPr>
        <w:t xml:space="preserve"> </w:t>
      </w:r>
      <w:r w:rsidRPr="003D74E8">
        <w:t>should</w:t>
      </w:r>
      <w:r w:rsidRPr="003D74E8">
        <w:rPr>
          <w:spacing w:val="29"/>
        </w:rPr>
        <w:t xml:space="preserve"> </w:t>
      </w:r>
      <w:r w:rsidRPr="003D74E8">
        <w:t>be</w:t>
      </w:r>
      <w:r w:rsidRPr="003D74E8">
        <w:rPr>
          <w:spacing w:val="24"/>
          <w:w w:val="99"/>
        </w:rPr>
        <w:t xml:space="preserve"> </w:t>
      </w:r>
      <w:r w:rsidRPr="003D74E8">
        <w:t>transferred.</w:t>
      </w:r>
      <w:r w:rsidRPr="003D74E8">
        <w:rPr>
          <w:spacing w:val="15"/>
        </w:rPr>
        <w:t xml:space="preserve"> </w:t>
      </w:r>
      <w:r w:rsidRPr="003D74E8">
        <w:rPr>
          <w:spacing w:val="-1"/>
        </w:rPr>
        <w:t>For</w:t>
      </w:r>
      <w:r w:rsidRPr="003D74E8">
        <w:rPr>
          <w:spacing w:val="15"/>
        </w:rPr>
        <w:t xml:space="preserve"> </w:t>
      </w:r>
      <w:r w:rsidRPr="003D74E8">
        <w:rPr>
          <w:spacing w:val="-1"/>
        </w:rPr>
        <w:t>example,</w:t>
      </w:r>
      <w:r w:rsidRPr="003D74E8">
        <w:rPr>
          <w:spacing w:val="15"/>
        </w:rPr>
        <w:t xml:space="preserve"> </w:t>
      </w:r>
      <w:r w:rsidRPr="003D74E8">
        <w:t>with</w:t>
      </w:r>
      <w:r w:rsidRPr="003D74E8">
        <w:rPr>
          <w:spacing w:val="16"/>
        </w:rPr>
        <w:t xml:space="preserve"> </w:t>
      </w:r>
      <w:r w:rsidRPr="003D74E8">
        <w:t>the</w:t>
      </w:r>
      <w:r w:rsidRPr="003D74E8">
        <w:rPr>
          <w:spacing w:val="15"/>
        </w:rPr>
        <w:t xml:space="preserve"> </w:t>
      </w:r>
      <w:r w:rsidRPr="003D74E8">
        <w:rPr>
          <w:spacing w:val="-1"/>
        </w:rPr>
        <w:t>existing</w:t>
      </w:r>
      <w:r w:rsidRPr="003D74E8">
        <w:rPr>
          <w:spacing w:val="15"/>
        </w:rPr>
        <w:t xml:space="preserve"> </w:t>
      </w:r>
      <w:r w:rsidRPr="003D74E8">
        <w:t>system,</w:t>
      </w:r>
      <w:r w:rsidRPr="003D74E8">
        <w:rPr>
          <w:spacing w:val="16"/>
        </w:rPr>
        <w:t xml:space="preserve"> </w:t>
      </w:r>
      <w:r w:rsidRPr="003D74E8">
        <w:t>when</w:t>
      </w:r>
      <w:r w:rsidRPr="003D74E8">
        <w:rPr>
          <w:spacing w:val="21"/>
          <w:w w:val="99"/>
        </w:rPr>
        <w:t xml:space="preserve"> </w:t>
      </w:r>
      <w:r w:rsidRPr="003D74E8">
        <w:t>mruby</w:t>
      </w:r>
      <w:r w:rsidRPr="003D74E8">
        <w:rPr>
          <w:spacing w:val="1"/>
        </w:rPr>
        <w:t xml:space="preserve"> </w:t>
      </w:r>
      <w:r w:rsidRPr="003D74E8">
        <w:t>programs</w:t>
      </w:r>
      <w:r w:rsidRPr="003D74E8">
        <w:rPr>
          <w:spacing w:val="2"/>
        </w:rPr>
        <w:t xml:space="preserve"> </w:t>
      </w:r>
      <w:r w:rsidRPr="003D74E8">
        <w:t>are</w:t>
      </w:r>
      <w:r w:rsidRPr="003D74E8">
        <w:rPr>
          <w:spacing w:val="2"/>
        </w:rPr>
        <w:t xml:space="preserve"> </w:t>
      </w:r>
      <w:r w:rsidRPr="003D74E8">
        <w:t>modified,</w:t>
      </w:r>
      <w:r w:rsidRPr="003D74E8">
        <w:rPr>
          <w:spacing w:val="2"/>
        </w:rPr>
        <w:t xml:space="preserve"> </w:t>
      </w:r>
      <w:r w:rsidRPr="003D74E8">
        <w:rPr>
          <w:spacing w:val="-1"/>
        </w:rPr>
        <w:t>developers</w:t>
      </w:r>
      <w:r w:rsidRPr="003D74E8">
        <w:rPr>
          <w:spacing w:val="1"/>
        </w:rPr>
        <w:t xml:space="preserve"> </w:t>
      </w:r>
      <w:r w:rsidRPr="003D74E8">
        <w:t>must</w:t>
      </w:r>
      <w:r w:rsidRPr="003D74E8">
        <w:rPr>
          <w:spacing w:val="2"/>
        </w:rPr>
        <w:t xml:space="preserve"> </w:t>
      </w:r>
      <w:r w:rsidRPr="003D74E8">
        <w:rPr>
          <w:spacing w:val="-1"/>
        </w:rPr>
        <w:t>remove</w:t>
      </w:r>
      <w:r w:rsidRPr="003D74E8">
        <w:rPr>
          <w:spacing w:val="2"/>
        </w:rPr>
        <w:t xml:space="preserve"> </w:t>
      </w:r>
      <w:r w:rsidRPr="003D74E8">
        <w:t>an</w:t>
      </w:r>
      <w:r w:rsidRPr="003D74E8">
        <w:rPr>
          <w:spacing w:val="2"/>
        </w:rPr>
        <w:t xml:space="preserve"> </w:t>
      </w:r>
      <w:r w:rsidRPr="003D74E8">
        <w:t>SD</w:t>
      </w:r>
      <w:r w:rsidRPr="003D74E8">
        <w:rPr>
          <w:spacing w:val="23"/>
          <w:w w:val="99"/>
        </w:rPr>
        <w:t xml:space="preserve"> </w:t>
      </w:r>
      <w:r w:rsidRPr="003D74E8">
        <w:t>card</w:t>
      </w:r>
      <w:r w:rsidRPr="003D74E8">
        <w:rPr>
          <w:spacing w:val="4"/>
        </w:rPr>
        <w:t xml:space="preserve"> </w:t>
      </w:r>
      <w:r w:rsidRPr="003D74E8">
        <w:t>from</w:t>
      </w:r>
      <w:r w:rsidRPr="003D74E8">
        <w:rPr>
          <w:spacing w:val="4"/>
        </w:rPr>
        <w:t xml:space="preserve"> </w:t>
      </w:r>
      <w:r w:rsidRPr="003D74E8">
        <w:t>the</w:t>
      </w:r>
      <w:r w:rsidRPr="003D74E8">
        <w:rPr>
          <w:spacing w:val="5"/>
        </w:rPr>
        <w:t xml:space="preserve"> </w:t>
      </w:r>
      <w:r w:rsidRPr="003D74E8">
        <w:rPr>
          <w:spacing w:val="-1"/>
        </w:rPr>
        <w:t>target</w:t>
      </w:r>
      <w:r w:rsidRPr="003D74E8">
        <w:rPr>
          <w:spacing w:val="4"/>
        </w:rPr>
        <w:t xml:space="preserve"> </w:t>
      </w:r>
      <w:r w:rsidRPr="003D74E8">
        <w:rPr>
          <w:spacing w:val="-1"/>
        </w:rPr>
        <w:t>device,</w:t>
      </w:r>
      <w:r w:rsidRPr="003D74E8">
        <w:rPr>
          <w:spacing w:val="4"/>
        </w:rPr>
        <w:t xml:space="preserve"> </w:t>
      </w:r>
      <w:r w:rsidRPr="003D74E8">
        <w:t>connect</w:t>
      </w:r>
      <w:r w:rsidRPr="003D74E8">
        <w:rPr>
          <w:spacing w:val="5"/>
        </w:rPr>
        <w:t xml:space="preserve"> </w:t>
      </w:r>
      <w:r w:rsidRPr="003D74E8">
        <w:t>the</w:t>
      </w:r>
      <w:r w:rsidRPr="003D74E8">
        <w:rPr>
          <w:spacing w:val="4"/>
        </w:rPr>
        <w:t xml:space="preserve"> </w:t>
      </w:r>
      <w:r w:rsidRPr="003D74E8">
        <w:t>host</w:t>
      </w:r>
      <w:r w:rsidRPr="003D74E8">
        <w:rPr>
          <w:spacing w:val="4"/>
        </w:rPr>
        <w:t xml:space="preserve"> </w:t>
      </w:r>
      <w:r w:rsidRPr="003D74E8">
        <w:t>PC,</w:t>
      </w:r>
      <w:r w:rsidRPr="003D74E8">
        <w:rPr>
          <w:spacing w:val="5"/>
        </w:rPr>
        <w:t xml:space="preserve"> </w:t>
      </w:r>
      <w:r w:rsidRPr="003D74E8">
        <w:t>compile/link</w:t>
      </w:r>
      <w:r w:rsidRPr="003D74E8">
        <w:rPr>
          <w:spacing w:val="24"/>
          <w:w w:val="99"/>
        </w:rPr>
        <w:t xml:space="preserve"> </w:t>
      </w:r>
      <w:r w:rsidRPr="003D74E8">
        <w:t>the</w:t>
      </w:r>
      <w:r w:rsidRPr="003D74E8">
        <w:rPr>
          <w:spacing w:val="18"/>
        </w:rPr>
        <w:t xml:space="preserve"> </w:t>
      </w:r>
      <w:r w:rsidRPr="003D74E8">
        <w:t>platform,</w:t>
      </w:r>
      <w:r w:rsidRPr="003D74E8">
        <w:rPr>
          <w:spacing w:val="18"/>
        </w:rPr>
        <w:t xml:space="preserve"> </w:t>
      </w:r>
      <w:r w:rsidRPr="003D74E8">
        <w:t>and</w:t>
      </w:r>
      <w:r w:rsidRPr="003D74E8">
        <w:rPr>
          <w:spacing w:val="18"/>
        </w:rPr>
        <w:t xml:space="preserve"> </w:t>
      </w:r>
      <w:r w:rsidRPr="003D74E8">
        <w:t>reinsert</w:t>
      </w:r>
      <w:r w:rsidRPr="003D74E8">
        <w:rPr>
          <w:spacing w:val="18"/>
        </w:rPr>
        <w:t xml:space="preserve"> </w:t>
      </w:r>
      <w:r w:rsidRPr="003D74E8">
        <w:t>the</w:t>
      </w:r>
      <w:r w:rsidRPr="003D74E8">
        <w:rPr>
          <w:spacing w:val="18"/>
        </w:rPr>
        <w:t xml:space="preserve"> </w:t>
      </w:r>
      <w:r w:rsidRPr="003D74E8">
        <w:t>SD</w:t>
      </w:r>
      <w:r w:rsidRPr="003D74E8">
        <w:rPr>
          <w:spacing w:val="18"/>
        </w:rPr>
        <w:t xml:space="preserve"> </w:t>
      </w:r>
      <w:r w:rsidRPr="003D74E8">
        <w:t>card</w:t>
      </w:r>
      <w:r w:rsidRPr="003D74E8">
        <w:rPr>
          <w:spacing w:val="18"/>
        </w:rPr>
        <w:t xml:space="preserve"> </w:t>
      </w:r>
      <w:r w:rsidRPr="003D74E8">
        <w:t>in</w:t>
      </w:r>
      <w:r w:rsidRPr="003D74E8">
        <w:rPr>
          <w:spacing w:val="19"/>
        </w:rPr>
        <w:t xml:space="preserve"> </w:t>
      </w:r>
      <w:r w:rsidRPr="003D74E8">
        <w:t>the</w:t>
      </w:r>
      <w:r w:rsidRPr="003D74E8">
        <w:rPr>
          <w:spacing w:val="18"/>
        </w:rPr>
        <w:t xml:space="preserve"> </w:t>
      </w:r>
      <w:r>
        <w:rPr>
          <w:spacing w:val="-1"/>
        </w:rPr>
        <w:t>target</w:t>
      </w:r>
      <w:r w:rsidRPr="003D74E8">
        <w:rPr>
          <w:spacing w:val="18"/>
        </w:rPr>
        <w:t xml:space="preserve"> </w:t>
      </w:r>
      <w:r w:rsidRPr="003D74E8">
        <w:rPr>
          <w:spacing w:val="-1"/>
        </w:rPr>
        <w:t>device</w:t>
      </w:r>
      <w:r w:rsidRPr="003D74E8">
        <w:rPr>
          <w:spacing w:val="18"/>
        </w:rPr>
        <w:t xml:space="preserve"> </w:t>
      </w:r>
      <w:r w:rsidRPr="003D74E8">
        <w:t>in</w:t>
      </w:r>
    </w:p>
    <w:p w14:paraId="39817C85" w14:textId="77777777" w:rsidR="00946AA2" w:rsidRDefault="00946AA2">
      <w:pPr>
        <w:spacing w:line="249" w:lineRule="auto"/>
        <w:jc w:val="both"/>
        <w:sectPr w:rsidR="00946AA2">
          <w:type w:val="continuous"/>
          <w:pgSz w:w="12240" w:h="15840"/>
          <w:pgMar w:top="980" w:right="860" w:bottom="280" w:left="860" w:header="720" w:footer="720" w:gutter="0"/>
          <w:cols w:num="2" w:space="720" w:equalWidth="0">
            <w:col w:w="5141" w:space="119"/>
            <w:col w:w="5260"/>
          </w:cols>
        </w:sectPr>
      </w:pPr>
    </w:p>
    <w:p w14:paraId="3792C997" w14:textId="77777777" w:rsidR="00946AA2" w:rsidRDefault="00BA4473">
      <w:pPr>
        <w:spacing w:before="55" w:line="182" w:lineRule="exact"/>
        <w:ind w:left="136" w:right="6254"/>
        <w:jc w:val="center"/>
        <w:rPr>
          <w:rFonts w:ascii="Times New Roman" w:eastAsia="Times New Roman" w:hAnsi="Times New Roman" w:cs="Times New Roman"/>
          <w:sz w:val="16"/>
          <w:szCs w:val="16"/>
        </w:rPr>
      </w:pPr>
      <w:r>
        <w:rPr>
          <w:rFonts w:eastAsiaTheme="minorHAnsi"/>
        </w:rPr>
        <w:lastRenderedPageBreak/>
        <w:pict w14:anchorId="5BB5F76C">
          <v:shape id="_x0000_s1198" type="#_x0000_t202" style="position:absolute;left:0;text-align:left;margin-left:360.3pt;margin-top:10.45pt;width:170.1pt;height:64.4pt;z-index:251613184;mso-position-horizontal-relative:page" filled="f" stroked="f">
            <v:textbox inset="0,0,0,0">
              <w:txbxContent>
                <w:tbl>
                  <w:tblPr>
                    <w:tblStyle w:val="TableNormal1"/>
                    <w:tblW w:w="0" w:type="auto"/>
                    <w:tblLayout w:type="fixed"/>
                    <w:tblLook w:val="01E0" w:firstRow="1" w:lastRow="1" w:firstColumn="1" w:lastColumn="1" w:noHBand="0" w:noVBand="0"/>
                  </w:tblPr>
                  <w:tblGrid>
                    <w:gridCol w:w="425"/>
                    <w:gridCol w:w="849"/>
                    <w:gridCol w:w="850"/>
                    <w:gridCol w:w="850"/>
                    <w:gridCol w:w="425"/>
                  </w:tblGrid>
                  <w:tr w:rsidR="00BA4473" w14:paraId="37538F74" w14:textId="77777777">
                    <w:trPr>
                      <w:trHeight w:hRule="exact" w:val="214"/>
                    </w:trPr>
                    <w:tc>
                      <w:tcPr>
                        <w:tcW w:w="425" w:type="dxa"/>
                        <w:tcBorders>
                          <w:top w:val="single" w:sz="1" w:space="0" w:color="9A9D9F"/>
                          <w:left w:val="single" w:sz="1" w:space="0" w:color="9A9D9F"/>
                          <w:bottom w:val="single" w:sz="1" w:space="0" w:color="9A9D9F"/>
                          <w:right w:val="single" w:sz="1" w:space="0" w:color="231F20"/>
                        </w:tcBorders>
                      </w:tcPr>
                      <w:p w14:paraId="4EB82986" w14:textId="77777777" w:rsidR="00BA4473" w:rsidRDefault="00BA4473"/>
                    </w:tc>
                    <w:tc>
                      <w:tcPr>
                        <w:tcW w:w="2974" w:type="dxa"/>
                        <w:gridSpan w:val="4"/>
                        <w:tcBorders>
                          <w:top w:val="single" w:sz="1" w:space="0" w:color="9A9D9F"/>
                          <w:left w:val="single" w:sz="1" w:space="0" w:color="231F20"/>
                          <w:bottom w:val="single" w:sz="1" w:space="0" w:color="9A9D9F"/>
                          <w:right w:val="nil"/>
                        </w:tcBorders>
                      </w:tcPr>
                      <w:p w14:paraId="0A1DE129" w14:textId="77777777" w:rsidR="00BA4473" w:rsidRDefault="00BA4473"/>
                    </w:tc>
                  </w:tr>
                  <w:tr w:rsidR="00BA4473" w14:paraId="4F4D8252" w14:textId="77777777">
                    <w:trPr>
                      <w:trHeight w:hRule="exact" w:val="215"/>
                    </w:trPr>
                    <w:tc>
                      <w:tcPr>
                        <w:tcW w:w="425" w:type="dxa"/>
                        <w:tcBorders>
                          <w:top w:val="single" w:sz="1" w:space="0" w:color="9A9D9F"/>
                          <w:left w:val="single" w:sz="1" w:space="0" w:color="9A9D9F"/>
                          <w:bottom w:val="single" w:sz="1" w:space="0" w:color="9A9D9F"/>
                          <w:right w:val="single" w:sz="1" w:space="0" w:color="231F20"/>
                        </w:tcBorders>
                      </w:tcPr>
                      <w:p w14:paraId="1BB31967" w14:textId="77777777" w:rsidR="00BA4473" w:rsidRDefault="00BA4473"/>
                    </w:tc>
                    <w:tc>
                      <w:tcPr>
                        <w:tcW w:w="849" w:type="dxa"/>
                        <w:tcBorders>
                          <w:top w:val="single" w:sz="1" w:space="0" w:color="9A9D9F"/>
                          <w:left w:val="single" w:sz="1" w:space="0" w:color="231F20"/>
                          <w:bottom w:val="single" w:sz="1" w:space="0" w:color="9A9D9F"/>
                          <w:right w:val="single" w:sz="1" w:space="0" w:color="231F20"/>
                        </w:tcBorders>
                      </w:tcPr>
                      <w:p w14:paraId="40E24A1A" w14:textId="77777777" w:rsidR="00BA4473" w:rsidRDefault="00BA4473"/>
                    </w:tc>
                    <w:tc>
                      <w:tcPr>
                        <w:tcW w:w="850" w:type="dxa"/>
                        <w:tcBorders>
                          <w:top w:val="single" w:sz="1" w:space="0" w:color="9A9D9F"/>
                          <w:left w:val="single" w:sz="1" w:space="0" w:color="231F20"/>
                          <w:bottom w:val="single" w:sz="1" w:space="0" w:color="9A9D9F"/>
                          <w:right w:val="single" w:sz="1" w:space="0" w:color="231F20"/>
                        </w:tcBorders>
                      </w:tcPr>
                      <w:p w14:paraId="44419E70" w14:textId="77777777" w:rsidR="00BA4473" w:rsidRDefault="00BA4473"/>
                    </w:tc>
                    <w:tc>
                      <w:tcPr>
                        <w:tcW w:w="850" w:type="dxa"/>
                        <w:tcBorders>
                          <w:top w:val="single" w:sz="1" w:space="0" w:color="9A9D9F"/>
                          <w:left w:val="single" w:sz="1" w:space="0" w:color="231F20"/>
                          <w:bottom w:val="single" w:sz="1" w:space="0" w:color="9A9D9F"/>
                          <w:right w:val="single" w:sz="1" w:space="0" w:color="231F20"/>
                        </w:tcBorders>
                      </w:tcPr>
                      <w:p w14:paraId="2468041C" w14:textId="77777777" w:rsidR="00BA4473" w:rsidRDefault="00BA4473"/>
                    </w:tc>
                    <w:tc>
                      <w:tcPr>
                        <w:tcW w:w="425" w:type="dxa"/>
                        <w:tcBorders>
                          <w:top w:val="single" w:sz="1" w:space="0" w:color="9A9D9F"/>
                          <w:left w:val="single" w:sz="1" w:space="0" w:color="231F20"/>
                          <w:bottom w:val="single" w:sz="1" w:space="0" w:color="9A9D9F"/>
                          <w:right w:val="nil"/>
                        </w:tcBorders>
                      </w:tcPr>
                      <w:p w14:paraId="45725C58" w14:textId="77777777" w:rsidR="00BA4473" w:rsidRDefault="00BA4473"/>
                    </w:tc>
                  </w:tr>
                  <w:tr w:rsidR="00BA4473" w14:paraId="4D301341" w14:textId="77777777">
                    <w:trPr>
                      <w:trHeight w:hRule="exact" w:val="215"/>
                    </w:trPr>
                    <w:tc>
                      <w:tcPr>
                        <w:tcW w:w="425" w:type="dxa"/>
                        <w:tcBorders>
                          <w:top w:val="single" w:sz="1" w:space="0" w:color="9A9D9F"/>
                          <w:left w:val="single" w:sz="1" w:space="0" w:color="9A9D9F"/>
                          <w:bottom w:val="single" w:sz="1" w:space="0" w:color="9A9D9F"/>
                          <w:right w:val="single" w:sz="1" w:space="0" w:color="231F20"/>
                        </w:tcBorders>
                      </w:tcPr>
                      <w:p w14:paraId="6B8D6245" w14:textId="77777777" w:rsidR="00BA4473" w:rsidRDefault="00BA4473"/>
                    </w:tc>
                    <w:tc>
                      <w:tcPr>
                        <w:tcW w:w="849" w:type="dxa"/>
                        <w:tcBorders>
                          <w:top w:val="single" w:sz="1" w:space="0" w:color="9A9D9F"/>
                          <w:left w:val="single" w:sz="1" w:space="0" w:color="231F20"/>
                          <w:bottom w:val="single" w:sz="1" w:space="0" w:color="9A9D9F"/>
                          <w:right w:val="single" w:sz="1" w:space="0" w:color="231F20"/>
                        </w:tcBorders>
                      </w:tcPr>
                      <w:p w14:paraId="29FFF325" w14:textId="77777777" w:rsidR="00BA4473" w:rsidRDefault="00BA4473"/>
                    </w:tc>
                    <w:tc>
                      <w:tcPr>
                        <w:tcW w:w="850" w:type="dxa"/>
                        <w:tcBorders>
                          <w:top w:val="single" w:sz="1" w:space="0" w:color="9A9D9F"/>
                          <w:left w:val="single" w:sz="1" w:space="0" w:color="231F20"/>
                          <w:bottom w:val="single" w:sz="1" w:space="0" w:color="9A9D9F"/>
                          <w:right w:val="single" w:sz="1" w:space="0" w:color="231F20"/>
                        </w:tcBorders>
                      </w:tcPr>
                      <w:p w14:paraId="5B1F9281" w14:textId="77777777" w:rsidR="00BA4473" w:rsidRDefault="00BA4473"/>
                    </w:tc>
                    <w:tc>
                      <w:tcPr>
                        <w:tcW w:w="850" w:type="dxa"/>
                        <w:tcBorders>
                          <w:top w:val="single" w:sz="1" w:space="0" w:color="9A9D9F"/>
                          <w:left w:val="single" w:sz="1" w:space="0" w:color="231F20"/>
                          <w:bottom w:val="single" w:sz="1" w:space="0" w:color="9A9D9F"/>
                          <w:right w:val="single" w:sz="1" w:space="0" w:color="231F20"/>
                        </w:tcBorders>
                      </w:tcPr>
                      <w:p w14:paraId="65444450" w14:textId="77777777" w:rsidR="00BA4473" w:rsidRDefault="00BA4473"/>
                    </w:tc>
                    <w:tc>
                      <w:tcPr>
                        <w:tcW w:w="425" w:type="dxa"/>
                        <w:tcBorders>
                          <w:top w:val="single" w:sz="1" w:space="0" w:color="9A9D9F"/>
                          <w:left w:val="single" w:sz="1" w:space="0" w:color="231F20"/>
                          <w:bottom w:val="single" w:sz="1" w:space="0" w:color="9A9D9F"/>
                          <w:right w:val="nil"/>
                        </w:tcBorders>
                      </w:tcPr>
                      <w:p w14:paraId="06FDAF05" w14:textId="77777777" w:rsidR="00BA4473" w:rsidRDefault="00BA4473"/>
                    </w:tc>
                  </w:tr>
                  <w:tr w:rsidR="00BA4473" w14:paraId="709D704A" w14:textId="77777777">
                    <w:trPr>
                      <w:trHeight w:hRule="exact" w:val="214"/>
                    </w:trPr>
                    <w:tc>
                      <w:tcPr>
                        <w:tcW w:w="425" w:type="dxa"/>
                        <w:tcBorders>
                          <w:top w:val="single" w:sz="1" w:space="0" w:color="9A9D9F"/>
                          <w:left w:val="single" w:sz="1" w:space="0" w:color="9A9D9F"/>
                          <w:bottom w:val="single" w:sz="1" w:space="0" w:color="9A9D9F"/>
                          <w:right w:val="nil"/>
                        </w:tcBorders>
                      </w:tcPr>
                      <w:p w14:paraId="485F868B" w14:textId="77777777" w:rsidR="00BA4473" w:rsidRDefault="00BA4473"/>
                    </w:tc>
                    <w:tc>
                      <w:tcPr>
                        <w:tcW w:w="849" w:type="dxa"/>
                        <w:tcBorders>
                          <w:top w:val="single" w:sz="1" w:space="0" w:color="9A9D9F"/>
                          <w:left w:val="nil"/>
                          <w:bottom w:val="single" w:sz="1" w:space="0" w:color="9A9D9F"/>
                          <w:right w:val="single" w:sz="1" w:space="0" w:color="231F20"/>
                        </w:tcBorders>
                      </w:tcPr>
                      <w:p w14:paraId="13B96BD9" w14:textId="77777777" w:rsidR="00BA4473" w:rsidRDefault="00BA4473"/>
                    </w:tc>
                    <w:tc>
                      <w:tcPr>
                        <w:tcW w:w="850" w:type="dxa"/>
                        <w:tcBorders>
                          <w:top w:val="single" w:sz="1" w:space="0" w:color="9A9D9F"/>
                          <w:left w:val="single" w:sz="1" w:space="0" w:color="231F20"/>
                          <w:bottom w:val="single" w:sz="1" w:space="0" w:color="9A9D9F"/>
                          <w:right w:val="single" w:sz="1" w:space="0" w:color="231F20"/>
                        </w:tcBorders>
                      </w:tcPr>
                      <w:p w14:paraId="4B6B2625" w14:textId="77777777" w:rsidR="00BA4473" w:rsidRDefault="00BA4473"/>
                    </w:tc>
                    <w:tc>
                      <w:tcPr>
                        <w:tcW w:w="850" w:type="dxa"/>
                        <w:tcBorders>
                          <w:top w:val="single" w:sz="1" w:space="0" w:color="9A9D9F"/>
                          <w:left w:val="single" w:sz="1" w:space="0" w:color="231F20"/>
                          <w:bottom w:val="single" w:sz="1" w:space="0" w:color="9A9D9F"/>
                          <w:right w:val="single" w:sz="1" w:space="0" w:color="231F20"/>
                        </w:tcBorders>
                      </w:tcPr>
                      <w:p w14:paraId="68A329C3" w14:textId="77777777" w:rsidR="00BA4473" w:rsidRDefault="00BA4473"/>
                    </w:tc>
                    <w:tc>
                      <w:tcPr>
                        <w:tcW w:w="425" w:type="dxa"/>
                        <w:tcBorders>
                          <w:top w:val="single" w:sz="1" w:space="0" w:color="9A9D9F"/>
                          <w:left w:val="single" w:sz="1" w:space="0" w:color="231F20"/>
                          <w:bottom w:val="single" w:sz="1" w:space="0" w:color="9A9D9F"/>
                          <w:right w:val="nil"/>
                        </w:tcBorders>
                      </w:tcPr>
                      <w:p w14:paraId="56861340" w14:textId="77777777" w:rsidR="00BA4473" w:rsidRDefault="00BA4473"/>
                    </w:tc>
                  </w:tr>
                  <w:tr w:rsidR="00BA4473" w14:paraId="4E52FD6A" w14:textId="77777777">
                    <w:trPr>
                      <w:trHeight w:hRule="exact" w:val="215"/>
                    </w:trPr>
                    <w:tc>
                      <w:tcPr>
                        <w:tcW w:w="2974" w:type="dxa"/>
                        <w:gridSpan w:val="4"/>
                        <w:tcBorders>
                          <w:top w:val="single" w:sz="1" w:space="0" w:color="9A9D9F"/>
                          <w:left w:val="single" w:sz="1" w:space="0" w:color="9A9D9F"/>
                          <w:bottom w:val="single" w:sz="1" w:space="0" w:color="9A9D9F"/>
                          <w:right w:val="single" w:sz="1" w:space="0" w:color="231F20"/>
                        </w:tcBorders>
                      </w:tcPr>
                      <w:p w14:paraId="62E9B241" w14:textId="77777777" w:rsidR="00BA4473" w:rsidRDefault="00BA4473"/>
                    </w:tc>
                    <w:tc>
                      <w:tcPr>
                        <w:tcW w:w="425" w:type="dxa"/>
                        <w:tcBorders>
                          <w:top w:val="single" w:sz="1" w:space="0" w:color="9A9D9F"/>
                          <w:left w:val="single" w:sz="1" w:space="0" w:color="231F20"/>
                          <w:bottom w:val="single" w:sz="1" w:space="0" w:color="9A9D9F"/>
                          <w:right w:val="nil"/>
                        </w:tcBorders>
                      </w:tcPr>
                      <w:p w14:paraId="3A684CB1" w14:textId="77777777" w:rsidR="00BA4473" w:rsidRDefault="00BA4473"/>
                    </w:tc>
                  </w:tr>
                  <w:tr w:rsidR="00BA4473" w14:paraId="6C859BBF" w14:textId="77777777">
                    <w:trPr>
                      <w:trHeight w:hRule="exact" w:val="214"/>
                    </w:trPr>
                    <w:tc>
                      <w:tcPr>
                        <w:tcW w:w="2974" w:type="dxa"/>
                        <w:gridSpan w:val="4"/>
                        <w:tcBorders>
                          <w:top w:val="single" w:sz="1" w:space="0" w:color="9A9D9F"/>
                          <w:left w:val="single" w:sz="1" w:space="0" w:color="9A9D9F"/>
                          <w:bottom w:val="single" w:sz="1" w:space="0" w:color="9A9D9F"/>
                          <w:right w:val="nil"/>
                        </w:tcBorders>
                      </w:tcPr>
                      <w:p w14:paraId="60D0A08D" w14:textId="77777777" w:rsidR="00BA4473" w:rsidRDefault="00BA4473"/>
                    </w:tc>
                    <w:tc>
                      <w:tcPr>
                        <w:tcW w:w="425" w:type="dxa"/>
                        <w:tcBorders>
                          <w:top w:val="single" w:sz="1" w:space="0" w:color="9A9D9F"/>
                          <w:left w:val="nil"/>
                          <w:bottom w:val="single" w:sz="1" w:space="0" w:color="9A9D9F"/>
                          <w:right w:val="nil"/>
                        </w:tcBorders>
                      </w:tcPr>
                      <w:p w14:paraId="3EAC2148" w14:textId="77777777" w:rsidR="00BA4473" w:rsidRDefault="00BA4473"/>
                    </w:tc>
                  </w:tr>
                </w:tbl>
                <w:p w14:paraId="5CB4F15C" w14:textId="77777777" w:rsidR="00BA4473" w:rsidRDefault="00BA4473"/>
              </w:txbxContent>
            </v:textbox>
            <w10:wrap anchorx="page"/>
          </v:shape>
        </w:pict>
      </w:r>
      <w:r w:rsidR="00E56278">
        <w:rPr>
          <w:rFonts w:ascii="Times New Roman"/>
          <w:spacing w:val="-3"/>
          <w:sz w:val="16"/>
        </w:rPr>
        <w:t>TABLE</w:t>
      </w:r>
      <w:r w:rsidR="00E56278">
        <w:rPr>
          <w:rFonts w:ascii="Times New Roman"/>
          <w:spacing w:val="9"/>
          <w:sz w:val="16"/>
        </w:rPr>
        <w:t xml:space="preserve"> </w:t>
      </w:r>
      <w:r w:rsidR="00E56278">
        <w:rPr>
          <w:rFonts w:ascii="Times New Roman"/>
          <w:sz w:val="16"/>
        </w:rPr>
        <w:t>I</w:t>
      </w:r>
    </w:p>
    <w:p w14:paraId="154C8671" w14:textId="77777777" w:rsidR="00946AA2" w:rsidRDefault="00BA4473">
      <w:pPr>
        <w:spacing w:line="182" w:lineRule="exact"/>
        <w:ind w:left="136" w:right="6254"/>
        <w:jc w:val="center"/>
        <w:rPr>
          <w:rFonts w:ascii="Times New Roman" w:eastAsia="Times New Roman" w:hAnsi="Times New Roman" w:cs="Times New Roman"/>
          <w:sz w:val="12"/>
          <w:szCs w:val="12"/>
        </w:rPr>
      </w:pPr>
      <w:r>
        <w:rPr>
          <w:rFonts w:eastAsiaTheme="minorHAnsi"/>
        </w:rPr>
        <w:pict w14:anchorId="0A886FA3">
          <v:group id="_x0000_s1196" style="position:absolute;left:0;text-align:left;margin-left:48.95pt;margin-top:21.4pt;width:245.95pt;height:.1pt;z-index:-251688960;mso-position-horizontal-relative:page" coordorigin="979,428" coordsize="4919,2">
            <v:shape id="_x0000_s1197" style="position:absolute;left:979;top:428;width:4919;height:2" coordorigin="979,428" coordsize="4919,0" path="m979,428r4919,e" filled="f" strokeweight=".14042mm">
              <v:path arrowok="t"/>
            </v:shape>
            <w10:wrap anchorx="page"/>
          </v:group>
        </w:pict>
      </w:r>
      <w:r>
        <w:rPr>
          <w:rFonts w:eastAsiaTheme="minorHAnsi"/>
        </w:rPr>
        <w:pict w14:anchorId="4DA86276">
          <v:shape id="_x0000_s1195" type="#_x0000_t202" style="position:absolute;left:0;text-align:left;margin-left:339.55pt;margin-top:4.9pt;width:9.45pt;height:65.7pt;z-index:251612160;mso-position-horizontal-relative:page" filled="f" stroked="f">
            <v:textbox style="layout-flow:vertical;mso-layout-flow-alt:bottom-to-top" inset="0,0,0,0">
              <w:txbxContent>
                <w:p w14:paraId="19DFAA64" w14:textId="77777777" w:rsidR="00BA4473" w:rsidRDefault="00BA4473">
                  <w:pPr>
                    <w:spacing w:line="189" w:lineRule="exact"/>
                    <w:ind w:left="20"/>
                    <w:rPr>
                      <w:rFonts w:ascii="メイリオ" w:eastAsia="メイリオ" w:hAnsi="メイリオ" w:cs="メイリオ"/>
                      <w:sz w:val="15"/>
                      <w:szCs w:val="15"/>
                    </w:rPr>
                  </w:pPr>
                  <w:r>
                    <w:rPr>
                      <w:rFonts w:ascii="メイリオ"/>
                      <w:color w:val="231F20"/>
                      <w:spacing w:val="-1"/>
                      <w:w w:val="101"/>
                      <w:sz w:val="15"/>
                    </w:rPr>
                    <w:t>([</w:t>
                  </w:r>
                  <w:r>
                    <w:rPr>
                      <w:rFonts w:ascii="メイリオ"/>
                      <w:color w:val="231F20"/>
                      <w:spacing w:val="-1"/>
                      <w:w w:val="58"/>
                      <w:sz w:val="15"/>
                    </w:rPr>
                    <w:t>H</w:t>
                  </w:r>
                  <w:r>
                    <w:rPr>
                      <w:rFonts w:ascii="メイリオ"/>
                      <w:color w:val="231F20"/>
                      <w:spacing w:val="-1"/>
                      <w:w w:val="52"/>
                      <w:sz w:val="15"/>
                    </w:rPr>
                    <w:t>FXWLRQ</w:t>
                  </w:r>
                  <w:r>
                    <w:rPr>
                      <w:rFonts w:ascii="メイリオ"/>
                      <w:color w:val="231F20"/>
                      <w:spacing w:val="-13"/>
                      <w:sz w:val="15"/>
                    </w:rPr>
                    <w:t xml:space="preserve"> </w:t>
                  </w:r>
                  <w:r>
                    <w:rPr>
                      <w:rFonts w:ascii="メイリオ"/>
                      <w:color w:val="231F20"/>
                      <w:w w:val="72"/>
                      <w:sz w:val="15"/>
                    </w:rPr>
                    <w:t>7LPH</w:t>
                  </w:r>
                  <w:r>
                    <w:rPr>
                      <w:rFonts w:ascii="メイリオ"/>
                      <w:color w:val="231F20"/>
                      <w:spacing w:val="-13"/>
                      <w:sz w:val="15"/>
                    </w:rPr>
                    <w:t xml:space="preserve"> </w:t>
                  </w:r>
                  <w:r>
                    <w:rPr>
                      <w:rFonts w:ascii="メイリオ"/>
                      <w:color w:val="231F20"/>
                      <w:w w:val="41"/>
                      <w:sz w:val="15"/>
                    </w:rPr>
                    <w:t>&gt;</w:t>
                  </w:r>
                  <w:r>
                    <w:rPr>
                      <w:rFonts w:ascii="メイリオ"/>
                      <w:color w:val="231F20"/>
                      <w:w w:val="76"/>
                      <w:sz w:val="15"/>
                    </w:rPr>
                    <w:t>PVH</w:t>
                  </w:r>
                  <w:r>
                    <w:rPr>
                      <w:rFonts w:ascii="メイリオ"/>
                      <w:color w:val="231F20"/>
                      <w:w w:val="67"/>
                      <w:sz w:val="15"/>
                    </w:rPr>
                    <w:t>F</w:t>
                  </w:r>
                  <w:r>
                    <w:rPr>
                      <w:rFonts w:ascii="メイリオ"/>
                      <w:color w:val="231F20"/>
                      <w:w w:val="32"/>
                      <w:sz w:val="15"/>
                    </w:rPr>
                    <w:t>@</w:t>
                  </w:r>
                </w:p>
              </w:txbxContent>
            </v:textbox>
            <w10:wrap anchorx="page"/>
          </v:shape>
        </w:pict>
      </w:r>
      <w:r w:rsidR="00E56278">
        <w:rPr>
          <w:rFonts w:ascii="Times New Roman"/>
          <w:spacing w:val="5"/>
          <w:w w:val="105"/>
          <w:sz w:val="16"/>
        </w:rPr>
        <w:t>C</w:t>
      </w:r>
      <w:r w:rsidR="00E56278">
        <w:rPr>
          <w:rFonts w:ascii="Times New Roman"/>
          <w:spacing w:val="4"/>
          <w:w w:val="105"/>
          <w:sz w:val="12"/>
        </w:rPr>
        <w:t>OMPARISON</w:t>
      </w:r>
      <w:r w:rsidR="00E56278">
        <w:rPr>
          <w:rFonts w:ascii="Times New Roman"/>
          <w:spacing w:val="27"/>
          <w:w w:val="105"/>
          <w:sz w:val="12"/>
        </w:rPr>
        <w:t xml:space="preserve"> </w:t>
      </w:r>
      <w:r w:rsidR="00E56278">
        <w:rPr>
          <w:rFonts w:ascii="Times New Roman"/>
          <w:spacing w:val="5"/>
          <w:w w:val="105"/>
          <w:sz w:val="12"/>
        </w:rPr>
        <w:t>BETWEEN</w:t>
      </w:r>
      <w:r w:rsidR="00E56278">
        <w:rPr>
          <w:rFonts w:ascii="Times New Roman"/>
          <w:spacing w:val="28"/>
          <w:w w:val="105"/>
          <w:sz w:val="12"/>
        </w:rPr>
        <w:t xml:space="preserve"> </w:t>
      </w:r>
      <w:r w:rsidR="00E56278">
        <w:rPr>
          <w:rFonts w:ascii="Times New Roman"/>
          <w:spacing w:val="2"/>
          <w:w w:val="105"/>
          <w:sz w:val="12"/>
        </w:rPr>
        <w:t>AN</w:t>
      </w:r>
      <w:r w:rsidR="00E56278">
        <w:rPr>
          <w:rFonts w:ascii="Times New Roman"/>
          <w:spacing w:val="28"/>
          <w:w w:val="105"/>
          <w:sz w:val="12"/>
        </w:rPr>
        <w:t xml:space="preserve"> </w:t>
      </w:r>
      <w:r w:rsidR="00E56278">
        <w:rPr>
          <w:rFonts w:ascii="Times New Roman"/>
          <w:spacing w:val="4"/>
          <w:w w:val="105"/>
          <w:sz w:val="12"/>
        </w:rPr>
        <w:t>APPLICATION</w:t>
      </w:r>
      <w:r w:rsidR="00E56278">
        <w:rPr>
          <w:rFonts w:ascii="Times New Roman"/>
          <w:spacing w:val="27"/>
          <w:w w:val="105"/>
          <w:sz w:val="12"/>
        </w:rPr>
        <w:t xml:space="preserve"> </w:t>
      </w:r>
      <w:r w:rsidR="00E56278">
        <w:rPr>
          <w:rFonts w:ascii="Times New Roman"/>
          <w:spacing w:val="4"/>
          <w:w w:val="105"/>
          <w:sz w:val="12"/>
        </w:rPr>
        <w:t>WITH</w:t>
      </w:r>
      <w:r w:rsidR="00E56278">
        <w:rPr>
          <w:rFonts w:ascii="Times New Roman"/>
          <w:spacing w:val="28"/>
          <w:w w:val="105"/>
          <w:sz w:val="12"/>
        </w:rPr>
        <w:t xml:space="preserve"> </w:t>
      </w:r>
      <w:r w:rsidR="00E56278">
        <w:rPr>
          <w:rFonts w:ascii="Times New Roman"/>
          <w:spacing w:val="3"/>
          <w:w w:val="105"/>
          <w:sz w:val="12"/>
        </w:rPr>
        <w:t>AND</w:t>
      </w:r>
      <w:r w:rsidR="00E56278">
        <w:rPr>
          <w:rFonts w:ascii="Times New Roman"/>
          <w:spacing w:val="28"/>
          <w:w w:val="105"/>
          <w:sz w:val="12"/>
        </w:rPr>
        <w:t xml:space="preserve"> </w:t>
      </w:r>
      <w:r w:rsidR="00E56278">
        <w:rPr>
          <w:rFonts w:ascii="Times New Roman"/>
          <w:spacing w:val="5"/>
          <w:w w:val="105"/>
          <w:sz w:val="12"/>
        </w:rPr>
        <w:t>WITHOUT</w:t>
      </w:r>
      <w:r w:rsidR="00E56278">
        <w:rPr>
          <w:rFonts w:ascii="Times New Roman"/>
          <w:spacing w:val="28"/>
          <w:w w:val="105"/>
          <w:sz w:val="12"/>
        </w:rPr>
        <w:t xml:space="preserve"> </w:t>
      </w:r>
      <w:r w:rsidR="00E56278">
        <w:rPr>
          <w:rFonts w:ascii="Times New Roman"/>
          <w:spacing w:val="5"/>
          <w:w w:val="105"/>
          <w:sz w:val="12"/>
        </w:rPr>
        <w:t>LIBRARIES</w:t>
      </w:r>
    </w:p>
    <w:p w14:paraId="33CE55B3" w14:textId="77777777" w:rsidR="00946AA2" w:rsidRDefault="00946AA2">
      <w:pPr>
        <w:spacing w:before="6"/>
        <w:rPr>
          <w:rFonts w:ascii="Times New Roman" w:eastAsia="Times New Roman" w:hAnsi="Times New Roman" w:cs="Times New Roman"/>
          <w:sz w:val="5"/>
          <w:szCs w:val="5"/>
        </w:rPr>
      </w:pPr>
    </w:p>
    <w:p w14:paraId="0DBA73CB" w14:textId="77777777" w:rsidR="00946AA2" w:rsidRDefault="00BA4473">
      <w:pPr>
        <w:pStyle w:val="a3"/>
        <w:tabs>
          <w:tab w:val="left" w:pos="8460"/>
        </w:tabs>
        <w:spacing w:line="20" w:lineRule="atLeast"/>
        <w:ind w:firstLine="0"/>
        <w:rPr>
          <w:sz w:val="2"/>
          <w:szCs w:val="2"/>
        </w:rPr>
      </w:pPr>
      <w:r>
        <w:pict w14:anchorId="45713816">
          <v:shape id="_x0000_s1577" type="#_x0000_t202" style="width:245.95pt;height:36.3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1"/>
                    <w:tblW w:w="0" w:type="auto"/>
                    <w:tblLayout w:type="fixed"/>
                    <w:tblLook w:val="01E0" w:firstRow="1" w:lastRow="1" w:firstColumn="1" w:lastColumn="1" w:noHBand="0" w:noVBand="0"/>
                  </w:tblPr>
                  <w:tblGrid>
                    <w:gridCol w:w="1296"/>
                    <w:gridCol w:w="1262"/>
                    <w:gridCol w:w="1082"/>
                    <w:gridCol w:w="1279"/>
                  </w:tblGrid>
                  <w:tr w:rsidR="00BA4473" w14:paraId="26106FE9" w14:textId="77777777">
                    <w:trPr>
                      <w:trHeight w:hRule="exact" w:val="159"/>
                    </w:trPr>
                    <w:tc>
                      <w:tcPr>
                        <w:tcW w:w="1296" w:type="dxa"/>
                        <w:tcBorders>
                          <w:top w:val="nil"/>
                          <w:left w:val="nil"/>
                          <w:bottom w:val="nil"/>
                          <w:right w:val="single" w:sz="19" w:space="0" w:color="000000"/>
                        </w:tcBorders>
                      </w:tcPr>
                      <w:p w14:paraId="57A8F9A0" w14:textId="77777777" w:rsidR="00BA4473" w:rsidRDefault="00BA4473"/>
                    </w:tc>
                    <w:tc>
                      <w:tcPr>
                        <w:tcW w:w="1262" w:type="dxa"/>
                        <w:tcBorders>
                          <w:top w:val="nil"/>
                          <w:left w:val="single" w:sz="19" w:space="0" w:color="000000"/>
                          <w:bottom w:val="nil"/>
                          <w:right w:val="single" w:sz="3" w:space="0" w:color="000000"/>
                        </w:tcBorders>
                      </w:tcPr>
                      <w:p w14:paraId="087D6657" w14:textId="77777777" w:rsidR="00BA4473" w:rsidRDefault="00BA4473">
                        <w:pPr>
                          <w:spacing w:line="159" w:lineRule="exact"/>
                          <w:ind w:left="447"/>
                          <w:rPr>
                            <w:rFonts w:ascii="Times New Roman" w:eastAsia="Times New Roman" w:hAnsi="Times New Roman" w:cs="Times New Roman"/>
                            <w:sz w:val="16"/>
                            <w:szCs w:val="16"/>
                          </w:rPr>
                        </w:pPr>
                        <w:r>
                          <w:rPr>
                            <w:rFonts w:ascii="Times New Roman"/>
                            <w:sz w:val="16"/>
                          </w:rPr>
                          <w:t>App&amp;Lib</w:t>
                        </w:r>
                      </w:p>
                    </w:tc>
                    <w:tc>
                      <w:tcPr>
                        <w:tcW w:w="1082" w:type="dxa"/>
                        <w:tcBorders>
                          <w:top w:val="nil"/>
                          <w:left w:val="single" w:sz="3" w:space="0" w:color="000000"/>
                          <w:bottom w:val="nil"/>
                          <w:right w:val="single" w:sz="3" w:space="0" w:color="000000"/>
                        </w:tcBorders>
                      </w:tcPr>
                      <w:p w14:paraId="4DCBCAB5" w14:textId="77777777" w:rsidR="00BA4473" w:rsidRDefault="00BA4473">
                        <w:pPr>
                          <w:spacing w:line="159" w:lineRule="exact"/>
                          <w:ind w:left="633"/>
                          <w:rPr>
                            <w:rFonts w:ascii="Times New Roman" w:eastAsia="Times New Roman" w:hAnsi="Times New Roman" w:cs="Times New Roman"/>
                            <w:sz w:val="16"/>
                            <w:szCs w:val="16"/>
                          </w:rPr>
                        </w:pPr>
                        <w:r>
                          <w:rPr>
                            <w:rFonts w:ascii="Times New Roman"/>
                            <w:sz w:val="16"/>
                          </w:rPr>
                          <w:t>App</w:t>
                        </w:r>
                      </w:p>
                    </w:tc>
                    <w:tc>
                      <w:tcPr>
                        <w:tcW w:w="1279" w:type="dxa"/>
                        <w:tcBorders>
                          <w:top w:val="nil"/>
                          <w:left w:val="single" w:sz="3" w:space="0" w:color="000000"/>
                          <w:bottom w:val="nil"/>
                          <w:right w:val="nil"/>
                        </w:tcBorders>
                      </w:tcPr>
                      <w:p w14:paraId="1E2C56F3" w14:textId="77777777" w:rsidR="00BA4473" w:rsidRDefault="00BA4473">
                        <w:pPr>
                          <w:spacing w:line="159" w:lineRule="exact"/>
                          <w:ind w:left="166"/>
                          <w:rPr>
                            <w:rFonts w:ascii="Times New Roman" w:eastAsia="Times New Roman" w:hAnsi="Times New Roman" w:cs="Times New Roman"/>
                            <w:sz w:val="16"/>
                            <w:szCs w:val="16"/>
                          </w:rPr>
                        </w:pPr>
                        <w:r>
                          <w:rPr>
                            <w:rFonts w:ascii="Times New Roman"/>
                            <w:sz w:val="16"/>
                          </w:rPr>
                          <w:t>App&amp;Lib/App</w:t>
                        </w:r>
                      </w:p>
                    </w:tc>
                  </w:tr>
                  <w:tr w:rsidR="00BA4473" w14:paraId="0F84F084" w14:textId="77777777">
                    <w:trPr>
                      <w:trHeight w:hRule="exact" w:val="183"/>
                    </w:trPr>
                    <w:tc>
                      <w:tcPr>
                        <w:tcW w:w="1296" w:type="dxa"/>
                        <w:tcBorders>
                          <w:top w:val="nil"/>
                          <w:left w:val="nil"/>
                          <w:bottom w:val="nil"/>
                          <w:right w:val="single" w:sz="19" w:space="0" w:color="000000"/>
                        </w:tcBorders>
                      </w:tcPr>
                      <w:p w14:paraId="5FA209FF" w14:textId="77777777" w:rsidR="00BA4473" w:rsidRDefault="00BA4473">
                        <w:pPr>
                          <w:spacing w:before="4" w:line="179" w:lineRule="exact"/>
                          <w:ind w:left="170"/>
                          <w:rPr>
                            <w:rFonts w:ascii="Times New Roman" w:eastAsia="Times New Roman" w:hAnsi="Times New Roman" w:cs="Times New Roman"/>
                            <w:sz w:val="16"/>
                            <w:szCs w:val="16"/>
                          </w:rPr>
                        </w:pPr>
                        <w:r>
                          <w:rPr>
                            <w:rFonts w:ascii="Times New Roman"/>
                            <w:sz w:val="16"/>
                          </w:rPr>
                          <w:t>Bytecode</w:t>
                        </w:r>
                        <w:r>
                          <w:rPr>
                            <w:rFonts w:ascii="Times New Roman"/>
                            <w:spacing w:val="6"/>
                            <w:sz w:val="16"/>
                          </w:rPr>
                          <w:t xml:space="preserve"> </w:t>
                        </w:r>
                        <w:r>
                          <w:rPr>
                            <w:rFonts w:ascii="Times New Roman"/>
                            <w:sz w:val="16"/>
                          </w:rPr>
                          <w:t>Size</w:t>
                        </w:r>
                      </w:p>
                    </w:tc>
                    <w:tc>
                      <w:tcPr>
                        <w:tcW w:w="1262" w:type="dxa"/>
                        <w:tcBorders>
                          <w:top w:val="nil"/>
                          <w:left w:val="single" w:sz="19" w:space="0" w:color="000000"/>
                          <w:bottom w:val="nil"/>
                          <w:right w:val="single" w:sz="3" w:space="0" w:color="000000"/>
                        </w:tcBorders>
                      </w:tcPr>
                      <w:p w14:paraId="666658FF" w14:textId="77777777" w:rsidR="00BA4473" w:rsidRDefault="00BA4473">
                        <w:pPr>
                          <w:spacing w:before="4" w:line="179" w:lineRule="exact"/>
                          <w:ind w:left="236"/>
                          <w:rPr>
                            <w:rFonts w:ascii="Times New Roman" w:eastAsia="Times New Roman" w:hAnsi="Times New Roman" w:cs="Times New Roman"/>
                            <w:sz w:val="16"/>
                            <w:szCs w:val="16"/>
                          </w:rPr>
                        </w:pPr>
                        <w:r>
                          <w:rPr>
                            <w:rFonts w:ascii="Times New Roman"/>
                            <w:sz w:val="16"/>
                          </w:rPr>
                          <w:t>14,044</w:t>
                        </w:r>
                        <w:r>
                          <w:rPr>
                            <w:rFonts w:ascii="Times New Roman"/>
                            <w:spacing w:val="7"/>
                            <w:sz w:val="16"/>
                          </w:rPr>
                          <w:t xml:space="preserve"> </w:t>
                        </w:r>
                        <w:r>
                          <w:rPr>
                            <w:rFonts w:ascii="Times New Roman"/>
                            <w:sz w:val="16"/>
                          </w:rPr>
                          <w:t>bytes</w:t>
                        </w:r>
                      </w:p>
                    </w:tc>
                    <w:tc>
                      <w:tcPr>
                        <w:tcW w:w="1082" w:type="dxa"/>
                        <w:tcBorders>
                          <w:top w:val="nil"/>
                          <w:left w:val="single" w:sz="3" w:space="0" w:color="000000"/>
                          <w:bottom w:val="nil"/>
                          <w:right w:val="single" w:sz="3" w:space="0" w:color="000000"/>
                        </w:tcBorders>
                      </w:tcPr>
                      <w:p w14:paraId="7F7114E9" w14:textId="77777777" w:rsidR="00BA4473" w:rsidRDefault="00BA4473">
                        <w:pPr>
                          <w:spacing w:before="4" w:line="179" w:lineRule="exact"/>
                          <w:ind w:left="276"/>
                          <w:rPr>
                            <w:rFonts w:ascii="Times New Roman" w:eastAsia="Times New Roman" w:hAnsi="Times New Roman" w:cs="Times New Roman"/>
                            <w:sz w:val="16"/>
                            <w:szCs w:val="16"/>
                          </w:rPr>
                        </w:pPr>
                        <w:r>
                          <w:rPr>
                            <w:rFonts w:ascii="Times New Roman"/>
                            <w:sz w:val="16"/>
                          </w:rPr>
                          <w:t>199</w:t>
                        </w:r>
                        <w:r>
                          <w:rPr>
                            <w:rFonts w:ascii="Times New Roman"/>
                            <w:spacing w:val="9"/>
                            <w:sz w:val="16"/>
                          </w:rPr>
                          <w:t xml:space="preserve"> </w:t>
                        </w:r>
                        <w:r>
                          <w:rPr>
                            <w:rFonts w:ascii="Times New Roman"/>
                            <w:sz w:val="16"/>
                          </w:rPr>
                          <w:t>bytes</w:t>
                        </w:r>
                      </w:p>
                    </w:tc>
                    <w:tc>
                      <w:tcPr>
                        <w:tcW w:w="1279" w:type="dxa"/>
                        <w:tcBorders>
                          <w:top w:val="nil"/>
                          <w:left w:val="single" w:sz="3" w:space="0" w:color="000000"/>
                          <w:bottom w:val="nil"/>
                          <w:right w:val="nil"/>
                        </w:tcBorders>
                      </w:tcPr>
                      <w:p w14:paraId="303C2C86" w14:textId="77777777" w:rsidR="00BA4473" w:rsidRDefault="00BA4473">
                        <w:pPr>
                          <w:spacing w:line="183" w:lineRule="exact"/>
                          <w:ind w:right="1"/>
                          <w:jc w:val="center"/>
                          <w:rPr>
                            <w:rFonts w:ascii="Times New Roman" w:eastAsia="Times New Roman" w:hAnsi="Times New Roman" w:cs="Times New Roman"/>
                            <w:sz w:val="16"/>
                            <w:szCs w:val="16"/>
                          </w:rPr>
                        </w:pPr>
                        <w:r>
                          <w:rPr>
                            <w:rFonts w:ascii="Lucida Sans Unicode" w:eastAsia="Lucida Sans Unicode" w:hAnsi="Lucida Sans Unicode" w:cs="Lucida Sans Unicode"/>
                            <w:sz w:val="16"/>
                            <w:szCs w:val="16"/>
                          </w:rPr>
                          <w:t>×</w:t>
                        </w:r>
                        <w:r>
                          <w:rPr>
                            <w:rFonts w:ascii="Times New Roman" w:eastAsia="Times New Roman" w:hAnsi="Times New Roman" w:cs="Times New Roman"/>
                            <w:sz w:val="16"/>
                            <w:szCs w:val="16"/>
                          </w:rPr>
                          <w:t>70.6</w:t>
                        </w:r>
                      </w:p>
                    </w:tc>
                  </w:tr>
                  <w:tr w:rsidR="00BA4473" w14:paraId="1144108B" w14:textId="77777777">
                    <w:trPr>
                      <w:trHeight w:hRule="exact" w:val="179"/>
                    </w:trPr>
                    <w:tc>
                      <w:tcPr>
                        <w:tcW w:w="1296" w:type="dxa"/>
                        <w:tcBorders>
                          <w:top w:val="nil"/>
                          <w:left w:val="nil"/>
                          <w:bottom w:val="nil"/>
                          <w:right w:val="single" w:sz="19" w:space="0" w:color="000000"/>
                        </w:tcBorders>
                      </w:tcPr>
                      <w:p w14:paraId="7A0BB7A4" w14:textId="77777777" w:rsidR="00BA4473" w:rsidRDefault="00BA4473">
                        <w:pPr>
                          <w:spacing w:line="179" w:lineRule="exact"/>
                          <w:ind w:left="170"/>
                          <w:rPr>
                            <w:rFonts w:ascii="Times New Roman" w:eastAsia="Times New Roman" w:hAnsi="Times New Roman" w:cs="Times New Roman"/>
                            <w:sz w:val="16"/>
                            <w:szCs w:val="16"/>
                          </w:rPr>
                        </w:pPr>
                        <w:r>
                          <w:rPr>
                            <w:rFonts w:ascii="Times New Roman"/>
                            <w:sz w:val="16"/>
                          </w:rPr>
                          <w:t>Loading</w:t>
                        </w:r>
                        <w:r>
                          <w:rPr>
                            <w:rFonts w:ascii="Times New Roman"/>
                            <w:spacing w:val="6"/>
                            <w:sz w:val="16"/>
                          </w:rPr>
                          <w:t xml:space="preserve"> </w:t>
                        </w:r>
                        <w:r>
                          <w:rPr>
                            <w:rFonts w:ascii="Times New Roman"/>
                            <w:spacing w:val="-2"/>
                            <w:sz w:val="16"/>
                          </w:rPr>
                          <w:t>Time</w:t>
                        </w:r>
                      </w:p>
                    </w:tc>
                    <w:tc>
                      <w:tcPr>
                        <w:tcW w:w="1262" w:type="dxa"/>
                        <w:tcBorders>
                          <w:top w:val="nil"/>
                          <w:left w:val="single" w:sz="19" w:space="0" w:color="000000"/>
                          <w:bottom w:val="nil"/>
                          <w:right w:val="single" w:sz="3" w:space="0" w:color="000000"/>
                        </w:tcBorders>
                      </w:tcPr>
                      <w:p w14:paraId="2E90F78E" w14:textId="77777777" w:rsidR="00BA4473" w:rsidRDefault="00BA4473">
                        <w:pPr>
                          <w:spacing w:line="179" w:lineRule="exact"/>
                          <w:ind w:left="166"/>
                          <w:rPr>
                            <w:rFonts w:ascii="Times New Roman" w:eastAsia="Times New Roman" w:hAnsi="Times New Roman" w:cs="Times New Roman"/>
                            <w:sz w:val="16"/>
                            <w:szCs w:val="16"/>
                          </w:rPr>
                        </w:pPr>
                        <w:r>
                          <w:rPr>
                            <w:rFonts w:ascii="Times New Roman"/>
                            <w:sz w:val="16"/>
                          </w:rPr>
                          <w:t>305.081</w:t>
                        </w:r>
                        <w:r>
                          <w:rPr>
                            <w:rFonts w:ascii="Times New Roman"/>
                            <w:spacing w:val="6"/>
                            <w:sz w:val="16"/>
                          </w:rPr>
                          <w:t xml:space="preserve"> </w:t>
                        </w:r>
                        <w:r>
                          <w:rPr>
                            <w:rFonts w:ascii="Times New Roman"/>
                            <w:sz w:val="16"/>
                          </w:rPr>
                          <w:t>msec</w:t>
                        </w:r>
                      </w:p>
                    </w:tc>
                    <w:tc>
                      <w:tcPr>
                        <w:tcW w:w="1082" w:type="dxa"/>
                        <w:tcBorders>
                          <w:top w:val="nil"/>
                          <w:left w:val="single" w:sz="3" w:space="0" w:color="000000"/>
                          <w:bottom w:val="nil"/>
                          <w:right w:val="single" w:sz="3" w:space="0" w:color="000000"/>
                        </w:tcBorders>
                      </w:tcPr>
                      <w:p w14:paraId="0A75C87F" w14:textId="77777777" w:rsidR="00BA4473" w:rsidRDefault="00BA4473">
                        <w:pPr>
                          <w:spacing w:line="179" w:lineRule="exact"/>
                          <w:ind w:left="166"/>
                          <w:rPr>
                            <w:rFonts w:ascii="Times New Roman" w:eastAsia="Times New Roman" w:hAnsi="Times New Roman" w:cs="Times New Roman"/>
                            <w:sz w:val="16"/>
                            <w:szCs w:val="16"/>
                          </w:rPr>
                        </w:pPr>
                        <w:r>
                          <w:rPr>
                            <w:rFonts w:ascii="Times New Roman"/>
                            <w:sz w:val="16"/>
                          </w:rPr>
                          <w:t>7.774</w:t>
                        </w:r>
                        <w:r>
                          <w:rPr>
                            <w:rFonts w:ascii="Times New Roman"/>
                            <w:spacing w:val="8"/>
                            <w:sz w:val="16"/>
                          </w:rPr>
                          <w:t xml:space="preserve"> </w:t>
                        </w:r>
                        <w:r>
                          <w:rPr>
                            <w:rFonts w:ascii="Times New Roman"/>
                            <w:sz w:val="16"/>
                          </w:rPr>
                          <w:t>msec</w:t>
                        </w:r>
                      </w:p>
                    </w:tc>
                    <w:tc>
                      <w:tcPr>
                        <w:tcW w:w="1279" w:type="dxa"/>
                        <w:tcBorders>
                          <w:top w:val="nil"/>
                          <w:left w:val="single" w:sz="3" w:space="0" w:color="000000"/>
                          <w:bottom w:val="nil"/>
                          <w:right w:val="nil"/>
                        </w:tcBorders>
                      </w:tcPr>
                      <w:p w14:paraId="639975AB" w14:textId="77777777" w:rsidR="00BA4473" w:rsidRDefault="00BA4473">
                        <w:pPr>
                          <w:spacing w:line="179" w:lineRule="exact"/>
                          <w:ind w:right="1"/>
                          <w:jc w:val="center"/>
                          <w:rPr>
                            <w:rFonts w:ascii="Times New Roman" w:eastAsia="Times New Roman" w:hAnsi="Times New Roman" w:cs="Times New Roman"/>
                            <w:sz w:val="16"/>
                            <w:szCs w:val="16"/>
                          </w:rPr>
                        </w:pPr>
                        <w:r>
                          <w:rPr>
                            <w:rFonts w:ascii="Lucida Sans Unicode" w:eastAsia="Lucida Sans Unicode" w:hAnsi="Lucida Sans Unicode" w:cs="Lucida Sans Unicode"/>
                            <w:sz w:val="16"/>
                            <w:szCs w:val="16"/>
                          </w:rPr>
                          <w:t>×</w:t>
                        </w:r>
                        <w:r>
                          <w:rPr>
                            <w:rFonts w:ascii="Times New Roman" w:eastAsia="Times New Roman" w:hAnsi="Times New Roman" w:cs="Times New Roman"/>
                            <w:sz w:val="16"/>
                            <w:szCs w:val="16"/>
                          </w:rPr>
                          <w:t>39.2</w:t>
                        </w:r>
                      </w:p>
                    </w:tc>
                  </w:tr>
                  <w:tr w:rsidR="00BA4473" w14:paraId="301DA1B2" w14:textId="77777777">
                    <w:trPr>
                      <w:trHeight w:hRule="exact" w:val="204"/>
                    </w:trPr>
                    <w:tc>
                      <w:tcPr>
                        <w:tcW w:w="1296" w:type="dxa"/>
                        <w:tcBorders>
                          <w:top w:val="nil"/>
                          <w:left w:val="nil"/>
                          <w:bottom w:val="nil"/>
                          <w:right w:val="single" w:sz="19" w:space="0" w:color="000000"/>
                        </w:tcBorders>
                      </w:tcPr>
                      <w:p w14:paraId="7B3B5BCA" w14:textId="77777777" w:rsidR="00BA4473" w:rsidRDefault="00BA4473">
                        <w:pPr>
                          <w:ind w:left="170"/>
                          <w:rPr>
                            <w:rFonts w:ascii="Times New Roman" w:eastAsia="Times New Roman" w:hAnsi="Times New Roman" w:cs="Times New Roman"/>
                            <w:sz w:val="16"/>
                            <w:szCs w:val="16"/>
                          </w:rPr>
                        </w:pPr>
                        <w:r>
                          <w:rPr>
                            <w:rFonts w:ascii="Times New Roman"/>
                            <w:sz w:val="16"/>
                          </w:rPr>
                          <w:t>Compile</w:t>
                        </w:r>
                        <w:r>
                          <w:rPr>
                            <w:rFonts w:ascii="Times New Roman"/>
                            <w:spacing w:val="6"/>
                            <w:sz w:val="16"/>
                          </w:rPr>
                          <w:t xml:space="preserve"> </w:t>
                        </w:r>
                        <w:r>
                          <w:rPr>
                            <w:rFonts w:ascii="Times New Roman"/>
                            <w:spacing w:val="-2"/>
                            <w:sz w:val="16"/>
                          </w:rPr>
                          <w:t>Time</w:t>
                        </w:r>
                      </w:p>
                    </w:tc>
                    <w:tc>
                      <w:tcPr>
                        <w:tcW w:w="1262" w:type="dxa"/>
                        <w:tcBorders>
                          <w:top w:val="nil"/>
                          <w:left w:val="single" w:sz="19" w:space="0" w:color="000000"/>
                          <w:bottom w:val="nil"/>
                          <w:right w:val="single" w:sz="3" w:space="0" w:color="000000"/>
                        </w:tcBorders>
                      </w:tcPr>
                      <w:p w14:paraId="2F3D5689" w14:textId="77777777" w:rsidR="00BA4473" w:rsidRDefault="00BA4473">
                        <w:pPr>
                          <w:ind w:left="484"/>
                          <w:rPr>
                            <w:rFonts w:ascii="Times New Roman" w:eastAsia="Times New Roman" w:hAnsi="Times New Roman" w:cs="Times New Roman"/>
                            <w:sz w:val="16"/>
                            <w:szCs w:val="16"/>
                          </w:rPr>
                        </w:pPr>
                        <w:r>
                          <w:rPr>
                            <w:rFonts w:ascii="Times New Roman"/>
                            <w:sz w:val="16"/>
                          </w:rPr>
                          <w:t>8.7</w:t>
                        </w:r>
                        <w:r>
                          <w:rPr>
                            <w:rFonts w:ascii="Times New Roman"/>
                            <w:spacing w:val="9"/>
                            <w:sz w:val="16"/>
                          </w:rPr>
                          <w:t xml:space="preserve"> </w:t>
                        </w:r>
                        <w:r>
                          <w:rPr>
                            <w:rFonts w:ascii="Times New Roman"/>
                            <w:sz w:val="16"/>
                          </w:rPr>
                          <w:t>msec</w:t>
                        </w:r>
                      </w:p>
                    </w:tc>
                    <w:tc>
                      <w:tcPr>
                        <w:tcW w:w="1082" w:type="dxa"/>
                        <w:tcBorders>
                          <w:top w:val="nil"/>
                          <w:left w:val="single" w:sz="3" w:space="0" w:color="000000"/>
                          <w:bottom w:val="nil"/>
                          <w:right w:val="single" w:sz="3" w:space="0" w:color="000000"/>
                        </w:tcBorders>
                      </w:tcPr>
                      <w:p w14:paraId="5F2D8CE0" w14:textId="77777777" w:rsidR="00BA4473" w:rsidRDefault="00BA4473">
                        <w:pPr>
                          <w:ind w:left="325"/>
                          <w:rPr>
                            <w:rFonts w:ascii="Times New Roman" w:eastAsia="Times New Roman" w:hAnsi="Times New Roman" w:cs="Times New Roman"/>
                            <w:sz w:val="16"/>
                            <w:szCs w:val="16"/>
                          </w:rPr>
                        </w:pPr>
                        <w:r>
                          <w:rPr>
                            <w:rFonts w:ascii="Times New Roman"/>
                            <w:sz w:val="16"/>
                          </w:rPr>
                          <w:t>0.3</w:t>
                        </w:r>
                        <w:r>
                          <w:rPr>
                            <w:rFonts w:ascii="Times New Roman"/>
                            <w:spacing w:val="9"/>
                            <w:sz w:val="16"/>
                          </w:rPr>
                          <w:t xml:space="preserve"> </w:t>
                        </w:r>
                        <w:r>
                          <w:rPr>
                            <w:rFonts w:ascii="Times New Roman"/>
                            <w:sz w:val="16"/>
                          </w:rPr>
                          <w:t>msec</w:t>
                        </w:r>
                      </w:p>
                    </w:tc>
                    <w:tc>
                      <w:tcPr>
                        <w:tcW w:w="1279" w:type="dxa"/>
                        <w:tcBorders>
                          <w:top w:val="nil"/>
                          <w:left w:val="single" w:sz="3" w:space="0" w:color="000000"/>
                          <w:bottom w:val="nil"/>
                          <w:right w:val="nil"/>
                        </w:tcBorders>
                      </w:tcPr>
                      <w:p w14:paraId="718255AC" w14:textId="77777777" w:rsidR="00BA4473" w:rsidRDefault="00BA4473">
                        <w:pPr>
                          <w:spacing w:line="204" w:lineRule="exact"/>
                          <w:ind w:right="1"/>
                          <w:jc w:val="center"/>
                          <w:rPr>
                            <w:rFonts w:ascii="Times New Roman" w:eastAsia="Times New Roman" w:hAnsi="Times New Roman" w:cs="Times New Roman"/>
                            <w:sz w:val="16"/>
                            <w:szCs w:val="16"/>
                          </w:rPr>
                        </w:pPr>
                        <w:r>
                          <w:rPr>
                            <w:rFonts w:ascii="Lucida Sans Unicode" w:eastAsia="Lucida Sans Unicode" w:hAnsi="Lucida Sans Unicode" w:cs="Lucida Sans Unicode"/>
                            <w:sz w:val="16"/>
                            <w:szCs w:val="16"/>
                          </w:rPr>
                          <w:t>×</w:t>
                        </w:r>
                        <w:r>
                          <w:rPr>
                            <w:rFonts w:ascii="Times New Roman" w:eastAsia="Times New Roman" w:hAnsi="Times New Roman" w:cs="Times New Roman"/>
                            <w:sz w:val="16"/>
                            <w:szCs w:val="16"/>
                          </w:rPr>
                          <w:t>29.0</w:t>
                        </w:r>
                      </w:p>
                    </w:tc>
                  </w:tr>
                </w:tbl>
                <w:p w14:paraId="7BD0E707" w14:textId="77777777" w:rsidR="00BA4473" w:rsidRDefault="00BA4473"/>
              </w:txbxContent>
            </v:textbox>
          </v:shape>
        </w:pict>
      </w:r>
      <w:r w:rsidR="00E56278">
        <w:tab/>
      </w:r>
      <w:r>
        <w:rPr>
          <w:position w:val="8"/>
          <w:sz w:val="2"/>
        </w:rPr>
      </w:r>
      <w:r>
        <w:rPr>
          <w:position w:val="8"/>
          <w:sz w:val="2"/>
        </w:rPr>
        <w:pict w14:anchorId="17439379">
          <v:group id="_x0000_s1191" style="width:1.05pt;height:.1pt;mso-position-horizontal-relative:char;mso-position-vertical-relative:line" coordsize="21,2">
            <v:group id="_x0000_s1192" style="position:absolute;left:1;top:1;width:19;height:2" coordorigin="1,1" coordsize="19,2">
              <v:shape id="_x0000_s1193" style="position:absolute;left:1;top:1;width:19;height:2" coordorigin="1,1" coordsize="19,0" path="m1,1r19,e" filled="f" strokecolor="#231f20" strokeweight=".02667mm">
                <v:path arrowok="t"/>
              </v:shape>
            </v:group>
            <w10:anchorlock/>
          </v:group>
        </w:pict>
      </w:r>
    </w:p>
    <w:p w14:paraId="44F8FC53" w14:textId="77777777" w:rsidR="00946AA2" w:rsidRDefault="00946AA2">
      <w:pPr>
        <w:spacing w:before="4"/>
        <w:rPr>
          <w:rFonts w:ascii="Times New Roman" w:eastAsia="Times New Roman" w:hAnsi="Times New Roman" w:cs="Times New Roman"/>
        </w:rPr>
      </w:pPr>
    </w:p>
    <w:p w14:paraId="1EF4E43B" w14:textId="77777777" w:rsidR="00946AA2" w:rsidRDefault="00BA4473">
      <w:pPr>
        <w:tabs>
          <w:tab w:val="left" w:pos="7462"/>
          <w:tab w:val="left" w:pos="8312"/>
          <w:tab w:val="left" w:pos="9161"/>
        </w:tabs>
        <w:spacing w:before="48" w:line="114" w:lineRule="exact"/>
        <w:ind w:left="6612"/>
        <w:rPr>
          <w:rFonts w:ascii="メイリオ" w:eastAsia="メイリオ" w:hAnsi="メイリオ" w:cs="メイリオ"/>
          <w:sz w:val="7"/>
          <w:szCs w:val="7"/>
        </w:rPr>
      </w:pPr>
      <w:r>
        <w:rPr>
          <w:rFonts w:eastAsiaTheme="minorHAnsi"/>
        </w:rPr>
        <w:pict w14:anchorId="14A589D8">
          <v:group id="_x0000_s1114" style="position:absolute;left:0;text-align:left;margin-left:91.5pt;margin-top:-5.05pt;width:175.95pt;height:73.95pt;z-index:251609088;mso-position-horizontal-relative:page" coordorigin="1830,-101" coordsize="3519,1479">
            <v:group id="_x0000_s1189" style="position:absolute;left:1831;top:1144;width:3518;height:2" coordorigin="1831,1144" coordsize="3518,2">
              <v:shape id="_x0000_s1190" style="position:absolute;left:1831;top:1144;width:3518;height:2" coordorigin="1831,1144" coordsize="3518,0" path="m1831,1144r3517,e" filled="f" strokecolor="#9a9d9f" strokeweight=".02667mm">
                <v:path arrowok="t"/>
              </v:shape>
            </v:group>
            <v:group id="_x0000_s1187" style="position:absolute;left:2119;top:1180;width:350;height:2" coordorigin="2119,1180" coordsize="350,2">
              <v:shape id="_x0000_s1188" style="position:absolute;left:2119;top:1180;width:350;height:2" coordorigin="2119,1180" coordsize="350,0" path="m2119,1180r349,e" filled="f" strokecolor="#85a6d7" strokeweight=".19539mm">
                <v:path arrowok="t"/>
              </v:shape>
            </v:group>
            <v:group id="_x0000_s1185" style="position:absolute;left:2118;top:1180;width:353;height:2" coordorigin="2118,1180" coordsize="353,2">
              <v:shape id="_x0000_s1186" style="position:absolute;left:2118;top:1180;width:353;height:2" coordorigin="2118,1180" coordsize="353,0" path="m2118,1180r352,e" filled="f" strokecolor="#231f20" strokeweight=".1124mm">
                <v:path arrowok="t"/>
              </v:shape>
            </v:group>
            <v:group id="_x0000_s1183" style="position:absolute;left:2294;top:1088;width:2;height:131" coordorigin="2294,1088" coordsize="2,131">
              <v:shape id="_x0000_s1184" style="position:absolute;left:2294;top:1088;width:2;height:131" coordorigin="2294,1088" coordsize="0,131" path="m2294,1088r,130e" filled="f" strokecolor="#231f20" strokeweight=".035mm">
                <v:path arrowok="t"/>
              </v:shape>
            </v:group>
            <v:group id="_x0000_s1181" style="position:absolute;left:2285;top:1218;width:19;height:2" coordorigin="2285,1218" coordsize="19,2">
              <v:shape id="_x0000_s1182" style="position:absolute;left:2285;top:1218;width:19;height:2" coordorigin="2285,1218" coordsize="19,0" path="m2285,1218r18,e" filled="f" strokecolor="#231f20" strokeweight=".02667mm">
                <v:path arrowok="t"/>
              </v:shape>
            </v:group>
            <v:group id="_x0000_s1179" style="position:absolute;left:2285;top:1088;width:19;height:2" coordorigin="2285,1088" coordsize="19,2">
              <v:shape id="_x0000_s1180" style="position:absolute;left:2285;top:1088;width:19;height:2" coordorigin="2285,1088" coordsize="19,0" path="m2285,1088r18,e" filled="f" strokecolor="#231f20" strokeweight=".02667mm">
                <v:path arrowok="t"/>
              </v:shape>
            </v:group>
            <v:group id="_x0000_s1177" style="position:absolute;left:1831;top:936;width:3518;height:2" coordorigin="1831,936" coordsize="3518,2">
              <v:shape id="_x0000_s1178" style="position:absolute;left:1831;top:936;width:3518;height:2" coordorigin="1831,936" coordsize="3518,0" path="m1831,936r3517,e" filled="f" strokecolor="#9a9d9f" strokeweight=".02667mm">
                <v:path arrowok="t"/>
              </v:shape>
            </v:group>
            <v:group id="_x0000_s1175" style="position:absolute;left:1831;top:729;width:3518;height:2" coordorigin="1831,729" coordsize="3518,2">
              <v:shape id="_x0000_s1176" style="position:absolute;left:1831;top:729;width:3518;height:2" coordorigin="1831,729" coordsize="3518,0" path="m1831,729r3517,e" filled="f" strokecolor="#9a9d9f" strokeweight=".02667mm">
                <v:path arrowok="t"/>
              </v:shape>
            </v:group>
            <v:group id="_x0000_s1173" style="position:absolute;left:1831;top:522;width:3518;height:2" coordorigin="1831,522" coordsize="3518,2">
              <v:shape id="_x0000_s1174" style="position:absolute;left:1831;top:522;width:3518;height:2" coordorigin="1831,522" coordsize="3518,0" path="m1831,522r3517,e" filled="f" strokecolor="#9a9d9f" strokeweight=".02667mm">
                <v:path arrowok="t"/>
              </v:shape>
            </v:group>
            <v:group id="_x0000_s1171" style="position:absolute;left:2992;top:844;width:349;height:2" coordorigin="2992,844" coordsize="349,2">
              <v:shape id="_x0000_s1172" style="position:absolute;left:2992;top:844;width:349;height:2" coordorigin="2992,844" coordsize="349,0" path="m2992,844r349,e" filled="f" strokecolor="#85a6d7" strokeweight=".38158mm">
                <v:path arrowok="t"/>
              </v:shape>
            </v:group>
            <v:group id="_x0000_s1169" style="position:absolute;left:2991;top:846;width:352;height:2" coordorigin="2991,846" coordsize="352,2">
              <v:shape id="_x0000_s1170" style="position:absolute;left:2991;top:846;width:352;height:2" coordorigin="2991,846" coordsize="352,0" path="m2991,846r352,e" filled="f" strokecolor="#231f20" strokeweight=".22469mm">
                <v:path arrowok="t"/>
              </v:shape>
            </v:group>
            <v:group id="_x0000_s1167" style="position:absolute;left:3166;top:530;width:2;height:368" coordorigin="3166,530" coordsize="2,368">
              <v:shape id="_x0000_s1168" style="position:absolute;left:3166;top:530;width:2;height:368" coordorigin="3166,530" coordsize="0,368" path="m3166,530r,368e" filled="f" strokecolor="#231f20" strokeweight=".035mm">
                <v:path arrowok="t"/>
              </v:shape>
            </v:group>
            <v:group id="_x0000_s1165" style="position:absolute;left:3157;top:898;width:19;height:2" coordorigin="3157,898" coordsize="19,2">
              <v:shape id="_x0000_s1166" style="position:absolute;left:3157;top:898;width:19;height:2" coordorigin="3157,898" coordsize="19,0" path="m3157,898r19,e" filled="f" strokecolor="#231f20" strokeweight=".02667mm">
                <v:path arrowok="t"/>
              </v:shape>
            </v:group>
            <v:group id="_x0000_s1163" style="position:absolute;left:1831;top:314;width:3518;height:2" coordorigin="1831,314" coordsize="3518,2">
              <v:shape id="_x0000_s1164" style="position:absolute;left:1831;top:314;width:3518;height:2" coordorigin="1831,314" coordsize="3518,0" path="m1831,314r3517,e" filled="f" strokecolor="#9a9d9f" strokeweight=".02667mm">
                <v:path arrowok="t"/>
              </v:shape>
            </v:group>
            <v:group id="_x0000_s1161" style="position:absolute;left:3865;top:229;width:349;height:2" coordorigin="3865,229" coordsize="349,2">
              <v:shape id="_x0000_s1162" style="position:absolute;left:3865;top:229;width:349;height:2" coordorigin="3865,229" coordsize="349,0" path="m3865,229r349,e" filled="f" strokecolor="#85a6d7" strokeweight="1.3612mm">
                <v:path arrowok="t"/>
              </v:shape>
            </v:group>
            <v:group id="_x0000_s1159" style="position:absolute;left:3865;top:192;width:349;height:76" coordorigin="3865,192" coordsize="349,76">
              <v:shape id="_x0000_s1160" style="position:absolute;left:3865;top:192;width:349;height:76" coordorigin="3865,192" coordsize="349,76" path="m3865,267r349,l4214,192r-349,l3865,267xe" filled="f" strokecolor="#231f20" strokeweight=".04053mm">
                <v:path arrowok="t"/>
              </v:shape>
            </v:group>
            <v:group id="_x0000_s1157" style="position:absolute;left:1831;top:107;width:3518;height:2" coordorigin="1831,107" coordsize="3518,2">
              <v:shape id="_x0000_s1158" style="position:absolute;left:1831;top:107;width:3518;height:2" coordorigin="1831,107" coordsize="3518,0" path="m1831,107r3517,e" filled="f" strokecolor="#9a9d9f" strokeweight=".02667mm">
                <v:path arrowok="t"/>
              </v:shape>
            </v:group>
            <v:group id="_x0000_s1155" style="position:absolute;left:3865;top:176;width:349;height:2" coordorigin="3865,176" coordsize="349,2">
              <v:shape id="_x0000_s1156" style="position:absolute;left:3865;top:176;width:349;height:2" coordorigin="3865,176" coordsize="349,0" path="m3865,176r349,e" filled="f" strokecolor="#85a6d7" strokeweight=".58825mm">
                <v:path arrowok="t"/>
              </v:shape>
            </v:group>
            <v:group id="_x0000_s1153" style="position:absolute;left:3865;top:160;width:349;height:32" coordorigin="3865,160" coordsize="349,32">
              <v:shape id="_x0000_s1154" style="position:absolute;left:3865;top:160;width:349;height:32" coordorigin="3865,160" coordsize="349,32" path="m3865,192r349,l4214,160r-349,l3865,192xe" filled="f" strokecolor="#231f20" strokeweight=".04008mm">
                <v:path arrowok="t"/>
              </v:shape>
            </v:group>
            <v:group id="_x0000_s1151" style="position:absolute;left:4737;top:398;width:349;height:2" coordorigin="4737,398" coordsize="349,2">
              <v:shape id="_x0000_s1152" style="position:absolute;left:4737;top:398;width:349;height:2" coordorigin="4737,398" coordsize="349,0" path="m4737,398r349,e" filled="f" strokecolor="#85a6d7" strokeweight="1.381mm">
                <v:path arrowok="t"/>
              </v:shape>
            </v:group>
            <v:group id="_x0000_s1149" style="position:absolute;left:4737;top:393;width:349;height:43" coordorigin="4737,393" coordsize="349,43">
              <v:shape id="_x0000_s1150" style="position:absolute;left:4737;top:393;width:349;height:43" coordorigin="4737,393" coordsize="349,43" path="m4737,436r349,l5086,393r-349,l4737,436xe" filled="f" strokecolor="#231f20" strokeweight=".04017mm">
                <v:path arrowok="t"/>
              </v:shape>
            </v:group>
            <v:group id="_x0000_s1147" style="position:absolute;left:4737;top:360;width:349;height:34" coordorigin="4737,360" coordsize="349,34">
              <v:shape id="_x0000_s1148" style="position:absolute;left:4737;top:360;width:349;height:34" coordorigin="4737,360" coordsize="349,34" path="m4737,393r349,l5086,360r-349,l4737,393xe" filled="f" strokecolor="#231f20" strokeweight=".04008mm">
                <v:path arrowok="t"/>
              </v:shape>
            </v:group>
            <v:group id="_x0000_s1145" style="position:absolute;left:4039;top:267;width:2;height:60" coordorigin="4039,267" coordsize="2,60">
              <v:shape id="_x0000_s1146" style="position:absolute;left:4039;top:267;width:2;height:60" coordorigin="4039,267" coordsize="0,60" path="m4039,267r,59e" filled="f" strokecolor="#231f20" strokeweight=".035mm">
                <v:path arrowok="t"/>
              </v:shape>
            </v:group>
            <v:group id="_x0000_s1143" style="position:absolute;left:4030;top:326;width:19;height:2" coordorigin="4030,326" coordsize="19,2">
              <v:shape id="_x0000_s1144" style="position:absolute;left:4030;top:326;width:19;height:2" coordorigin="4030,326" coordsize="19,0" path="m4030,326r18,e" filled="f" strokecolor="#231f20" strokeweight=".02667mm">
                <v:path arrowok="t"/>
              </v:shape>
            </v:group>
            <v:group id="_x0000_s1141" style="position:absolute;left:4912;top:436;width:2;height:78" coordorigin="4912,436" coordsize="2,78">
              <v:shape id="_x0000_s1142" style="position:absolute;left:4912;top:436;width:2;height:78" coordorigin="4912,436" coordsize="0,78" path="m4912,436r,77e" filled="f" strokecolor="#231f20" strokeweight=".035mm">
                <v:path arrowok="t"/>
              </v:shape>
            </v:group>
            <v:group id="_x0000_s1139" style="position:absolute;left:4903;top:513;width:19;height:2" coordorigin="4903,513" coordsize="19,2">
              <v:shape id="_x0000_s1140" style="position:absolute;left:4903;top:513;width:19;height:2" coordorigin="4903,513" coordsize="19,0" path="m4903,513r18,e" filled="f" strokecolor="#231f20" strokeweight=".02667mm">
                <v:path arrowok="t"/>
              </v:shape>
            </v:group>
            <v:group id="_x0000_s1137" style="position:absolute;left:3157;top:530;width:19;height:2" coordorigin="3157,530" coordsize="19,2">
              <v:shape id="_x0000_s1138" style="position:absolute;left:3157;top:530;width:19;height:2" coordorigin="3157,530" coordsize="19,0" path="m3157,530r19,e" filled="f" strokecolor="#231f20" strokeweight=".02667mm">
                <v:path arrowok="t"/>
              </v:shape>
            </v:group>
            <v:group id="_x0000_s1135" style="position:absolute;left:1831;top:-100;width:3518;height:2" coordorigin="1831,-100" coordsize="3518,2">
              <v:shape id="_x0000_s1136" style="position:absolute;left:1831;top:-100;width:3518;height:2" coordorigin="1831,-100" coordsize="3518,0" path="m1831,-100r3517,e" filled="f" strokecolor="#9a9d9f" strokeweight=".02667mm">
                <v:path arrowok="t"/>
              </v:shape>
            </v:group>
            <v:group id="_x0000_s1133" style="position:absolute;left:4039;top:-68;width:2;height:229" coordorigin="4039,-68" coordsize="2,229">
              <v:shape id="_x0000_s1134" style="position:absolute;left:4039;top:-68;width:2;height:229" coordorigin="4039,-68" coordsize="0,229" path="m4039,160r,-228e" filled="f" strokecolor="#231f20" strokeweight=".035mm">
                <v:path arrowok="t"/>
              </v:shape>
            </v:group>
            <v:group id="_x0000_s1131" style="position:absolute;left:4030;top:-68;width:19;height:2" coordorigin="4030,-68" coordsize="19,2">
              <v:shape id="_x0000_s1132" style="position:absolute;left:4030;top:-68;width:19;height:2" coordorigin="4030,-68" coordsize="19,0" path="m4030,-68r18,e" filled="f" strokecolor="#231f20" strokeweight=".02667mm">
                <v:path arrowok="t"/>
              </v:shape>
            </v:group>
            <v:group id="_x0000_s1129" style="position:absolute;left:4912;top:223;width:2;height:137" coordorigin="4912,223" coordsize="2,137">
              <v:shape id="_x0000_s1130" style="position:absolute;left:4912;top:223;width:2;height:137" coordorigin="4912,223" coordsize="0,137" path="m4912,360r,-137e" filled="f" strokecolor="#231f20" strokeweight=".035mm">
                <v:path arrowok="t"/>
              </v:shape>
            </v:group>
            <v:group id="_x0000_s1127" style="position:absolute;left:4903;top:223;width:19;height:2" coordorigin="4903,223" coordsize="19,2">
              <v:shape id="_x0000_s1128" style="position:absolute;left:4903;top:223;width:19;height:2" coordorigin="4903,223" coordsize="19,0" path="m4903,223r18,e" filled="f" strokecolor="#231f20" strokeweight=".02667mm">
                <v:path arrowok="t"/>
              </v:shape>
            </v:group>
            <v:group id="_x0000_s1125" style="position:absolute;left:1858;top:-100;width:2;height:1477" coordorigin="1858,-100" coordsize="2,1477">
              <v:shape id="_x0000_s1126" style="position:absolute;left:1858;top:-100;width:2;height:1477" coordorigin="1858,-100" coordsize="0,1477" path="m1858,-100r,1476e" filled="f" strokecolor="#9a9d9f" strokeweight=".035mm">
                <v:path arrowok="t"/>
              </v:shape>
            </v:group>
            <v:group id="_x0000_s1123" style="position:absolute;left:1831;top:1351;width:3518;height:2" coordorigin="1831,1351" coordsize="3518,2">
              <v:shape id="_x0000_s1124" style="position:absolute;left:1831;top:1351;width:3518;height:2" coordorigin="1831,1351" coordsize="3518,0" path="m1831,1351r3517,e" filled="f" strokecolor="#9a9d9f" strokeweight=".02667mm">
                <v:path arrowok="t"/>
              </v:shape>
            </v:group>
            <v:group id="_x0000_s1121" style="position:absolute;left:2730;top:1351;width:2;height:25" coordorigin="2730,1351" coordsize="2,25">
              <v:shape id="_x0000_s1122" style="position:absolute;left:2730;top:1351;width:2;height:25" coordorigin="2730,1351" coordsize="0,25" path="m2730,1351r,25e" filled="f" strokecolor="#9a9d9f" strokeweight=".035mm">
                <v:path arrowok="t"/>
              </v:shape>
            </v:group>
            <v:group id="_x0000_s1119" style="position:absolute;left:3603;top:1351;width:2;height:25" coordorigin="3603,1351" coordsize="2,25">
              <v:shape id="_x0000_s1120" style="position:absolute;left:3603;top:1351;width:2;height:25" coordorigin="3603,1351" coordsize="0,25" path="m3603,1351r,25e" filled="f" strokecolor="#9a9d9f" strokeweight=".035mm">
                <v:path arrowok="t"/>
              </v:shape>
            </v:group>
            <v:group id="_x0000_s1117" style="position:absolute;left:4476;top:1351;width:2;height:25" coordorigin="4476,1351" coordsize="2,25">
              <v:shape id="_x0000_s1118" style="position:absolute;left:4476;top:1351;width:2;height:25" coordorigin="4476,1351" coordsize="0,25" path="m4476,1351r,25e" filled="f" strokecolor="#9a9d9f" strokeweight=".035mm">
                <v:path arrowok="t"/>
              </v:shape>
            </v:group>
            <v:group id="_x0000_s1115" style="position:absolute;left:5348;top:1351;width:2;height:25" coordorigin="5348,1351" coordsize="2,25">
              <v:shape id="_x0000_s1116" style="position:absolute;left:5348;top:1351;width:2;height:25" coordorigin="5348,1351" coordsize="0,25" path="m5348,1351r,25e" filled="f" strokecolor="#9a9d9f" strokeweight=".035mm">
                <v:path arrowok="t"/>
              </v:shape>
            </v:group>
            <w10:wrap anchorx="page"/>
          </v:group>
        </w:pict>
      </w:r>
      <w:r>
        <w:rPr>
          <w:rFonts w:eastAsiaTheme="minorHAnsi"/>
        </w:rPr>
        <w:pict w14:anchorId="5652A6D8">
          <v:shape id="_x0000_s1113" type="#_x0000_t202" style="position:absolute;left:0;text-align:left;margin-left:73.45pt;margin-top:2.05pt;width:9.45pt;height:65.7pt;z-index:251610112;mso-position-horizontal-relative:page" filled="f" stroked="f">
            <v:textbox style="layout-flow:vertical;mso-layout-flow-alt:bottom-to-top" inset="0,0,0,0">
              <w:txbxContent>
                <w:p w14:paraId="4E405BB5" w14:textId="77777777" w:rsidR="00BA4473" w:rsidRDefault="00BA4473">
                  <w:pPr>
                    <w:spacing w:line="189" w:lineRule="exact"/>
                    <w:ind w:left="20"/>
                    <w:rPr>
                      <w:rFonts w:ascii="メイリオ" w:eastAsia="メイリオ" w:hAnsi="メイリオ" w:cs="メイリオ"/>
                      <w:sz w:val="15"/>
                      <w:szCs w:val="15"/>
                    </w:rPr>
                  </w:pPr>
                  <w:r>
                    <w:rPr>
                      <w:rFonts w:ascii="メイリオ"/>
                      <w:color w:val="231F20"/>
                      <w:spacing w:val="-1"/>
                      <w:w w:val="101"/>
                      <w:sz w:val="15"/>
                    </w:rPr>
                    <w:t>([</w:t>
                  </w:r>
                  <w:r>
                    <w:rPr>
                      <w:rFonts w:ascii="メイリオ"/>
                      <w:color w:val="231F20"/>
                      <w:spacing w:val="-1"/>
                      <w:w w:val="58"/>
                      <w:sz w:val="15"/>
                    </w:rPr>
                    <w:t>H</w:t>
                  </w:r>
                  <w:r>
                    <w:rPr>
                      <w:rFonts w:ascii="メイリオ"/>
                      <w:color w:val="231F20"/>
                      <w:spacing w:val="-1"/>
                      <w:w w:val="52"/>
                      <w:sz w:val="15"/>
                    </w:rPr>
                    <w:t>FXWLRQ</w:t>
                  </w:r>
                  <w:r>
                    <w:rPr>
                      <w:rFonts w:ascii="メイリオ"/>
                      <w:color w:val="231F20"/>
                      <w:spacing w:val="-12"/>
                      <w:sz w:val="15"/>
                    </w:rPr>
                    <w:t xml:space="preserve"> </w:t>
                  </w:r>
                  <w:r>
                    <w:rPr>
                      <w:rFonts w:ascii="メイリオ"/>
                      <w:color w:val="231F20"/>
                      <w:w w:val="78"/>
                      <w:sz w:val="15"/>
                    </w:rPr>
                    <w:t>7LP</w:t>
                  </w:r>
                  <w:r>
                    <w:rPr>
                      <w:rFonts w:ascii="メイリオ"/>
                      <w:color w:val="231F20"/>
                      <w:w w:val="58"/>
                      <w:sz w:val="15"/>
                    </w:rPr>
                    <w:t>H</w:t>
                  </w:r>
                  <w:r>
                    <w:rPr>
                      <w:rFonts w:ascii="メイリオ"/>
                      <w:color w:val="231F20"/>
                      <w:spacing w:val="-14"/>
                      <w:sz w:val="15"/>
                    </w:rPr>
                    <w:t xml:space="preserve"> </w:t>
                  </w:r>
                  <w:r>
                    <w:rPr>
                      <w:rFonts w:ascii="メイリオ"/>
                      <w:color w:val="231F20"/>
                      <w:w w:val="41"/>
                      <w:sz w:val="15"/>
                    </w:rPr>
                    <w:t>&gt;</w:t>
                  </w:r>
                  <w:r>
                    <w:rPr>
                      <w:rFonts w:ascii="メイリオ"/>
                      <w:color w:val="231F20"/>
                      <w:w w:val="76"/>
                      <w:sz w:val="15"/>
                    </w:rPr>
                    <w:t>PVH</w:t>
                  </w:r>
                  <w:r>
                    <w:rPr>
                      <w:rFonts w:ascii="メイリオ"/>
                      <w:color w:val="231F20"/>
                      <w:w w:val="67"/>
                      <w:sz w:val="15"/>
                    </w:rPr>
                    <w:t>F</w:t>
                  </w:r>
                  <w:r>
                    <w:rPr>
                      <w:rFonts w:ascii="メイリオ"/>
                      <w:color w:val="231F20"/>
                      <w:w w:val="32"/>
                      <w:sz w:val="15"/>
                    </w:rPr>
                    <w:t>@</w:t>
                  </w:r>
                </w:p>
              </w:txbxContent>
            </v:textbox>
            <w10:wrap anchorx="page"/>
          </v:shape>
        </w:pict>
      </w:r>
      <w:r w:rsidR="00E56278">
        <w:rPr>
          <w:rFonts w:ascii="メイリオ"/>
          <w:color w:val="231F20"/>
          <w:w w:val="237"/>
          <w:sz w:val="7"/>
        </w:rPr>
        <w:t xml:space="preserve"> </w:t>
      </w:r>
      <w:r w:rsidR="00E56278">
        <w:rPr>
          <w:rFonts w:ascii="メイリオ"/>
          <w:color w:val="231F20"/>
          <w:spacing w:val="7"/>
          <w:sz w:val="7"/>
        </w:rPr>
        <w:t xml:space="preserve"> </w:t>
      </w:r>
      <w:r w:rsidR="00E56278">
        <w:rPr>
          <w:rFonts w:ascii="メイリオ"/>
          <w:color w:val="231F20"/>
          <w:w w:val="125"/>
          <w:sz w:val="7"/>
        </w:rPr>
        <w:t>PVHF</w:t>
      </w:r>
      <w:r w:rsidR="00E56278">
        <w:rPr>
          <w:rFonts w:ascii="メイリオ"/>
          <w:color w:val="231F20"/>
          <w:w w:val="125"/>
          <w:sz w:val="7"/>
        </w:rPr>
        <w:tab/>
        <w:t>PVHF</w:t>
      </w:r>
      <w:r w:rsidR="00E56278">
        <w:rPr>
          <w:rFonts w:ascii="メイリオ"/>
          <w:color w:val="231F20"/>
          <w:w w:val="125"/>
          <w:sz w:val="7"/>
        </w:rPr>
        <w:tab/>
        <w:t>PVHF</w:t>
      </w:r>
      <w:r w:rsidR="00E56278">
        <w:rPr>
          <w:rFonts w:ascii="メイリオ"/>
          <w:color w:val="231F20"/>
          <w:w w:val="125"/>
          <w:sz w:val="7"/>
        </w:rPr>
        <w:tab/>
        <w:t>PVHF</w:t>
      </w:r>
    </w:p>
    <w:p w14:paraId="33E46A60" w14:textId="77777777" w:rsidR="00946AA2" w:rsidRDefault="00E56278">
      <w:pPr>
        <w:spacing w:line="193" w:lineRule="exact"/>
        <w:ind w:right="2735"/>
        <w:jc w:val="right"/>
        <w:rPr>
          <w:rFonts w:ascii="メイリオ" w:eastAsia="メイリオ" w:hAnsi="メイリオ" w:cs="メイリオ"/>
          <w:sz w:val="11"/>
          <w:szCs w:val="11"/>
        </w:rPr>
      </w:pPr>
      <w:r>
        <w:rPr>
          <w:rFonts w:ascii="メイリオ"/>
          <w:color w:val="231F20"/>
          <w:spacing w:val="-1"/>
          <w:w w:val="110"/>
          <w:sz w:val="11"/>
        </w:rPr>
        <w:t>3</w:t>
      </w:r>
      <w:r>
        <w:rPr>
          <w:rFonts w:ascii="メイリオ"/>
          <w:color w:val="231F20"/>
          <w:spacing w:val="-2"/>
          <w:w w:val="110"/>
          <w:sz w:val="11"/>
        </w:rPr>
        <w:t>HULRGLF</w:t>
      </w:r>
      <w:r>
        <w:rPr>
          <w:rFonts w:ascii="メイリオ"/>
          <w:color w:val="231F20"/>
          <w:spacing w:val="11"/>
          <w:w w:val="110"/>
          <w:sz w:val="11"/>
        </w:rPr>
        <w:t xml:space="preserve"> </w:t>
      </w:r>
      <w:r>
        <w:rPr>
          <w:rFonts w:ascii="メイリオ"/>
          <w:color w:val="231F20"/>
          <w:spacing w:val="-2"/>
          <w:w w:val="110"/>
          <w:sz w:val="11"/>
        </w:rPr>
        <w:t>7L</w:t>
      </w:r>
      <w:r>
        <w:rPr>
          <w:rFonts w:ascii="メイリオ"/>
          <w:color w:val="231F20"/>
          <w:spacing w:val="-1"/>
          <w:w w:val="110"/>
          <w:sz w:val="11"/>
        </w:rPr>
        <w:t>PH</w:t>
      </w:r>
    </w:p>
    <w:p w14:paraId="5CD1AE87" w14:textId="77777777" w:rsidR="00946AA2" w:rsidRDefault="00E56278">
      <w:pPr>
        <w:spacing w:before="70"/>
        <w:ind w:left="5379"/>
        <w:rPr>
          <w:rFonts w:ascii="Times New Roman" w:eastAsia="Times New Roman" w:hAnsi="Times New Roman" w:cs="Times New Roman"/>
          <w:sz w:val="16"/>
          <w:szCs w:val="16"/>
        </w:rPr>
      </w:pPr>
      <w:r>
        <w:rPr>
          <w:rFonts w:ascii="Times New Roman"/>
          <w:sz w:val="16"/>
        </w:rPr>
        <w:t>Fig.</w:t>
      </w:r>
      <w:r>
        <w:rPr>
          <w:rFonts w:ascii="Times New Roman"/>
          <w:spacing w:val="1"/>
          <w:sz w:val="16"/>
        </w:rPr>
        <w:t xml:space="preserve"> </w:t>
      </w:r>
      <w:r>
        <w:rPr>
          <w:rFonts w:ascii="Times New Roman"/>
          <w:sz w:val="16"/>
        </w:rPr>
        <w:t xml:space="preserve">11. </w:t>
      </w:r>
      <w:r>
        <w:rPr>
          <w:rFonts w:ascii="Times New Roman"/>
          <w:spacing w:val="3"/>
          <w:sz w:val="16"/>
        </w:rPr>
        <w:t xml:space="preserve"> </w:t>
      </w:r>
      <w:r>
        <w:rPr>
          <w:rFonts w:ascii="Times New Roman"/>
          <w:sz w:val="16"/>
        </w:rPr>
        <w:t>Comparison</w:t>
      </w:r>
      <w:r>
        <w:rPr>
          <w:rFonts w:ascii="Times New Roman"/>
          <w:spacing w:val="1"/>
          <w:sz w:val="16"/>
        </w:rPr>
        <w:t xml:space="preserve"> </w:t>
      </w:r>
      <w:r>
        <w:rPr>
          <w:rFonts w:ascii="Times New Roman"/>
          <w:sz w:val="16"/>
        </w:rPr>
        <w:t>of</w:t>
      </w:r>
      <w:r>
        <w:rPr>
          <w:rFonts w:ascii="Times New Roman"/>
          <w:spacing w:val="2"/>
          <w:sz w:val="16"/>
        </w:rPr>
        <w:t xml:space="preserve"> </w:t>
      </w:r>
      <w:r>
        <w:rPr>
          <w:rFonts w:ascii="Times New Roman"/>
          <w:spacing w:val="-1"/>
          <w:sz w:val="16"/>
        </w:rPr>
        <w:t>overhead</w:t>
      </w:r>
      <w:r>
        <w:rPr>
          <w:rFonts w:ascii="Times New Roman"/>
          <w:spacing w:val="1"/>
          <w:sz w:val="16"/>
        </w:rPr>
        <w:t xml:space="preserve"> </w:t>
      </w:r>
      <w:r>
        <w:rPr>
          <w:rFonts w:ascii="Times New Roman"/>
          <w:sz w:val="16"/>
        </w:rPr>
        <w:t>for</w:t>
      </w:r>
      <w:r>
        <w:rPr>
          <w:rFonts w:ascii="Times New Roman"/>
          <w:spacing w:val="1"/>
          <w:sz w:val="16"/>
        </w:rPr>
        <w:t xml:space="preserve"> </w:t>
      </w:r>
      <w:r>
        <w:rPr>
          <w:rFonts w:ascii="Times New Roman"/>
          <w:sz w:val="16"/>
        </w:rPr>
        <w:t>each</w:t>
      </w:r>
      <w:r>
        <w:rPr>
          <w:rFonts w:ascii="Times New Roman"/>
          <w:spacing w:val="2"/>
          <w:sz w:val="16"/>
        </w:rPr>
        <w:t xml:space="preserve"> </w:t>
      </w:r>
      <w:r>
        <w:rPr>
          <w:rFonts w:ascii="Times New Roman"/>
          <w:spacing w:val="-1"/>
          <w:sz w:val="16"/>
        </w:rPr>
        <w:t>cyclic</w:t>
      </w:r>
      <w:r>
        <w:rPr>
          <w:rFonts w:ascii="Times New Roman"/>
          <w:spacing w:val="1"/>
          <w:sz w:val="16"/>
        </w:rPr>
        <w:t xml:space="preserve"> </w:t>
      </w:r>
      <w:r>
        <w:rPr>
          <w:rFonts w:ascii="Times New Roman"/>
          <w:sz w:val="16"/>
        </w:rPr>
        <w:t>period</w:t>
      </w:r>
      <w:r>
        <w:rPr>
          <w:rFonts w:ascii="Times New Roman"/>
          <w:spacing w:val="1"/>
          <w:sz w:val="16"/>
        </w:rPr>
        <w:t xml:space="preserve"> </w:t>
      </w:r>
      <w:r>
        <w:rPr>
          <w:rFonts w:ascii="Times New Roman"/>
          <w:sz w:val="16"/>
        </w:rPr>
        <w:t>of</w:t>
      </w:r>
      <w:r>
        <w:rPr>
          <w:rFonts w:ascii="Times New Roman"/>
          <w:spacing w:val="1"/>
          <w:sz w:val="16"/>
        </w:rPr>
        <w:t xml:space="preserve"> </w:t>
      </w:r>
      <w:r>
        <w:rPr>
          <w:rFonts w:ascii="Times New Roman"/>
          <w:sz w:val="16"/>
        </w:rPr>
        <w:t>RiteVM</w:t>
      </w:r>
      <w:r>
        <w:rPr>
          <w:rFonts w:ascii="Times New Roman"/>
          <w:spacing w:val="2"/>
          <w:sz w:val="16"/>
        </w:rPr>
        <w:t xml:space="preserve"> </w:t>
      </w:r>
      <w:r>
        <w:rPr>
          <w:rFonts w:ascii="Times New Roman"/>
          <w:sz w:val="16"/>
        </w:rPr>
        <w:t>scheduler</w:t>
      </w:r>
    </w:p>
    <w:p w14:paraId="73216015" w14:textId="77777777" w:rsidR="00946AA2" w:rsidRDefault="00946AA2">
      <w:pPr>
        <w:rPr>
          <w:rFonts w:ascii="Times New Roman" w:eastAsia="Times New Roman" w:hAnsi="Times New Roman" w:cs="Times New Roman"/>
          <w:sz w:val="20"/>
          <w:szCs w:val="20"/>
        </w:rPr>
      </w:pPr>
    </w:p>
    <w:p w14:paraId="62700D2C" w14:textId="77777777" w:rsidR="00946AA2" w:rsidRDefault="00946AA2">
      <w:pPr>
        <w:rPr>
          <w:rFonts w:ascii="Times New Roman" w:eastAsia="Times New Roman" w:hAnsi="Times New Roman" w:cs="Times New Roman"/>
          <w:sz w:val="20"/>
          <w:szCs w:val="20"/>
        </w:rPr>
      </w:pPr>
    </w:p>
    <w:p w14:paraId="7FB64173" w14:textId="77777777" w:rsidR="00946AA2" w:rsidRDefault="00946AA2">
      <w:pPr>
        <w:spacing w:before="1"/>
        <w:rPr>
          <w:rFonts w:ascii="Times New Roman" w:eastAsia="Times New Roman" w:hAnsi="Times New Roman" w:cs="Times New Roman"/>
          <w:sz w:val="23"/>
          <w:szCs w:val="23"/>
        </w:rPr>
      </w:pPr>
    </w:p>
    <w:p w14:paraId="0DF9CB45" w14:textId="77777777" w:rsidR="00946AA2" w:rsidRDefault="00BA4473">
      <w:pPr>
        <w:tabs>
          <w:tab w:val="left" w:pos="1871"/>
          <w:tab w:val="left" w:pos="3837"/>
        </w:tabs>
        <w:spacing w:before="47"/>
        <w:ind w:left="1225"/>
        <w:rPr>
          <w:rFonts w:ascii="メイリオ" w:eastAsia="メイリオ" w:hAnsi="メイリオ" w:cs="メイリオ"/>
          <w:sz w:val="7"/>
          <w:szCs w:val="7"/>
        </w:rPr>
      </w:pPr>
      <w:r>
        <w:rPr>
          <w:rFonts w:eastAsiaTheme="minorHAnsi"/>
        </w:rPr>
        <w:pict w14:anchorId="502BAE7E">
          <v:group id="_x0000_s1042" style="position:absolute;left:0;text-align:left;margin-left:359.1pt;margin-top:-27.1pt;width:175.95pt;height:74.5pt;z-index:-251687936;mso-position-horizontal-relative:page" coordorigin="7182,-542" coordsize="3519,1490">
            <v:group id="_x0000_s1111" style="position:absolute;left:7183;top:668;width:3517;height:2" coordorigin="7183,668" coordsize="3517,2">
              <v:shape id="_x0000_s1112" style="position:absolute;left:7183;top:668;width:3517;height:2" coordorigin="7183,668" coordsize="3517,0" path="m7183,668r3517,e" filled="f" strokecolor="#9a9d9f" strokeweight=".02667mm">
                <v:path arrowok="t"/>
              </v:shape>
            </v:group>
            <v:group id="_x0000_s1109" style="position:absolute;left:7558;top:639;width:466;height:145" coordorigin="7558,639" coordsize="466,145">
              <v:shape id="_x0000_s1110" style="position:absolute;left:7558;top:639;width:466;height:145" coordorigin="7558,639" coordsize="466,145" path="m7558,784r466,l8024,639r-466,l7558,784xe" fillcolor="#85a6d7" stroked="f">
                <v:path arrowok="t"/>
              </v:shape>
            </v:group>
            <v:group id="_x0000_s1107" style="position:absolute;left:7558;top:639;width:466;height:145" coordorigin="7558,639" coordsize="466,145">
              <v:shape id="_x0000_s1108" style="position:absolute;left:7558;top:639;width:466;height:145" coordorigin="7558,639" coordsize="466,145" path="m7558,784r465,l8023,639r-465,l7558,784xe" filled="f" strokecolor="#231f20" strokeweight=".04108mm">
                <v:path arrowok="t"/>
              </v:shape>
            </v:group>
            <v:group id="_x0000_s1105" style="position:absolute;left:7558;top:536;width:466;height:104" coordorigin="7558,536" coordsize="466,104">
              <v:shape id="_x0000_s1106" style="position:absolute;left:7558;top:536;width:466;height:104" coordorigin="7558,536" coordsize="466,104" path="m7558,639r466,l8024,536r-466,l7558,639xe" fillcolor="#85a6d7" stroked="f">
                <v:path arrowok="t"/>
              </v:shape>
            </v:group>
            <v:group id="_x0000_s1103" style="position:absolute;left:7558;top:536;width:466;height:104" coordorigin="7558,536" coordsize="466,104">
              <v:shape id="_x0000_s1104" style="position:absolute;left:7558;top:536;width:466;height:104" coordorigin="7558,536" coordsize="466,104" path="m7558,639r465,l8023,536r-465,l7558,639xe" filled="f" strokecolor="#231f20" strokeweight=".04056mm">
                <v:path arrowok="t"/>
              </v:shape>
            </v:group>
            <v:group id="_x0000_s1101" style="position:absolute;left:7791;top:784;width:2;height:45" coordorigin="7791,784" coordsize="2,45">
              <v:shape id="_x0000_s1102" style="position:absolute;left:7791;top:784;width:2;height:45" coordorigin="7791,784" coordsize="0,45" path="m7791,784r,45e" filled="f" strokecolor="#231f20" strokeweight=".035mm">
                <v:path arrowok="t"/>
              </v:shape>
            </v:group>
            <v:group id="_x0000_s1099" style="position:absolute;left:7782;top:829;width:19;height:2" coordorigin="7782,829" coordsize="19,2">
              <v:shape id="_x0000_s1100" style="position:absolute;left:7782;top:829;width:19;height:2" coordorigin="7782,829" coordsize="19,0" path="m7782,829r18,e" filled="f" strokecolor="#231f20" strokeweight=".02667mm">
                <v:path arrowok="t"/>
              </v:shape>
            </v:group>
            <v:group id="_x0000_s1097" style="position:absolute;left:7183;top:426;width:3517;height:2" coordorigin="7183,426" coordsize="3517,2">
              <v:shape id="_x0000_s1098" style="position:absolute;left:7183;top:426;width:3517;height:2" coordorigin="7183,426" coordsize="3517,0" path="m7183,426r3517,e" filled="f" strokecolor="#9a9d9f" strokeweight=".02667mm">
                <v:path arrowok="t"/>
              </v:shape>
            </v:group>
            <v:group id="_x0000_s1095" style="position:absolute;left:7791;top:488;width:2;height:48" coordorigin="7791,488" coordsize="2,48">
              <v:shape id="_x0000_s1096" style="position:absolute;left:7791;top:488;width:2;height:48" coordorigin="7791,488" coordsize="0,48" path="m7791,536r,-48e" filled="f" strokecolor="#231f20" strokeweight=".035mm">
                <v:path arrowok="t"/>
              </v:shape>
            </v:group>
            <v:group id="_x0000_s1093" style="position:absolute;left:7782;top:488;width:19;height:2" coordorigin="7782,488" coordsize="19,2">
              <v:shape id="_x0000_s1094" style="position:absolute;left:7782;top:488;width:19;height:2" coordorigin="7782,488" coordsize="19,0" path="m7782,488r18,e" filled="f" strokecolor="#231f20" strokeweight=".02667mm">
                <v:path arrowok="t"/>
              </v:shape>
            </v:group>
            <v:group id="_x0000_s1091" style="position:absolute;left:7183;top:185;width:3517;height:2" coordorigin="7183,185" coordsize="3517,2">
              <v:shape id="_x0000_s1092" style="position:absolute;left:7183;top:185;width:3517;height:2" coordorigin="7183,185" coordsize="3517,0" path="m7183,185r3517,e" filled="f" strokecolor="#9a9d9f" strokeweight=".02667mm">
                <v:path arrowok="t"/>
              </v:shape>
            </v:group>
            <v:group id="_x0000_s1089" style="position:absolute;left:8722;top:191;width:466;height:103" coordorigin="8722,191" coordsize="466,103">
              <v:shape id="_x0000_s1090" style="position:absolute;left:8722;top:191;width:466;height:103" coordorigin="8722,191" coordsize="466,103" path="m8722,293r465,l9187,191r-465,l8722,293xe" fillcolor="#85a6d7" stroked="f">
                <v:path arrowok="t"/>
              </v:shape>
            </v:group>
            <v:group id="_x0000_s1087" style="position:absolute;left:8722;top:191;width:466;height:103" coordorigin="8722,191" coordsize="466,103">
              <v:shape id="_x0000_s1088" style="position:absolute;left:8722;top:191;width:466;height:103" coordorigin="8722,191" coordsize="466,103" path="m8722,293r465,l9187,191r-465,l8722,293xe" filled="f" strokecolor="#231f20" strokeweight=".04056mm">
                <v:path arrowok="t"/>
              </v:shape>
            </v:group>
            <v:group id="_x0000_s1085" style="position:absolute;left:8722;top:102;width:466;height:90" coordorigin="8722,102" coordsize="466,90">
              <v:shape id="_x0000_s1086" style="position:absolute;left:8722;top:102;width:466;height:90" coordorigin="8722,102" coordsize="466,90" path="m8722,192r465,l9187,102r-465,l8722,192xe" fillcolor="#85a6d7" stroked="f">
                <v:path arrowok="t"/>
              </v:shape>
            </v:group>
            <v:group id="_x0000_s1083" style="position:absolute;left:8722;top:103;width:466;height:88" coordorigin="8722,103" coordsize="466,88">
              <v:shape id="_x0000_s1084" style="position:absolute;left:8722;top:103;width:466;height:88" coordorigin="8722,103" coordsize="466,88" path="m8722,191r465,l9187,103r-465,l8722,191xe" filled="f" strokecolor="#231f20" strokeweight=".04042mm">
                <v:path arrowok="t"/>
              </v:shape>
            </v:group>
            <v:group id="_x0000_s1081" style="position:absolute;left:8955;top:293;width:2;height:47" coordorigin="8955,293" coordsize="2,47">
              <v:shape id="_x0000_s1082" style="position:absolute;left:8955;top:293;width:2;height:47" coordorigin="8955,293" coordsize="0,47" path="m8955,293r,46e" filled="f" strokecolor="#231f20" strokeweight=".035mm">
                <v:path arrowok="t"/>
              </v:shape>
            </v:group>
            <v:group id="_x0000_s1079" style="position:absolute;left:8945;top:339;width:19;height:2" coordorigin="8945,339" coordsize="19,2">
              <v:shape id="_x0000_s1080" style="position:absolute;left:8945;top:339;width:19;height:2" coordorigin="8945,339" coordsize="19,0" path="m8945,339r19,e" filled="f" strokecolor="#231f20" strokeweight=".02667mm">
                <v:path arrowok="t"/>
              </v:shape>
            </v:group>
            <v:group id="_x0000_s1077" style="position:absolute;left:7183;top:-58;width:3517;height:2" coordorigin="7183,-58" coordsize="3517,2">
              <v:shape id="_x0000_s1078" style="position:absolute;left:7183;top:-58;width:3517;height:2" coordorigin="7183,-58" coordsize="3517,0" path="m7183,-58r3517,e" filled="f" strokecolor="#9a9d9f" strokeweight=".02667mm">
                <v:path arrowok="t"/>
              </v:shape>
            </v:group>
            <v:group id="_x0000_s1075" style="position:absolute;left:7183;top:-299;width:3517;height:2" coordorigin="7183,-299" coordsize="3517,2">
              <v:shape id="_x0000_s1076" style="position:absolute;left:7183;top:-299;width:3517;height:2" coordorigin="7183,-299" coordsize="3517,0" path="m7183,-299r3517,e" filled="f" strokecolor="#9a9d9f" strokeweight=".02667mm">
                <v:path arrowok="t"/>
              </v:shape>
            </v:group>
            <v:group id="_x0000_s1073" style="position:absolute;left:9885;top:-247;width:466;height:2" coordorigin="9885,-247" coordsize="466,2">
              <v:shape id="_x0000_s1074" style="position:absolute;left:9885;top:-247;width:466;height:2" coordorigin="9885,-247" coordsize="466,0" path="m9885,-247r466,e" filled="f" strokecolor="#85a6d7" strokeweight="1.1283mm">
                <v:path arrowok="t"/>
              </v:shape>
            </v:group>
            <v:group id="_x0000_s1071" style="position:absolute;left:9885;top:-278;width:466;height:62" coordorigin="9885,-278" coordsize="466,62">
              <v:shape id="_x0000_s1072" style="position:absolute;left:9885;top:-278;width:466;height:62" coordorigin="9885,-278" coordsize="466,62" path="m9885,-216r466,l10351,-278r-466,l9885,-216xe" filled="f" strokecolor="#231f20" strokeweight=".04019mm">
                <v:path arrowok="t"/>
              </v:shape>
            </v:group>
            <v:group id="_x0000_s1069" style="position:absolute;left:9885;top:-407;width:466;height:130" coordorigin="9885,-407" coordsize="466,130">
              <v:shape id="_x0000_s1070" style="position:absolute;left:9885;top:-407;width:466;height:130" coordorigin="9885,-407" coordsize="466,130" path="m9885,-278r466,l10351,-407r-466,l9885,-278xe" fillcolor="#85a6d7" stroked="f">
                <v:path arrowok="t"/>
              </v:shape>
            </v:group>
            <v:group id="_x0000_s1067" style="position:absolute;left:9885;top:-407;width:466;height:130" coordorigin="9885,-407" coordsize="466,130">
              <v:shape id="_x0000_s1068" style="position:absolute;left:9885;top:-407;width:466;height:130" coordorigin="9885,-407" coordsize="466,130" path="m9885,-278r466,l10351,-407r-466,l9885,-278xe" filled="f" strokecolor="#231f20" strokeweight=".04089mm">
                <v:path arrowok="t"/>
              </v:shape>
            </v:group>
            <v:group id="_x0000_s1065" style="position:absolute;left:10118;top:-216;width:2;height:118" coordorigin="10118,-216" coordsize="2,118">
              <v:shape id="_x0000_s1066" style="position:absolute;left:10118;top:-216;width:2;height:118" coordorigin="10118,-216" coordsize="0,118" path="m10118,-216r,118e" filled="f" strokecolor="#231f20" strokeweight=".035mm">
                <v:path arrowok="t"/>
              </v:shape>
            </v:group>
            <v:group id="_x0000_s1063" style="position:absolute;left:10109;top:-98;width:19;height:2" coordorigin="10109,-98" coordsize="19,2">
              <v:shape id="_x0000_s1064" style="position:absolute;left:10109;top:-98;width:19;height:2" coordorigin="10109,-98" coordsize="19,0" path="m10109,-98r18,e" filled="f" strokecolor="#231f20" strokeweight=".02667mm">
                <v:path arrowok="t"/>
              </v:shape>
            </v:group>
            <v:group id="_x0000_s1061" style="position:absolute;left:8955;top:-44;width:2;height:147" coordorigin="8955,-44" coordsize="2,147">
              <v:shape id="_x0000_s1062" style="position:absolute;left:8955;top:-44;width:2;height:147" coordorigin="8955,-44" coordsize="0,147" path="m8955,103r,-147e" filled="f" strokecolor="#231f20" strokeweight=".035mm">
                <v:path arrowok="t"/>
              </v:shape>
            </v:group>
            <v:group id="_x0000_s1059" style="position:absolute;left:8945;top:-44;width:19;height:2" coordorigin="8945,-44" coordsize="19,2">
              <v:shape id="_x0000_s1060" style="position:absolute;left:8945;top:-44;width:19;height:2" coordorigin="8945,-44" coordsize="19,0" path="m8945,-44r19,e" filled="f" strokecolor="#231f20" strokeweight=".02667mm">
                <v:path arrowok="t"/>
              </v:shape>
            </v:group>
            <v:group id="_x0000_s1057" style="position:absolute;left:7183;top:-541;width:3517;height:2" coordorigin="7183,-541" coordsize="3517,2">
              <v:shape id="_x0000_s1058" style="position:absolute;left:7183;top:-541;width:3517;height:2" coordorigin="7183,-541" coordsize="3517,0" path="m7183,-541r3517,e" filled="f" strokecolor="#9a9d9f" strokeweight=".02667mm">
                <v:path arrowok="t"/>
              </v:shape>
            </v:group>
            <v:group id="_x0000_s1055" style="position:absolute;left:10118;top:-526;width:2;height:119" coordorigin="10118,-526" coordsize="2,119">
              <v:shape id="_x0000_s1056" style="position:absolute;left:10118;top:-526;width:2;height:119" coordorigin="10118,-526" coordsize="0,119" path="m10118,-407r,-119e" filled="f" strokecolor="#231f20" strokeweight=".035mm">
                <v:path arrowok="t"/>
              </v:shape>
            </v:group>
            <v:group id="_x0000_s1053" style="position:absolute;left:10109;top:-526;width:19;height:2" coordorigin="10109,-526" coordsize="19,2">
              <v:shape id="_x0000_s1054" style="position:absolute;left:10109;top:-526;width:19;height:2" coordorigin="10109,-526" coordsize="19,0" path="m10109,-526r18,e" filled="f" strokecolor="#231f20" strokeweight=".02667mm">
                <v:path arrowok="t"/>
              </v:shape>
            </v:group>
            <v:group id="_x0000_s1051" style="position:absolute;left:7209;top:-541;width:2;height:1488" coordorigin="7209,-541" coordsize="2,1488">
              <v:shape id="_x0000_s1052" style="position:absolute;left:7209;top:-541;width:2;height:1488" coordorigin="7209,-541" coordsize="0,1488" path="m7209,-541r,1487e" filled="f" strokecolor="#9a9d9f" strokeweight=".035mm">
                <v:path arrowok="t"/>
              </v:shape>
            </v:group>
            <v:group id="_x0000_s1049" style="position:absolute;left:7183;top:910;width:3517;height:2" coordorigin="7183,910" coordsize="3517,2">
              <v:shape id="_x0000_s1050" style="position:absolute;left:7183;top:910;width:3517;height:2" coordorigin="7183,910" coordsize="3517,0" path="m7183,910r3517,e" filled="f" strokecolor="#9a9d9f" strokeweight=".02667mm">
                <v:path arrowok="t"/>
              </v:shape>
            </v:group>
            <v:group id="_x0000_s1047" style="position:absolute;left:8373;top:910;width:2;height:36" coordorigin="8373,910" coordsize="2,36">
              <v:shape id="_x0000_s1048" style="position:absolute;left:8373;top:910;width:2;height:36" coordorigin="8373,910" coordsize="0,36" path="m8373,910r,36e" filled="f" strokecolor="#9a9d9f" strokeweight=".035mm">
                <v:path arrowok="t"/>
              </v:shape>
            </v:group>
            <v:group id="_x0000_s1045" style="position:absolute;left:9536;top:910;width:2;height:36" coordorigin="9536,910" coordsize="2,36">
              <v:shape id="_x0000_s1046" style="position:absolute;left:9536;top:910;width:2;height:36" coordorigin="9536,910" coordsize="0,36" path="m9536,910r,36e" filled="f" strokecolor="#9a9d9f" strokeweight=".035mm">
                <v:path arrowok="t"/>
              </v:shape>
            </v:group>
            <v:group id="_x0000_s1043" style="position:absolute;left:10700;top:910;width:2;height:36" coordorigin="10700,910" coordsize="2,36">
              <v:shape id="_x0000_s1044" style="position:absolute;left:10700;top:910;width:2;height:36" coordorigin="10700,910" coordsize="0,36" path="m10700,910r,36e" filled="f" strokecolor="#9a9d9f" strokeweight=".035mm">
                <v:path arrowok="t"/>
              </v:shape>
            </v:group>
            <w10:wrap anchorx="page"/>
          </v:group>
        </w:pict>
      </w:r>
      <w:r>
        <w:rPr>
          <w:rFonts w:eastAsiaTheme="minorHAnsi"/>
        </w:rPr>
        <w:pict w14:anchorId="12F87DB7">
          <v:shape id="_x0000_s1041" type="#_x0000_t202" style="position:absolute;left:0;text-align:left;margin-left:339.5pt;margin-top:-19.05pt;width:9.45pt;height:65.7pt;z-index:251611136;mso-position-horizontal-relative:page" filled="f" stroked="f">
            <v:textbox style="layout-flow:vertical;mso-layout-flow-alt:bottom-to-top" inset="0,0,0,0">
              <w:txbxContent>
                <w:p w14:paraId="404161CC" w14:textId="77777777" w:rsidR="00BA4473" w:rsidRDefault="00BA4473">
                  <w:pPr>
                    <w:spacing w:line="189" w:lineRule="exact"/>
                    <w:ind w:left="20"/>
                    <w:rPr>
                      <w:rFonts w:ascii="メイリオ" w:eastAsia="メイリオ" w:hAnsi="メイリオ" w:cs="メイリオ"/>
                      <w:sz w:val="15"/>
                      <w:szCs w:val="15"/>
                    </w:rPr>
                  </w:pPr>
                  <w:r>
                    <w:rPr>
                      <w:rFonts w:ascii="メイリオ"/>
                      <w:color w:val="231F20"/>
                      <w:spacing w:val="-1"/>
                      <w:w w:val="101"/>
                      <w:sz w:val="15"/>
                    </w:rPr>
                    <w:t>([</w:t>
                  </w:r>
                  <w:r>
                    <w:rPr>
                      <w:rFonts w:ascii="メイリオ"/>
                      <w:color w:val="231F20"/>
                      <w:spacing w:val="-1"/>
                      <w:w w:val="58"/>
                      <w:sz w:val="15"/>
                    </w:rPr>
                    <w:t>H</w:t>
                  </w:r>
                  <w:r>
                    <w:rPr>
                      <w:rFonts w:ascii="メイリオ"/>
                      <w:color w:val="231F20"/>
                      <w:spacing w:val="-1"/>
                      <w:w w:val="52"/>
                      <w:sz w:val="15"/>
                    </w:rPr>
                    <w:t>FXWLRQ</w:t>
                  </w:r>
                  <w:r>
                    <w:rPr>
                      <w:rFonts w:ascii="メイリオ"/>
                      <w:color w:val="231F20"/>
                      <w:spacing w:val="-13"/>
                      <w:sz w:val="15"/>
                    </w:rPr>
                    <w:t xml:space="preserve"> </w:t>
                  </w:r>
                  <w:r>
                    <w:rPr>
                      <w:rFonts w:ascii="メイリオ"/>
                      <w:color w:val="231F20"/>
                      <w:w w:val="72"/>
                      <w:sz w:val="15"/>
                    </w:rPr>
                    <w:t>7LPH</w:t>
                  </w:r>
                  <w:r>
                    <w:rPr>
                      <w:rFonts w:ascii="メイリオ"/>
                      <w:color w:val="231F20"/>
                      <w:spacing w:val="-13"/>
                      <w:sz w:val="15"/>
                    </w:rPr>
                    <w:t xml:space="preserve"> </w:t>
                  </w:r>
                  <w:r>
                    <w:rPr>
                      <w:rFonts w:ascii="メイリオ"/>
                      <w:color w:val="231F20"/>
                      <w:spacing w:val="-1"/>
                      <w:w w:val="41"/>
                      <w:sz w:val="15"/>
                    </w:rPr>
                    <w:t>&gt;</w:t>
                  </w:r>
                  <w:r>
                    <w:rPr>
                      <w:rFonts w:ascii="メイリオ"/>
                      <w:color w:val="231F20"/>
                      <w:spacing w:val="-1"/>
                      <w:w w:val="76"/>
                      <w:sz w:val="15"/>
                    </w:rPr>
                    <w:t>PVH</w:t>
                  </w:r>
                  <w:r>
                    <w:rPr>
                      <w:rFonts w:ascii="メイリオ"/>
                      <w:color w:val="231F20"/>
                      <w:spacing w:val="-1"/>
                      <w:w w:val="67"/>
                      <w:sz w:val="15"/>
                    </w:rPr>
                    <w:t>F</w:t>
                  </w:r>
                  <w:r>
                    <w:rPr>
                      <w:rFonts w:ascii="メイリオ"/>
                      <w:color w:val="231F20"/>
                      <w:spacing w:val="-1"/>
                      <w:w w:val="32"/>
                      <w:sz w:val="15"/>
                    </w:rPr>
                    <w:t>@</w:t>
                  </w:r>
                </w:p>
              </w:txbxContent>
            </v:textbox>
            <w10:wrap anchorx="page"/>
          </v:shape>
        </w:pict>
      </w:r>
      <w:r w:rsidR="00E56278">
        <w:rPr>
          <w:rFonts w:ascii="メイリオ"/>
          <w:color w:val="231F20"/>
          <w:spacing w:val="-5"/>
          <w:sz w:val="7"/>
        </w:rPr>
        <w:t>6</w:t>
      </w:r>
      <w:r w:rsidR="00E56278">
        <w:rPr>
          <w:rFonts w:ascii="メイリオ"/>
          <w:color w:val="231F20"/>
          <w:spacing w:val="-11"/>
          <w:sz w:val="7"/>
        </w:rPr>
        <w:t>L</w:t>
      </w:r>
      <w:r w:rsidR="00E56278">
        <w:rPr>
          <w:rFonts w:ascii="メイリオ"/>
          <w:color w:val="231F20"/>
          <w:spacing w:val="-6"/>
          <w:sz w:val="7"/>
        </w:rPr>
        <w:t>Q</w:t>
      </w:r>
      <w:r w:rsidR="00E56278">
        <w:rPr>
          <w:rFonts w:ascii="メイリオ"/>
          <w:color w:val="231F20"/>
          <w:spacing w:val="-4"/>
          <w:sz w:val="7"/>
        </w:rPr>
        <w:t>J</w:t>
      </w:r>
      <w:r w:rsidR="00E56278">
        <w:rPr>
          <w:rFonts w:ascii="メイリオ"/>
          <w:color w:val="231F20"/>
          <w:spacing w:val="-14"/>
          <w:sz w:val="7"/>
        </w:rPr>
        <w:t>O</w:t>
      </w:r>
      <w:r w:rsidR="00E56278">
        <w:rPr>
          <w:rFonts w:ascii="メイリオ"/>
          <w:color w:val="231F20"/>
          <w:spacing w:val="-6"/>
          <w:sz w:val="7"/>
        </w:rPr>
        <w:t>H</w:t>
      </w:r>
      <w:r w:rsidR="00E56278">
        <w:rPr>
          <w:rFonts w:ascii="メイリオ"/>
          <w:color w:val="231F20"/>
          <w:spacing w:val="-5"/>
          <w:sz w:val="7"/>
        </w:rPr>
        <w:t>7</w:t>
      </w:r>
      <w:r w:rsidR="00E56278">
        <w:rPr>
          <w:rFonts w:ascii="メイリオ"/>
          <w:color w:val="231F20"/>
          <w:spacing w:val="-6"/>
          <w:sz w:val="7"/>
        </w:rPr>
        <w:t>D</w:t>
      </w:r>
      <w:r w:rsidR="00E56278">
        <w:rPr>
          <w:rFonts w:ascii="メイリオ"/>
          <w:color w:val="231F20"/>
          <w:spacing w:val="-7"/>
          <w:sz w:val="7"/>
        </w:rPr>
        <w:t>VN</w:t>
      </w:r>
      <w:r w:rsidR="00E56278">
        <w:rPr>
          <w:rFonts w:ascii="メイリオ"/>
          <w:color w:val="231F20"/>
          <w:spacing w:val="-7"/>
          <w:sz w:val="7"/>
        </w:rPr>
        <w:tab/>
      </w:r>
      <w:r w:rsidR="00E56278">
        <w:rPr>
          <w:rFonts w:ascii="メイリオ"/>
          <w:color w:val="231F20"/>
          <w:spacing w:val="-4"/>
          <w:sz w:val="7"/>
        </w:rPr>
        <w:t>0</w:t>
      </w:r>
      <w:r w:rsidR="00E56278">
        <w:rPr>
          <w:rFonts w:ascii="メイリオ"/>
          <w:color w:val="231F20"/>
          <w:spacing w:val="-6"/>
          <w:sz w:val="7"/>
        </w:rPr>
        <w:t>X</w:t>
      </w:r>
      <w:r w:rsidR="00E56278">
        <w:rPr>
          <w:rFonts w:ascii="メイリオ"/>
          <w:color w:val="231F20"/>
          <w:spacing w:val="-14"/>
          <w:sz w:val="7"/>
        </w:rPr>
        <w:t>O</w:t>
      </w:r>
      <w:r w:rsidR="00E56278">
        <w:rPr>
          <w:rFonts w:ascii="メイリオ"/>
          <w:color w:val="231F20"/>
          <w:spacing w:val="-13"/>
          <w:sz w:val="7"/>
        </w:rPr>
        <w:t>W</w:t>
      </w:r>
      <w:r w:rsidR="00E56278">
        <w:rPr>
          <w:rFonts w:ascii="メイリオ"/>
          <w:color w:val="231F20"/>
          <w:spacing w:val="-11"/>
          <w:sz w:val="7"/>
        </w:rPr>
        <w:t>L</w:t>
      </w:r>
      <w:r w:rsidR="00E56278">
        <w:rPr>
          <w:rFonts w:ascii="メイリオ"/>
          <w:color w:val="231F20"/>
          <w:spacing w:val="-5"/>
          <w:sz w:val="7"/>
        </w:rPr>
        <w:t>7</w:t>
      </w:r>
      <w:r w:rsidR="00E56278">
        <w:rPr>
          <w:rFonts w:ascii="メイリオ"/>
          <w:color w:val="231F20"/>
          <w:spacing w:val="-6"/>
          <w:sz w:val="7"/>
        </w:rPr>
        <w:t>D</w:t>
      </w:r>
      <w:r w:rsidR="00E56278">
        <w:rPr>
          <w:rFonts w:ascii="メイリオ"/>
          <w:color w:val="231F20"/>
          <w:spacing w:val="-7"/>
          <w:sz w:val="7"/>
        </w:rPr>
        <w:t>VN</w:t>
      </w:r>
      <w:r w:rsidR="00E56278">
        <w:rPr>
          <w:rFonts w:ascii="メイリオ"/>
          <w:color w:val="231F20"/>
          <w:sz w:val="7"/>
        </w:rPr>
        <w:t xml:space="preserve"> </w:t>
      </w:r>
      <w:r w:rsidR="00E56278">
        <w:rPr>
          <w:rFonts w:ascii="メイリオ"/>
          <w:color w:val="231F20"/>
          <w:spacing w:val="12"/>
          <w:sz w:val="7"/>
        </w:rPr>
        <w:t xml:space="preserve"> </w:t>
      </w:r>
      <w:r w:rsidR="00E56278">
        <w:rPr>
          <w:rFonts w:ascii="メイリオ"/>
          <w:color w:val="231F20"/>
          <w:spacing w:val="-4"/>
          <w:sz w:val="7"/>
        </w:rPr>
        <w:t>6</w:t>
      </w:r>
      <w:r w:rsidR="00E56278">
        <w:rPr>
          <w:rFonts w:ascii="メイリオ"/>
          <w:color w:val="231F20"/>
          <w:spacing w:val="-5"/>
          <w:sz w:val="7"/>
        </w:rPr>
        <w:t>FKHGX</w:t>
      </w:r>
      <w:r w:rsidR="00E56278">
        <w:rPr>
          <w:rFonts w:ascii="メイリオ"/>
          <w:color w:val="231F20"/>
          <w:spacing w:val="-12"/>
          <w:sz w:val="7"/>
        </w:rPr>
        <w:t>O</w:t>
      </w:r>
      <w:r w:rsidR="00E56278">
        <w:rPr>
          <w:rFonts w:ascii="メイリオ"/>
          <w:color w:val="231F20"/>
          <w:spacing w:val="-5"/>
          <w:sz w:val="7"/>
        </w:rPr>
        <w:t>H</w:t>
      </w:r>
      <w:r w:rsidR="00E56278">
        <w:rPr>
          <w:rFonts w:ascii="メイリオ"/>
          <w:color w:val="231F20"/>
          <w:spacing w:val="-7"/>
          <w:sz w:val="7"/>
        </w:rPr>
        <w:t>U</w:t>
      </w:r>
      <w:r w:rsidR="00E56278">
        <w:rPr>
          <w:rFonts w:ascii="メイリオ"/>
          <w:color w:val="231F20"/>
          <w:sz w:val="7"/>
        </w:rPr>
        <w:t xml:space="preserve">    </w:t>
      </w:r>
      <w:r w:rsidR="00E56278">
        <w:rPr>
          <w:rFonts w:ascii="メイリオ"/>
          <w:color w:val="231F20"/>
          <w:spacing w:val="11"/>
          <w:sz w:val="7"/>
        </w:rPr>
        <w:t xml:space="preserve"> </w:t>
      </w:r>
      <w:r w:rsidR="00E56278">
        <w:rPr>
          <w:rFonts w:ascii="メイリオ"/>
          <w:color w:val="231F20"/>
          <w:spacing w:val="-4"/>
          <w:sz w:val="7"/>
        </w:rPr>
        <w:t>0</w:t>
      </w:r>
      <w:r w:rsidR="00E56278">
        <w:rPr>
          <w:rFonts w:ascii="メイリオ"/>
          <w:color w:val="231F20"/>
          <w:spacing w:val="-6"/>
          <w:sz w:val="7"/>
        </w:rPr>
        <w:t>X</w:t>
      </w:r>
      <w:r w:rsidR="00E56278">
        <w:rPr>
          <w:rFonts w:ascii="メイリオ"/>
          <w:color w:val="231F20"/>
          <w:spacing w:val="-14"/>
          <w:sz w:val="7"/>
        </w:rPr>
        <w:t>O</w:t>
      </w:r>
      <w:r w:rsidR="00E56278">
        <w:rPr>
          <w:rFonts w:ascii="メイリオ"/>
          <w:color w:val="231F20"/>
          <w:spacing w:val="-13"/>
          <w:sz w:val="7"/>
        </w:rPr>
        <w:t>W</w:t>
      </w:r>
      <w:r w:rsidR="00E56278">
        <w:rPr>
          <w:rFonts w:ascii="メイリオ"/>
          <w:color w:val="231F20"/>
          <w:spacing w:val="-11"/>
          <w:sz w:val="7"/>
        </w:rPr>
        <w:t>L</w:t>
      </w:r>
      <w:r w:rsidR="00E56278">
        <w:rPr>
          <w:rFonts w:ascii="メイリオ"/>
          <w:color w:val="231F20"/>
          <w:spacing w:val="-5"/>
          <w:sz w:val="7"/>
        </w:rPr>
        <w:t>7</w:t>
      </w:r>
      <w:r w:rsidR="00E56278">
        <w:rPr>
          <w:rFonts w:ascii="メイリオ"/>
          <w:color w:val="231F20"/>
          <w:spacing w:val="-6"/>
          <w:sz w:val="7"/>
        </w:rPr>
        <w:t>D</w:t>
      </w:r>
      <w:r w:rsidR="00E56278">
        <w:rPr>
          <w:rFonts w:ascii="メイリオ"/>
          <w:color w:val="231F20"/>
          <w:spacing w:val="-7"/>
          <w:sz w:val="7"/>
        </w:rPr>
        <w:t>VN</w:t>
      </w:r>
      <w:r w:rsidR="00E56278">
        <w:rPr>
          <w:rFonts w:ascii="メイリオ"/>
          <w:color w:val="231F20"/>
          <w:sz w:val="7"/>
        </w:rPr>
        <w:t xml:space="preserve"> </w:t>
      </w:r>
      <w:r w:rsidR="00E56278">
        <w:rPr>
          <w:rFonts w:ascii="メイリオ"/>
          <w:color w:val="231F20"/>
          <w:spacing w:val="13"/>
          <w:sz w:val="7"/>
        </w:rPr>
        <w:t xml:space="preserve"> </w:t>
      </w:r>
      <w:r w:rsidR="00E56278">
        <w:rPr>
          <w:rFonts w:ascii="メイリオ"/>
          <w:color w:val="231F20"/>
          <w:spacing w:val="-2"/>
          <w:sz w:val="7"/>
        </w:rPr>
        <w:t>'</w:t>
      </w:r>
      <w:r w:rsidR="00E56278">
        <w:rPr>
          <w:rFonts w:ascii="メイリオ"/>
          <w:color w:val="231F20"/>
          <w:spacing w:val="-5"/>
          <w:sz w:val="7"/>
        </w:rPr>
        <w:t>H</w:t>
      </w:r>
      <w:r w:rsidR="00E56278">
        <w:rPr>
          <w:rFonts w:ascii="メイリオ"/>
          <w:color w:val="231F20"/>
          <w:spacing w:val="-12"/>
          <w:sz w:val="7"/>
        </w:rPr>
        <w:t>O</w:t>
      </w:r>
      <w:r w:rsidR="00E56278">
        <w:rPr>
          <w:rFonts w:ascii="メイリオ"/>
          <w:color w:val="231F20"/>
          <w:spacing w:val="-5"/>
          <w:sz w:val="7"/>
        </w:rPr>
        <w:t>D\</w:t>
      </w:r>
      <w:r w:rsidR="00E56278">
        <w:rPr>
          <w:rFonts w:ascii="メイリオ"/>
          <w:color w:val="231F20"/>
          <w:spacing w:val="-5"/>
          <w:sz w:val="7"/>
        </w:rPr>
        <w:tab/>
      </w:r>
      <w:r w:rsidR="00E56278">
        <w:rPr>
          <w:rFonts w:ascii="メイリオ"/>
          <w:color w:val="231F20"/>
          <w:spacing w:val="-4"/>
          <w:sz w:val="7"/>
        </w:rPr>
        <w:t>&amp;R</w:t>
      </w:r>
      <w:r w:rsidR="00E56278">
        <w:rPr>
          <w:rFonts w:ascii="メイリオ"/>
          <w:color w:val="231F20"/>
          <w:spacing w:val="-12"/>
          <w:sz w:val="7"/>
        </w:rPr>
        <w:t xml:space="preserve"> </w:t>
      </w:r>
      <w:r w:rsidR="00E56278">
        <w:rPr>
          <w:rFonts w:ascii="メイリオ"/>
          <w:color w:val="231F20"/>
          <w:spacing w:val="-6"/>
          <w:sz w:val="7"/>
        </w:rPr>
        <w:t>U</w:t>
      </w:r>
      <w:r w:rsidR="00E56278">
        <w:rPr>
          <w:rFonts w:ascii="メイリオ"/>
          <w:color w:val="231F20"/>
          <w:spacing w:val="-4"/>
          <w:sz w:val="7"/>
        </w:rPr>
        <w:t>RX</w:t>
      </w:r>
      <w:r w:rsidR="00E56278">
        <w:rPr>
          <w:rFonts w:ascii="メイリオ"/>
          <w:color w:val="231F20"/>
          <w:spacing w:val="-9"/>
          <w:sz w:val="7"/>
        </w:rPr>
        <w:t>W</w:t>
      </w:r>
      <w:r w:rsidR="00E56278">
        <w:rPr>
          <w:rFonts w:ascii="メイリオ"/>
          <w:color w:val="231F20"/>
          <w:spacing w:val="-7"/>
          <w:sz w:val="7"/>
        </w:rPr>
        <w:t>L</w:t>
      </w:r>
      <w:r w:rsidR="00E56278">
        <w:rPr>
          <w:rFonts w:ascii="メイリオ"/>
          <w:color w:val="231F20"/>
          <w:spacing w:val="-4"/>
          <w:sz w:val="7"/>
        </w:rPr>
        <w:t>QH</w:t>
      </w:r>
    </w:p>
    <w:p w14:paraId="42F7DE86" w14:textId="77777777" w:rsidR="00946AA2" w:rsidRDefault="00946AA2">
      <w:pPr>
        <w:spacing w:before="5"/>
        <w:rPr>
          <w:rFonts w:ascii="メイリオ" w:eastAsia="メイリオ" w:hAnsi="メイリオ" w:cs="メイリオ"/>
          <w:sz w:val="3"/>
          <w:szCs w:val="3"/>
        </w:rPr>
      </w:pPr>
    </w:p>
    <w:p w14:paraId="3A2086F5" w14:textId="77777777" w:rsidR="00946AA2" w:rsidRDefault="00E56278">
      <w:pPr>
        <w:ind w:left="949"/>
        <w:rPr>
          <w:rFonts w:ascii="Times New Roman" w:eastAsia="Times New Roman" w:hAnsi="Times New Roman" w:cs="Times New Roman"/>
          <w:sz w:val="16"/>
          <w:szCs w:val="16"/>
        </w:rPr>
      </w:pPr>
      <w:r>
        <w:rPr>
          <w:rFonts w:ascii="Times New Roman"/>
          <w:sz w:val="16"/>
        </w:rPr>
        <w:t>Fig.</w:t>
      </w:r>
      <w:r>
        <w:rPr>
          <w:rFonts w:ascii="Times New Roman"/>
          <w:spacing w:val="10"/>
          <w:sz w:val="16"/>
        </w:rPr>
        <w:t xml:space="preserve"> </w:t>
      </w:r>
      <w:r>
        <w:rPr>
          <w:rFonts w:ascii="Times New Roman"/>
          <w:sz w:val="16"/>
        </w:rPr>
        <w:t xml:space="preserve">10. </w:t>
      </w:r>
      <w:r>
        <w:rPr>
          <w:rFonts w:ascii="Times New Roman"/>
          <w:spacing w:val="23"/>
          <w:sz w:val="16"/>
        </w:rPr>
        <w:t xml:space="preserve"> </w:t>
      </w:r>
      <w:r>
        <w:rPr>
          <w:rFonts w:ascii="Times New Roman"/>
          <w:sz w:val="16"/>
        </w:rPr>
        <w:t>Comparison</w:t>
      </w:r>
      <w:r>
        <w:rPr>
          <w:rFonts w:ascii="Times New Roman"/>
          <w:spacing w:val="10"/>
          <w:sz w:val="16"/>
        </w:rPr>
        <w:t xml:space="preserve"> </w:t>
      </w:r>
      <w:r>
        <w:rPr>
          <w:rFonts w:ascii="Times New Roman"/>
          <w:sz w:val="16"/>
        </w:rPr>
        <w:t>of</w:t>
      </w:r>
      <w:r>
        <w:rPr>
          <w:rFonts w:ascii="Times New Roman"/>
          <w:spacing w:val="11"/>
          <w:sz w:val="16"/>
        </w:rPr>
        <w:t xml:space="preserve"> </w:t>
      </w:r>
      <w:r>
        <w:rPr>
          <w:rFonts w:ascii="Times New Roman"/>
          <w:sz w:val="16"/>
        </w:rPr>
        <w:t>application</w:t>
      </w:r>
      <w:r>
        <w:rPr>
          <w:rFonts w:ascii="Times New Roman"/>
          <w:spacing w:val="11"/>
          <w:sz w:val="16"/>
        </w:rPr>
        <w:t xml:space="preserve"> </w:t>
      </w:r>
      <w:r>
        <w:rPr>
          <w:rFonts w:ascii="Times New Roman"/>
          <w:spacing w:val="-1"/>
          <w:sz w:val="16"/>
        </w:rPr>
        <w:t>execution</w:t>
      </w:r>
      <w:r>
        <w:rPr>
          <w:rFonts w:ascii="Times New Roman"/>
          <w:spacing w:val="11"/>
          <w:sz w:val="16"/>
        </w:rPr>
        <w:t xml:space="preserve"> </w:t>
      </w:r>
      <w:r>
        <w:rPr>
          <w:rFonts w:ascii="Times New Roman"/>
          <w:sz w:val="16"/>
        </w:rPr>
        <w:t>time</w:t>
      </w:r>
    </w:p>
    <w:p w14:paraId="0CE63B66" w14:textId="77777777" w:rsidR="00946AA2" w:rsidRDefault="00946AA2">
      <w:pPr>
        <w:spacing w:before="9"/>
        <w:rPr>
          <w:rFonts w:ascii="Times New Roman" w:eastAsia="Times New Roman" w:hAnsi="Times New Roman" w:cs="Times New Roman"/>
          <w:sz w:val="15"/>
          <w:szCs w:val="15"/>
        </w:rPr>
      </w:pPr>
    </w:p>
    <w:p w14:paraId="77817C16" w14:textId="77777777" w:rsidR="00946AA2" w:rsidRDefault="00946AA2">
      <w:pPr>
        <w:rPr>
          <w:rFonts w:ascii="Times New Roman" w:eastAsia="Times New Roman" w:hAnsi="Times New Roman" w:cs="Times New Roman"/>
          <w:sz w:val="15"/>
          <w:szCs w:val="15"/>
        </w:rPr>
        <w:sectPr w:rsidR="00946AA2">
          <w:pgSz w:w="12240" w:h="15840"/>
          <w:pgMar w:top="860" w:right="0" w:bottom="280" w:left="860" w:header="720" w:footer="720" w:gutter="0"/>
          <w:cols w:space="720"/>
        </w:sectPr>
      </w:pPr>
    </w:p>
    <w:p w14:paraId="3D82557F" w14:textId="7B8DDA0B" w:rsidR="00946AA2" w:rsidRPr="003D74E8" w:rsidRDefault="00E56278" w:rsidP="003D74E8">
      <w:pPr>
        <w:pStyle w:val="a3"/>
        <w:spacing w:before="66" w:line="249" w:lineRule="auto"/>
        <w:ind w:firstLine="0"/>
      </w:pPr>
      <w:r w:rsidRPr="003D74E8">
        <w:t>an</w:t>
      </w:r>
      <w:r w:rsidRPr="003D74E8">
        <w:rPr>
          <w:spacing w:val="10"/>
        </w:rPr>
        <w:t xml:space="preserve"> </w:t>
      </w:r>
      <w:r w:rsidRPr="003D74E8">
        <w:rPr>
          <w:spacing w:val="-1"/>
        </w:rPr>
        <w:t>experimental</w:t>
      </w:r>
      <w:r w:rsidRPr="003D74E8">
        <w:rPr>
          <w:spacing w:val="10"/>
        </w:rPr>
        <w:t xml:space="preserve"> </w:t>
      </w:r>
      <w:r w:rsidRPr="003D74E8">
        <w:rPr>
          <w:spacing w:val="-1"/>
        </w:rPr>
        <w:t>environment</w:t>
      </w:r>
      <w:r w:rsidRPr="003D74E8">
        <w:rPr>
          <w:spacing w:val="9"/>
        </w:rPr>
        <w:t xml:space="preserve"> </w:t>
      </w:r>
      <w:r w:rsidRPr="003D74E8">
        <w:t>such</w:t>
      </w:r>
      <w:r w:rsidRPr="003D74E8">
        <w:rPr>
          <w:spacing w:val="11"/>
        </w:rPr>
        <w:t xml:space="preserve"> </w:t>
      </w:r>
      <w:r w:rsidRPr="003D74E8">
        <w:t>as</w:t>
      </w:r>
      <w:r w:rsidRPr="003D74E8">
        <w:rPr>
          <w:spacing w:val="10"/>
        </w:rPr>
        <w:t xml:space="preserve"> </w:t>
      </w:r>
      <w:r w:rsidRPr="003D74E8">
        <w:t>LEGO</w:t>
      </w:r>
      <w:r w:rsidRPr="003D74E8">
        <w:rPr>
          <w:spacing w:val="10"/>
        </w:rPr>
        <w:t xml:space="preserve"> </w:t>
      </w:r>
      <w:r w:rsidRPr="003D74E8">
        <w:rPr>
          <w:spacing w:val="-1"/>
        </w:rPr>
        <w:t>MINDSTORMS</w:t>
      </w:r>
      <w:r w:rsidRPr="003D74E8">
        <w:rPr>
          <w:spacing w:val="37"/>
          <w:w w:val="99"/>
        </w:rPr>
        <w:t xml:space="preserve"> </w:t>
      </w:r>
      <w:r w:rsidRPr="003D74E8">
        <w:t>EV3.</w:t>
      </w:r>
      <w:r w:rsidRPr="003D74E8">
        <w:rPr>
          <w:spacing w:val="1"/>
        </w:rPr>
        <w:t xml:space="preserve"> </w:t>
      </w:r>
      <w:r w:rsidRPr="003D74E8">
        <w:t>In</w:t>
      </w:r>
      <w:r w:rsidRPr="003D74E8">
        <w:rPr>
          <w:spacing w:val="1"/>
        </w:rPr>
        <w:t xml:space="preserve"> </w:t>
      </w:r>
      <w:r w:rsidRPr="003D74E8">
        <w:t>addition,</w:t>
      </w:r>
      <w:r w:rsidRPr="003D74E8">
        <w:rPr>
          <w:spacing w:val="1"/>
        </w:rPr>
        <w:t xml:space="preserve"> </w:t>
      </w:r>
      <w:r w:rsidRPr="003D74E8">
        <w:t>the</w:t>
      </w:r>
      <w:r w:rsidRPr="003D74E8">
        <w:rPr>
          <w:spacing w:val="2"/>
        </w:rPr>
        <w:t xml:space="preserve"> </w:t>
      </w:r>
      <w:r w:rsidRPr="003D74E8">
        <w:t>proposed</w:t>
      </w:r>
      <w:r w:rsidRPr="003D74E8">
        <w:rPr>
          <w:spacing w:val="1"/>
        </w:rPr>
        <w:t xml:space="preserve"> </w:t>
      </w:r>
      <w:r w:rsidRPr="003D74E8">
        <w:rPr>
          <w:spacing w:val="-1"/>
        </w:rPr>
        <w:t>framework</w:t>
      </w:r>
      <w:r w:rsidRPr="003D74E8">
        <w:rPr>
          <w:spacing w:val="1"/>
        </w:rPr>
        <w:t xml:space="preserve"> </w:t>
      </w:r>
      <w:r w:rsidRPr="003D74E8">
        <w:t>eliminates</w:t>
      </w:r>
      <w:r w:rsidRPr="003D74E8">
        <w:rPr>
          <w:spacing w:val="1"/>
        </w:rPr>
        <w:t xml:space="preserve"> </w:t>
      </w:r>
      <w:r w:rsidRPr="003D74E8">
        <w:t>the</w:t>
      </w:r>
      <w:r w:rsidRPr="003D74E8">
        <w:rPr>
          <w:spacing w:val="2"/>
        </w:rPr>
        <w:t xml:space="preserve"> </w:t>
      </w:r>
      <w:r w:rsidRPr="003D74E8">
        <w:t>need</w:t>
      </w:r>
    </w:p>
    <w:p w14:paraId="4C16CC91" w14:textId="77777777" w:rsidR="00946AA2" w:rsidRDefault="00E56278">
      <w:pPr>
        <w:rPr>
          <w:rFonts w:ascii="Times New Roman" w:eastAsia="Times New Roman" w:hAnsi="Times New Roman" w:cs="Times New Roman"/>
          <w:sz w:val="10"/>
          <w:szCs w:val="10"/>
        </w:rPr>
      </w:pPr>
      <w:r>
        <w:br w:type="column"/>
      </w:r>
    </w:p>
    <w:p w14:paraId="21B2B1F1" w14:textId="77777777" w:rsidR="00946AA2" w:rsidRDefault="00946AA2">
      <w:pPr>
        <w:rPr>
          <w:rFonts w:ascii="Times New Roman" w:eastAsia="Times New Roman" w:hAnsi="Times New Roman" w:cs="Times New Roman"/>
          <w:sz w:val="10"/>
          <w:szCs w:val="10"/>
        </w:rPr>
      </w:pPr>
    </w:p>
    <w:p w14:paraId="5F61272B" w14:textId="77777777" w:rsidR="00946AA2" w:rsidRDefault="00946AA2">
      <w:pPr>
        <w:spacing w:before="1"/>
        <w:rPr>
          <w:rFonts w:ascii="Times New Roman" w:eastAsia="Times New Roman" w:hAnsi="Times New Roman" w:cs="Times New Roman"/>
          <w:sz w:val="8"/>
          <w:szCs w:val="8"/>
        </w:rPr>
      </w:pPr>
    </w:p>
    <w:p w14:paraId="2D287470" w14:textId="77777777" w:rsidR="00946AA2" w:rsidRDefault="00E56278">
      <w:pPr>
        <w:tabs>
          <w:tab w:val="left" w:pos="1282"/>
          <w:tab w:val="left" w:pos="2446"/>
        </w:tabs>
        <w:ind w:left="119"/>
        <w:rPr>
          <w:rFonts w:ascii="メイリオ" w:eastAsia="メイリオ" w:hAnsi="メイリオ" w:cs="メイリオ"/>
          <w:sz w:val="10"/>
          <w:szCs w:val="10"/>
        </w:rPr>
      </w:pPr>
      <w:r>
        <w:rPr>
          <w:rFonts w:ascii="メイリオ"/>
          <w:color w:val="231F20"/>
          <w:w w:val="175"/>
          <w:sz w:val="10"/>
        </w:rPr>
        <w:t>90</w:t>
      </w:r>
      <w:r>
        <w:rPr>
          <w:rFonts w:ascii="メイリオ"/>
          <w:color w:val="231F20"/>
          <w:w w:val="175"/>
          <w:sz w:val="10"/>
        </w:rPr>
        <w:tab/>
        <w:t>90</w:t>
      </w:r>
      <w:r>
        <w:rPr>
          <w:rFonts w:ascii="メイリオ"/>
          <w:color w:val="231F20"/>
          <w:w w:val="175"/>
          <w:sz w:val="10"/>
        </w:rPr>
        <w:tab/>
      </w:r>
      <w:r>
        <w:rPr>
          <w:rFonts w:ascii="メイリオ"/>
          <w:color w:val="231F20"/>
          <w:w w:val="180"/>
          <w:sz w:val="10"/>
        </w:rPr>
        <w:t>90</w:t>
      </w:r>
      <w:r>
        <w:rPr>
          <w:rFonts w:ascii="メイリオ"/>
          <w:color w:val="231F20"/>
          <w:w w:val="178"/>
          <w:sz w:val="10"/>
        </w:rPr>
        <w:t xml:space="preserve"> </w:t>
      </w:r>
    </w:p>
    <w:p w14:paraId="0407C209" w14:textId="77777777" w:rsidR="00946AA2" w:rsidRDefault="00946AA2">
      <w:pPr>
        <w:rPr>
          <w:rFonts w:ascii="メイリオ" w:eastAsia="メイリオ" w:hAnsi="メイリオ" w:cs="メイリオ"/>
          <w:sz w:val="10"/>
          <w:szCs w:val="10"/>
        </w:rPr>
        <w:sectPr w:rsidR="00946AA2">
          <w:type w:val="continuous"/>
          <w:pgSz w:w="12240" w:h="15840"/>
          <w:pgMar w:top="980" w:right="0" w:bottom="280" w:left="860" w:header="720" w:footer="720" w:gutter="0"/>
          <w:cols w:num="2" w:space="720" w:equalWidth="0">
            <w:col w:w="5141" w:space="1529"/>
            <w:col w:w="4710"/>
          </w:cols>
        </w:sectPr>
      </w:pPr>
    </w:p>
    <w:p w14:paraId="38AB827A" w14:textId="77777777" w:rsidR="00946AA2" w:rsidRDefault="00E56278">
      <w:pPr>
        <w:pStyle w:val="a3"/>
        <w:ind w:firstLine="0"/>
        <w:jc w:val="both"/>
      </w:pPr>
      <w:r w:rsidRPr="003D74E8">
        <w:t>to</w:t>
      </w:r>
      <w:r w:rsidRPr="003D74E8">
        <w:rPr>
          <w:spacing w:val="15"/>
        </w:rPr>
        <w:t xml:space="preserve"> </w:t>
      </w:r>
      <w:r w:rsidRPr="003D74E8">
        <w:t>restart</w:t>
      </w:r>
      <w:r w:rsidRPr="003D74E8">
        <w:rPr>
          <w:spacing w:val="15"/>
        </w:rPr>
        <w:t xml:space="preserve"> </w:t>
      </w:r>
      <w:r w:rsidRPr="003D74E8">
        <w:t>the</w:t>
      </w:r>
      <w:r w:rsidRPr="003D74E8">
        <w:rPr>
          <w:spacing w:val="16"/>
        </w:rPr>
        <w:t xml:space="preserve"> </w:t>
      </w:r>
      <w:r w:rsidRPr="003D74E8">
        <w:rPr>
          <w:spacing w:val="-1"/>
        </w:rPr>
        <w:t>target</w:t>
      </w:r>
      <w:r w:rsidRPr="003D74E8">
        <w:rPr>
          <w:spacing w:val="15"/>
        </w:rPr>
        <w:t xml:space="preserve"> </w:t>
      </w:r>
      <w:r w:rsidRPr="003D74E8">
        <w:rPr>
          <w:spacing w:val="-5"/>
        </w:rPr>
        <w:t>RTOS.</w:t>
      </w:r>
    </w:p>
    <w:p w14:paraId="26B9466F" w14:textId="1EB776EC" w:rsidR="00946AA2" w:rsidRPr="003D74E8" w:rsidRDefault="00E56278" w:rsidP="003D74E8">
      <w:pPr>
        <w:pStyle w:val="a3"/>
        <w:spacing w:before="8" w:line="249" w:lineRule="auto"/>
        <w:jc w:val="both"/>
      </w:pPr>
      <w:r w:rsidRPr="003D74E8">
        <w:t>In</w:t>
      </w:r>
      <w:r w:rsidRPr="003D74E8">
        <w:rPr>
          <w:spacing w:val="47"/>
        </w:rPr>
        <w:t xml:space="preserve"> </w:t>
      </w:r>
      <w:r w:rsidRPr="003D74E8">
        <w:t>the</w:t>
      </w:r>
      <w:r w:rsidRPr="003D74E8">
        <w:rPr>
          <w:spacing w:val="47"/>
        </w:rPr>
        <w:t xml:space="preserve"> </w:t>
      </w:r>
      <w:r w:rsidRPr="003D74E8">
        <w:t>proposed</w:t>
      </w:r>
      <w:r w:rsidRPr="003D74E8">
        <w:rPr>
          <w:spacing w:val="48"/>
        </w:rPr>
        <w:t xml:space="preserve"> </w:t>
      </w:r>
      <w:r w:rsidRPr="003D74E8">
        <w:rPr>
          <w:spacing w:val="-1"/>
        </w:rPr>
        <w:t>framework,</w:t>
      </w:r>
      <w:r w:rsidRPr="003D74E8">
        <w:rPr>
          <w:spacing w:val="47"/>
        </w:rPr>
        <w:t xml:space="preserve"> </w:t>
      </w:r>
      <w:r w:rsidRPr="003D74E8">
        <w:t>to</w:t>
      </w:r>
      <w:r w:rsidRPr="003D74E8">
        <w:rPr>
          <w:spacing w:val="48"/>
        </w:rPr>
        <w:t xml:space="preserve"> </w:t>
      </w:r>
      <w:r w:rsidRPr="003D74E8">
        <w:t>further</w:t>
      </w:r>
      <w:r w:rsidRPr="003D74E8">
        <w:rPr>
          <w:spacing w:val="47"/>
        </w:rPr>
        <w:t xml:space="preserve"> </w:t>
      </w:r>
      <w:r w:rsidRPr="003D74E8">
        <w:rPr>
          <w:spacing w:val="-1"/>
        </w:rPr>
        <w:t>improve</w:t>
      </w:r>
      <w:r w:rsidRPr="003D74E8">
        <w:rPr>
          <w:spacing w:val="48"/>
        </w:rPr>
        <w:t xml:space="preserve"> </w:t>
      </w:r>
      <w:r w:rsidRPr="003D74E8">
        <w:rPr>
          <w:spacing w:val="-1"/>
        </w:rPr>
        <w:t>software</w:t>
      </w:r>
      <w:r w:rsidRPr="003D74E8">
        <w:rPr>
          <w:spacing w:val="21"/>
          <w:w w:val="99"/>
        </w:rPr>
        <w:t xml:space="preserve"> </w:t>
      </w:r>
      <w:r>
        <w:rPr>
          <w:spacing w:val="-1"/>
        </w:rPr>
        <w:t>development</w:t>
      </w:r>
      <w:r w:rsidRPr="003D74E8">
        <w:rPr>
          <w:spacing w:val="42"/>
        </w:rPr>
        <w:t xml:space="preserve"> </w:t>
      </w:r>
      <w:r w:rsidRPr="003D74E8">
        <w:rPr>
          <w:spacing w:val="-2"/>
        </w:rPr>
        <w:t>ef</w:t>
      </w:r>
      <w:r w:rsidRPr="003D74E8">
        <w:rPr>
          <w:spacing w:val="-3"/>
        </w:rPr>
        <w:t>ficienc</w:t>
      </w:r>
      <w:r w:rsidRPr="003D74E8">
        <w:rPr>
          <w:spacing w:val="-2"/>
        </w:rPr>
        <w:t>y,</w:t>
      </w:r>
      <w:r w:rsidRPr="003D74E8">
        <w:rPr>
          <w:spacing w:val="42"/>
        </w:rPr>
        <w:t xml:space="preserve"> </w:t>
      </w:r>
      <w:r w:rsidRPr="003D74E8">
        <w:rPr>
          <w:spacing w:val="-1"/>
        </w:rPr>
        <w:t>developers</w:t>
      </w:r>
      <w:r w:rsidRPr="003D74E8">
        <w:rPr>
          <w:spacing w:val="43"/>
        </w:rPr>
        <w:t xml:space="preserve"> </w:t>
      </w:r>
      <w:r w:rsidRPr="003D74E8">
        <w:t>transfer</w:t>
      </w:r>
      <w:r w:rsidRPr="003D74E8">
        <w:rPr>
          <w:spacing w:val="42"/>
        </w:rPr>
        <w:t xml:space="preserve"> </w:t>
      </w:r>
      <w:r w:rsidRPr="003D74E8">
        <w:t>only</w:t>
      </w:r>
      <w:r w:rsidRPr="003D74E8">
        <w:rPr>
          <w:spacing w:val="42"/>
        </w:rPr>
        <w:t xml:space="preserve"> </w:t>
      </w:r>
      <w:r w:rsidRPr="003D74E8">
        <w:t>the</w:t>
      </w:r>
      <w:r w:rsidRPr="003D74E8">
        <w:rPr>
          <w:spacing w:val="43"/>
        </w:rPr>
        <w:t xml:space="preserve"> </w:t>
      </w:r>
      <w:r w:rsidRPr="003D74E8">
        <w:t>mruby</w:t>
      </w:r>
      <w:r w:rsidRPr="003D74E8">
        <w:rPr>
          <w:spacing w:val="27"/>
          <w:w w:val="99"/>
        </w:rPr>
        <w:t xml:space="preserve"> </w:t>
      </w:r>
      <w:r>
        <w:t>application</w:t>
      </w:r>
      <w:r w:rsidRPr="003D74E8">
        <w:rPr>
          <w:spacing w:val="20"/>
        </w:rPr>
        <w:t xml:space="preserve"> </w:t>
      </w:r>
      <w:r w:rsidRPr="003D74E8">
        <w:t>bytecode;</w:t>
      </w:r>
      <w:r w:rsidRPr="003D74E8">
        <w:rPr>
          <w:spacing w:val="20"/>
        </w:rPr>
        <w:t xml:space="preserve"> </w:t>
      </w:r>
      <w:r w:rsidRPr="003D74E8">
        <w:t>mruby</w:t>
      </w:r>
      <w:r w:rsidRPr="003D74E8">
        <w:rPr>
          <w:spacing w:val="20"/>
        </w:rPr>
        <w:t xml:space="preserve"> </w:t>
      </w:r>
      <w:r w:rsidRPr="003D74E8">
        <w:t>libraries</w:t>
      </w:r>
      <w:r w:rsidRPr="003D74E8">
        <w:rPr>
          <w:spacing w:val="21"/>
        </w:rPr>
        <w:t xml:space="preserve"> </w:t>
      </w:r>
      <w:r w:rsidRPr="003D74E8">
        <w:t>are</w:t>
      </w:r>
      <w:r w:rsidRPr="003D74E8">
        <w:rPr>
          <w:spacing w:val="20"/>
        </w:rPr>
        <w:t xml:space="preserve"> </w:t>
      </w:r>
      <w:r w:rsidRPr="003D74E8">
        <w:t>incorporated</w:t>
      </w:r>
      <w:r w:rsidRPr="003D74E8">
        <w:rPr>
          <w:spacing w:val="21"/>
        </w:rPr>
        <w:t xml:space="preserve"> </w:t>
      </w:r>
      <w:r w:rsidRPr="003D74E8">
        <w:t>in</w:t>
      </w:r>
      <w:r w:rsidRPr="003D74E8">
        <w:rPr>
          <w:spacing w:val="20"/>
        </w:rPr>
        <w:t xml:space="preserve"> </w:t>
      </w:r>
      <w:r w:rsidRPr="003D74E8">
        <w:t>the</w:t>
      </w:r>
      <w:r w:rsidRPr="003D74E8">
        <w:rPr>
          <w:w w:val="99"/>
        </w:rPr>
        <w:t xml:space="preserve"> </w:t>
      </w:r>
      <w:r w:rsidRPr="003D74E8">
        <w:t>platform.</w:t>
      </w:r>
      <w:r w:rsidRPr="003D74E8">
        <w:rPr>
          <w:spacing w:val="-4"/>
        </w:rPr>
        <w:t xml:space="preserve"> </w:t>
      </w:r>
      <w:del w:id="120" w:author="Author" w:date="2016-06-14T18:00:00Z">
        <w:r>
          <w:rPr>
            <w:spacing w:val="-9"/>
          </w:rPr>
          <w:delText>To</w:delText>
        </w:r>
      </w:del>
      <w:ins w:id="121" w:author="Author" w:date="2016-06-14T18:00:00Z">
        <w:r w:rsidR="00BD274E">
          <w:rPr>
            <w:spacing w:val="-4"/>
          </w:rPr>
          <w:t xml:space="preserve">In order </w:t>
        </w:r>
        <w:r w:rsidR="00BD274E">
          <w:rPr>
            <w:spacing w:val="-9"/>
          </w:rPr>
          <w:t>t</w:t>
        </w:r>
        <w:r>
          <w:rPr>
            <w:spacing w:val="-9"/>
          </w:rPr>
          <w:t>o</w:t>
        </w:r>
      </w:ins>
      <w:r>
        <w:rPr>
          <w:spacing w:val="-4"/>
        </w:rPr>
        <w:t xml:space="preserve"> </w:t>
      </w:r>
      <w:r>
        <w:t>confirm</w:t>
      </w:r>
      <w:r>
        <w:rPr>
          <w:spacing w:val="-4"/>
        </w:rPr>
        <w:t xml:space="preserve"> </w:t>
      </w:r>
      <w:r>
        <w:t>the</w:t>
      </w:r>
      <w:r>
        <w:rPr>
          <w:spacing w:val="-4"/>
        </w:rPr>
        <w:t xml:space="preserve"> </w:t>
      </w:r>
      <w:r>
        <w:rPr>
          <w:spacing w:val="-1"/>
        </w:rPr>
        <w:t>advantage</w:t>
      </w:r>
      <w:r>
        <w:rPr>
          <w:spacing w:val="-4"/>
        </w:rPr>
        <w:t xml:space="preserve"> </w:t>
      </w:r>
      <w:r>
        <w:t>of</w:t>
      </w:r>
      <w:r>
        <w:rPr>
          <w:spacing w:val="-3"/>
        </w:rPr>
        <w:t xml:space="preserve"> </w:t>
      </w:r>
      <w:r>
        <w:t>the</w:t>
      </w:r>
      <w:r>
        <w:rPr>
          <w:spacing w:val="-4"/>
        </w:rPr>
        <w:t xml:space="preserve"> </w:t>
      </w:r>
      <w:r>
        <w:t>proposed</w:t>
      </w:r>
      <w:r>
        <w:rPr>
          <w:spacing w:val="-4"/>
        </w:rPr>
        <w:t xml:space="preserve"> </w:t>
      </w:r>
      <w:r>
        <w:t>design,</w:t>
      </w:r>
      <w:r>
        <w:rPr>
          <w:spacing w:val="-4"/>
        </w:rPr>
        <w:t xml:space="preserve"> </w:t>
      </w:r>
      <w:r>
        <w:t>we</w:t>
      </w:r>
      <w:r>
        <w:rPr>
          <w:spacing w:val="24"/>
          <w:w w:val="99"/>
        </w:rPr>
        <w:t xml:space="preserve"> </w:t>
      </w:r>
      <w:r>
        <w:rPr>
          <w:spacing w:val="-2"/>
        </w:rPr>
        <w:t>evaluated</w:t>
      </w:r>
      <w:r>
        <w:rPr>
          <w:spacing w:val="33"/>
        </w:rPr>
        <w:t xml:space="preserve"> </w:t>
      </w:r>
      <w:r>
        <w:t>the</w:t>
      </w:r>
      <w:r w:rsidRPr="003D74E8">
        <w:rPr>
          <w:spacing w:val="34"/>
        </w:rPr>
        <w:t xml:space="preserve"> </w:t>
      </w:r>
      <w:r w:rsidRPr="003D74E8">
        <w:t>size,</w:t>
      </w:r>
      <w:r w:rsidRPr="003D74E8">
        <w:rPr>
          <w:spacing w:val="34"/>
        </w:rPr>
        <w:t xml:space="preserve"> </w:t>
      </w:r>
      <w:r>
        <w:t>loading</w:t>
      </w:r>
      <w:r w:rsidRPr="003D74E8">
        <w:rPr>
          <w:spacing w:val="34"/>
        </w:rPr>
        <w:t xml:space="preserve"> </w:t>
      </w:r>
      <w:r w:rsidRPr="003D74E8">
        <w:t>time,</w:t>
      </w:r>
      <w:r w:rsidRPr="003D74E8">
        <w:rPr>
          <w:spacing w:val="34"/>
        </w:rPr>
        <w:t xml:space="preserve"> </w:t>
      </w:r>
      <w:r w:rsidRPr="003D74E8">
        <w:t>and</w:t>
      </w:r>
      <w:r w:rsidRPr="003D74E8">
        <w:rPr>
          <w:spacing w:val="34"/>
        </w:rPr>
        <w:t xml:space="preserve"> </w:t>
      </w:r>
      <w:r>
        <w:t>compile</w:t>
      </w:r>
      <w:r w:rsidRPr="003D74E8">
        <w:rPr>
          <w:spacing w:val="34"/>
        </w:rPr>
        <w:t xml:space="preserve"> </w:t>
      </w:r>
      <w:r w:rsidRPr="003D74E8">
        <w:t>time</w:t>
      </w:r>
      <w:r w:rsidRPr="003D74E8">
        <w:rPr>
          <w:spacing w:val="33"/>
        </w:rPr>
        <w:t xml:space="preserve"> </w:t>
      </w:r>
      <w:r>
        <w:t>between</w:t>
      </w:r>
      <w:r w:rsidRPr="003D74E8">
        <w:rPr>
          <w:spacing w:val="28"/>
          <w:w w:val="99"/>
        </w:rPr>
        <w:t xml:space="preserve"> </w:t>
      </w:r>
      <w:r w:rsidRPr="003D74E8">
        <w:t>an</w:t>
      </w:r>
      <w:r w:rsidRPr="003D74E8">
        <w:rPr>
          <w:spacing w:val="4"/>
        </w:rPr>
        <w:t xml:space="preserve"> </w:t>
      </w:r>
      <w:r w:rsidRPr="003D74E8">
        <w:t>mruby</w:t>
      </w:r>
      <w:r w:rsidRPr="003D74E8">
        <w:rPr>
          <w:spacing w:val="5"/>
        </w:rPr>
        <w:t xml:space="preserve"> </w:t>
      </w:r>
      <w:r w:rsidRPr="003D74E8">
        <w:t>application</w:t>
      </w:r>
      <w:r w:rsidRPr="003D74E8">
        <w:rPr>
          <w:spacing w:val="5"/>
        </w:rPr>
        <w:t xml:space="preserve"> </w:t>
      </w:r>
      <w:r w:rsidRPr="003D74E8">
        <w:t>with</w:t>
      </w:r>
      <w:r w:rsidRPr="003D74E8">
        <w:rPr>
          <w:spacing w:val="5"/>
        </w:rPr>
        <w:t xml:space="preserve"> </w:t>
      </w:r>
      <w:r w:rsidRPr="003D74E8">
        <w:t>and</w:t>
      </w:r>
      <w:r w:rsidRPr="003D74E8">
        <w:rPr>
          <w:spacing w:val="5"/>
        </w:rPr>
        <w:t xml:space="preserve"> </w:t>
      </w:r>
      <w:r w:rsidRPr="003D74E8">
        <w:t>without</w:t>
      </w:r>
      <w:r w:rsidRPr="003D74E8">
        <w:rPr>
          <w:spacing w:val="5"/>
        </w:rPr>
        <w:t xml:space="preserve"> </w:t>
      </w:r>
      <w:r>
        <w:t>mruby</w:t>
      </w:r>
      <w:r>
        <w:rPr>
          <w:spacing w:val="5"/>
        </w:rPr>
        <w:t xml:space="preserve"> </w:t>
      </w:r>
      <w:r>
        <w:t>library</w:t>
      </w:r>
      <w:r w:rsidRPr="003D74E8">
        <w:rPr>
          <w:spacing w:val="5"/>
        </w:rPr>
        <w:t xml:space="preserve"> </w:t>
      </w:r>
      <w:r w:rsidRPr="003D74E8">
        <w:t>are</w:t>
      </w:r>
      <w:r w:rsidRPr="003D74E8">
        <w:rPr>
          <w:w w:val="99"/>
        </w:rPr>
        <w:t xml:space="preserve"> </w:t>
      </w:r>
      <w:r w:rsidRPr="003D74E8">
        <w:rPr>
          <w:spacing w:val="-1"/>
        </w:rPr>
        <w:t>shown</w:t>
      </w:r>
      <w:r w:rsidRPr="003D74E8">
        <w:rPr>
          <w:spacing w:val="4"/>
        </w:rPr>
        <w:t xml:space="preserve"> </w:t>
      </w:r>
      <w:r w:rsidRPr="003D74E8">
        <w:t>in</w:t>
      </w:r>
      <w:r w:rsidRPr="003D74E8">
        <w:rPr>
          <w:spacing w:val="5"/>
        </w:rPr>
        <w:t xml:space="preserve"> </w:t>
      </w:r>
      <w:r w:rsidRPr="003D74E8">
        <w:rPr>
          <w:spacing w:val="-5"/>
        </w:rPr>
        <w:t>Table</w:t>
      </w:r>
      <w:r w:rsidRPr="003D74E8">
        <w:rPr>
          <w:spacing w:val="5"/>
        </w:rPr>
        <w:t xml:space="preserve"> </w:t>
      </w:r>
      <w:r>
        <w:t>I.</w:t>
      </w:r>
      <w:r>
        <w:rPr>
          <w:spacing w:val="4"/>
        </w:rPr>
        <w:t xml:space="preserve"> </w:t>
      </w:r>
      <w:del w:id="122" w:author="Author" w:date="2016-06-14T18:00:00Z">
        <w:r>
          <w:delText>Loading</w:delText>
        </w:r>
        <w:r>
          <w:rPr>
            <w:spacing w:val="5"/>
          </w:rPr>
          <w:delText xml:space="preserve"> </w:delText>
        </w:r>
        <w:r>
          <w:rPr>
            <w:spacing w:val="-2"/>
          </w:rPr>
          <w:delText>Time</w:delText>
        </w:r>
      </w:del>
      <w:ins w:id="123" w:author="Author" w:date="2016-06-14T18:00:00Z">
        <w:r w:rsidR="00BD274E">
          <w:rPr>
            <w:spacing w:val="4"/>
          </w:rPr>
          <w:t xml:space="preserve">The </w:t>
        </w:r>
        <w:r w:rsidR="00BD274E">
          <w:t>l</w:t>
        </w:r>
        <w:r>
          <w:t>oading</w:t>
        </w:r>
        <w:r>
          <w:rPr>
            <w:spacing w:val="5"/>
          </w:rPr>
          <w:t xml:space="preserve"> </w:t>
        </w:r>
        <w:r w:rsidR="00BD274E">
          <w:rPr>
            <w:spacing w:val="-2"/>
          </w:rPr>
          <w:t>t</w:t>
        </w:r>
        <w:r>
          <w:rPr>
            <w:spacing w:val="-2"/>
          </w:rPr>
          <w:t>ime</w:t>
        </w:r>
      </w:ins>
      <w:r>
        <w:rPr>
          <w:spacing w:val="5"/>
        </w:rPr>
        <w:t xml:space="preserve"> </w:t>
      </w:r>
      <w:r>
        <w:t>indicates</w:t>
      </w:r>
      <w:r>
        <w:rPr>
          <w:spacing w:val="4"/>
        </w:rPr>
        <w:t xml:space="preserve"> </w:t>
      </w:r>
      <w:r>
        <w:rPr>
          <w:spacing w:val="-2"/>
        </w:rPr>
        <w:t>how</w:t>
      </w:r>
      <w:r>
        <w:rPr>
          <w:spacing w:val="5"/>
        </w:rPr>
        <w:t xml:space="preserve"> </w:t>
      </w:r>
      <w:r>
        <w:t>long</w:t>
      </w:r>
      <w:r>
        <w:rPr>
          <w:spacing w:val="4"/>
        </w:rPr>
        <w:t xml:space="preserve"> </w:t>
      </w:r>
      <w:r>
        <w:t>it</w:t>
      </w:r>
      <w:r>
        <w:rPr>
          <w:spacing w:val="5"/>
        </w:rPr>
        <w:t xml:space="preserve"> </w:t>
      </w:r>
      <w:r>
        <w:rPr>
          <w:spacing w:val="-1"/>
        </w:rPr>
        <w:t>takes</w:t>
      </w:r>
      <w:r>
        <w:rPr>
          <w:spacing w:val="5"/>
        </w:rPr>
        <w:t xml:space="preserve"> </w:t>
      </w:r>
      <w:r>
        <w:t>to</w:t>
      </w:r>
      <w:r>
        <w:rPr>
          <w:spacing w:val="29"/>
          <w:w w:val="99"/>
        </w:rPr>
        <w:t xml:space="preserve"> </w:t>
      </w:r>
      <w:r>
        <w:t>process</w:t>
      </w:r>
      <w:r>
        <w:rPr>
          <w:spacing w:val="7"/>
        </w:rPr>
        <w:t xml:space="preserve"> </w:t>
      </w:r>
      <w:r>
        <w:t>a</w:t>
      </w:r>
      <w:r>
        <w:rPr>
          <w:spacing w:val="6"/>
        </w:rPr>
        <w:t xml:space="preserve"> </w:t>
      </w:r>
      <w:r>
        <w:t>transferred</w:t>
      </w:r>
      <w:r>
        <w:rPr>
          <w:spacing w:val="8"/>
        </w:rPr>
        <w:t xml:space="preserve"> </w:t>
      </w:r>
      <w:r>
        <w:t>bytecode</w:t>
      </w:r>
      <w:r>
        <w:rPr>
          <w:spacing w:val="7"/>
        </w:rPr>
        <w:t xml:space="preserve"> </w:t>
      </w:r>
      <w:r>
        <w:t>in</w:t>
      </w:r>
      <w:r>
        <w:rPr>
          <w:spacing w:val="7"/>
        </w:rPr>
        <w:t xml:space="preserve"> </w:t>
      </w:r>
      <w:r>
        <w:t>the</w:t>
      </w:r>
      <w:r>
        <w:rPr>
          <w:spacing w:val="8"/>
        </w:rPr>
        <w:t xml:space="preserve"> </w:t>
      </w:r>
      <w:r>
        <w:rPr>
          <w:spacing w:val="-2"/>
        </w:rPr>
        <w:t>loader,</w:t>
      </w:r>
      <w:r>
        <w:rPr>
          <w:spacing w:val="6"/>
        </w:rPr>
        <w:t xml:space="preserve"> </w:t>
      </w:r>
      <w:r>
        <w:t>and</w:t>
      </w:r>
      <w:r>
        <w:rPr>
          <w:spacing w:val="6"/>
        </w:rPr>
        <w:t xml:space="preserve"> </w:t>
      </w:r>
      <w:r>
        <w:t>the</w:t>
      </w:r>
      <w:r w:rsidRPr="003D74E8">
        <w:rPr>
          <w:spacing w:val="8"/>
        </w:rPr>
        <w:t xml:space="preserve"> </w:t>
      </w:r>
      <w:r w:rsidRPr="003D74E8">
        <w:rPr>
          <w:spacing w:val="-1"/>
        </w:rPr>
        <w:t>overhead</w:t>
      </w:r>
      <w:r w:rsidRPr="003D74E8">
        <w:rPr>
          <w:spacing w:val="29"/>
          <w:w w:val="99"/>
        </w:rPr>
        <w:t xml:space="preserve"> </w:t>
      </w:r>
      <w:r w:rsidRPr="003D74E8">
        <w:t>of</w:t>
      </w:r>
      <w:r w:rsidRPr="003D74E8">
        <w:rPr>
          <w:spacing w:val="38"/>
        </w:rPr>
        <w:t xml:space="preserve"> </w:t>
      </w:r>
      <w:r>
        <w:t>loading</w:t>
      </w:r>
      <w:r w:rsidRPr="003D74E8">
        <w:rPr>
          <w:spacing w:val="39"/>
        </w:rPr>
        <w:t xml:space="preserve"> </w:t>
      </w:r>
      <w:r w:rsidRPr="003D74E8">
        <w:t>a</w:t>
      </w:r>
      <w:r w:rsidRPr="003D74E8">
        <w:rPr>
          <w:spacing w:val="38"/>
        </w:rPr>
        <w:t xml:space="preserve"> </w:t>
      </w:r>
      <w:r w:rsidRPr="003D74E8">
        <w:t>zero</w:t>
      </w:r>
      <w:r w:rsidRPr="003D74E8">
        <w:rPr>
          <w:spacing w:val="39"/>
        </w:rPr>
        <w:t xml:space="preserve"> </w:t>
      </w:r>
      <w:r w:rsidRPr="003D74E8">
        <w:t>byte</w:t>
      </w:r>
      <w:r w:rsidRPr="003D74E8">
        <w:rPr>
          <w:spacing w:val="39"/>
        </w:rPr>
        <w:t xml:space="preserve"> </w:t>
      </w:r>
      <w:r w:rsidRPr="003D74E8">
        <w:t>bytecode</w:t>
      </w:r>
      <w:r w:rsidRPr="003D74E8">
        <w:rPr>
          <w:spacing w:val="39"/>
        </w:rPr>
        <w:t xml:space="preserve"> </w:t>
      </w:r>
      <w:r w:rsidRPr="003D74E8">
        <w:t>is</w:t>
      </w:r>
      <w:r w:rsidRPr="003D74E8">
        <w:rPr>
          <w:spacing w:val="38"/>
        </w:rPr>
        <w:t xml:space="preserve"> </w:t>
      </w:r>
      <w:r w:rsidRPr="003D74E8">
        <w:t>50.933</w:t>
      </w:r>
      <w:r w:rsidRPr="003D74E8">
        <w:rPr>
          <w:spacing w:val="39"/>
        </w:rPr>
        <w:t xml:space="preserve"> </w:t>
      </w:r>
      <w:del w:id="124" w:author="Author" w:date="2016-06-14T18:00:00Z">
        <w:r>
          <w:delText>msec</w:delText>
        </w:r>
      </w:del>
      <w:ins w:id="125" w:author="Author" w:date="2016-06-14T18:00:00Z">
        <w:r>
          <w:t>ms</w:t>
        </w:r>
      </w:ins>
      <w:r w:rsidRPr="003D74E8">
        <w:t>.</w:t>
      </w:r>
      <w:r w:rsidRPr="003D74E8">
        <w:rPr>
          <w:spacing w:val="38"/>
        </w:rPr>
        <w:t xml:space="preserve"> </w:t>
      </w:r>
      <w:r w:rsidRPr="003D74E8">
        <w:rPr>
          <w:spacing w:val="-2"/>
        </w:rPr>
        <w:t>Similarly,</w:t>
      </w:r>
      <w:r w:rsidRPr="003D74E8">
        <w:rPr>
          <w:spacing w:val="27"/>
          <w:w w:val="99"/>
        </w:rPr>
        <w:t xml:space="preserve"> </w:t>
      </w:r>
      <w:r w:rsidRPr="003D74E8">
        <w:t>the</w:t>
      </w:r>
      <w:r w:rsidRPr="003D74E8">
        <w:rPr>
          <w:spacing w:val="32"/>
        </w:rPr>
        <w:t xml:space="preserve"> </w:t>
      </w:r>
      <w:r w:rsidRPr="003D74E8">
        <w:rPr>
          <w:spacing w:val="-1"/>
        </w:rPr>
        <w:t>overhead</w:t>
      </w:r>
      <w:r w:rsidRPr="003D74E8">
        <w:rPr>
          <w:spacing w:val="31"/>
        </w:rPr>
        <w:t xml:space="preserve"> </w:t>
      </w:r>
      <w:r w:rsidRPr="003D74E8">
        <w:t>to</w:t>
      </w:r>
      <w:r w:rsidRPr="003D74E8">
        <w:rPr>
          <w:spacing w:val="32"/>
        </w:rPr>
        <w:t xml:space="preserve"> </w:t>
      </w:r>
      <w:r w:rsidRPr="003D74E8">
        <w:t>compile</w:t>
      </w:r>
      <w:r w:rsidRPr="003D74E8">
        <w:rPr>
          <w:spacing w:val="32"/>
        </w:rPr>
        <w:t xml:space="preserve"> </w:t>
      </w:r>
      <w:r w:rsidRPr="003D74E8">
        <w:t>a</w:t>
      </w:r>
      <w:r w:rsidRPr="003D74E8">
        <w:rPr>
          <w:spacing w:val="32"/>
        </w:rPr>
        <w:t xml:space="preserve"> </w:t>
      </w:r>
      <w:r w:rsidRPr="003D74E8">
        <w:t>zero</w:t>
      </w:r>
      <w:r w:rsidRPr="003D74E8">
        <w:rPr>
          <w:spacing w:val="32"/>
        </w:rPr>
        <w:t xml:space="preserve"> </w:t>
      </w:r>
      <w:r w:rsidRPr="003D74E8">
        <w:t>byte</w:t>
      </w:r>
      <w:r w:rsidRPr="003D74E8">
        <w:rPr>
          <w:spacing w:val="32"/>
        </w:rPr>
        <w:t xml:space="preserve"> </w:t>
      </w:r>
      <w:r w:rsidRPr="003D74E8">
        <w:t>program</w:t>
      </w:r>
      <w:r w:rsidRPr="003D74E8">
        <w:rPr>
          <w:spacing w:val="32"/>
        </w:rPr>
        <w:t xml:space="preserve"> </w:t>
      </w:r>
      <w:r w:rsidRPr="003D74E8">
        <w:t>is</w:t>
      </w:r>
      <w:r w:rsidRPr="003D74E8">
        <w:rPr>
          <w:spacing w:val="32"/>
        </w:rPr>
        <w:t xml:space="preserve"> </w:t>
      </w:r>
      <w:r w:rsidRPr="003D74E8">
        <w:t>46.9</w:t>
      </w:r>
      <w:r w:rsidRPr="003D74E8">
        <w:rPr>
          <w:spacing w:val="32"/>
        </w:rPr>
        <w:t xml:space="preserve"> </w:t>
      </w:r>
      <w:del w:id="126" w:author="Author" w:date="2016-06-14T18:00:00Z">
        <w:r>
          <w:delText>msec</w:delText>
        </w:r>
      </w:del>
      <w:ins w:id="127" w:author="Author" w:date="2016-06-14T18:00:00Z">
        <w:r>
          <w:t>ms</w:t>
        </w:r>
      </w:ins>
      <w:r w:rsidRPr="003D74E8">
        <w:t>.</w:t>
      </w:r>
      <w:r w:rsidRPr="003D74E8">
        <w:rPr>
          <w:spacing w:val="23"/>
          <w:w w:val="99"/>
        </w:rPr>
        <w:t xml:space="preserve"> </w:t>
      </w:r>
      <w:r w:rsidRPr="003D74E8">
        <w:t>The</w:t>
      </w:r>
      <w:r w:rsidRPr="003D74E8">
        <w:rPr>
          <w:spacing w:val="43"/>
        </w:rPr>
        <w:t xml:space="preserve"> </w:t>
      </w:r>
      <w:r w:rsidRPr="003D74E8">
        <w:t>mruby</w:t>
      </w:r>
      <w:r w:rsidRPr="003D74E8">
        <w:rPr>
          <w:spacing w:val="44"/>
        </w:rPr>
        <w:t xml:space="preserve"> </w:t>
      </w:r>
      <w:r>
        <w:t>application</w:t>
      </w:r>
      <w:r w:rsidRPr="003D74E8">
        <w:rPr>
          <w:spacing w:val="44"/>
        </w:rPr>
        <w:t xml:space="preserve"> </w:t>
      </w:r>
      <w:r w:rsidRPr="003D74E8">
        <w:t>bytecode</w:t>
      </w:r>
      <w:r w:rsidRPr="003D74E8">
        <w:rPr>
          <w:spacing w:val="44"/>
        </w:rPr>
        <w:t xml:space="preserve"> </w:t>
      </w:r>
      <w:r w:rsidRPr="003D74E8">
        <w:t>is</w:t>
      </w:r>
      <w:r w:rsidRPr="003D74E8">
        <w:rPr>
          <w:spacing w:val="44"/>
        </w:rPr>
        <w:t xml:space="preserve"> </w:t>
      </w:r>
      <w:r w:rsidRPr="003D74E8">
        <w:t>smaller</w:t>
      </w:r>
      <w:r w:rsidRPr="003D74E8">
        <w:rPr>
          <w:spacing w:val="44"/>
        </w:rPr>
        <w:t xml:space="preserve"> </w:t>
      </w:r>
      <w:r w:rsidRPr="003D74E8">
        <w:t>and</w:t>
      </w:r>
      <w:r w:rsidRPr="003D74E8">
        <w:rPr>
          <w:spacing w:val="44"/>
        </w:rPr>
        <w:t xml:space="preserve"> </w:t>
      </w:r>
      <w:r w:rsidRPr="003D74E8">
        <w:rPr>
          <w:spacing w:val="-1"/>
        </w:rPr>
        <w:t>faster</w:t>
      </w:r>
      <w:r w:rsidRPr="003D74E8">
        <w:rPr>
          <w:spacing w:val="44"/>
        </w:rPr>
        <w:t xml:space="preserve"> </w:t>
      </w:r>
      <w:r w:rsidRPr="003D74E8">
        <w:t>than</w:t>
      </w:r>
      <w:r w:rsidRPr="003D74E8">
        <w:rPr>
          <w:spacing w:val="24"/>
          <w:w w:val="99"/>
        </w:rPr>
        <w:t xml:space="preserve"> </w:t>
      </w:r>
      <w:r w:rsidRPr="003D74E8">
        <w:t>including</w:t>
      </w:r>
      <w:r w:rsidRPr="003D74E8">
        <w:rPr>
          <w:spacing w:val="45"/>
        </w:rPr>
        <w:t xml:space="preserve"> </w:t>
      </w:r>
      <w:r w:rsidRPr="003D74E8">
        <w:t>the</w:t>
      </w:r>
      <w:r w:rsidRPr="003D74E8">
        <w:rPr>
          <w:spacing w:val="47"/>
        </w:rPr>
        <w:t xml:space="preserve"> </w:t>
      </w:r>
      <w:r w:rsidRPr="003D74E8">
        <w:t>mruby</w:t>
      </w:r>
      <w:r w:rsidRPr="003D74E8">
        <w:rPr>
          <w:spacing w:val="46"/>
        </w:rPr>
        <w:t xml:space="preserve"> </w:t>
      </w:r>
      <w:r w:rsidRPr="003D74E8">
        <w:t>libraries</w:t>
      </w:r>
      <w:r w:rsidRPr="003D74E8">
        <w:rPr>
          <w:spacing w:val="47"/>
        </w:rPr>
        <w:t xml:space="preserve"> </w:t>
      </w:r>
      <w:r w:rsidRPr="003D74E8">
        <w:t>for</w:t>
      </w:r>
      <w:r w:rsidRPr="003D74E8">
        <w:rPr>
          <w:spacing w:val="46"/>
        </w:rPr>
        <w:t xml:space="preserve"> </w:t>
      </w:r>
      <w:r w:rsidRPr="003D74E8">
        <w:t>all</w:t>
      </w:r>
      <w:r w:rsidRPr="003D74E8">
        <w:rPr>
          <w:spacing w:val="46"/>
        </w:rPr>
        <w:t xml:space="preserve"> </w:t>
      </w:r>
      <w:r w:rsidRPr="003D74E8">
        <w:t>terms.</w:t>
      </w:r>
      <w:r w:rsidRPr="003D74E8">
        <w:rPr>
          <w:spacing w:val="47"/>
        </w:rPr>
        <w:t xml:space="preserve"> </w:t>
      </w:r>
      <w:r w:rsidRPr="003D74E8">
        <w:t>The</w:t>
      </w:r>
      <w:r w:rsidRPr="003D74E8">
        <w:rPr>
          <w:spacing w:val="46"/>
        </w:rPr>
        <w:t xml:space="preserve"> </w:t>
      </w:r>
      <w:r w:rsidRPr="003D74E8">
        <w:rPr>
          <w:spacing w:val="-1"/>
        </w:rPr>
        <w:t>difference</w:t>
      </w:r>
      <w:r w:rsidRPr="003D74E8">
        <w:rPr>
          <w:spacing w:val="25"/>
          <w:w w:val="99"/>
        </w:rPr>
        <w:t xml:space="preserve"> </w:t>
      </w:r>
      <w:r w:rsidRPr="003D74E8">
        <w:t>increases</w:t>
      </w:r>
      <w:r w:rsidRPr="003D74E8">
        <w:rPr>
          <w:spacing w:val="46"/>
        </w:rPr>
        <w:t xml:space="preserve"> </w:t>
      </w:r>
      <w:r w:rsidRPr="003D74E8">
        <w:t>as</w:t>
      </w:r>
      <w:r w:rsidRPr="003D74E8">
        <w:rPr>
          <w:spacing w:val="47"/>
        </w:rPr>
        <w:t xml:space="preserve"> </w:t>
      </w:r>
      <w:r w:rsidRPr="003D74E8">
        <w:t>the</w:t>
      </w:r>
      <w:r w:rsidRPr="003D74E8">
        <w:rPr>
          <w:spacing w:val="47"/>
        </w:rPr>
        <w:t xml:space="preserve"> </w:t>
      </w:r>
      <w:r w:rsidRPr="003D74E8">
        <w:t>number</w:t>
      </w:r>
      <w:r w:rsidRPr="003D74E8">
        <w:rPr>
          <w:spacing w:val="47"/>
        </w:rPr>
        <w:t xml:space="preserve"> </w:t>
      </w:r>
      <w:r w:rsidRPr="003D74E8">
        <w:t>of</w:t>
      </w:r>
      <w:r w:rsidRPr="003D74E8">
        <w:rPr>
          <w:spacing w:val="46"/>
        </w:rPr>
        <w:t xml:space="preserve"> </w:t>
      </w:r>
      <w:r w:rsidRPr="003D74E8">
        <w:t>RiteVMs</w:t>
      </w:r>
      <w:r w:rsidRPr="003D74E8">
        <w:rPr>
          <w:spacing w:val="47"/>
        </w:rPr>
        <w:t xml:space="preserve"> </w:t>
      </w:r>
      <w:r w:rsidRPr="003D74E8">
        <w:t>increases</w:t>
      </w:r>
      <w:r w:rsidRPr="003D74E8">
        <w:rPr>
          <w:spacing w:val="47"/>
        </w:rPr>
        <w:t xml:space="preserve"> </w:t>
      </w:r>
      <w:r w:rsidRPr="003D74E8">
        <w:t>because</w:t>
      </w:r>
      <w:r w:rsidRPr="003D74E8">
        <w:rPr>
          <w:spacing w:val="47"/>
        </w:rPr>
        <w:t xml:space="preserve"> </w:t>
      </w:r>
      <w:r w:rsidRPr="003D74E8">
        <w:t>50</w:t>
      </w:r>
      <w:r w:rsidRPr="003D74E8">
        <w:rPr>
          <w:w w:val="99"/>
        </w:rPr>
        <w:t xml:space="preserve"> </w:t>
      </w:r>
      <w:del w:id="128" w:author="Author" w:date="2016-06-14T18:00:00Z">
        <w:r>
          <w:delText>msec</w:delText>
        </w:r>
      </w:del>
      <w:ins w:id="129" w:author="Author" w:date="2016-06-14T18:00:00Z">
        <w:r>
          <w:t>ms</w:t>
        </w:r>
      </w:ins>
      <w:r w:rsidRPr="003D74E8">
        <w:rPr>
          <w:spacing w:val="20"/>
        </w:rPr>
        <w:t xml:space="preserve"> </w:t>
      </w:r>
      <w:r w:rsidRPr="003D74E8">
        <w:t>of</w:t>
      </w:r>
      <w:r w:rsidRPr="003D74E8">
        <w:rPr>
          <w:spacing w:val="21"/>
        </w:rPr>
        <w:t xml:space="preserve"> </w:t>
      </w:r>
      <w:r w:rsidRPr="003D74E8">
        <w:rPr>
          <w:spacing w:val="-1"/>
        </w:rPr>
        <w:t>overhead</w:t>
      </w:r>
      <w:r w:rsidRPr="003D74E8">
        <w:rPr>
          <w:spacing w:val="21"/>
        </w:rPr>
        <w:t xml:space="preserve"> </w:t>
      </w:r>
      <w:r w:rsidRPr="003D74E8">
        <w:t>is</w:t>
      </w:r>
      <w:r w:rsidRPr="003D74E8">
        <w:rPr>
          <w:spacing w:val="21"/>
        </w:rPr>
        <w:t xml:space="preserve"> </w:t>
      </w:r>
      <w:r w:rsidRPr="003D74E8">
        <w:t>incurred</w:t>
      </w:r>
      <w:r w:rsidRPr="003D74E8">
        <w:rPr>
          <w:spacing w:val="20"/>
        </w:rPr>
        <w:t xml:space="preserve"> </w:t>
      </w:r>
      <w:r w:rsidRPr="003D74E8">
        <w:t>per</w:t>
      </w:r>
      <w:r w:rsidRPr="003D74E8">
        <w:rPr>
          <w:spacing w:val="21"/>
        </w:rPr>
        <w:t xml:space="preserve"> </w:t>
      </w:r>
      <w:r w:rsidRPr="003D74E8">
        <w:t>RiteVM.</w:t>
      </w:r>
      <w:r w:rsidRPr="003D74E8">
        <w:rPr>
          <w:spacing w:val="21"/>
        </w:rPr>
        <w:t xml:space="preserve"> </w:t>
      </w:r>
      <w:r w:rsidRPr="003D74E8">
        <w:t>These</w:t>
      </w:r>
      <w:r w:rsidRPr="003D74E8">
        <w:rPr>
          <w:spacing w:val="21"/>
        </w:rPr>
        <w:t xml:space="preserve"> </w:t>
      </w:r>
      <w:r w:rsidRPr="003D74E8">
        <w:rPr>
          <w:spacing w:val="-1"/>
        </w:rPr>
        <w:t>advantages</w:t>
      </w:r>
      <w:r w:rsidRPr="003D74E8">
        <w:rPr>
          <w:spacing w:val="28"/>
          <w:w w:val="99"/>
        </w:rPr>
        <w:t xml:space="preserve"> </w:t>
      </w:r>
      <w:r w:rsidRPr="003D74E8">
        <w:rPr>
          <w:spacing w:val="-1"/>
        </w:rPr>
        <w:t>improve</w:t>
      </w:r>
      <w:r w:rsidRPr="003D74E8">
        <w:rPr>
          <w:spacing w:val="10"/>
        </w:rPr>
        <w:t xml:space="preserve"> </w:t>
      </w:r>
      <w:r w:rsidRPr="003D74E8">
        <w:t>the</w:t>
      </w:r>
      <w:r w:rsidRPr="003D74E8">
        <w:rPr>
          <w:spacing w:val="11"/>
        </w:rPr>
        <w:t xml:space="preserve"> </w:t>
      </w:r>
      <w:r w:rsidRPr="003D74E8">
        <w:rPr>
          <w:spacing w:val="-1"/>
        </w:rPr>
        <w:t>ef</w:t>
      </w:r>
      <w:r w:rsidRPr="003D74E8">
        <w:rPr>
          <w:spacing w:val="-2"/>
        </w:rPr>
        <w:t>ficienc</w:t>
      </w:r>
      <w:r w:rsidRPr="003D74E8">
        <w:rPr>
          <w:spacing w:val="-1"/>
        </w:rPr>
        <w:t>y</w:t>
      </w:r>
      <w:r w:rsidRPr="003D74E8">
        <w:rPr>
          <w:spacing w:val="11"/>
        </w:rPr>
        <w:t xml:space="preserve"> </w:t>
      </w:r>
      <w:r w:rsidRPr="003D74E8">
        <w:t>of</w:t>
      </w:r>
      <w:r w:rsidRPr="003D74E8">
        <w:rPr>
          <w:spacing w:val="11"/>
        </w:rPr>
        <w:t xml:space="preserve"> </w:t>
      </w:r>
      <w:r w:rsidRPr="003D74E8">
        <w:rPr>
          <w:spacing w:val="-1"/>
        </w:rPr>
        <w:t>software</w:t>
      </w:r>
      <w:r w:rsidRPr="003D74E8">
        <w:rPr>
          <w:spacing w:val="11"/>
        </w:rPr>
        <w:t xml:space="preserve"> </w:t>
      </w:r>
      <w:r w:rsidRPr="003D74E8">
        <w:rPr>
          <w:spacing w:val="-1"/>
        </w:rPr>
        <w:t>development.</w:t>
      </w:r>
    </w:p>
    <w:p w14:paraId="3A3B39C6" w14:textId="01358F76" w:rsidR="00946AA2" w:rsidRPr="003D74E8" w:rsidRDefault="00E56278" w:rsidP="003D74E8">
      <w:pPr>
        <w:pStyle w:val="a3"/>
        <w:spacing w:line="230" w:lineRule="exact"/>
        <w:jc w:val="both"/>
      </w:pPr>
      <w:r w:rsidRPr="003D74E8">
        <w:rPr>
          <w:rFonts w:ascii="PMingLiU"/>
          <w:w w:val="105"/>
          <w:sz w:val="22"/>
        </w:rPr>
        <w:t>RiteVM</w:t>
      </w:r>
      <w:r w:rsidRPr="003D74E8">
        <w:rPr>
          <w:rFonts w:ascii="PMingLiU"/>
          <w:spacing w:val="18"/>
          <w:w w:val="105"/>
          <w:sz w:val="22"/>
        </w:rPr>
        <w:t xml:space="preserve"> </w:t>
      </w:r>
      <w:r w:rsidRPr="003D74E8">
        <w:rPr>
          <w:rFonts w:ascii="PMingLiU"/>
          <w:spacing w:val="-2"/>
          <w:w w:val="105"/>
          <w:sz w:val="22"/>
        </w:rPr>
        <w:t>Scheduler</w:t>
      </w:r>
      <w:r>
        <w:rPr>
          <w:rFonts w:ascii="PMingLiU"/>
          <w:spacing w:val="-2"/>
          <w:w w:val="105"/>
        </w:rPr>
        <w:t>.</w:t>
      </w:r>
      <w:r>
        <w:rPr>
          <w:rFonts w:ascii="PMingLiU"/>
          <w:spacing w:val="14"/>
          <w:w w:val="105"/>
        </w:rPr>
        <w:t xml:space="preserve"> </w:t>
      </w:r>
      <w:r w:rsidRPr="003D74E8">
        <w:rPr>
          <w:w w:val="105"/>
        </w:rPr>
        <w:t>A</w:t>
      </w:r>
      <w:r w:rsidRPr="003D74E8">
        <w:rPr>
          <w:spacing w:val="16"/>
          <w:w w:val="105"/>
        </w:rPr>
        <w:t xml:space="preserve"> </w:t>
      </w:r>
      <w:r w:rsidRPr="003D74E8">
        <w:rPr>
          <w:w w:val="105"/>
        </w:rPr>
        <w:t>comparison</w:t>
      </w:r>
      <w:r w:rsidRPr="003D74E8">
        <w:rPr>
          <w:spacing w:val="15"/>
          <w:w w:val="105"/>
        </w:rPr>
        <w:t xml:space="preserve"> </w:t>
      </w:r>
      <w:r w:rsidRPr="003D74E8">
        <w:rPr>
          <w:w w:val="105"/>
        </w:rPr>
        <w:t>of</w:t>
      </w:r>
      <w:r w:rsidRPr="003D74E8">
        <w:rPr>
          <w:spacing w:val="16"/>
          <w:w w:val="105"/>
        </w:rPr>
        <w:t xml:space="preserve"> </w:t>
      </w:r>
      <w:r w:rsidRPr="003D74E8">
        <w:rPr>
          <w:w w:val="105"/>
        </w:rPr>
        <w:t>the</w:t>
      </w:r>
      <w:r w:rsidRPr="003D74E8">
        <w:rPr>
          <w:spacing w:val="16"/>
          <w:w w:val="105"/>
        </w:rPr>
        <w:t xml:space="preserve"> </w:t>
      </w:r>
      <w:r w:rsidRPr="003D74E8">
        <w:rPr>
          <w:w w:val="105"/>
        </w:rPr>
        <w:t>application</w:t>
      </w:r>
      <w:r w:rsidRPr="003D74E8">
        <w:rPr>
          <w:spacing w:val="16"/>
          <w:w w:val="105"/>
        </w:rPr>
        <w:t xml:space="preserve"> </w:t>
      </w:r>
      <w:r w:rsidR="00F70AE0" w:rsidRPr="003D74E8">
        <w:rPr>
          <w:spacing w:val="-3"/>
          <w:w w:val="105"/>
        </w:rPr>
        <w:t>exe</w:t>
      </w:r>
      <w:r w:rsidRPr="003D74E8">
        <w:t>cution</w:t>
      </w:r>
      <w:r w:rsidRPr="003D74E8">
        <w:rPr>
          <w:spacing w:val="11"/>
        </w:rPr>
        <w:t xml:space="preserve"> </w:t>
      </w:r>
      <w:r w:rsidRPr="003D74E8">
        <w:t>time</w:t>
      </w:r>
      <w:r w:rsidRPr="003D74E8">
        <w:rPr>
          <w:spacing w:val="12"/>
        </w:rPr>
        <w:t xml:space="preserve"> </w:t>
      </w:r>
      <w:r w:rsidRPr="003D74E8">
        <w:t>with</w:t>
      </w:r>
      <w:r w:rsidRPr="003D74E8">
        <w:rPr>
          <w:spacing w:val="12"/>
        </w:rPr>
        <w:t xml:space="preserve"> </w:t>
      </w:r>
      <w:r>
        <w:t>singletask,</w:t>
      </w:r>
      <w:r>
        <w:rPr>
          <w:spacing w:val="12"/>
        </w:rPr>
        <w:t xml:space="preserve"> </w:t>
      </w:r>
      <w:r>
        <w:t>proposed,</w:t>
      </w:r>
      <w:r>
        <w:rPr>
          <w:spacing w:val="12"/>
        </w:rPr>
        <w:t xml:space="preserve"> </w:t>
      </w:r>
      <w:r>
        <w:rPr>
          <w:spacing w:val="-1"/>
        </w:rPr>
        <w:t>existing</w:t>
      </w:r>
      <w:r>
        <w:rPr>
          <w:spacing w:val="12"/>
        </w:rPr>
        <w:t xml:space="preserve"> </w:t>
      </w:r>
      <w:r>
        <w:t>multitask,</w:t>
      </w:r>
      <w:r>
        <w:rPr>
          <w:spacing w:val="12"/>
        </w:rPr>
        <w:t xml:space="preserve"> </w:t>
      </w:r>
      <w:r>
        <w:t>and</w:t>
      </w:r>
      <w:r>
        <w:rPr>
          <w:spacing w:val="25"/>
          <w:w w:val="99"/>
        </w:rPr>
        <w:t xml:space="preserve"> </w:t>
      </w:r>
      <w:r w:rsidRPr="003D74E8">
        <w:t>co-routine</w:t>
      </w:r>
      <w:r w:rsidRPr="003D74E8">
        <w:rPr>
          <w:spacing w:val="12"/>
        </w:rPr>
        <w:t xml:space="preserve"> </w:t>
      </w:r>
      <w:r w:rsidRPr="003D74E8">
        <w:t>is</w:t>
      </w:r>
      <w:r w:rsidRPr="003D74E8">
        <w:rPr>
          <w:spacing w:val="12"/>
        </w:rPr>
        <w:t xml:space="preserve"> </w:t>
      </w:r>
      <w:r w:rsidRPr="003D74E8">
        <w:rPr>
          <w:spacing w:val="-1"/>
        </w:rPr>
        <w:t>shown</w:t>
      </w:r>
      <w:r w:rsidRPr="003D74E8">
        <w:rPr>
          <w:spacing w:val="12"/>
        </w:rPr>
        <w:t xml:space="preserve"> </w:t>
      </w:r>
      <w:r w:rsidRPr="003D74E8">
        <w:t>in</w:t>
      </w:r>
      <w:r w:rsidRPr="003D74E8">
        <w:rPr>
          <w:spacing w:val="12"/>
        </w:rPr>
        <w:t xml:space="preserve"> </w:t>
      </w:r>
      <w:r>
        <w:t>Figure</w:t>
      </w:r>
      <w:r>
        <w:rPr>
          <w:spacing w:val="12"/>
        </w:rPr>
        <w:t xml:space="preserve"> </w:t>
      </w:r>
      <w:r>
        <w:t>10.</w:t>
      </w:r>
      <w:r>
        <w:rPr>
          <w:spacing w:val="12"/>
        </w:rPr>
        <w:t xml:space="preserve"> </w:t>
      </w:r>
      <w:r>
        <w:rPr>
          <w:spacing w:val="-9"/>
        </w:rPr>
        <w:t>We</w:t>
      </w:r>
      <w:r>
        <w:rPr>
          <w:spacing w:val="12"/>
        </w:rPr>
        <w:t xml:space="preserve"> </w:t>
      </w:r>
      <w:r>
        <w:t>applied</w:t>
      </w:r>
      <w:r>
        <w:rPr>
          <w:spacing w:val="12"/>
        </w:rPr>
        <w:t xml:space="preserve"> </w:t>
      </w:r>
      <w:r>
        <w:t>a</w:t>
      </w:r>
      <w:r w:rsidRPr="003D74E8">
        <w:rPr>
          <w:spacing w:val="12"/>
        </w:rPr>
        <w:t xml:space="preserve"> </w:t>
      </w:r>
      <w:r w:rsidRPr="003D74E8">
        <w:t>program</w:t>
      </w:r>
      <w:r w:rsidRPr="003D74E8">
        <w:rPr>
          <w:spacing w:val="12"/>
        </w:rPr>
        <w:t xml:space="preserve"> </w:t>
      </w:r>
      <w:r>
        <w:t>with</w:t>
      </w:r>
      <w:r>
        <w:rPr>
          <w:spacing w:val="20"/>
          <w:w w:val="99"/>
        </w:rPr>
        <w:t xml:space="preserve"> </w:t>
      </w:r>
      <w:r>
        <w:t>100,000</w:t>
      </w:r>
      <w:r>
        <w:rPr>
          <w:spacing w:val="5"/>
        </w:rPr>
        <w:t xml:space="preserve"> </w:t>
      </w:r>
      <w:r>
        <w:t>loops</w:t>
      </w:r>
      <w:r w:rsidRPr="003D74E8">
        <w:rPr>
          <w:spacing w:val="4"/>
        </w:rPr>
        <w:t xml:space="preserve"> </w:t>
      </w:r>
      <w:r w:rsidR="0022471E" w:rsidRPr="003D74E8">
        <w:t xml:space="preserve">as </w:t>
      </w:r>
      <w:r w:rsidR="0045048B">
        <w:t>an</w:t>
      </w:r>
      <w:r>
        <w:rPr>
          <w:spacing w:val="5"/>
        </w:rPr>
        <w:t xml:space="preserve"> </w:t>
      </w:r>
      <w:bookmarkStart w:id="130" w:name="_GoBack"/>
      <w:bookmarkEnd w:id="130"/>
      <w:r w:rsidR="0045048B" w:rsidRPr="003D74E8">
        <w:t xml:space="preserve">mruby </w:t>
      </w:r>
      <w:r w:rsidR="0045048B">
        <w:rPr>
          <w:spacing w:val="5"/>
        </w:rPr>
        <w:t>application</w:t>
      </w:r>
      <w:r w:rsidR="0045048B" w:rsidRPr="003D74E8">
        <w:t xml:space="preserve"> </w:t>
      </w:r>
      <w:r w:rsidR="0045048B">
        <w:rPr>
          <w:spacing w:val="5"/>
        </w:rPr>
        <w:t>for</w:t>
      </w:r>
      <w:r w:rsidR="0045048B" w:rsidRPr="003D74E8">
        <w:t xml:space="preserve"> </w:t>
      </w:r>
      <w:r w:rsidR="0045048B">
        <w:rPr>
          <w:spacing w:val="5"/>
        </w:rPr>
        <w:t>the</w:t>
      </w:r>
      <w:r w:rsidR="0045048B" w:rsidRPr="003D74E8">
        <w:t xml:space="preserve"> </w:t>
      </w:r>
      <w:r w:rsidR="0045048B">
        <w:rPr>
          <w:spacing w:val="5"/>
        </w:rPr>
        <w:t>evaluation</w:t>
      </w:r>
      <w:r w:rsidRPr="003D74E8">
        <w:rPr>
          <w:w w:val="99"/>
        </w:rPr>
        <w:t xml:space="preserve"> </w:t>
      </w:r>
      <w:r w:rsidRPr="003D74E8">
        <w:t>of</w:t>
      </w:r>
      <w:r w:rsidRPr="003D74E8">
        <w:rPr>
          <w:spacing w:val="34"/>
        </w:rPr>
        <w:t xml:space="preserve"> </w:t>
      </w:r>
      <w:r w:rsidRPr="003D74E8">
        <w:rPr>
          <w:spacing w:val="-1"/>
        </w:rPr>
        <w:t>execution</w:t>
      </w:r>
      <w:r w:rsidRPr="003D74E8">
        <w:rPr>
          <w:spacing w:val="34"/>
        </w:rPr>
        <w:t xml:space="preserve"> </w:t>
      </w:r>
      <w:r w:rsidRPr="003D74E8">
        <w:t>time</w:t>
      </w:r>
      <w:r>
        <w:rPr>
          <w:spacing w:val="33"/>
        </w:rPr>
        <w:t xml:space="preserve"> </w:t>
      </w:r>
      <w:r>
        <w:t>so</w:t>
      </w:r>
      <w:r>
        <w:rPr>
          <w:spacing w:val="34"/>
        </w:rPr>
        <w:t xml:space="preserve"> </w:t>
      </w:r>
      <w:r>
        <w:t>that</w:t>
      </w:r>
      <w:r>
        <w:rPr>
          <w:spacing w:val="34"/>
        </w:rPr>
        <w:t xml:space="preserve"> </w:t>
      </w:r>
      <w:r>
        <w:t>the</w:t>
      </w:r>
      <w:r>
        <w:rPr>
          <w:spacing w:val="34"/>
        </w:rPr>
        <w:t xml:space="preserve"> </w:t>
      </w:r>
      <w:r>
        <w:rPr>
          <w:spacing w:val="-1"/>
        </w:rPr>
        <w:t>overhead</w:t>
      </w:r>
      <w:r>
        <w:rPr>
          <w:spacing w:val="34"/>
        </w:rPr>
        <w:t xml:space="preserve"> </w:t>
      </w:r>
      <w:r>
        <w:t>comes</w:t>
      </w:r>
      <w:r>
        <w:rPr>
          <w:spacing w:val="34"/>
        </w:rPr>
        <w:t xml:space="preserve"> </w:t>
      </w:r>
      <w:r>
        <w:t>out.</w:t>
      </w:r>
      <w:r w:rsidRPr="003D74E8">
        <w:rPr>
          <w:spacing w:val="34"/>
        </w:rPr>
        <w:t xml:space="preserve"> </w:t>
      </w:r>
      <w:r w:rsidRPr="003D74E8">
        <w:t>Here,</w:t>
      </w:r>
      <w:r w:rsidRPr="003D74E8">
        <w:rPr>
          <w:spacing w:val="34"/>
        </w:rPr>
        <w:t xml:space="preserve"> </w:t>
      </w:r>
      <w:r>
        <w:t>in</w:t>
      </w:r>
      <w:r>
        <w:rPr>
          <w:spacing w:val="26"/>
          <w:w w:val="99"/>
        </w:rPr>
        <w:t xml:space="preserve"> </w:t>
      </w:r>
      <w:r w:rsidRPr="003D74E8">
        <w:t>the</w:t>
      </w:r>
      <w:r w:rsidR="0022471E" w:rsidRPr="003D74E8">
        <w:rPr>
          <w:spacing w:val="25"/>
        </w:rPr>
        <w:t xml:space="preserve"> </w:t>
      </w:r>
      <w:r w:rsidRPr="003D74E8">
        <w:t>multitask</w:t>
      </w:r>
      <w:r w:rsidRPr="003D74E8">
        <w:rPr>
          <w:spacing w:val="25"/>
        </w:rPr>
        <w:t xml:space="preserve"> </w:t>
      </w:r>
      <w:r w:rsidRPr="003D74E8">
        <w:t>and</w:t>
      </w:r>
      <w:r w:rsidRPr="003D74E8">
        <w:rPr>
          <w:spacing w:val="26"/>
        </w:rPr>
        <w:t xml:space="preserve"> </w:t>
      </w:r>
      <w:r w:rsidRPr="003D74E8">
        <w:t>co-routine</w:t>
      </w:r>
      <w:r>
        <w:t>,</w:t>
      </w:r>
      <w:r>
        <w:rPr>
          <w:spacing w:val="25"/>
        </w:rPr>
        <w:t xml:space="preserve"> </w:t>
      </w:r>
      <w:r>
        <w:t>we</w:t>
      </w:r>
      <w:r>
        <w:rPr>
          <w:spacing w:val="26"/>
        </w:rPr>
        <w:t xml:space="preserve"> </w:t>
      </w:r>
      <w:r>
        <w:t>prepared</w:t>
      </w:r>
      <w:r>
        <w:rPr>
          <w:spacing w:val="25"/>
        </w:rPr>
        <w:t xml:space="preserve"> </w:t>
      </w:r>
      <w:r>
        <w:rPr>
          <w:spacing w:val="-1"/>
        </w:rPr>
        <w:t>two</w:t>
      </w:r>
      <w:r>
        <w:rPr>
          <w:spacing w:val="25"/>
        </w:rPr>
        <w:t xml:space="preserve"> </w:t>
      </w:r>
      <w:r>
        <w:t>tasks</w:t>
      </w:r>
      <w:r>
        <w:rPr>
          <w:spacing w:val="26"/>
        </w:rPr>
        <w:t xml:space="preserve"> </w:t>
      </w:r>
      <w:r>
        <w:t>and</w:t>
      </w:r>
      <w:r>
        <w:rPr>
          <w:spacing w:val="25"/>
        </w:rPr>
        <w:t xml:space="preserve"> </w:t>
      </w:r>
      <w:r>
        <w:t>the</w:t>
      </w:r>
      <w:r w:rsidRPr="003D74E8">
        <w:rPr>
          <w:spacing w:val="21"/>
          <w:w w:val="99"/>
        </w:rPr>
        <w:t xml:space="preserve"> </w:t>
      </w:r>
      <w:r w:rsidRPr="003D74E8">
        <w:t>programs</w:t>
      </w:r>
      <w:r w:rsidRPr="003D74E8">
        <w:rPr>
          <w:spacing w:val="13"/>
        </w:rPr>
        <w:t xml:space="preserve"> </w:t>
      </w:r>
      <w:r w:rsidRPr="003D74E8">
        <w:t>looped</w:t>
      </w:r>
      <w:r w:rsidRPr="003D74E8">
        <w:rPr>
          <w:spacing w:val="14"/>
        </w:rPr>
        <w:t xml:space="preserve"> </w:t>
      </w:r>
      <w:r w:rsidRPr="003D74E8">
        <w:t>50,000</w:t>
      </w:r>
      <w:r w:rsidRPr="003D74E8">
        <w:rPr>
          <w:spacing w:val="13"/>
        </w:rPr>
        <w:t xml:space="preserve"> </w:t>
      </w:r>
      <w:r w:rsidRPr="003D74E8">
        <w:t>times</w:t>
      </w:r>
      <w:r w:rsidRPr="003D74E8">
        <w:rPr>
          <w:spacing w:val="14"/>
        </w:rPr>
        <w:t xml:space="preserve"> </w:t>
      </w:r>
      <w:r w:rsidRPr="003D74E8">
        <w:t>for</w:t>
      </w:r>
      <w:r w:rsidRPr="003D74E8">
        <w:rPr>
          <w:spacing w:val="13"/>
        </w:rPr>
        <w:t xml:space="preserve"> </w:t>
      </w:r>
      <w:r w:rsidRPr="003D74E8">
        <w:t>each</w:t>
      </w:r>
      <w:r w:rsidRPr="003D74E8">
        <w:rPr>
          <w:spacing w:val="14"/>
        </w:rPr>
        <w:t xml:space="preserve"> </w:t>
      </w:r>
      <w:r w:rsidRPr="003D74E8">
        <w:t>task.</w:t>
      </w:r>
    </w:p>
    <w:p w14:paraId="41291229" w14:textId="41071DB4" w:rsidR="00946AA2" w:rsidRPr="003D74E8" w:rsidRDefault="00E56278" w:rsidP="003D74E8">
      <w:pPr>
        <w:pStyle w:val="a3"/>
        <w:numPr>
          <w:ilvl w:val="0"/>
          <w:numId w:val="1"/>
        </w:numPr>
        <w:tabs>
          <w:tab w:val="left" w:pos="584"/>
        </w:tabs>
        <w:spacing w:line="249" w:lineRule="auto"/>
        <w:ind w:firstLine="199"/>
        <w:jc w:val="both"/>
      </w:pPr>
      <w:r w:rsidRPr="003D74E8">
        <w:rPr>
          <w:i/>
        </w:rPr>
        <w:t>Execution</w:t>
      </w:r>
      <w:r w:rsidRPr="003D74E8">
        <w:rPr>
          <w:i/>
          <w:spacing w:val="28"/>
        </w:rPr>
        <w:t xml:space="preserve"> </w:t>
      </w:r>
      <w:r w:rsidRPr="003D74E8">
        <w:rPr>
          <w:i/>
          <w:spacing w:val="-3"/>
        </w:rPr>
        <w:t>Time</w:t>
      </w:r>
      <w:r w:rsidRPr="003D74E8">
        <w:rPr>
          <w:i/>
          <w:spacing w:val="29"/>
        </w:rPr>
        <w:t xml:space="preserve"> </w:t>
      </w:r>
      <w:r>
        <w:rPr>
          <w:i/>
        </w:rPr>
        <w:t>of</w:t>
      </w:r>
      <w:r>
        <w:rPr>
          <w:i/>
          <w:spacing w:val="29"/>
        </w:rPr>
        <w:t xml:space="preserve"> </w:t>
      </w:r>
      <w:r>
        <w:rPr>
          <w:i/>
        </w:rPr>
        <w:t>Singletask,</w:t>
      </w:r>
      <w:r>
        <w:rPr>
          <w:i/>
          <w:spacing w:val="28"/>
        </w:rPr>
        <w:t xml:space="preserve"> </w:t>
      </w:r>
      <w:r>
        <w:rPr>
          <w:i/>
          <w:spacing w:val="-2"/>
        </w:rPr>
        <w:t>Proposed</w:t>
      </w:r>
      <w:r>
        <w:rPr>
          <w:i/>
          <w:spacing w:val="29"/>
        </w:rPr>
        <w:t xml:space="preserve"> </w:t>
      </w:r>
      <w:r>
        <w:rPr>
          <w:i/>
        </w:rPr>
        <w:t>Multitask,</w:t>
      </w:r>
      <w:r>
        <w:rPr>
          <w:i/>
          <w:spacing w:val="29"/>
        </w:rPr>
        <w:t xml:space="preserve"> </w:t>
      </w:r>
      <w:r>
        <w:rPr>
          <w:i/>
        </w:rPr>
        <w:t>Existing</w:t>
      </w:r>
      <w:r>
        <w:rPr>
          <w:i/>
          <w:spacing w:val="39"/>
        </w:rPr>
        <w:t xml:space="preserve"> </w:t>
      </w:r>
      <w:r>
        <w:rPr>
          <w:i/>
        </w:rPr>
        <w:t>Multitask,</w:t>
      </w:r>
      <w:r>
        <w:rPr>
          <w:i/>
          <w:spacing w:val="39"/>
        </w:rPr>
        <w:t xml:space="preserve"> </w:t>
      </w:r>
      <w:r>
        <w:rPr>
          <w:i/>
        </w:rPr>
        <w:t>and</w:t>
      </w:r>
      <w:r>
        <w:rPr>
          <w:i/>
          <w:spacing w:val="39"/>
        </w:rPr>
        <w:t xml:space="preserve"> </w:t>
      </w:r>
      <w:r w:rsidRPr="003D74E8">
        <w:rPr>
          <w:i/>
          <w:spacing w:val="-1"/>
        </w:rPr>
        <w:t>Co-routine</w:t>
      </w:r>
      <w:r>
        <w:rPr>
          <w:i/>
          <w:spacing w:val="-1"/>
        </w:rPr>
        <w:t>:</w:t>
      </w:r>
      <w:r>
        <w:rPr>
          <w:i/>
          <w:spacing w:val="20"/>
        </w:rPr>
        <w:t xml:space="preserve"> </w:t>
      </w:r>
      <w:r>
        <w:t>Figure</w:t>
      </w:r>
      <w:r>
        <w:rPr>
          <w:spacing w:val="39"/>
        </w:rPr>
        <w:t xml:space="preserve"> </w:t>
      </w:r>
      <w:r>
        <w:t>10</w:t>
      </w:r>
      <w:r w:rsidRPr="003D74E8">
        <w:rPr>
          <w:spacing w:val="39"/>
        </w:rPr>
        <w:t xml:space="preserve"> </w:t>
      </w:r>
      <w:r w:rsidRPr="003D74E8">
        <w:rPr>
          <w:spacing w:val="-1"/>
        </w:rPr>
        <w:t>shows</w:t>
      </w:r>
      <w:r w:rsidRPr="003D74E8">
        <w:rPr>
          <w:spacing w:val="40"/>
        </w:rPr>
        <w:t xml:space="preserve"> </w:t>
      </w:r>
      <w:r w:rsidRPr="003D74E8">
        <w:t>that</w:t>
      </w:r>
      <w:r w:rsidRPr="003D74E8">
        <w:rPr>
          <w:spacing w:val="39"/>
        </w:rPr>
        <w:t xml:space="preserve"> </w:t>
      </w:r>
      <w:r w:rsidRPr="003D74E8">
        <w:t>the</w:t>
      </w:r>
      <w:r w:rsidRPr="003D74E8">
        <w:rPr>
          <w:spacing w:val="22"/>
          <w:w w:val="99"/>
        </w:rPr>
        <w:t xml:space="preserve"> </w:t>
      </w:r>
      <w:r w:rsidRPr="003D74E8">
        <w:t>proposed</w:t>
      </w:r>
      <w:r w:rsidRPr="003D74E8">
        <w:rPr>
          <w:spacing w:val="22"/>
        </w:rPr>
        <w:t xml:space="preserve"> </w:t>
      </w:r>
      <w:r w:rsidRPr="003D74E8">
        <w:t>design</w:t>
      </w:r>
      <w:r w:rsidRPr="003D74E8">
        <w:rPr>
          <w:spacing w:val="23"/>
        </w:rPr>
        <w:t xml:space="preserve"> </w:t>
      </w:r>
      <w:r w:rsidRPr="003D74E8">
        <w:t>is</w:t>
      </w:r>
      <w:r w:rsidRPr="003D74E8">
        <w:rPr>
          <w:spacing w:val="23"/>
        </w:rPr>
        <w:t xml:space="preserve"> </w:t>
      </w:r>
      <w:r w:rsidRPr="003D74E8">
        <w:t>superior</w:t>
      </w:r>
      <w:r w:rsidRPr="003D74E8">
        <w:rPr>
          <w:spacing w:val="23"/>
        </w:rPr>
        <w:t xml:space="preserve"> </w:t>
      </w:r>
      <w:r w:rsidRPr="003D74E8">
        <w:t>to</w:t>
      </w:r>
      <w:r w:rsidRPr="003D74E8">
        <w:rPr>
          <w:spacing w:val="22"/>
        </w:rPr>
        <w:t xml:space="preserve"> </w:t>
      </w:r>
      <w:r>
        <w:t>multitask</w:t>
      </w:r>
      <w:r>
        <w:rPr>
          <w:spacing w:val="23"/>
        </w:rPr>
        <w:t xml:space="preserve"> </w:t>
      </w:r>
      <w:r>
        <w:t>using</w:t>
      </w:r>
      <w:r>
        <w:rPr>
          <w:spacing w:val="23"/>
        </w:rPr>
        <w:t xml:space="preserve"> </w:t>
      </w:r>
      <w:r>
        <w:t>delay</w:t>
      </w:r>
      <w:r>
        <w:rPr>
          <w:spacing w:val="23"/>
        </w:rPr>
        <w:t xml:space="preserve"> </w:t>
      </w:r>
      <w:r>
        <w:t>method</w:t>
      </w:r>
      <w:r>
        <w:rPr>
          <w:w w:val="99"/>
        </w:rPr>
        <w:t xml:space="preserve"> </w:t>
      </w:r>
      <w:r>
        <w:t>and</w:t>
      </w:r>
      <w:r>
        <w:rPr>
          <w:spacing w:val="14"/>
        </w:rPr>
        <w:t xml:space="preserve"> </w:t>
      </w:r>
      <w:r w:rsidRPr="003D74E8">
        <w:t>co-routine</w:t>
      </w:r>
      <w:r w:rsidRPr="003D74E8">
        <w:rPr>
          <w:spacing w:val="15"/>
        </w:rPr>
        <w:t xml:space="preserve"> </w:t>
      </w:r>
      <w:r w:rsidRPr="003D74E8">
        <w:t>in</w:t>
      </w:r>
      <w:r w:rsidRPr="003D74E8">
        <w:rPr>
          <w:spacing w:val="15"/>
        </w:rPr>
        <w:t xml:space="preserve"> </w:t>
      </w:r>
      <w:r w:rsidRPr="003D74E8">
        <w:t>terms</w:t>
      </w:r>
      <w:r w:rsidRPr="003D74E8">
        <w:rPr>
          <w:spacing w:val="15"/>
        </w:rPr>
        <w:t xml:space="preserve"> </w:t>
      </w:r>
      <w:r w:rsidRPr="003D74E8">
        <w:t>of</w:t>
      </w:r>
      <w:r w:rsidRPr="003D74E8">
        <w:rPr>
          <w:spacing w:val="15"/>
        </w:rPr>
        <w:t xml:space="preserve"> </w:t>
      </w:r>
      <w:r w:rsidRPr="003D74E8">
        <w:rPr>
          <w:spacing w:val="-1"/>
        </w:rPr>
        <w:t>execution</w:t>
      </w:r>
      <w:r w:rsidRPr="003D74E8">
        <w:rPr>
          <w:spacing w:val="15"/>
        </w:rPr>
        <w:t xml:space="preserve"> </w:t>
      </w:r>
      <w:r w:rsidRPr="003D74E8">
        <w:t>time.</w:t>
      </w:r>
      <w:r>
        <w:rPr>
          <w:spacing w:val="15"/>
        </w:rPr>
        <w:t xml:space="preserve"> </w:t>
      </w:r>
      <w:r>
        <w:t>The</w:t>
      </w:r>
      <w:r>
        <w:rPr>
          <w:spacing w:val="14"/>
        </w:rPr>
        <w:t xml:space="preserve"> </w:t>
      </w:r>
      <w:r>
        <w:rPr>
          <w:i/>
        </w:rPr>
        <w:t>delay</w:t>
      </w:r>
      <w:r>
        <w:rPr>
          <w:i/>
          <w:spacing w:val="15"/>
        </w:rPr>
        <w:t xml:space="preserve"> </w:t>
      </w:r>
      <w:r>
        <w:t>and</w:t>
      </w:r>
      <w:r>
        <w:rPr>
          <w:spacing w:val="15"/>
        </w:rPr>
        <w:t xml:space="preserve"> </w:t>
      </w:r>
      <w:r>
        <w:t>co-</w:t>
      </w:r>
      <w:del w:id="131" w:author="Author" w:date="2016-06-14T18:00:00Z">
        <w:r>
          <w:rPr>
            <w:spacing w:val="24"/>
            <w:w w:val="99"/>
          </w:rPr>
          <w:delText xml:space="preserve"> </w:delText>
        </w:r>
      </w:del>
      <w:r>
        <w:t>routine</w:t>
      </w:r>
      <w:r>
        <w:rPr>
          <w:spacing w:val="38"/>
        </w:rPr>
        <w:t xml:space="preserve"> </w:t>
      </w:r>
      <w:r>
        <w:t>methods</w:t>
      </w:r>
      <w:r>
        <w:rPr>
          <w:spacing w:val="38"/>
        </w:rPr>
        <w:t xml:space="preserve"> </w:t>
      </w:r>
      <w:r>
        <w:t>run</w:t>
      </w:r>
      <w:r>
        <w:rPr>
          <w:spacing w:val="38"/>
        </w:rPr>
        <w:t xml:space="preserve"> </w:t>
      </w:r>
      <w:r>
        <w:t>on</w:t>
      </w:r>
      <w:r>
        <w:rPr>
          <w:spacing w:val="38"/>
        </w:rPr>
        <w:t xml:space="preserve"> </w:t>
      </w:r>
      <w:r>
        <w:t>a</w:t>
      </w:r>
      <w:r>
        <w:rPr>
          <w:spacing w:val="38"/>
        </w:rPr>
        <w:t xml:space="preserve"> </w:t>
      </w:r>
      <w:r>
        <w:t>RiteVM,</w:t>
      </w:r>
      <w:r>
        <w:rPr>
          <w:spacing w:val="38"/>
        </w:rPr>
        <w:t xml:space="preserve"> </w:t>
      </w:r>
      <w:r>
        <w:t>which</w:t>
      </w:r>
      <w:r>
        <w:rPr>
          <w:spacing w:val="39"/>
        </w:rPr>
        <w:t xml:space="preserve"> </w:t>
      </w:r>
      <w:r>
        <w:t>causes</w:t>
      </w:r>
      <w:r>
        <w:rPr>
          <w:spacing w:val="37"/>
        </w:rPr>
        <w:t xml:space="preserve"> </w:t>
      </w:r>
      <w:r>
        <w:t>the</w:t>
      </w:r>
      <w:r>
        <w:rPr>
          <w:spacing w:val="39"/>
        </w:rPr>
        <w:t xml:space="preserve"> </w:t>
      </w:r>
      <w:del w:id="132" w:author="Author" w:date="2016-06-14T18:00:00Z">
        <w:r>
          <w:rPr>
            <w:spacing w:val="-1"/>
          </w:rPr>
          <w:delText>slow-</w:delText>
        </w:r>
        <w:r>
          <w:rPr>
            <w:w w:val="99"/>
          </w:rPr>
          <w:delText xml:space="preserve"> </w:delText>
        </w:r>
        <w:r>
          <w:rPr>
            <w:spacing w:val="-2"/>
          </w:rPr>
          <w:delText>down</w:delText>
        </w:r>
      </w:del>
      <w:ins w:id="133" w:author="Author" w:date="2016-06-14T18:00:00Z">
        <w:r>
          <w:rPr>
            <w:spacing w:val="-1"/>
          </w:rPr>
          <w:t>slow</w:t>
        </w:r>
        <w:r>
          <w:rPr>
            <w:spacing w:val="-2"/>
          </w:rPr>
          <w:t>down</w:t>
        </w:r>
      </w:ins>
      <w:r>
        <w:rPr>
          <w:spacing w:val="21"/>
        </w:rPr>
        <w:t xml:space="preserve"> </w:t>
      </w:r>
      <w:r>
        <w:t>compared</w:t>
      </w:r>
      <w:r>
        <w:rPr>
          <w:spacing w:val="22"/>
        </w:rPr>
        <w:t xml:space="preserve"> </w:t>
      </w:r>
      <w:r>
        <w:t>to</w:t>
      </w:r>
      <w:r>
        <w:rPr>
          <w:spacing w:val="22"/>
        </w:rPr>
        <w:t xml:space="preserve"> </w:t>
      </w:r>
      <w:r>
        <w:t>the</w:t>
      </w:r>
      <w:r>
        <w:rPr>
          <w:spacing w:val="22"/>
        </w:rPr>
        <w:t xml:space="preserve"> </w:t>
      </w:r>
      <w:r>
        <w:t>proposed</w:t>
      </w:r>
      <w:r>
        <w:rPr>
          <w:spacing w:val="22"/>
        </w:rPr>
        <w:t xml:space="preserve"> </w:t>
      </w:r>
      <w:r>
        <w:t>multitasking.</w:t>
      </w:r>
      <w:r>
        <w:rPr>
          <w:spacing w:val="22"/>
        </w:rPr>
        <w:t xml:space="preserve"> </w:t>
      </w:r>
      <w:r>
        <w:t>The</w:t>
      </w:r>
      <w:r>
        <w:rPr>
          <w:spacing w:val="22"/>
        </w:rPr>
        <w:t xml:space="preserve"> </w:t>
      </w:r>
      <w:r>
        <w:t>scheduler</w:t>
      </w:r>
      <w:r>
        <w:rPr>
          <w:spacing w:val="23"/>
          <w:w w:val="99"/>
        </w:rPr>
        <w:t xml:space="preserve"> </w:t>
      </w:r>
      <w:r>
        <w:t>runs</w:t>
      </w:r>
      <w:r>
        <w:rPr>
          <w:spacing w:val="23"/>
        </w:rPr>
        <w:t xml:space="preserve"> </w:t>
      </w:r>
      <w:r>
        <w:t>as</w:t>
      </w:r>
      <w:r>
        <w:rPr>
          <w:spacing w:val="24"/>
        </w:rPr>
        <w:t xml:space="preserve"> </w:t>
      </w:r>
      <w:r>
        <w:t>the</w:t>
      </w:r>
      <w:r>
        <w:rPr>
          <w:spacing w:val="24"/>
        </w:rPr>
        <w:t xml:space="preserve"> </w:t>
      </w:r>
      <w:r>
        <w:t>periodic</w:t>
      </w:r>
      <w:r>
        <w:rPr>
          <w:spacing w:val="23"/>
        </w:rPr>
        <w:t xml:space="preserve"> </w:t>
      </w:r>
      <w:r>
        <w:t>handler</w:t>
      </w:r>
      <w:r>
        <w:rPr>
          <w:spacing w:val="24"/>
        </w:rPr>
        <w:t xml:space="preserve"> </w:t>
      </w:r>
      <w:r>
        <w:t>of</w:t>
      </w:r>
      <w:r>
        <w:rPr>
          <w:spacing w:val="24"/>
        </w:rPr>
        <w:t xml:space="preserve"> </w:t>
      </w:r>
      <w:r>
        <w:rPr>
          <w:spacing w:val="-5"/>
        </w:rPr>
        <w:t>RTOS.</w:t>
      </w:r>
      <w:r w:rsidRPr="003D74E8">
        <w:rPr>
          <w:spacing w:val="23"/>
        </w:rPr>
        <w:t xml:space="preserve"> </w:t>
      </w:r>
      <w:r w:rsidRPr="003D74E8">
        <w:rPr>
          <w:spacing w:val="-2"/>
        </w:rPr>
        <w:t>Moreover,</w:t>
      </w:r>
      <w:r w:rsidRPr="003D74E8">
        <w:rPr>
          <w:spacing w:val="24"/>
        </w:rPr>
        <w:t xml:space="preserve"> </w:t>
      </w:r>
      <w:r w:rsidRPr="003D74E8">
        <w:rPr>
          <w:spacing w:val="-1"/>
        </w:rPr>
        <w:t>developers</w:t>
      </w:r>
      <w:r w:rsidRPr="003D74E8">
        <w:rPr>
          <w:spacing w:val="21"/>
          <w:w w:val="99"/>
        </w:rPr>
        <w:t xml:space="preserve"> </w:t>
      </w:r>
      <w:r w:rsidRPr="003D74E8">
        <w:t>can</w:t>
      </w:r>
      <w:r w:rsidRPr="003D74E8">
        <w:rPr>
          <w:spacing w:val="18"/>
        </w:rPr>
        <w:t xml:space="preserve"> </w:t>
      </w:r>
      <w:r w:rsidRPr="003D74E8">
        <w:t>utilize</w:t>
      </w:r>
      <w:r w:rsidRPr="003D74E8">
        <w:rPr>
          <w:spacing w:val="18"/>
        </w:rPr>
        <w:t xml:space="preserve"> </w:t>
      </w:r>
      <w:r w:rsidRPr="003D74E8">
        <w:t>the</w:t>
      </w:r>
      <w:r w:rsidRPr="003D74E8">
        <w:rPr>
          <w:spacing w:val="18"/>
        </w:rPr>
        <w:t xml:space="preserve"> </w:t>
      </w:r>
      <w:r w:rsidRPr="003D74E8">
        <w:t>scheduler</w:t>
      </w:r>
      <w:r w:rsidRPr="003D74E8">
        <w:rPr>
          <w:spacing w:val="19"/>
        </w:rPr>
        <w:t xml:space="preserve"> </w:t>
      </w:r>
      <w:r w:rsidRPr="003D74E8">
        <w:t>practically</w:t>
      </w:r>
      <w:r w:rsidRPr="003D74E8">
        <w:rPr>
          <w:spacing w:val="18"/>
        </w:rPr>
        <w:t xml:space="preserve"> </w:t>
      </w:r>
      <w:r w:rsidRPr="003D74E8">
        <w:t>because</w:t>
      </w:r>
      <w:r w:rsidRPr="003D74E8">
        <w:rPr>
          <w:spacing w:val="18"/>
        </w:rPr>
        <w:t xml:space="preserve"> </w:t>
      </w:r>
      <w:r w:rsidRPr="003D74E8">
        <w:t>the</w:t>
      </w:r>
      <w:r w:rsidRPr="003D74E8">
        <w:rPr>
          <w:spacing w:val="18"/>
        </w:rPr>
        <w:t xml:space="preserve"> </w:t>
      </w:r>
      <w:r w:rsidRPr="003D74E8">
        <w:t>RiteVM</w:t>
      </w:r>
      <w:r w:rsidRPr="003D74E8">
        <w:rPr>
          <w:w w:val="99"/>
        </w:rPr>
        <w:t xml:space="preserve"> </w:t>
      </w:r>
      <w:r w:rsidRPr="003D74E8">
        <w:t>scheduler</w:t>
      </w:r>
      <w:r w:rsidRPr="003D74E8">
        <w:rPr>
          <w:spacing w:val="4"/>
        </w:rPr>
        <w:t xml:space="preserve"> </w:t>
      </w:r>
      <w:r w:rsidRPr="003D74E8">
        <w:rPr>
          <w:spacing w:val="-1"/>
        </w:rPr>
        <w:t>overhead</w:t>
      </w:r>
      <w:r w:rsidRPr="003D74E8">
        <w:rPr>
          <w:spacing w:val="5"/>
        </w:rPr>
        <w:t xml:space="preserve"> </w:t>
      </w:r>
      <w:r w:rsidRPr="003D74E8">
        <w:t>is</w:t>
      </w:r>
      <w:r w:rsidRPr="003D74E8">
        <w:rPr>
          <w:spacing w:val="5"/>
        </w:rPr>
        <w:t xml:space="preserve"> </w:t>
      </w:r>
      <w:r w:rsidRPr="003D74E8">
        <w:t>approximately</w:t>
      </w:r>
      <w:r w:rsidRPr="003D74E8">
        <w:rPr>
          <w:spacing w:val="5"/>
        </w:rPr>
        <w:t xml:space="preserve"> </w:t>
      </w:r>
      <w:r w:rsidRPr="003D74E8">
        <w:t>5%.</w:t>
      </w:r>
      <w:r w:rsidRPr="003D74E8">
        <w:rPr>
          <w:spacing w:val="5"/>
        </w:rPr>
        <w:t xml:space="preserve"> </w:t>
      </w:r>
      <w:r w:rsidRPr="003D74E8">
        <w:t>The</w:t>
      </w:r>
      <w:r w:rsidRPr="003D74E8">
        <w:rPr>
          <w:spacing w:val="5"/>
        </w:rPr>
        <w:t xml:space="preserve"> </w:t>
      </w:r>
      <w:r w:rsidRPr="003D74E8">
        <w:t>scheduler</w:t>
      </w:r>
      <w:r w:rsidRPr="003D74E8">
        <w:rPr>
          <w:spacing w:val="5"/>
        </w:rPr>
        <w:t xml:space="preserve"> </w:t>
      </w:r>
      <w:r w:rsidR="0022471E" w:rsidRPr="003D74E8">
        <w:rPr>
          <w:spacing w:val="-1"/>
        </w:rPr>
        <w:t>inter</w:t>
      </w:r>
      <w:r w:rsidRPr="003D74E8">
        <w:t>rupts</w:t>
      </w:r>
      <w:r w:rsidRPr="003D74E8">
        <w:rPr>
          <w:spacing w:val="-9"/>
        </w:rPr>
        <w:t xml:space="preserve"> </w:t>
      </w:r>
      <w:r w:rsidRPr="003D74E8">
        <w:t>and</w:t>
      </w:r>
      <w:r w:rsidRPr="003D74E8">
        <w:rPr>
          <w:spacing w:val="-8"/>
        </w:rPr>
        <w:t xml:space="preserve"> </w:t>
      </w:r>
      <w:r w:rsidRPr="003D74E8">
        <w:t>switches</w:t>
      </w:r>
      <w:r w:rsidRPr="003D74E8">
        <w:rPr>
          <w:spacing w:val="-8"/>
        </w:rPr>
        <w:t xml:space="preserve"> </w:t>
      </w:r>
      <w:r w:rsidRPr="003D74E8">
        <w:t>tasks,</w:t>
      </w:r>
      <w:r w:rsidRPr="003D74E8">
        <w:rPr>
          <w:spacing w:val="-9"/>
        </w:rPr>
        <w:t xml:space="preserve"> </w:t>
      </w:r>
      <w:r w:rsidRPr="003D74E8">
        <w:t>which</w:t>
      </w:r>
      <w:r w:rsidRPr="003D74E8">
        <w:rPr>
          <w:spacing w:val="-8"/>
        </w:rPr>
        <w:t xml:space="preserve"> </w:t>
      </w:r>
      <w:r w:rsidRPr="003D74E8">
        <w:t>causes</w:t>
      </w:r>
      <w:r w:rsidRPr="003D74E8">
        <w:rPr>
          <w:spacing w:val="-8"/>
        </w:rPr>
        <w:t xml:space="preserve"> </w:t>
      </w:r>
      <w:r w:rsidRPr="003D74E8">
        <w:t>this</w:t>
      </w:r>
      <w:r w:rsidRPr="003D74E8">
        <w:rPr>
          <w:spacing w:val="-9"/>
        </w:rPr>
        <w:t xml:space="preserve"> </w:t>
      </w:r>
      <w:r w:rsidRPr="003D74E8">
        <w:rPr>
          <w:spacing w:val="-1"/>
        </w:rPr>
        <w:t>overhead.</w:t>
      </w:r>
      <w:r w:rsidRPr="003D74E8">
        <w:rPr>
          <w:spacing w:val="-8"/>
        </w:rPr>
        <w:t xml:space="preserve"> </w:t>
      </w:r>
      <w:r>
        <w:t>Although</w:t>
      </w:r>
      <w:r>
        <w:rPr>
          <w:spacing w:val="24"/>
          <w:w w:val="99"/>
        </w:rPr>
        <w:t xml:space="preserve"> </w:t>
      </w:r>
      <w:r>
        <w:t>the</w:t>
      </w:r>
      <w:r>
        <w:rPr>
          <w:spacing w:val="10"/>
        </w:rPr>
        <w:t xml:space="preserve"> </w:t>
      </w:r>
      <w:r>
        <w:rPr>
          <w:spacing w:val="-1"/>
        </w:rPr>
        <w:t>overhead</w:t>
      </w:r>
      <w:r>
        <w:rPr>
          <w:spacing w:val="11"/>
        </w:rPr>
        <w:t xml:space="preserve"> </w:t>
      </w:r>
      <w:r>
        <w:t>is</w:t>
      </w:r>
      <w:r>
        <w:rPr>
          <w:spacing w:val="11"/>
        </w:rPr>
        <w:t xml:space="preserve"> </w:t>
      </w:r>
      <w:r>
        <w:rPr>
          <w:spacing w:val="-1"/>
        </w:rPr>
        <w:t>larger</w:t>
      </w:r>
      <w:r>
        <w:rPr>
          <w:spacing w:val="11"/>
        </w:rPr>
        <w:t xml:space="preserve"> </w:t>
      </w:r>
      <w:r>
        <w:t>as</w:t>
      </w:r>
      <w:r>
        <w:rPr>
          <w:spacing w:val="11"/>
        </w:rPr>
        <w:t xml:space="preserve"> </w:t>
      </w:r>
      <w:r>
        <w:t>the</w:t>
      </w:r>
      <w:r>
        <w:rPr>
          <w:spacing w:val="11"/>
        </w:rPr>
        <w:t xml:space="preserve"> </w:t>
      </w:r>
      <w:r>
        <w:t>number</w:t>
      </w:r>
      <w:r>
        <w:rPr>
          <w:spacing w:val="10"/>
        </w:rPr>
        <w:t xml:space="preserve"> </w:t>
      </w:r>
      <w:r>
        <w:t>of</w:t>
      </w:r>
      <w:r>
        <w:rPr>
          <w:spacing w:val="11"/>
        </w:rPr>
        <w:t xml:space="preserve"> </w:t>
      </w:r>
      <w:r>
        <w:t>RiteVMs</w:t>
      </w:r>
      <w:r>
        <w:rPr>
          <w:spacing w:val="11"/>
        </w:rPr>
        <w:t xml:space="preserve"> </w:t>
      </w:r>
      <w:r>
        <w:t>increases,</w:t>
      </w:r>
      <w:r>
        <w:rPr>
          <w:spacing w:val="11"/>
        </w:rPr>
        <w:t xml:space="preserve"> </w:t>
      </w:r>
      <w:r>
        <w:t>it</w:t>
      </w:r>
      <w:r>
        <w:rPr>
          <w:spacing w:val="25"/>
          <w:w w:val="99"/>
        </w:rPr>
        <w:t xml:space="preserve"> </w:t>
      </w:r>
      <w:r>
        <w:t>also</w:t>
      </w:r>
      <w:r>
        <w:rPr>
          <w:spacing w:val="25"/>
        </w:rPr>
        <w:t xml:space="preserve"> </w:t>
      </w:r>
      <w:del w:id="134" w:author="Author" w:date="2016-06-14T18:00:00Z">
        <w:r>
          <w:delText>spread</w:delText>
        </w:r>
      </w:del>
      <w:ins w:id="135" w:author="Author" w:date="2016-06-14T18:00:00Z">
        <w:r>
          <w:t>spread</w:t>
        </w:r>
        <w:r w:rsidR="00BD274E">
          <w:t>s</w:t>
        </w:r>
      </w:ins>
      <w:r>
        <w:rPr>
          <w:spacing w:val="25"/>
        </w:rPr>
        <w:t xml:space="preserve"> </w:t>
      </w:r>
      <w:r>
        <w:t>the</w:t>
      </w:r>
      <w:r>
        <w:rPr>
          <w:spacing w:val="25"/>
        </w:rPr>
        <w:t xml:space="preserve"> </w:t>
      </w:r>
      <w:r>
        <w:rPr>
          <w:spacing w:val="-1"/>
        </w:rPr>
        <w:t>difference</w:t>
      </w:r>
      <w:r>
        <w:rPr>
          <w:spacing w:val="25"/>
        </w:rPr>
        <w:t xml:space="preserve"> </w:t>
      </w:r>
      <w:r>
        <w:t>between</w:t>
      </w:r>
      <w:r>
        <w:rPr>
          <w:spacing w:val="25"/>
        </w:rPr>
        <w:t xml:space="preserve"> </w:t>
      </w:r>
      <w:r>
        <w:t>multitask</w:t>
      </w:r>
      <w:r>
        <w:rPr>
          <w:spacing w:val="25"/>
        </w:rPr>
        <w:t xml:space="preserve"> </w:t>
      </w:r>
      <w:r>
        <w:t>and</w:t>
      </w:r>
      <w:r>
        <w:rPr>
          <w:spacing w:val="25"/>
        </w:rPr>
        <w:t xml:space="preserve"> </w:t>
      </w:r>
      <w:r>
        <w:t>co-routine.</w:t>
      </w:r>
      <w:r>
        <w:rPr>
          <w:spacing w:val="25"/>
          <w:w w:val="99"/>
        </w:rPr>
        <w:t xml:space="preserve"> </w:t>
      </w:r>
      <w:r>
        <w:t>Therefore,</w:t>
      </w:r>
      <w:r>
        <w:rPr>
          <w:spacing w:val="41"/>
        </w:rPr>
        <w:t xml:space="preserve"> </w:t>
      </w:r>
      <w:r>
        <w:t>the</w:t>
      </w:r>
      <w:r>
        <w:rPr>
          <w:spacing w:val="42"/>
        </w:rPr>
        <w:t xml:space="preserve"> </w:t>
      </w:r>
      <w:r>
        <w:t>scheduler</w:t>
      </w:r>
      <w:r>
        <w:rPr>
          <w:spacing w:val="41"/>
        </w:rPr>
        <w:t xml:space="preserve"> </w:t>
      </w:r>
      <w:r>
        <w:t>is</w:t>
      </w:r>
      <w:r>
        <w:rPr>
          <w:spacing w:val="42"/>
        </w:rPr>
        <w:t xml:space="preserve"> </w:t>
      </w:r>
      <w:r>
        <w:t>the</w:t>
      </w:r>
      <w:r>
        <w:rPr>
          <w:spacing w:val="41"/>
        </w:rPr>
        <w:t xml:space="preserve"> </w:t>
      </w:r>
      <w:r>
        <w:t>more</w:t>
      </w:r>
      <w:r>
        <w:rPr>
          <w:spacing w:val="42"/>
        </w:rPr>
        <w:t xml:space="preserve"> </w:t>
      </w:r>
      <w:r>
        <w:rPr>
          <w:spacing w:val="-1"/>
        </w:rPr>
        <w:t>ef</w:t>
      </w:r>
      <w:r>
        <w:rPr>
          <w:spacing w:val="-2"/>
        </w:rPr>
        <w:t>ficient</w:t>
      </w:r>
      <w:r>
        <w:rPr>
          <w:spacing w:val="41"/>
        </w:rPr>
        <w:t xml:space="preserve"> </w:t>
      </w:r>
      <w:r>
        <w:t>approach</w:t>
      </w:r>
      <w:r>
        <w:rPr>
          <w:spacing w:val="42"/>
        </w:rPr>
        <w:t xml:space="preserve"> </w:t>
      </w:r>
      <w:r>
        <w:t>for</w:t>
      </w:r>
      <w:r>
        <w:rPr>
          <w:spacing w:val="24"/>
          <w:w w:val="99"/>
        </w:rPr>
        <w:t xml:space="preserve"> </w:t>
      </w:r>
      <w:r>
        <w:t>multitasking</w:t>
      </w:r>
      <w:r>
        <w:rPr>
          <w:spacing w:val="2"/>
        </w:rPr>
        <w:t xml:space="preserve"> </w:t>
      </w:r>
      <w:r>
        <w:t>than</w:t>
      </w:r>
      <w:r>
        <w:rPr>
          <w:spacing w:val="2"/>
        </w:rPr>
        <w:t xml:space="preserve"> </w:t>
      </w:r>
      <w:r>
        <w:t>the</w:t>
      </w:r>
      <w:r>
        <w:rPr>
          <w:spacing w:val="2"/>
        </w:rPr>
        <w:t xml:space="preserve"> </w:t>
      </w:r>
      <w:r>
        <w:rPr>
          <w:spacing w:val="-1"/>
        </w:rPr>
        <w:t>existing</w:t>
      </w:r>
      <w:r>
        <w:rPr>
          <w:spacing w:val="2"/>
        </w:rPr>
        <w:t xml:space="preserve"> </w:t>
      </w:r>
      <w:r>
        <w:t>multitasking</w:t>
      </w:r>
      <w:r>
        <w:rPr>
          <w:spacing w:val="2"/>
        </w:rPr>
        <w:t xml:space="preserve"> </w:t>
      </w:r>
      <w:r>
        <w:t>and</w:t>
      </w:r>
      <w:r>
        <w:rPr>
          <w:spacing w:val="2"/>
        </w:rPr>
        <w:t xml:space="preserve"> </w:t>
      </w:r>
      <w:r>
        <w:t>co-routine.</w:t>
      </w:r>
      <w:r>
        <w:rPr>
          <w:spacing w:val="25"/>
          <w:w w:val="99"/>
        </w:rPr>
        <w:t xml:space="preserve"> </w:t>
      </w:r>
      <w:r>
        <w:t>Here,</w:t>
      </w:r>
      <w:r>
        <w:rPr>
          <w:spacing w:val="15"/>
        </w:rPr>
        <w:t xml:space="preserve"> </w:t>
      </w:r>
      <w:r>
        <w:t>the</w:t>
      </w:r>
      <w:r>
        <w:rPr>
          <w:spacing w:val="15"/>
        </w:rPr>
        <w:t xml:space="preserve"> </w:t>
      </w:r>
      <w:r>
        <w:t>periodic</w:t>
      </w:r>
      <w:r>
        <w:rPr>
          <w:spacing w:val="15"/>
        </w:rPr>
        <w:t xml:space="preserve"> </w:t>
      </w:r>
      <w:r>
        <w:t>time</w:t>
      </w:r>
      <w:r>
        <w:rPr>
          <w:spacing w:val="15"/>
        </w:rPr>
        <w:t xml:space="preserve"> </w:t>
      </w:r>
      <w:r>
        <w:t>of</w:t>
      </w:r>
      <w:r>
        <w:rPr>
          <w:spacing w:val="15"/>
        </w:rPr>
        <w:t xml:space="preserve"> </w:t>
      </w:r>
      <w:r>
        <w:t>the</w:t>
      </w:r>
      <w:r>
        <w:rPr>
          <w:spacing w:val="15"/>
        </w:rPr>
        <w:t xml:space="preserve"> </w:t>
      </w:r>
      <w:r>
        <w:t>scheduler</w:t>
      </w:r>
      <w:r>
        <w:rPr>
          <w:spacing w:val="15"/>
        </w:rPr>
        <w:t xml:space="preserve"> </w:t>
      </w:r>
      <w:r>
        <w:t>is</w:t>
      </w:r>
      <w:r>
        <w:rPr>
          <w:spacing w:val="15"/>
        </w:rPr>
        <w:t xml:space="preserve"> </w:t>
      </w:r>
      <w:r>
        <w:t>1</w:t>
      </w:r>
      <w:r>
        <w:rPr>
          <w:spacing w:val="15"/>
        </w:rPr>
        <w:t xml:space="preserve"> </w:t>
      </w:r>
      <w:del w:id="136" w:author="Author" w:date="2016-06-14T18:00:00Z">
        <w:r>
          <w:delText>msec</w:delText>
        </w:r>
      </w:del>
      <w:ins w:id="137" w:author="Author" w:date="2016-06-14T18:00:00Z">
        <w:r>
          <w:t>ms</w:t>
        </w:r>
      </w:ins>
      <w:r w:rsidRPr="003D74E8">
        <w:t>.</w:t>
      </w:r>
    </w:p>
    <w:p w14:paraId="7BDD0244" w14:textId="2B0A2B1A" w:rsidR="00946AA2" w:rsidRDefault="00E56278">
      <w:pPr>
        <w:numPr>
          <w:ilvl w:val="0"/>
          <w:numId w:val="1"/>
        </w:numPr>
        <w:tabs>
          <w:tab w:val="left" w:pos="584"/>
        </w:tabs>
        <w:spacing w:line="249" w:lineRule="auto"/>
        <w:ind w:firstLine="199"/>
        <w:jc w:val="both"/>
        <w:rPr>
          <w:rFonts w:ascii="Times New Roman" w:eastAsia="Times New Roman" w:hAnsi="Times New Roman" w:cs="Times New Roman"/>
          <w:sz w:val="20"/>
          <w:szCs w:val="20"/>
        </w:rPr>
      </w:pPr>
      <w:r w:rsidRPr="003D74E8">
        <w:rPr>
          <w:rFonts w:ascii="Times New Roman"/>
          <w:i/>
          <w:spacing w:val="-2"/>
          <w:sz w:val="20"/>
        </w:rPr>
        <w:t>Periodic</w:t>
      </w:r>
      <w:r w:rsidRPr="003D74E8">
        <w:rPr>
          <w:rFonts w:ascii="Times New Roman"/>
          <w:i/>
          <w:spacing w:val="-1"/>
          <w:sz w:val="20"/>
        </w:rPr>
        <w:t xml:space="preserve"> </w:t>
      </w:r>
      <w:r w:rsidRPr="003D74E8">
        <w:rPr>
          <w:rFonts w:ascii="Times New Roman"/>
          <w:i/>
          <w:spacing w:val="-3"/>
          <w:sz w:val="20"/>
        </w:rPr>
        <w:t>Time</w:t>
      </w:r>
      <w:r w:rsidRPr="003D74E8">
        <w:rPr>
          <w:rFonts w:ascii="Times New Roman"/>
          <w:i/>
          <w:sz w:val="20"/>
        </w:rPr>
        <w:t xml:space="preserve"> Overhead</w:t>
      </w:r>
      <w:r>
        <w:rPr>
          <w:rFonts w:ascii="Times New Roman"/>
          <w:i/>
          <w:sz w:val="20"/>
        </w:rPr>
        <w:t>:</w:t>
      </w:r>
      <w:r>
        <w:rPr>
          <w:rFonts w:ascii="Times New Roman"/>
          <w:i/>
          <w:spacing w:val="30"/>
          <w:sz w:val="20"/>
        </w:rPr>
        <w:t xml:space="preserve"> </w:t>
      </w:r>
      <w:r w:rsidRPr="003D74E8">
        <w:rPr>
          <w:rFonts w:ascii="Times New Roman"/>
          <w:sz w:val="20"/>
        </w:rPr>
        <w:t xml:space="preserve">Figure </w:t>
      </w:r>
      <w:r>
        <w:rPr>
          <w:rFonts w:ascii="Times New Roman"/>
          <w:sz w:val="20"/>
        </w:rPr>
        <w:t>11</w:t>
      </w:r>
      <w:r w:rsidRPr="003D74E8">
        <w:rPr>
          <w:rFonts w:ascii="Times New Roman"/>
          <w:sz w:val="20"/>
        </w:rPr>
        <w:t xml:space="preserve"> </w:t>
      </w:r>
      <w:r w:rsidRPr="003D74E8">
        <w:rPr>
          <w:rFonts w:ascii="Times New Roman"/>
          <w:spacing w:val="-1"/>
          <w:sz w:val="20"/>
        </w:rPr>
        <w:t>shows</w:t>
      </w:r>
      <w:r w:rsidRPr="003D74E8">
        <w:rPr>
          <w:rFonts w:ascii="Times New Roman"/>
          <w:sz w:val="20"/>
        </w:rPr>
        <w:t xml:space="preserve"> the </w:t>
      </w:r>
      <w:r w:rsidRPr="003D74E8">
        <w:rPr>
          <w:rFonts w:ascii="Times New Roman"/>
          <w:spacing w:val="-1"/>
          <w:sz w:val="20"/>
        </w:rPr>
        <w:t>execution</w:t>
      </w:r>
      <w:r w:rsidRPr="003D74E8">
        <w:rPr>
          <w:rFonts w:ascii="Times New Roman"/>
          <w:spacing w:val="25"/>
          <w:w w:val="99"/>
          <w:sz w:val="20"/>
        </w:rPr>
        <w:t xml:space="preserve"> </w:t>
      </w:r>
      <w:r w:rsidRPr="003D74E8">
        <w:rPr>
          <w:rFonts w:ascii="Times New Roman"/>
          <w:sz w:val="20"/>
        </w:rPr>
        <w:t>time</w:t>
      </w:r>
      <w:r w:rsidRPr="003D74E8">
        <w:rPr>
          <w:rFonts w:ascii="Times New Roman"/>
          <w:spacing w:val="-3"/>
          <w:sz w:val="20"/>
        </w:rPr>
        <w:t xml:space="preserve"> </w:t>
      </w:r>
      <w:r w:rsidRPr="003D74E8">
        <w:rPr>
          <w:rFonts w:ascii="Times New Roman"/>
          <w:sz w:val="20"/>
        </w:rPr>
        <w:t>of</w:t>
      </w:r>
      <w:r w:rsidRPr="003D74E8">
        <w:rPr>
          <w:rFonts w:ascii="Times New Roman"/>
          <w:spacing w:val="-2"/>
          <w:sz w:val="20"/>
        </w:rPr>
        <w:t xml:space="preserve"> </w:t>
      </w:r>
      <w:r w:rsidRPr="003D74E8">
        <w:rPr>
          <w:rFonts w:ascii="Times New Roman"/>
          <w:sz w:val="20"/>
        </w:rPr>
        <w:t>multitasking</w:t>
      </w:r>
      <w:r w:rsidRPr="003D74E8">
        <w:rPr>
          <w:rFonts w:ascii="Times New Roman"/>
          <w:spacing w:val="-2"/>
          <w:sz w:val="20"/>
        </w:rPr>
        <w:t xml:space="preserve"> </w:t>
      </w:r>
      <w:r w:rsidRPr="003D74E8">
        <w:rPr>
          <w:rFonts w:ascii="Times New Roman"/>
          <w:sz w:val="20"/>
        </w:rPr>
        <w:t>with</w:t>
      </w:r>
      <w:r>
        <w:rPr>
          <w:rFonts w:ascii="Times New Roman"/>
          <w:spacing w:val="-2"/>
          <w:sz w:val="20"/>
        </w:rPr>
        <w:t xml:space="preserve"> </w:t>
      </w:r>
      <w:r w:rsidRPr="003D74E8">
        <w:rPr>
          <w:rFonts w:ascii="Times New Roman"/>
          <w:sz w:val="20"/>
        </w:rPr>
        <w:t>the</w:t>
      </w:r>
      <w:r w:rsidRPr="003D74E8">
        <w:rPr>
          <w:rFonts w:ascii="Times New Roman"/>
          <w:spacing w:val="-2"/>
          <w:sz w:val="20"/>
        </w:rPr>
        <w:t xml:space="preserve"> </w:t>
      </w:r>
      <w:r w:rsidRPr="003D74E8">
        <w:rPr>
          <w:rFonts w:ascii="Times New Roman"/>
          <w:sz w:val="20"/>
        </w:rPr>
        <w:t>periodic</w:t>
      </w:r>
      <w:r w:rsidRPr="003D74E8">
        <w:rPr>
          <w:rFonts w:ascii="Times New Roman"/>
          <w:spacing w:val="-2"/>
          <w:sz w:val="20"/>
        </w:rPr>
        <w:t xml:space="preserve"> handler. </w:t>
      </w:r>
      <w:r w:rsidRPr="003D74E8">
        <w:rPr>
          <w:rFonts w:ascii="Times New Roman"/>
          <w:sz w:val="20"/>
        </w:rPr>
        <w:t>The</w:t>
      </w:r>
      <w:r w:rsidRPr="003D74E8">
        <w:rPr>
          <w:rFonts w:ascii="Times New Roman"/>
          <w:spacing w:val="-2"/>
          <w:sz w:val="20"/>
        </w:rPr>
        <w:t xml:space="preserve"> </w:t>
      </w:r>
      <w:r w:rsidRPr="003D74E8">
        <w:rPr>
          <w:rFonts w:ascii="Times New Roman"/>
          <w:spacing w:val="-1"/>
          <w:sz w:val="20"/>
        </w:rPr>
        <w:t>lower</w:t>
      </w:r>
      <w:r w:rsidRPr="003D74E8">
        <w:rPr>
          <w:rFonts w:ascii="Times New Roman"/>
          <w:spacing w:val="-2"/>
          <w:sz w:val="20"/>
        </w:rPr>
        <w:t xml:space="preserve"> </w:t>
      </w:r>
      <w:r w:rsidRPr="003D74E8">
        <w:rPr>
          <w:rFonts w:ascii="Times New Roman"/>
          <w:sz w:val="20"/>
        </w:rPr>
        <w:t>limit</w:t>
      </w:r>
    </w:p>
    <w:p w14:paraId="68ACE210" w14:textId="77777777" w:rsidR="00946AA2" w:rsidRDefault="00E56278">
      <w:pPr>
        <w:spacing w:line="169" w:lineRule="exact"/>
        <w:ind w:left="933"/>
        <w:rPr>
          <w:rFonts w:ascii="Times New Roman" w:eastAsia="Times New Roman" w:hAnsi="Times New Roman" w:cs="Times New Roman"/>
          <w:sz w:val="16"/>
          <w:szCs w:val="16"/>
        </w:rPr>
      </w:pPr>
      <w:r>
        <w:br w:type="column"/>
      </w:r>
      <w:r>
        <w:rPr>
          <w:rFonts w:ascii="Times New Roman"/>
          <w:sz w:val="16"/>
        </w:rPr>
        <w:lastRenderedPageBreak/>
        <w:t>Fig.</w:t>
      </w:r>
      <w:r>
        <w:rPr>
          <w:rFonts w:ascii="Times New Roman"/>
          <w:spacing w:val="10"/>
          <w:sz w:val="16"/>
        </w:rPr>
        <w:t xml:space="preserve"> </w:t>
      </w:r>
      <w:r>
        <w:rPr>
          <w:rFonts w:ascii="Times New Roman"/>
          <w:sz w:val="16"/>
        </w:rPr>
        <w:t xml:space="preserve">12. </w:t>
      </w:r>
      <w:r>
        <w:rPr>
          <w:rFonts w:ascii="Times New Roman"/>
          <w:spacing w:val="23"/>
          <w:sz w:val="16"/>
        </w:rPr>
        <w:t xml:space="preserve"> </w:t>
      </w:r>
      <w:r>
        <w:rPr>
          <w:rFonts w:ascii="Times New Roman"/>
          <w:sz w:val="16"/>
        </w:rPr>
        <w:t>Synchronization</w:t>
      </w:r>
      <w:r>
        <w:rPr>
          <w:rFonts w:ascii="Times New Roman"/>
          <w:spacing w:val="10"/>
          <w:sz w:val="16"/>
        </w:rPr>
        <w:t xml:space="preserve"> </w:t>
      </w:r>
      <w:r>
        <w:rPr>
          <w:rFonts w:ascii="Times New Roman"/>
          <w:sz w:val="16"/>
        </w:rPr>
        <w:t>of</w:t>
      </w:r>
      <w:r>
        <w:rPr>
          <w:rFonts w:ascii="Times New Roman"/>
          <w:spacing w:val="11"/>
          <w:sz w:val="16"/>
        </w:rPr>
        <w:t xml:space="preserve"> </w:t>
      </w:r>
      <w:r>
        <w:rPr>
          <w:rFonts w:ascii="Times New Roman"/>
          <w:sz w:val="16"/>
        </w:rPr>
        <w:t>multiple</w:t>
      </w:r>
      <w:r>
        <w:rPr>
          <w:rFonts w:ascii="Times New Roman"/>
          <w:spacing w:val="11"/>
          <w:sz w:val="16"/>
        </w:rPr>
        <w:t xml:space="preserve"> </w:t>
      </w:r>
      <w:r>
        <w:rPr>
          <w:rFonts w:ascii="Times New Roman"/>
          <w:sz w:val="16"/>
        </w:rPr>
        <w:t>RiteVM</w:t>
      </w:r>
      <w:r>
        <w:rPr>
          <w:rFonts w:ascii="Times New Roman"/>
          <w:spacing w:val="10"/>
          <w:sz w:val="16"/>
        </w:rPr>
        <w:t xml:space="preserve"> </w:t>
      </w:r>
      <w:r>
        <w:rPr>
          <w:rFonts w:ascii="Times New Roman"/>
          <w:sz w:val="16"/>
        </w:rPr>
        <w:t>tasks</w:t>
      </w:r>
    </w:p>
    <w:p w14:paraId="4B69674A" w14:textId="77777777" w:rsidR="00946AA2" w:rsidRDefault="00946AA2">
      <w:pPr>
        <w:rPr>
          <w:rFonts w:ascii="Times New Roman" w:eastAsia="Times New Roman" w:hAnsi="Times New Roman" w:cs="Times New Roman"/>
          <w:sz w:val="16"/>
          <w:szCs w:val="16"/>
        </w:rPr>
      </w:pPr>
    </w:p>
    <w:p w14:paraId="25AC55CE" w14:textId="59191D88" w:rsidR="00946AA2" w:rsidRPr="003D74E8" w:rsidRDefault="00E56278" w:rsidP="003D74E8">
      <w:pPr>
        <w:pStyle w:val="a3"/>
        <w:spacing w:before="94" w:line="249" w:lineRule="auto"/>
        <w:ind w:right="976" w:firstLine="0"/>
        <w:jc w:val="both"/>
      </w:pPr>
      <w:r w:rsidRPr="003D74E8">
        <w:t>of</w:t>
      </w:r>
      <w:r w:rsidRPr="003D74E8">
        <w:rPr>
          <w:spacing w:val="-7"/>
        </w:rPr>
        <w:t xml:space="preserve"> </w:t>
      </w:r>
      <w:r w:rsidRPr="003D74E8">
        <w:t>the</w:t>
      </w:r>
      <w:r w:rsidRPr="003D74E8">
        <w:rPr>
          <w:spacing w:val="-6"/>
        </w:rPr>
        <w:t xml:space="preserve"> </w:t>
      </w:r>
      <w:r w:rsidRPr="003D74E8">
        <w:t>periodic</w:t>
      </w:r>
      <w:r w:rsidRPr="003D74E8">
        <w:rPr>
          <w:spacing w:val="-6"/>
        </w:rPr>
        <w:t xml:space="preserve"> </w:t>
      </w:r>
      <w:r w:rsidRPr="003D74E8">
        <w:t>time</w:t>
      </w:r>
      <w:r w:rsidRPr="003D74E8">
        <w:rPr>
          <w:spacing w:val="-7"/>
        </w:rPr>
        <w:t xml:space="preserve"> </w:t>
      </w:r>
      <w:r w:rsidRPr="003D74E8">
        <w:t>is</w:t>
      </w:r>
      <w:r w:rsidRPr="003D74E8">
        <w:rPr>
          <w:spacing w:val="-5"/>
        </w:rPr>
        <w:t xml:space="preserve"> </w:t>
      </w:r>
      <w:r w:rsidRPr="003D74E8">
        <w:t>1</w:t>
      </w:r>
      <w:r w:rsidRPr="003D74E8">
        <w:rPr>
          <w:spacing w:val="-7"/>
        </w:rPr>
        <w:t xml:space="preserve"> </w:t>
      </w:r>
      <w:del w:id="138" w:author="Author" w:date="2016-06-14T18:00:00Z">
        <w:r>
          <w:delText>msec</w:delText>
        </w:r>
      </w:del>
      <w:ins w:id="139" w:author="Author" w:date="2016-06-14T18:00:00Z">
        <w:r>
          <w:t>ms</w:t>
        </w:r>
      </w:ins>
      <w:r w:rsidRPr="003D74E8">
        <w:rPr>
          <w:spacing w:val="-6"/>
        </w:rPr>
        <w:t xml:space="preserve"> </w:t>
      </w:r>
      <w:r w:rsidRPr="003D74E8">
        <w:t>due</w:t>
      </w:r>
      <w:r w:rsidRPr="003D74E8">
        <w:rPr>
          <w:spacing w:val="-6"/>
        </w:rPr>
        <w:t xml:space="preserve"> </w:t>
      </w:r>
      <w:r w:rsidRPr="003D74E8">
        <w:t>to</w:t>
      </w:r>
      <w:r w:rsidRPr="003D74E8">
        <w:rPr>
          <w:spacing w:val="-6"/>
        </w:rPr>
        <w:t xml:space="preserve"> </w:t>
      </w:r>
      <w:r w:rsidRPr="003D74E8">
        <w:t>the</w:t>
      </w:r>
      <w:r w:rsidRPr="003D74E8">
        <w:rPr>
          <w:spacing w:val="-6"/>
        </w:rPr>
        <w:t xml:space="preserve"> </w:t>
      </w:r>
      <w:r w:rsidRPr="003D74E8">
        <w:t>specifications</w:t>
      </w:r>
      <w:r w:rsidRPr="003D74E8">
        <w:rPr>
          <w:spacing w:val="-6"/>
        </w:rPr>
        <w:t xml:space="preserve"> </w:t>
      </w:r>
      <w:r w:rsidRPr="003D74E8">
        <w:t>of</w:t>
      </w:r>
      <w:r w:rsidRPr="003D74E8">
        <w:rPr>
          <w:spacing w:val="-6"/>
        </w:rPr>
        <w:t xml:space="preserve"> </w:t>
      </w:r>
      <w:r>
        <w:rPr>
          <w:spacing w:val="-1"/>
        </w:rPr>
        <w:t>TOP-</w:t>
      </w:r>
      <w:r>
        <w:rPr>
          <w:spacing w:val="20"/>
          <w:w w:val="99"/>
        </w:rPr>
        <w:t xml:space="preserve"> </w:t>
      </w:r>
      <w:r>
        <w:t>PERS</w:t>
      </w:r>
      <w:r w:rsidRPr="003D74E8">
        <w:t>/HRP2,</w:t>
      </w:r>
      <w:r w:rsidRPr="003D74E8">
        <w:rPr>
          <w:spacing w:val="8"/>
        </w:rPr>
        <w:t xml:space="preserve"> </w:t>
      </w:r>
      <w:r w:rsidRPr="003D74E8">
        <w:t>i.e.,</w:t>
      </w:r>
      <w:r w:rsidRPr="003D74E8">
        <w:rPr>
          <w:spacing w:val="8"/>
        </w:rPr>
        <w:t xml:space="preserve"> </w:t>
      </w:r>
      <w:r w:rsidRPr="003D74E8">
        <w:t>the</w:t>
      </w:r>
      <w:r w:rsidRPr="003D74E8">
        <w:rPr>
          <w:spacing w:val="9"/>
        </w:rPr>
        <w:t xml:space="preserve"> </w:t>
      </w:r>
      <w:r w:rsidRPr="003D74E8">
        <w:rPr>
          <w:spacing w:val="-5"/>
        </w:rPr>
        <w:t>RTOS.</w:t>
      </w:r>
      <w:r w:rsidRPr="003D74E8">
        <w:rPr>
          <w:spacing w:val="8"/>
        </w:rPr>
        <w:t xml:space="preserve"> </w:t>
      </w:r>
      <w:r w:rsidRPr="003D74E8">
        <w:t>The</w:t>
      </w:r>
      <w:r w:rsidRPr="003D74E8">
        <w:rPr>
          <w:spacing w:val="8"/>
        </w:rPr>
        <w:t xml:space="preserve"> </w:t>
      </w:r>
      <w:r w:rsidRPr="003D74E8">
        <w:rPr>
          <w:spacing w:val="-1"/>
        </w:rPr>
        <w:t>execution</w:t>
      </w:r>
      <w:r w:rsidRPr="003D74E8">
        <w:rPr>
          <w:spacing w:val="9"/>
        </w:rPr>
        <w:t xml:space="preserve"> </w:t>
      </w:r>
      <w:r w:rsidRPr="003D74E8">
        <w:t>time</w:t>
      </w:r>
      <w:r w:rsidRPr="003D74E8">
        <w:rPr>
          <w:spacing w:val="8"/>
        </w:rPr>
        <w:t xml:space="preserve"> </w:t>
      </w:r>
      <w:r w:rsidRPr="003D74E8">
        <w:t>decreases</w:t>
      </w:r>
      <w:r w:rsidRPr="003D74E8">
        <w:rPr>
          <w:spacing w:val="8"/>
        </w:rPr>
        <w:t xml:space="preserve"> </w:t>
      </w:r>
      <w:r w:rsidRPr="003D74E8">
        <w:t>as</w:t>
      </w:r>
      <w:r w:rsidRPr="003D74E8">
        <w:rPr>
          <w:spacing w:val="28"/>
          <w:w w:val="99"/>
        </w:rPr>
        <w:t xml:space="preserve"> </w:t>
      </w:r>
      <w:r w:rsidRPr="003D74E8">
        <w:t>the</w:t>
      </w:r>
      <w:r w:rsidRPr="003D74E8">
        <w:rPr>
          <w:spacing w:val="23"/>
        </w:rPr>
        <w:t xml:space="preserve"> </w:t>
      </w:r>
      <w:r w:rsidRPr="003D74E8">
        <w:t>periodic</w:t>
      </w:r>
      <w:r w:rsidRPr="003D74E8">
        <w:rPr>
          <w:spacing w:val="24"/>
        </w:rPr>
        <w:t xml:space="preserve"> </w:t>
      </w:r>
      <w:r w:rsidRPr="003D74E8">
        <w:t>time</w:t>
      </w:r>
      <w:r w:rsidRPr="003D74E8">
        <w:rPr>
          <w:spacing w:val="24"/>
        </w:rPr>
        <w:t xml:space="preserve"> </w:t>
      </w:r>
      <w:r w:rsidRPr="003D74E8">
        <w:t>increases,</w:t>
      </w:r>
      <w:r w:rsidRPr="003D74E8">
        <w:rPr>
          <w:spacing w:val="24"/>
        </w:rPr>
        <w:t xml:space="preserve"> </w:t>
      </w:r>
      <w:r w:rsidRPr="003D74E8">
        <w:t>because</w:t>
      </w:r>
      <w:r w:rsidRPr="003D74E8">
        <w:rPr>
          <w:spacing w:val="23"/>
        </w:rPr>
        <w:t xml:space="preserve"> </w:t>
      </w:r>
      <w:r w:rsidRPr="003D74E8">
        <w:t>the</w:t>
      </w:r>
      <w:r w:rsidRPr="003D74E8">
        <w:rPr>
          <w:spacing w:val="24"/>
        </w:rPr>
        <w:t xml:space="preserve"> </w:t>
      </w:r>
      <w:r w:rsidRPr="003D74E8">
        <w:t>number</w:t>
      </w:r>
      <w:r w:rsidRPr="003D74E8">
        <w:rPr>
          <w:spacing w:val="24"/>
        </w:rPr>
        <w:t xml:space="preserve"> </w:t>
      </w:r>
      <w:r w:rsidRPr="003D74E8">
        <w:t>of</w:t>
      </w:r>
      <w:r w:rsidRPr="003D74E8">
        <w:rPr>
          <w:spacing w:val="24"/>
        </w:rPr>
        <w:t xml:space="preserve"> </w:t>
      </w:r>
      <w:r>
        <w:t>switched</w:t>
      </w:r>
      <w:r w:rsidRPr="003D74E8">
        <w:rPr>
          <w:w w:val="99"/>
        </w:rPr>
        <w:t xml:space="preserve"> </w:t>
      </w:r>
      <w:r w:rsidRPr="003D74E8">
        <w:t>tasks</w:t>
      </w:r>
      <w:r w:rsidRPr="003D74E8">
        <w:rPr>
          <w:spacing w:val="46"/>
        </w:rPr>
        <w:t xml:space="preserve"> </w:t>
      </w:r>
      <w:r w:rsidRPr="003D74E8">
        <w:t>decreases.</w:t>
      </w:r>
      <w:r w:rsidRPr="003D74E8">
        <w:rPr>
          <w:spacing w:val="46"/>
        </w:rPr>
        <w:t xml:space="preserve"> </w:t>
      </w:r>
      <w:r w:rsidRPr="003D74E8">
        <w:t>Note</w:t>
      </w:r>
      <w:r w:rsidRPr="003D74E8">
        <w:rPr>
          <w:spacing w:val="46"/>
        </w:rPr>
        <w:t xml:space="preserve"> </w:t>
      </w:r>
      <w:r w:rsidRPr="003D74E8">
        <w:t>that</w:t>
      </w:r>
      <w:r w:rsidRPr="003D74E8">
        <w:rPr>
          <w:spacing w:val="46"/>
        </w:rPr>
        <w:t xml:space="preserve"> </w:t>
      </w:r>
      <w:r w:rsidRPr="003D74E8">
        <w:t>an</w:t>
      </w:r>
      <w:r w:rsidRPr="003D74E8">
        <w:rPr>
          <w:spacing w:val="46"/>
        </w:rPr>
        <w:t xml:space="preserve"> </w:t>
      </w:r>
      <w:r w:rsidRPr="003D74E8">
        <w:rPr>
          <w:spacing w:val="-1"/>
        </w:rPr>
        <w:t>execution</w:t>
      </w:r>
      <w:r w:rsidRPr="003D74E8">
        <w:rPr>
          <w:spacing w:val="46"/>
        </w:rPr>
        <w:t xml:space="preserve"> </w:t>
      </w:r>
      <w:r w:rsidRPr="003D74E8">
        <w:t>time</w:t>
      </w:r>
      <w:r w:rsidRPr="003D74E8">
        <w:rPr>
          <w:spacing w:val="46"/>
        </w:rPr>
        <w:t xml:space="preserve"> </w:t>
      </w:r>
      <w:r w:rsidRPr="003D74E8">
        <w:t>of</w:t>
      </w:r>
      <w:r w:rsidRPr="003D74E8">
        <w:rPr>
          <w:spacing w:val="46"/>
        </w:rPr>
        <w:t xml:space="preserve"> </w:t>
      </w:r>
      <w:r w:rsidRPr="003D74E8">
        <w:t>1</w:t>
      </w:r>
      <w:r w:rsidRPr="003D74E8">
        <w:rPr>
          <w:spacing w:val="46"/>
        </w:rPr>
        <w:t xml:space="preserve"> </w:t>
      </w:r>
      <w:del w:id="140" w:author="Author" w:date="2016-06-14T18:00:00Z">
        <w:r>
          <w:delText>msec</w:delText>
        </w:r>
      </w:del>
      <w:ins w:id="141" w:author="Author" w:date="2016-06-14T18:00:00Z">
        <w:r>
          <w:t>ms</w:t>
        </w:r>
      </w:ins>
      <w:r w:rsidRPr="003D74E8">
        <w:rPr>
          <w:spacing w:val="46"/>
        </w:rPr>
        <w:t xml:space="preserve"> </w:t>
      </w:r>
      <w:r w:rsidRPr="003D74E8">
        <w:t>is</w:t>
      </w:r>
      <w:r w:rsidRPr="003D74E8">
        <w:rPr>
          <w:spacing w:val="24"/>
          <w:w w:val="99"/>
        </w:rPr>
        <w:t xml:space="preserve"> </w:t>
      </w:r>
      <w:r w:rsidRPr="003D74E8">
        <w:t>approximately</w:t>
      </w:r>
      <w:r w:rsidRPr="003D74E8">
        <w:rPr>
          <w:spacing w:val="25"/>
        </w:rPr>
        <w:t xml:space="preserve"> </w:t>
      </w:r>
      <w:r w:rsidRPr="003D74E8">
        <w:t>1%</w:t>
      </w:r>
      <w:r w:rsidRPr="003D74E8">
        <w:rPr>
          <w:spacing w:val="25"/>
        </w:rPr>
        <w:t xml:space="preserve"> </w:t>
      </w:r>
      <w:r w:rsidRPr="003D74E8">
        <w:t>greater</w:t>
      </w:r>
      <w:r w:rsidRPr="003D74E8">
        <w:rPr>
          <w:spacing w:val="26"/>
        </w:rPr>
        <w:t xml:space="preserve"> </w:t>
      </w:r>
      <w:r w:rsidRPr="003D74E8">
        <w:t>than</w:t>
      </w:r>
      <w:r w:rsidRPr="003D74E8">
        <w:rPr>
          <w:spacing w:val="25"/>
        </w:rPr>
        <w:t xml:space="preserve"> </w:t>
      </w:r>
      <w:r w:rsidRPr="003D74E8">
        <w:t>that</w:t>
      </w:r>
      <w:r w:rsidRPr="003D74E8">
        <w:rPr>
          <w:spacing w:val="26"/>
        </w:rPr>
        <w:t xml:space="preserve"> </w:t>
      </w:r>
      <w:r w:rsidRPr="003D74E8">
        <w:t>of</w:t>
      </w:r>
      <w:r w:rsidRPr="003D74E8">
        <w:rPr>
          <w:spacing w:val="25"/>
        </w:rPr>
        <w:t xml:space="preserve"> </w:t>
      </w:r>
      <w:r w:rsidRPr="003D74E8">
        <w:t>8</w:t>
      </w:r>
      <w:r w:rsidRPr="003D74E8">
        <w:rPr>
          <w:spacing w:val="25"/>
        </w:rPr>
        <w:t xml:space="preserve"> </w:t>
      </w:r>
      <w:del w:id="142" w:author="Author" w:date="2016-06-14T18:00:00Z">
        <w:r>
          <w:delText>msec</w:delText>
        </w:r>
      </w:del>
      <w:ins w:id="143" w:author="Author" w:date="2016-06-14T18:00:00Z">
        <w:r>
          <w:t>ms</w:t>
        </w:r>
      </w:ins>
      <w:r w:rsidRPr="003D74E8">
        <w:t>.</w:t>
      </w:r>
      <w:r w:rsidRPr="003D74E8">
        <w:rPr>
          <w:spacing w:val="26"/>
        </w:rPr>
        <w:t xml:space="preserve"> </w:t>
      </w:r>
      <w:r w:rsidRPr="003D74E8">
        <w:t>The</w:t>
      </w:r>
      <w:r w:rsidRPr="003D74E8">
        <w:rPr>
          <w:spacing w:val="25"/>
        </w:rPr>
        <w:t xml:space="preserve"> </w:t>
      </w:r>
      <w:r w:rsidRPr="003D74E8">
        <w:t>RiteVM</w:t>
      </w:r>
      <w:r w:rsidRPr="003D74E8">
        <w:rPr>
          <w:w w:val="99"/>
        </w:rPr>
        <w:t xml:space="preserve"> </w:t>
      </w:r>
      <w:r>
        <w:t>scheduler</w:t>
      </w:r>
      <w:r w:rsidRPr="003D74E8">
        <w:rPr>
          <w:spacing w:val="-4"/>
        </w:rPr>
        <w:t xml:space="preserve"> </w:t>
      </w:r>
      <w:r w:rsidRPr="003D74E8">
        <w:t>with</w:t>
      </w:r>
      <w:r w:rsidRPr="003D74E8">
        <w:rPr>
          <w:spacing w:val="-4"/>
        </w:rPr>
        <w:t xml:space="preserve"> </w:t>
      </w:r>
      <w:r w:rsidRPr="003D74E8">
        <w:t>a</w:t>
      </w:r>
      <w:r w:rsidRPr="003D74E8">
        <w:rPr>
          <w:spacing w:val="-3"/>
        </w:rPr>
        <w:t xml:space="preserve"> </w:t>
      </w:r>
      <w:r w:rsidRPr="003D74E8">
        <w:t>short</w:t>
      </w:r>
      <w:r w:rsidRPr="003D74E8">
        <w:rPr>
          <w:spacing w:val="-2"/>
        </w:rPr>
        <w:t xml:space="preserve"> </w:t>
      </w:r>
      <w:r w:rsidRPr="003D74E8">
        <w:t>periodic</w:t>
      </w:r>
      <w:r w:rsidRPr="003D74E8">
        <w:rPr>
          <w:spacing w:val="-4"/>
        </w:rPr>
        <w:t xml:space="preserve"> </w:t>
      </w:r>
      <w:r w:rsidRPr="003D74E8">
        <w:t>time</w:t>
      </w:r>
      <w:r w:rsidRPr="003D74E8">
        <w:rPr>
          <w:spacing w:val="-3"/>
        </w:rPr>
        <w:t xml:space="preserve"> </w:t>
      </w:r>
      <w:r w:rsidRPr="003D74E8">
        <w:t>can</w:t>
      </w:r>
      <w:r w:rsidRPr="003D74E8">
        <w:rPr>
          <w:spacing w:val="-4"/>
        </w:rPr>
        <w:t xml:space="preserve"> </w:t>
      </w:r>
      <w:r w:rsidRPr="003D74E8">
        <w:rPr>
          <w:spacing w:val="-1"/>
        </w:rPr>
        <w:t>execute</w:t>
      </w:r>
      <w:r w:rsidRPr="003D74E8">
        <w:rPr>
          <w:spacing w:val="-3"/>
        </w:rPr>
        <w:t xml:space="preserve"> </w:t>
      </w:r>
      <w:r w:rsidRPr="003D74E8">
        <w:t>multiple</w:t>
      </w:r>
      <w:r w:rsidRPr="003D74E8">
        <w:rPr>
          <w:spacing w:val="-3"/>
        </w:rPr>
        <w:t xml:space="preserve"> </w:t>
      </w:r>
      <w:r w:rsidRPr="003D74E8">
        <w:t>tasks</w:t>
      </w:r>
      <w:r w:rsidRPr="003D74E8">
        <w:rPr>
          <w:spacing w:val="22"/>
          <w:w w:val="99"/>
        </w:rPr>
        <w:t xml:space="preserve"> </w:t>
      </w:r>
      <w:r w:rsidRPr="003D74E8">
        <w:rPr>
          <w:spacing w:val="-2"/>
        </w:rPr>
        <w:t>effectively</w:t>
      </w:r>
      <w:r w:rsidRPr="003D74E8">
        <w:rPr>
          <w:spacing w:val="36"/>
        </w:rPr>
        <w:t xml:space="preserve"> </w:t>
      </w:r>
      <w:r w:rsidRPr="003D74E8">
        <w:t>because</w:t>
      </w:r>
      <w:r w:rsidRPr="003D74E8">
        <w:rPr>
          <w:spacing w:val="38"/>
        </w:rPr>
        <w:t xml:space="preserve"> </w:t>
      </w:r>
      <w:r w:rsidRPr="003D74E8">
        <w:t>the</w:t>
      </w:r>
      <w:r w:rsidRPr="003D74E8">
        <w:rPr>
          <w:spacing w:val="38"/>
        </w:rPr>
        <w:t xml:space="preserve"> </w:t>
      </w:r>
      <w:r w:rsidRPr="003D74E8">
        <w:t>periodic</w:t>
      </w:r>
      <w:r w:rsidRPr="003D74E8">
        <w:rPr>
          <w:spacing w:val="38"/>
        </w:rPr>
        <w:t xml:space="preserve"> </w:t>
      </w:r>
      <w:r w:rsidRPr="003D74E8">
        <w:t>time</w:t>
      </w:r>
      <w:r w:rsidRPr="003D74E8">
        <w:rPr>
          <w:spacing w:val="38"/>
        </w:rPr>
        <w:t xml:space="preserve"> </w:t>
      </w:r>
      <w:r w:rsidRPr="003D74E8">
        <w:rPr>
          <w:spacing w:val="-1"/>
        </w:rPr>
        <w:t>overhead</w:t>
      </w:r>
      <w:r w:rsidRPr="003D74E8">
        <w:rPr>
          <w:spacing w:val="37"/>
        </w:rPr>
        <w:t xml:space="preserve"> </w:t>
      </w:r>
      <w:r w:rsidRPr="003D74E8">
        <w:t>is</w:t>
      </w:r>
      <w:r w:rsidRPr="003D74E8">
        <w:rPr>
          <w:spacing w:val="38"/>
        </w:rPr>
        <w:t xml:space="preserve"> </w:t>
      </w:r>
      <w:r w:rsidRPr="003D74E8">
        <w:t>not</w:t>
      </w:r>
      <w:r w:rsidRPr="003D74E8">
        <w:rPr>
          <w:spacing w:val="38"/>
        </w:rPr>
        <w:t xml:space="preserve"> </w:t>
      </w:r>
      <w:r w:rsidRPr="003D74E8">
        <w:rPr>
          <w:spacing w:val="-1"/>
        </w:rPr>
        <w:t>large.</w:t>
      </w:r>
      <w:r w:rsidRPr="003D74E8">
        <w:rPr>
          <w:spacing w:val="27"/>
          <w:w w:val="99"/>
        </w:rPr>
        <w:t xml:space="preserve"> </w:t>
      </w:r>
      <w:r w:rsidRPr="003D74E8">
        <w:t>Note</w:t>
      </w:r>
      <w:r w:rsidRPr="003D74E8">
        <w:rPr>
          <w:spacing w:val="37"/>
        </w:rPr>
        <w:t xml:space="preserve"> </w:t>
      </w:r>
      <w:r w:rsidRPr="003D74E8">
        <w:t>that</w:t>
      </w:r>
      <w:r w:rsidRPr="003D74E8">
        <w:rPr>
          <w:spacing w:val="39"/>
        </w:rPr>
        <w:t xml:space="preserve"> </w:t>
      </w:r>
      <w:r w:rsidRPr="003D74E8">
        <w:t>a</w:t>
      </w:r>
      <w:r w:rsidRPr="003D74E8">
        <w:rPr>
          <w:spacing w:val="38"/>
        </w:rPr>
        <w:t xml:space="preserve"> </w:t>
      </w:r>
      <w:r w:rsidRPr="003D74E8">
        <w:t>smaller</w:t>
      </w:r>
      <w:r w:rsidRPr="003D74E8">
        <w:rPr>
          <w:spacing w:val="39"/>
        </w:rPr>
        <w:t xml:space="preserve"> </w:t>
      </w:r>
      <w:r w:rsidRPr="003D74E8">
        <w:t>periodic</w:t>
      </w:r>
      <w:r w:rsidRPr="003D74E8">
        <w:rPr>
          <w:spacing w:val="38"/>
        </w:rPr>
        <w:t xml:space="preserve"> </w:t>
      </w:r>
      <w:r w:rsidRPr="003D74E8">
        <w:t>time</w:t>
      </w:r>
      <w:r w:rsidRPr="003D74E8">
        <w:rPr>
          <w:spacing w:val="38"/>
        </w:rPr>
        <w:t xml:space="preserve"> </w:t>
      </w:r>
      <w:r w:rsidRPr="003D74E8">
        <w:t>is</w:t>
      </w:r>
      <w:r w:rsidRPr="003D74E8">
        <w:rPr>
          <w:spacing w:val="39"/>
        </w:rPr>
        <w:t xml:space="preserve"> </w:t>
      </w:r>
      <w:r w:rsidRPr="003D74E8">
        <w:t>better</w:t>
      </w:r>
      <w:r w:rsidRPr="003D74E8">
        <w:rPr>
          <w:spacing w:val="38"/>
        </w:rPr>
        <w:t xml:space="preserve"> </w:t>
      </w:r>
      <w:r w:rsidRPr="003D74E8">
        <w:t>for</w:t>
      </w:r>
      <w:r w:rsidRPr="003D74E8">
        <w:rPr>
          <w:spacing w:val="39"/>
        </w:rPr>
        <w:t xml:space="preserve"> </w:t>
      </w:r>
      <w:r w:rsidRPr="003D74E8">
        <w:t>multitasking</w:t>
      </w:r>
      <w:r w:rsidRPr="003D74E8">
        <w:rPr>
          <w:w w:val="99"/>
        </w:rPr>
        <w:t xml:space="preserve"> </w:t>
      </w:r>
      <w:r w:rsidRPr="003D74E8">
        <w:t>due</w:t>
      </w:r>
      <w:r w:rsidRPr="003D74E8">
        <w:rPr>
          <w:spacing w:val="13"/>
        </w:rPr>
        <w:t xml:space="preserve"> </w:t>
      </w:r>
      <w:r w:rsidRPr="003D74E8">
        <w:t>to</w:t>
      </w:r>
      <w:r w:rsidRPr="003D74E8">
        <w:rPr>
          <w:spacing w:val="13"/>
        </w:rPr>
        <w:t xml:space="preserve"> </w:t>
      </w:r>
      <w:r>
        <w:t>concurrent</w:t>
      </w:r>
      <w:r w:rsidRPr="003D74E8">
        <w:rPr>
          <w:spacing w:val="13"/>
        </w:rPr>
        <w:t xml:space="preserve"> </w:t>
      </w:r>
      <w:r w:rsidRPr="003D74E8">
        <w:t>or</w:t>
      </w:r>
      <w:r w:rsidRPr="003D74E8">
        <w:rPr>
          <w:spacing w:val="13"/>
        </w:rPr>
        <w:t xml:space="preserve"> </w:t>
      </w:r>
      <w:r w:rsidRPr="003D74E8">
        <w:t>parallel</w:t>
      </w:r>
      <w:r w:rsidRPr="003D74E8">
        <w:rPr>
          <w:spacing w:val="13"/>
        </w:rPr>
        <w:t xml:space="preserve"> </w:t>
      </w:r>
      <w:r w:rsidRPr="003D74E8">
        <w:t>processing.</w:t>
      </w:r>
    </w:p>
    <w:p w14:paraId="2E2C78C4" w14:textId="0EEE827D" w:rsidR="00946AA2" w:rsidRPr="003D74E8" w:rsidRDefault="00E56278" w:rsidP="003D74E8">
      <w:pPr>
        <w:pStyle w:val="a3"/>
        <w:spacing w:before="4" w:line="240" w:lineRule="exact"/>
        <w:ind w:right="976"/>
        <w:jc w:val="both"/>
      </w:pPr>
      <w:r w:rsidRPr="003D74E8">
        <w:rPr>
          <w:rFonts w:ascii="PMingLiU"/>
          <w:spacing w:val="-1"/>
          <w:sz w:val="22"/>
        </w:rPr>
        <w:t>Synchronization</w:t>
      </w:r>
      <w:r w:rsidRPr="003D74E8">
        <w:rPr>
          <w:rFonts w:ascii="PMingLiU"/>
          <w:spacing w:val="40"/>
          <w:sz w:val="22"/>
        </w:rPr>
        <w:t xml:space="preserve"> </w:t>
      </w:r>
      <w:r w:rsidRPr="003D74E8">
        <w:rPr>
          <w:rFonts w:ascii="PMingLiU"/>
          <w:sz w:val="22"/>
        </w:rPr>
        <w:t>of</w:t>
      </w:r>
      <w:r w:rsidRPr="003D74E8">
        <w:rPr>
          <w:rFonts w:ascii="PMingLiU"/>
          <w:spacing w:val="41"/>
          <w:sz w:val="22"/>
        </w:rPr>
        <w:t xml:space="preserve"> </w:t>
      </w:r>
      <w:r w:rsidRPr="003D74E8">
        <w:rPr>
          <w:rFonts w:ascii="PMingLiU"/>
          <w:sz w:val="22"/>
        </w:rPr>
        <w:t>Multiple</w:t>
      </w:r>
      <w:r w:rsidRPr="003D74E8">
        <w:rPr>
          <w:rFonts w:ascii="PMingLiU"/>
          <w:spacing w:val="41"/>
          <w:sz w:val="22"/>
        </w:rPr>
        <w:t xml:space="preserve"> </w:t>
      </w:r>
      <w:r w:rsidRPr="003D74E8">
        <w:rPr>
          <w:rFonts w:ascii="PMingLiU"/>
          <w:sz w:val="22"/>
        </w:rPr>
        <w:t>RiteVM</w:t>
      </w:r>
      <w:r w:rsidRPr="003D74E8">
        <w:rPr>
          <w:rFonts w:ascii="PMingLiU"/>
          <w:spacing w:val="41"/>
          <w:sz w:val="22"/>
        </w:rPr>
        <w:t xml:space="preserve"> </w:t>
      </w:r>
      <w:r w:rsidRPr="003D74E8">
        <w:rPr>
          <w:rFonts w:ascii="PMingLiU"/>
          <w:spacing w:val="-4"/>
          <w:sz w:val="22"/>
        </w:rPr>
        <w:t>Tasks</w:t>
      </w:r>
      <w:r>
        <w:rPr>
          <w:rFonts w:ascii="PMingLiU"/>
          <w:spacing w:val="-4"/>
        </w:rPr>
        <w:t>.</w:t>
      </w:r>
      <w:r>
        <w:rPr>
          <w:rFonts w:ascii="PMingLiU"/>
          <w:spacing w:val="29"/>
        </w:rPr>
        <w:t xml:space="preserve"> </w:t>
      </w:r>
      <w:r w:rsidRPr="003D74E8">
        <w:rPr>
          <w:spacing w:val="-9"/>
        </w:rPr>
        <w:t>To</w:t>
      </w:r>
      <w:r w:rsidRPr="003D74E8">
        <w:rPr>
          <w:spacing w:val="34"/>
        </w:rPr>
        <w:t xml:space="preserve"> </w:t>
      </w:r>
      <w:r w:rsidRPr="003D74E8">
        <w:rPr>
          <w:spacing w:val="-1"/>
        </w:rPr>
        <w:t>execute</w:t>
      </w:r>
      <w:r w:rsidRPr="003D74E8">
        <w:rPr>
          <w:spacing w:val="35"/>
          <w:w w:val="99"/>
        </w:rPr>
        <w:t xml:space="preserve"> </w:t>
      </w:r>
      <w:r w:rsidRPr="003D74E8">
        <w:t>multiple</w:t>
      </w:r>
      <w:r w:rsidRPr="003D74E8">
        <w:rPr>
          <w:spacing w:val="-5"/>
        </w:rPr>
        <w:t xml:space="preserve"> </w:t>
      </w:r>
      <w:r w:rsidRPr="003D74E8">
        <w:t>mruby</w:t>
      </w:r>
      <w:r w:rsidRPr="003D74E8">
        <w:rPr>
          <w:spacing w:val="-4"/>
        </w:rPr>
        <w:t xml:space="preserve"> </w:t>
      </w:r>
      <w:r w:rsidRPr="003D74E8">
        <w:t>applications,</w:t>
      </w:r>
      <w:r w:rsidRPr="003D74E8">
        <w:rPr>
          <w:spacing w:val="-4"/>
        </w:rPr>
        <w:t xml:space="preserve"> </w:t>
      </w:r>
      <w:r w:rsidRPr="003D74E8">
        <w:t>a</w:t>
      </w:r>
      <w:r w:rsidRPr="003D74E8">
        <w:rPr>
          <w:spacing w:val="-4"/>
        </w:rPr>
        <w:t xml:space="preserve"> </w:t>
      </w:r>
      <w:r w:rsidRPr="003D74E8">
        <w:t>synchronization</w:t>
      </w:r>
      <w:r w:rsidRPr="003D74E8">
        <w:rPr>
          <w:spacing w:val="-4"/>
        </w:rPr>
        <w:t xml:space="preserve"> </w:t>
      </w:r>
      <w:r w:rsidRPr="003D74E8">
        <w:t>mechanism</w:t>
      </w:r>
      <w:r w:rsidRPr="003D74E8">
        <w:rPr>
          <w:spacing w:val="-4"/>
        </w:rPr>
        <w:t xml:space="preserve"> </w:t>
      </w:r>
      <w:r w:rsidRPr="003D74E8">
        <w:t>for</w:t>
      </w:r>
      <w:r w:rsidRPr="003D74E8">
        <w:rPr>
          <w:w w:val="99"/>
        </w:rPr>
        <w:t xml:space="preserve"> </w:t>
      </w:r>
      <w:r w:rsidRPr="003D74E8">
        <w:t>RiteVM</w:t>
      </w:r>
      <w:r w:rsidRPr="003D74E8">
        <w:rPr>
          <w:spacing w:val="5"/>
        </w:rPr>
        <w:t xml:space="preserve"> </w:t>
      </w:r>
      <w:r w:rsidRPr="003D74E8">
        <w:t>tasks</w:t>
      </w:r>
      <w:r w:rsidRPr="003D74E8">
        <w:rPr>
          <w:spacing w:val="5"/>
        </w:rPr>
        <w:t xml:space="preserve"> </w:t>
      </w:r>
      <w:r w:rsidRPr="003D74E8">
        <w:t>is</w:t>
      </w:r>
      <w:r w:rsidRPr="003D74E8">
        <w:rPr>
          <w:spacing w:val="6"/>
        </w:rPr>
        <w:t xml:space="preserve"> </w:t>
      </w:r>
      <w:r w:rsidRPr="003D74E8">
        <w:t>implemented</w:t>
      </w:r>
      <w:r w:rsidRPr="003D74E8">
        <w:rPr>
          <w:spacing w:val="6"/>
        </w:rPr>
        <w:t xml:space="preserve"> </w:t>
      </w:r>
      <w:r w:rsidRPr="003D74E8">
        <w:t>in</w:t>
      </w:r>
      <w:r w:rsidRPr="003D74E8">
        <w:rPr>
          <w:spacing w:val="6"/>
        </w:rPr>
        <w:t xml:space="preserve"> </w:t>
      </w:r>
      <w:r w:rsidRPr="003D74E8">
        <w:t>the</w:t>
      </w:r>
      <w:r w:rsidRPr="003D74E8">
        <w:rPr>
          <w:spacing w:val="6"/>
        </w:rPr>
        <w:t xml:space="preserve"> </w:t>
      </w:r>
      <w:r w:rsidRPr="003D74E8">
        <w:t>proposed</w:t>
      </w:r>
      <w:r w:rsidRPr="003D74E8">
        <w:rPr>
          <w:spacing w:val="6"/>
        </w:rPr>
        <w:t xml:space="preserve"> </w:t>
      </w:r>
      <w:r w:rsidRPr="003D74E8">
        <w:rPr>
          <w:spacing w:val="-1"/>
        </w:rPr>
        <w:t>framework.</w:t>
      </w:r>
      <w:r w:rsidRPr="003D74E8">
        <w:rPr>
          <w:spacing w:val="6"/>
        </w:rPr>
        <w:t xml:space="preserve"> </w:t>
      </w:r>
      <w:r w:rsidRPr="003D74E8">
        <w:rPr>
          <w:spacing w:val="-9"/>
        </w:rPr>
        <w:t>We</w:t>
      </w:r>
      <w:r w:rsidRPr="003D74E8">
        <w:rPr>
          <w:spacing w:val="23"/>
          <w:w w:val="99"/>
        </w:rPr>
        <w:t xml:space="preserve"> </w:t>
      </w:r>
      <w:r w:rsidRPr="003D74E8">
        <w:t>measured the</w:t>
      </w:r>
      <w:r w:rsidRPr="003D74E8">
        <w:rPr>
          <w:spacing w:val="1"/>
        </w:rPr>
        <w:t xml:space="preserve"> </w:t>
      </w:r>
      <w:r w:rsidRPr="003D74E8">
        <w:t>time</w:t>
      </w:r>
      <w:r w:rsidRPr="003D74E8">
        <w:rPr>
          <w:spacing w:val="1"/>
        </w:rPr>
        <w:t xml:space="preserve"> </w:t>
      </w:r>
      <w:r w:rsidRPr="003D74E8">
        <w:t>from</w:t>
      </w:r>
      <w:r w:rsidRPr="003D74E8">
        <w:rPr>
          <w:spacing w:val="1"/>
        </w:rPr>
        <w:t xml:space="preserve"> </w:t>
      </w:r>
      <w:r w:rsidRPr="003D74E8">
        <w:t>the</w:t>
      </w:r>
      <w:r w:rsidRPr="003D74E8">
        <w:rPr>
          <w:spacing w:val="1"/>
        </w:rPr>
        <w:t xml:space="preserve"> </w:t>
      </w:r>
      <w:r w:rsidRPr="003D74E8">
        <w:rPr>
          <w:spacing w:val="-1"/>
        </w:rPr>
        <w:t>execution</w:t>
      </w:r>
      <w:r w:rsidRPr="003D74E8">
        <w:rPr>
          <w:spacing w:val="1"/>
        </w:rPr>
        <w:t xml:space="preserve"> </w:t>
      </w:r>
      <w:r w:rsidRPr="003D74E8">
        <w:t>of</w:t>
      </w:r>
      <w:r w:rsidRPr="003D74E8">
        <w:rPr>
          <w:spacing w:val="1"/>
        </w:rPr>
        <w:t xml:space="preserve"> </w:t>
      </w:r>
      <w:r w:rsidRPr="003D74E8">
        <w:t>the</w:t>
      </w:r>
      <w:r w:rsidRPr="003D74E8">
        <w:rPr>
          <w:spacing w:val="1"/>
        </w:rPr>
        <w:t xml:space="preserve"> </w:t>
      </w:r>
      <w:r w:rsidRPr="003D74E8">
        <w:t>first</w:t>
      </w:r>
      <w:r w:rsidRPr="003D74E8">
        <w:rPr>
          <w:spacing w:val="1"/>
        </w:rPr>
        <w:t xml:space="preserve"> </w:t>
      </w:r>
      <w:r w:rsidRPr="003D74E8">
        <w:t>RiteVM task</w:t>
      </w:r>
      <w:r w:rsidRPr="003D74E8">
        <w:rPr>
          <w:spacing w:val="24"/>
          <w:w w:val="99"/>
        </w:rPr>
        <w:t xml:space="preserve"> </w:t>
      </w:r>
      <w:r w:rsidRPr="003D74E8">
        <w:t>to</w:t>
      </w:r>
      <w:r w:rsidRPr="003D74E8">
        <w:rPr>
          <w:spacing w:val="35"/>
        </w:rPr>
        <w:t xml:space="preserve"> </w:t>
      </w:r>
      <w:r w:rsidRPr="003D74E8">
        <w:t>the</w:t>
      </w:r>
      <w:r w:rsidRPr="003D74E8">
        <w:rPr>
          <w:spacing w:val="35"/>
        </w:rPr>
        <w:t xml:space="preserve"> </w:t>
      </w:r>
      <w:r w:rsidRPr="003D74E8">
        <w:rPr>
          <w:spacing w:val="-1"/>
        </w:rPr>
        <w:t>execution</w:t>
      </w:r>
      <w:r w:rsidRPr="003D74E8">
        <w:rPr>
          <w:spacing w:val="35"/>
        </w:rPr>
        <w:t xml:space="preserve"> </w:t>
      </w:r>
      <w:r w:rsidRPr="003D74E8">
        <w:t>of</w:t>
      </w:r>
      <w:r w:rsidRPr="003D74E8">
        <w:rPr>
          <w:spacing w:val="35"/>
        </w:rPr>
        <w:t xml:space="preserve"> </w:t>
      </w:r>
      <w:r w:rsidRPr="003D74E8">
        <w:t>the</w:t>
      </w:r>
      <w:r w:rsidRPr="003D74E8">
        <w:rPr>
          <w:spacing w:val="35"/>
        </w:rPr>
        <w:t xml:space="preserve"> </w:t>
      </w:r>
      <w:r w:rsidRPr="003D74E8">
        <w:t>last</w:t>
      </w:r>
      <w:r w:rsidRPr="003D74E8">
        <w:rPr>
          <w:spacing w:val="35"/>
        </w:rPr>
        <w:t xml:space="preserve"> </w:t>
      </w:r>
      <w:r w:rsidRPr="003D74E8">
        <w:t>RiteVM</w:t>
      </w:r>
      <w:r w:rsidRPr="003D74E8">
        <w:rPr>
          <w:spacing w:val="35"/>
        </w:rPr>
        <w:t xml:space="preserve"> </w:t>
      </w:r>
      <w:r w:rsidRPr="003D74E8">
        <w:t>task.</w:t>
      </w:r>
      <w:r w:rsidRPr="003D74E8">
        <w:rPr>
          <w:spacing w:val="35"/>
        </w:rPr>
        <w:t xml:space="preserve"> </w:t>
      </w:r>
      <w:r>
        <w:t>It</w:t>
      </w:r>
      <w:r>
        <w:rPr>
          <w:spacing w:val="35"/>
        </w:rPr>
        <w:t xml:space="preserve"> </w:t>
      </w:r>
      <w:r>
        <w:rPr>
          <w:spacing w:val="-1"/>
        </w:rPr>
        <w:t>was</w:t>
      </w:r>
      <w:r>
        <w:rPr>
          <w:spacing w:val="35"/>
        </w:rPr>
        <w:t xml:space="preserve"> </w:t>
      </w:r>
      <w:r>
        <w:t>confirmed</w:t>
      </w:r>
    </w:p>
    <w:p w14:paraId="7B21CE31" w14:textId="0884059F" w:rsidR="00946AA2" w:rsidRDefault="00E56278">
      <w:pPr>
        <w:pStyle w:val="a3"/>
        <w:spacing w:before="9" w:line="199" w:lineRule="auto"/>
        <w:ind w:right="977" w:firstLine="0"/>
        <w:jc w:val="both"/>
      </w:pPr>
      <w:r>
        <w:t>that</w:t>
      </w:r>
      <w:r>
        <w:rPr>
          <w:spacing w:val="8"/>
        </w:rPr>
        <w:t xml:space="preserve"> </w:t>
      </w:r>
      <w:r>
        <w:t>the</w:t>
      </w:r>
      <w:r>
        <w:rPr>
          <w:spacing w:val="8"/>
        </w:rPr>
        <w:t xml:space="preserve"> </w:t>
      </w:r>
      <w:r>
        <w:t>time</w:t>
      </w:r>
      <w:r>
        <w:rPr>
          <w:spacing w:val="9"/>
        </w:rPr>
        <w:t xml:space="preserve"> </w:t>
      </w:r>
      <w:r>
        <w:rPr>
          <w:spacing w:val="-1"/>
        </w:rPr>
        <w:t>was</w:t>
      </w:r>
      <w:r>
        <w:rPr>
          <w:spacing w:val="8"/>
        </w:rPr>
        <w:t xml:space="preserve"> </w:t>
      </w:r>
      <w:r>
        <w:t>within</w:t>
      </w:r>
      <w:r>
        <w:rPr>
          <w:spacing w:val="8"/>
        </w:rPr>
        <w:t xml:space="preserve"> </w:t>
      </w:r>
      <w:r>
        <w:t>(periodic</w:t>
      </w:r>
      <w:r>
        <w:rPr>
          <w:spacing w:val="9"/>
        </w:rPr>
        <w:t xml:space="preserve"> </w:t>
      </w:r>
      <w:r>
        <w:t>time</w:t>
      </w:r>
      <w:del w:id="144" w:author="Author" w:date="2016-06-14T18:00:00Z">
        <w:r>
          <w:delText>)</w:delText>
        </w:r>
        <w:r>
          <w:rPr>
            <w:rFonts w:ascii="Lucida Sans Unicode" w:eastAsia="Lucida Sans Unicode" w:hAnsi="Lucida Sans Unicode" w:cs="Lucida Sans Unicode"/>
          </w:rPr>
          <w:delText>×</w:delText>
        </w:r>
        <w:r>
          <w:delText>(</w:delText>
        </w:r>
      </w:del>
      <w:ins w:id="145" w:author="Author" w:date="2016-06-14T18:00:00Z">
        <w:r>
          <w:t>)</w:t>
        </w:r>
        <w:r w:rsidR="00BD274E">
          <w:t xml:space="preserve"> </w:t>
        </w:r>
        <w:r>
          <w:rPr>
            <w:rFonts w:ascii="Lucida Sans Unicode" w:eastAsia="Lucida Sans Unicode" w:hAnsi="Lucida Sans Unicode" w:cs="Lucida Sans Unicode"/>
          </w:rPr>
          <w:t>×</w:t>
        </w:r>
        <w:r w:rsidR="00BD274E">
          <w:rPr>
            <w:rFonts w:ascii="Lucida Sans Unicode" w:eastAsia="Lucida Sans Unicode" w:hAnsi="Lucida Sans Unicode" w:cs="Lucida Sans Unicode"/>
          </w:rPr>
          <w:t xml:space="preserve"> </w:t>
        </w:r>
        <w:r>
          <w:t>(</w:t>
        </w:r>
      </w:ins>
      <w:r>
        <w:t>number</w:t>
      </w:r>
      <w:r>
        <w:rPr>
          <w:spacing w:val="8"/>
        </w:rPr>
        <w:t xml:space="preserve"> </w:t>
      </w:r>
      <w:r>
        <w:t>of</w:t>
      </w:r>
      <w:r>
        <w:rPr>
          <w:spacing w:val="8"/>
        </w:rPr>
        <w:t xml:space="preserve"> </w:t>
      </w:r>
      <w:r>
        <w:t>RiteVM</w:t>
      </w:r>
      <w:r>
        <w:rPr>
          <w:spacing w:val="21"/>
          <w:w w:val="99"/>
        </w:rPr>
        <w:t xml:space="preserve"> </w:t>
      </w:r>
      <w:r>
        <w:t>tasks</w:t>
      </w:r>
      <w:r>
        <w:rPr>
          <w:spacing w:val="-2"/>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15"/>
        </w:rPr>
        <w:t xml:space="preserve"> </w:t>
      </w:r>
      <w:r>
        <w:t>1).</w:t>
      </w:r>
      <w:r>
        <w:rPr>
          <w:spacing w:val="-2"/>
        </w:rPr>
        <w:t xml:space="preserve"> </w:t>
      </w:r>
      <w:r>
        <w:t>Figure</w:t>
      </w:r>
      <w:r>
        <w:rPr>
          <w:spacing w:val="-1"/>
        </w:rPr>
        <w:t xml:space="preserve"> </w:t>
      </w:r>
      <w:r>
        <w:t>12</w:t>
      </w:r>
      <w:r>
        <w:rPr>
          <w:spacing w:val="-2"/>
        </w:rPr>
        <w:t xml:space="preserve"> </w:t>
      </w:r>
      <w:r>
        <w:rPr>
          <w:spacing w:val="-1"/>
        </w:rPr>
        <w:t>shows</w:t>
      </w:r>
      <w:r>
        <w:rPr>
          <w:spacing w:val="-2"/>
        </w:rPr>
        <w:t xml:space="preserve"> </w:t>
      </w:r>
      <w:r>
        <w:t>the</w:t>
      </w:r>
      <w:r>
        <w:rPr>
          <w:spacing w:val="-2"/>
        </w:rPr>
        <w:t xml:space="preserve"> </w:t>
      </w:r>
      <w:r>
        <w:t>results</w:t>
      </w:r>
      <w:r>
        <w:rPr>
          <w:spacing w:val="-1"/>
        </w:rPr>
        <w:t xml:space="preserve"> </w:t>
      </w:r>
      <w:r>
        <w:t>for</w:t>
      </w:r>
      <w:r>
        <w:rPr>
          <w:spacing w:val="-2"/>
        </w:rPr>
        <w:t xml:space="preserve"> </w:t>
      </w:r>
      <w:r>
        <w:rPr>
          <w:spacing w:val="-1"/>
        </w:rPr>
        <w:t>two,</w:t>
      </w:r>
      <w:r>
        <w:rPr>
          <w:spacing w:val="-2"/>
        </w:rPr>
        <w:t xml:space="preserve"> </w:t>
      </w:r>
      <w:r>
        <w:t>three,</w:t>
      </w:r>
      <w:r>
        <w:rPr>
          <w:spacing w:val="-2"/>
        </w:rPr>
        <w:t xml:space="preserve"> </w:t>
      </w:r>
      <w:r>
        <w:t>and</w:t>
      </w:r>
      <w:r>
        <w:rPr>
          <w:spacing w:val="-1"/>
        </w:rPr>
        <w:t xml:space="preserve"> </w:t>
      </w:r>
      <w:r>
        <w:t>four</w:t>
      </w:r>
      <w:r>
        <w:rPr>
          <w:spacing w:val="22"/>
          <w:w w:val="99"/>
        </w:rPr>
        <w:t xml:space="preserve"> </w:t>
      </w:r>
      <w:r>
        <w:t>RiteVM tasks.</w:t>
      </w:r>
      <w:r>
        <w:rPr>
          <w:spacing w:val="1"/>
        </w:rPr>
        <w:t xml:space="preserve"> </w:t>
      </w:r>
      <w:r>
        <w:t>The periodic</w:t>
      </w:r>
      <w:r>
        <w:rPr>
          <w:spacing w:val="1"/>
        </w:rPr>
        <w:t xml:space="preserve"> </w:t>
      </w:r>
      <w:r>
        <w:t>time</w:t>
      </w:r>
      <w:r>
        <w:rPr>
          <w:spacing w:val="1"/>
        </w:rPr>
        <w:t xml:space="preserve"> </w:t>
      </w:r>
      <w:r>
        <w:t>is</w:t>
      </w:r>
      <w:r>
        <w:rPr>
          <w:spacing w:val="1"/>
        </w:rPr>
        <w:t xml:space="preserve"> </w:t>
      </w:r>
      <w:r>
        <w:t>1</w:t>
      </w:r>
      <w:r>
        <w:rPr>
          <w:spacing w:val="1"/>
        </w:rPr>
        <w:t xml:space="preserve"> </w:t>
      </w:r>
      <w:del w:id="146" w:author="Author" w:date="2016-06-14T18:00:00Z">
        <w:r>
          <w:delText>msec</w:delText>
        </w:r>
      </w:del>
      <w:ins w:id="147" w:author="Author" w:date="2016-06-14T18:00:00Z">
        <w:r>
          <w:t>ms</w:t>
        </w:r>
      </w:ins>
      <w:r>
        <w:t>,</w:t>
      </w:r>
      <w:r>
        <w:rPr>
          <w:spacing w:val="1"/>
        </w:rPr>
        <w:t xml:space="preserve"> </w:t>
      </w:r>
      <w:r>
        <w:t>and</w:t>
      </w:r>
      <w:r>
        <w:rPr>
          <w:spacing w:val="1"/>
        </w:rPr>
        <w:t xml:space="preserve"> </w:t>
      </w:r>
      <w:r>
        <w:t>the</w:t>
      </w:r>
      <w:r>
        <w:rPr>
          <w:spacing w:val="1"/>
        </w:rPr>
        <w:t xml:space="preserve"> </w:t>
      </w:r>
      <w:r>
        <w:t>number</w:t>
      </w:r>
      <w:r>
        <w:rPr>
          <w:spacing w:val="1"/>
        </w:rPr>
        <w:t xml:space="preserve"> </w:t>
      </w:r>
      <w:r>
        <w:t>of</w:t>
      </w:r>
    </w:p>
    <w:p w14:paraId="0244A7D7" w14:textId="1C861479" w:rsidR="00946AA2" w:rsidRPr="003D74E8" w:rsidRDefault="00E56278" w:rsidP="003D74E8">
      <w:pPr>
        <w:pStyle w:val="a3"/>
        <w:spacing w:before="16" w:line="245" w:lineRule="auto"/>
        <w:ind w:right="976" w:firstLine="0"/>
        <w:jc w:val="right"/>
      </w:pPr>
      <w:r>
        <w:t>RiteVMs</w:t>
      </w:r>
      <w:r>
        <w:rPr>
          <w:spacing w:val="18"/>
        </w:rPr>
        <w:t xml:space="preserve"> </w:t>
      </w:r>
      <w:r>
        <w:t>is</w:t>
      </w:r>
      <w:r>
        <w:rPr>
          <w:spacing w:val="18"/>
        </w:rPr>
        <w:t xml:space="preserve"> </w:t>
      </w:r>
      <w:r>
        <w:rPr>
          <w:spacing w:val="-1"/>
        </w:rPr>
        <w:t>two,</w:t>
      </w:r>
      <w:r>
        <w:rPr>
          <w:spacing w:val="18"/>
        </w:rPr>
        <w:t xml:space="preserve"> </w:t>
      </w:r>
      <w:r>
        <w:t>three,</w:t>
      </w:r>
      <w:r>
        <w:rPr>
          <w:spacing w:val="18"/>
        </w:rPr>
        <w:t xml:space="preserve"> </w:t>
      </w:r>
      <w:r>
        <w:t>and</w:t>
      </w:r>
      <w:r>
        <w:rPr>
          <w:spacing w:val="18"/>
        </w:rPr>
        <w:t xml:space="preserve"> </w:t>
      </w:r>
      <w:r>
        <w:rPr>
          <w:spacing w:val="-3"/>
        </w:rPr>
        <w:t>four.</w:t>
      </w:r>
      <w:r>
        <w:rPr>
          <w:spacing w:val="18"/>
        </w:rPr>
        <w:t xml:space="preserve"> </w:t>
      </w:r>
      <w:r>
        <w:t>As</w:t>
      </w:r>
      <w:r>
        <w:rPr>
          <w:spacing w:val="18"/>
        </w:rPr>
        <w:t xml:space="preserve"> </w:t>
      </w:r>
      <w:r>
        <w:rPr>
          <w:spacing w:val="-1"/>
        </w:rPr>
        <w:t>shown</w:t>
      </w:r>
      <w:r>
        <w:rPr>
          <w:spacing w:val="19"/>
        </w:rPr>
        <w:t xml:space="preserve"> </w:t>
      </w:r>
      <w:r>
        <w:t>in</w:t>
      </w:r>
      <w:r>
        <w:rPr>
          <w:spacing w:val="18"/>
        </w:rPr>
        <w:t xml:space="preserve"> </w:t>
      </w:r>
      <w:r>
        <w:t>Figure</w:t>
      </w:r>
      <w:r>
        <w:rPr>
          <w:spacing w:val="18"/>
        </w:rPr>
        <w:t xml:space="preserve"> </w:t>
      </w:r>
      <w:r>
        <w:t>12,</w:t>
      </w:r>
      <w:r>
        <w:rPr>
          <w:spacing w:val="18"/>
        </w:rPr>
        <w:t xml:space="preserve"> </w:t>
      </w:r>
      <w:r>
        <w:t>the</w:t>
      </w:r>
      <w:r>
        <w:rPr>
          <w:spacing w:val="26"/>
          <w:w w:val="99"/>
        </w:rPr>
        <w:t xml:space="preserve"> </w:t>
      </w:r>
      <w:r>
        <w:t>time</w:t>
      </w:r>
      <w:r>
        <w:rPr>
          <w:spacing w:val="2"/>
        </w:rPr>
        <w:t xml:space="preserve"> </w:t>
      </w:r>
      <w:r>
        <w:t>is</w:t>
      </w:r>
      <w:r>
        <w:rPr>
          <w:spacing w:val="3"/>
        </w:rPr>
        <w:t xml:space="preserve"> </w:t>
      </w:r>
      <w:r>
        <w:t>within</w:t>
      </w:r>
      <w:r>
        <w:rPr>
          <w:spacing w:val="3"/>
        </w:rPr>
        <w:t xml:space="preserve"> </w:t>
      </w:r>
      <w:r>
        <w:t>1</w:t>
      </w:r>
      <w:del w:id="148" w:author="Author" w:date="2016-06-14T18:00:00Z">
        <w:r>
          <w:rPr>
            <w:spacing w:val="3"/>
          </w:rPr>
          <w:delText xml:space="preserve"> </w:delText>
        </w:r>
        <w:r>
          <w:delText>msec</w:delText>
        </w:r>
      </w:del>
      <w:r>
        <w:t>,</w:t>
      </w:r>
      <w:r>
        <w:rPr>
          <w:spacing w:val="3"/>
        </w:rPr>
        <w:t xml:space="preserve"> </w:t>
      </w:r>
      <w:r>
        <w:t>2</w:t>
      </w:r>
      <w:del w:id="149" w:author="Author" w:date="2016-06-14T18:00:00Z">
        <w:r>
          <w:rPr>
            <w:spacing w:val="3"/>
          </w:rPr>
          <w:delText xml:space="preserve"> </w:delText>
        </w:r>
        <w:r>
          <w:delText>msec</w:delText>
        </w:r>
      </w:del>
      <w:r>
        <w:t>,</w:t>
      </w:r>
      <w:r>
        <w:rPr>
          <w:spacing w:val="3"/>
        </w:rPr>
        <w:t xml:space="preserve"> </w:t>
      </w:r>
      <w:r>
        <w:t>and</w:t>
      </w:r>
      <w:r>
        <w:rPr>
          <w:spacing w:val="3"/>
        </w:rPr>
        <w:t xml:space="preserve"> </w:t>
      </w:r>
      <w:r>
        <w:t>3</w:t>
      </w:r>
      <w:r>
        <w:rPr>
          <w:spacing w:val="3"/>
        </w:rPr>
        <w:t xml:space="preserve"> </w:t>
      </w:r>
      <w:del w:id="150" w:author="Author" w:date="2016-06-14T18:00:00Z">
        <w:r>
          <w:delText>msec</w:delText>
        </w:r>
      </w:del>
      <w:ins w:id="151" w:author="Author" w:date="2016-06-14T18:00:00Z">
        <w:r>
          <w:t>ms</w:t>
        </w:r>
      </w:ins>
      <w:r>
        <w:rPr>
          <w:spacing w:val="3"/>
        </w:rPr>
        <w:t xml:space="preserve"> </w:t>
      </w:r>
      <w:r>
        <w:rPr>
          <w:spacing w:val="-2"/>
        </w:rPr>
        <w:t>respectively,</w:t>
      </w:r>
      <w:r>
        <w:rPr>
          <w:spacing w:val="3"/>
        </w:rPr>
        <w:t xml:space="preserve"> </w:t>
      </w:r>
      <w:r>
        <w:t>which</w:t>
      </w:r>
      <w:r>
        <w:rPr>
          <w:spacing w:val="26"/>
          <w:w w:val="99"/>
        </w:rPr>
        <w:t xml:space="preserve"> </w:t>
      </w:r>
      <w:r>
        <w:t>indicates</w:t>
      </w:r>
      <w:r>
        <w:rPr>
          <w:spacing w:val="-10"/>
        </w:rPr>
        <w:t xml:space="preserve"> </w:t>
      </w:r>
      <w:r>
        <w:t>successful</w:t>
      </w:r>
      <w:r>
        <w:rPr>
          <w:spacing w:val="-10"/>
        </w:rPr>
        <w:t xml:space="preserve"> </w:t>
      </w:r>
      <w:r>
        <w:t>synchronization</w:t>
      </w:r>
      <w:r>
        <w:rPr>
          <w:spacing w:val="-10"/>
        </w:rPr>
        <w:t xml:space="preserve"> </w:t>
      </w:r>
      <w:r>
        <w:t>of</w:t>
      </w:r>
      <w:r>
        <w:rPr>
          <w:spacing w:val="-10"/>
        </w:rPr>
        <w:t xml:space="preserve"> </w:t>
      </w:r>
      <w:r>
        <w:t>multiple</w:t>
      </w:r>
      <w:r>
        <w:rPr>
          <w:spacing w:val="-10"/>
        </w:rPr>
        <w:t xml:space="preserve"> </w:t>
      </w:r>
      <w:r>
        <w:t>RiteVM</w:t>
      </w:r>
      <w:r>
        <w:rPr>
          <w:spacing w:val="-10"/>
        </w:rPr>
        <w:t xml:space="preserve"> </w:t>
      </w:r>
      <w:r>
        <w:t>tasks.</w:t>
      </w:r>
      <w:r>
        <w:rPr>
          <w:w w:val="99"/>
        </w:rPr>
        <w:t xml:space="preserve"> </w:t>
      </w:r>
      <w:r w:rsidRPr="003D74E8">
        <w:rPr>
          <w:rFonts w:ascii="PMingLiU"/>
          <w:sz w:val="22"/>
        </w:rPr>
        <w:t xml:space="preserve">Benefits of </w:t>
      </w:r>
      <w:r w:rsidR="0022471E">
        <w:rPr>
          <w:rFonts w:ascii="PMingLiU"/>
        </w:rPr>
        <w:t>Component-Based</w:t>
      </w:r>
      <w:r>
        <w:rPr>
          <w:rFonts w:ascii="PMingLiU"/>
          <w:spacing w:val="37"/>
        </w:rPr>
        <w:t xml:space="preserve"> </w:t>
      </w:r>
      <w:r>
        <w:rPr>
          <w:rFonts w:ascii="PMingLiU"/>
          <w:spacing w:val="-1"/>
        </w:rPr>
        <w:t>Development.</w:t>
      </w:r>
      <w:r>
        <w:rPr>
          <w:rFonts w:ascii="PMingLiU"/>
        </w:rPr>
        <w:t xml:space="preserve"> </w:t>
      </w:r>
      <w:r>
        <w:rPr>
          <w:rFonts w:ascii="PMingLiU"/>
          <w:spacing w:val="26"/>
        </w:rPr>
        <w:t xml:space="preserve"> </w:t>
      </w:r>
      <w:r w:rsidRPr="003D74E8">
        <w:rPr>
          <w:sz w:val="22"/>
        </w:rPr>
        <w:t xml:space="preserve">In </w:t>
      </w:r>
      <w:r w:rsidR="0022471E" w:rsidRPr="003D74E8">
        <w:rPr>
          <w:sz w:val="22"/>
        </w:rPr>
        <w:t>the proposed</w:t>
      </w:r>
      <w:r w:rsidRPr="003D74E8">
        <w:rPr>
          <w:spacing w:val="-9"/>
          <w:sz w:val="22"/>
        </w:rPr>
        <w:t xml:space="preserve"> </w:t>
      </w:r>
      <w:r w:rsidRPr="003D74E8">
        <w:rPr>
          <w:spacing w:val="-1"/>
          <w:sz w:val="22"/>
        </w:rPr>
        <w:t>framework,</w:t>
      </w:r>
      <w:r w:rsidRPr="003D74E8">
        <w:rPr>
          <w:spacing w:val="-9"/>
          <w:sz w:val="22"/>
        </w:rPr>
        <w:t xml:space="preserve"> </w:t>
      </w:r>
      <w:r w:rsidRPr="003D74E8">
        <w:rPr>
          <w:sz w:val="22"/>
        </w:rPr>
        <w:t>RiteVMs,</w:t>
      </w:r>
      <w:r w:rsidRPr="003D74E8">
        <w:rPr>
          <w:spacing w:val="-9"/>
          <w:sz w:val="22"/>
        </w:rPr>
        <w:t xml:space="preserve"> </w:t>
      </w:r>
      <w:r w:rsidRPr="003D74E8">
        <w:rPr>
          <w:sz w:val="22"/>
        </w:rPr>
        <w:t>the</w:t>
      </w:r>
      <w:r w:rsidRPr="003D74E8">
        <w:rPr>
          <w:spacing w:val="-8"/>
          <w:sz w:val="22"/>
        </w:rPr>
        <w:t xml:space="preserve"> </w:t>
      </w:r>
      <w:r w:rsidRPr="003D74E8">
        <w:rPr>
          <w:sz w:val="22"/>
        </w:rPr>
        <w:t>RiteVM</w:t>
      </w:r>
      <w:r w:rsidRPr="003D74E8">
        <w:rPr>
          <w:spacing w:val="-9"/>
          <w:sz w:val="22"/>
        </w:rPr>
        <w:t xml:space="preserve"> </w:t>
      </w:r>
      <w:r w:rsidRPr="003D74E8">
        <w:rPr>
          <w:spacing w:val="-1"/>
          <w:sz w:val="22"/>
        </w:rPr>
        <w:t>scheduler,</w:t>
      </w:r>
      <w:r w:rsidRPr="003D74E8">
        <w:rPr>
          <w:spacing w:val="-9"/>
          <w:sz w:val="22"/>
        </w:rPr>
        <w:t xml:space="preserve"> </w:t>
      </w:r>
      <w:r w:rsidRPr="003D74E8">
        <w:rPr>
          <w:sz w:val="22"/>
        </w:rPr>
        <w:t>and</w:t>
      </w:r>
      <w:r w:rsidRPr="003D74E8">
        <w:rPr>
          <w:spacing w:val="-9"/>
          <w:sz w:val="22"/>
        </w:rPr>
        <w:t xml:space="preserve"> </w:t>
      </w:r>
      <w:r>
        <w:rPr>
          <w:spacing w:val="-1"/>
        </w:rPr>
        <w:t>Event-</w:t>
      </w:r>
      <w:r>
        <w:rPr>
          <w:spacing w:val="29"/>
          <w:w w:val="99"/>
        </w:rPr>
        <w:t xml:space="preserve"> </w:t>
      </w:r>
      <w:r>
        <w:t>flags</w:t>
      </w:r>
      <w:r w:rsidRPr="003D74E8">
        <w:rPr>
          <w:spacing w:val="14"/>
          <w:sz w:val="22"/>
        </w:rPr>
        <w:t xml:space="preserve"> </w:t>
      </w:r>
      <w:r w:rsidRPr="003D74E8">
        <w:rPr>
          <w:sz w:val="22"/>
        </w:rPr>
        <w:t>are</w:t>
      </w:r>
      <w:r w:rsidRPr="003D74E8">
        <w:rPr>
          <w:spacing w:val="16"/>
          <w:sz w:val="22"/>
        </w:rPr>
        <w:t xml:space="preserve"> </w:t>
      </w:r>
      <w:r w:rsidRPr="003D74E8">
        <w:rPr>
          <w:sz w:val="22"/>
        </w:rPr>
        <w:t>implemented</w:t>
      </w:r>
      <w:r w:rsidRPr="003D74E8">
        <w:rPr>
          <w:spacing w:val="16"/>
          <w:sz w:val="22"/>
        </w:rPr>
        <w:t xml:space="preserve"> </w:t>
      </w:r>
      <w:r w:rsidRPr="003D74E8">
        <w:rPr>
          <w:sz w:val="22"/>
        </w:rPr>
        <w:t>as</w:t>
      </w:r>
      <w:r w:rsidRPr="003D74E8">
        <w:rPr>
          <w:spacing w:val="16"/>
          <w:sz w:val="22"/>
        </w:rPr>
        <w:t xml:space="preserve"> </w:t>
      </w:r>
      <w:r w:rsidRPr="003D74E8">
        <w:rPr>
          <w:sz w:val="22"/>
        </w:rPr>
        <w:t>TECS</w:t>
      </w:r>
      <w:r w:rsidRPr="003D74E8">
        <w:rPr>
          <w:spacing w:val="16"/>
          <w:sz w:val="22"/>
        </w:rPr>
        <w:t xml:space="preserve"> </w:t>
      </w:r>
      <w:r w:rsidRPr="003D74E8">
        <w:rPr>
          <w:sz w:val="22"/>
        </w:rPr>
        <w:t>components.</w:t>
      </w:r>
      <w:r w:rsidRPr="003D74E8">
        <w:rPr>
          <w:spacing w:val="16"/>
          <w:sz w:val="22"/>
        </w:rPr>
        <w:t xml:space="preserve"> </w:t>
      </w:r>
      <w:r>
        <w:rPr>
          <w:spacing w:val="-1"/>
        </w:rPr>
        <w:t>Developers</w:t>
      </w:r>
      <w:r w:rsidRPr="003D74E8">
        <w:rPr>
          <w:spacing w:val="15"/>
          <w:sz w:val="22"/>
        </w:rPr>
        <w:t xml:space="preserve"> </w:t>
      </w:r>
      <w:r w:rsidRPr="003D74E8">
        <w:rPr>
          <w:sz w:val="22"/>
        </w:rPr>
        <w:t>can</w:t>
      </w:r>
      <w:r w:rsidRPr="003D74E8">
        <w:rPr>
          <w:spacing w:val="22"/>
          <w:w w:val="99"/>
          <w:sz w:val="22"/>
        </w:rPr>
        <w:t xml:space="preserve"> </w:t>
      </w:r>
      <w:r w:rsidR="0022471E" w:rsidRPr="003D74E8">
        <w:rPr>
          <w:sz w:val="22"/>
        </w:rPr>
        <w:t xml:space="preserve">add </w:t>
      </w:r>
      <w:r w:rsidRPr="003D74E8">
        <w:rPr>
          <w:sz w:val="22"/>
        </w:rPr>
        <w:t xml:space="preserve">or </w:t>
      </w:r>
      <w:r w:rsidR="0022471E" w:rsidRPr="003D74E8">
        <w:rPr>
          <w:spacing w:val="-1"/>
          <w:sz w:val="22"/>
        </w:rPr>
        <w:t>remove</w:t>
      </w:r>
      <w:r w:rsidR="0022471E" w:rsidRPr="003D74E8">
        <w:rPr>
          <w:sz w:val="22"/>
        </w:rPr>
        <w:t xml:space="preserve"> </w:t>
      </w:r>
      <w:r w:rsidR="0022471E" w:rsidRPr="003D74E8">
        <w:rPr>
          <w:spacing w:val="1"/>
          <w:sz w:val="22"/>
        </w:rPr>
        <w:t>the</w:t>
      </w:r>
      <w:r w:rsidR="0022471E" w:rsidRPr="003D74E8">
        <w:rPr>
          <w:sz w:val="22"/>
        </w:rPr>
        <w:t xml:space="preserve"> </w:t>
      </w:r>
      <w:r w:rsidR="0022471E" w:rsidRPr="003D74E8">
        <w:rPr>
          <w:spacing w:val="1"/>
          <w:sz w:val="22"/>
        </w:rPr>
        <w:t>functionalities</w:t>
      </w:r>
      <w:r w:rsidR="0022471E" w:rsidRPr="003D74E8">
        <w:rPr>
          <w:sz w:val="22"/>
        </w:rPr>
        <w:t xml:space="preserve"> easily</w:t>
      </w:r>
      <w:r w:rsidRPr="003D74E8">
        <w:rPr>
          <w:sz w:val="22"/>
        </w:rPr>
        <w:t xml:space="preserve"> by</w:t>
      </w:r>
      <w:r>
        <w:t xml:space="preserve"> </w:t>
      </w:r>
      <w:r w:rsidRPr="003D74E8">
        <w:rPr>
          <w:sz w:val="22"/>
        </w:rPr>
        <w:t>modifying the</w:t>
      </w:r>
      <w:r w:rsidRPr="003D74E8">
        <w:rPr>
          <w:spacing w:val="21"/>
          <w:w w:val="99"/>
          <w:sz w:val="22"/>
        </w:rPr>
        <w:t xml:space="preserve"> </w:t>
      </w:r>
      <w:r w:rsidRPr="003D74E8">
        <w:rPr>
          <w:sz w:val="22"/>
        </w:rPr>
        <w:t>CDL</w:t>
      </w:r>
      <w:r w:rsidRPr="003D74E8">
        <w:rPr>
          <w:spacing w:val="19"/>
          <w:sz w:val="22"/>
        </w:rPr>
        <w:t xml:space="preserve"> </w:t>
      </w:r>
      <w:r w:rsidRPr="003D74E8">
        <w:rPr>
          <w:sz w:val="22"/>
        </w:rPr>
        <w:t>file.</w:t>
      </w:r>
      <w:r w:rsidRPr="003D74E8">
        <w:rPr>
          <w:spacing w:val="19"/>
          <w:sz w:val="22"/>
        </w:rPr>
        <w:t xml:space="preserve"> </w:t>
      </w:r>
      <w:r w:rsidRPr="003D74E8">
        <w:rPr>
          <w:spacing w:val="-2"/>
          <w:sz w:val="22"/>
        </w:rPr>
        <w:t>Moreover,</w:t>
      </w:r>
      <w:r w:rsidRPr="003D74E8">
        <w:rPr>
          <w:spacing w:val="19"/>
          <w:sz w:val="22"/>
        </w:rPr>
        <w:t xml:space="preserve"> </w:t>
      </w:r>
      <w:r w:rsidRPr="003D74E8">
        <w:rPr>
          <w:sz w:val="22"/>
        </w:rPr>
        <w:t>CBD</w:t>
      </w:r>
      <w:r w:rsidRPr="003D74E8">
        <w:rPr>
          <w:spacing w:val="19"/>
          <w:sz w:val="22"/>
        </w:rPr>
        <w:t xml:space="preserve"> </w:t>
      </w:r>
      <w:r w:rsidRPr="003D74E8">
        <w:rPr>
          <w:sz w:val="22"/>
        </w:rPr>
        <w:t>decreases</w:t>
      </w:r>
      <w:r w:rsidRPr="003D74E8">
        <w:rPr>
          <w:spacing w:val="20"/>
          <w:sz w:val="22"/>
        </w:rPr>
        <w:t xml:space="preserve"> </w:t>
      </w:r>
      <w:r w:rsidRPr="003D74E8">
        <w:rPr>
          <w:sz w:val="22"/>
        </w:rPr>
        <w:t>code</w:t>
      </w:r>
      <w:r w:rsidR="00F70AE0" w:rsidRPr="003D74E8">
        <w:rPr>
          <w:spacing w:val="19"/>
          <w:sz w:val="22"/>
        </w:rPr>
        <w:t xml:space="preserve"> </w:t>
      </w:r>
      <w:r w:rsidRPr="003D74E8">
        <w:rPr>
          <w:sz w:val="22"/>
        </w:rPr>
        <w:t>size</w:t>
      </w:r>
      <w:r w:rsidRPr="003D74E8">
        <w:rPr>
          <w:spacing w:val="19"/>
          <w:sz w:val="22"/>
        </w:rPr>
        <w:t xml:space="preserve"> </w:t>
      </w:r>
      <w:r w:rsidRPr="003D74E8">
        <w:rPr>
          <w:sz w:val="22"/>
        </w:rPr>
        <w:t>and</w:t>
      </w:r>
      <w:r w:rsidRPr="003D74E8">
        <w:rPr>
          <w:spacing w:val="19"/>
          <w:sz w:val="22"/>
        </w:rPr>
        <w:t xml:space="preserve"> </w:t>
      </w:r>
      <w:r w:rsidRPr="003D74E8">
        <w:rPr>
          <w:spacing w:val="-1"/>
          <w:sz w:val="22"/>
        </w:rPr>
        <w:t>improves</w:t>
      </w:r>
      <w:r w:rsidR="00F70AE0" w:rsidRPr="003D74E8">
        <w:rPr>
          <w:spacing w:val="-1"/>
          <w:sz w:val="22"/>
        </w:rPr>
        <w:t xml:space="preserve"> </w:t>
      </w:r>
      <w:r w:rsidRPr="003D74E8">
        <w:rPr>
          <w:spacing w:val="-1"/>
          <w:sz w:val="22"/>
        </w:rPr>
        <w:t>productivity</w:t>
      </w:r>
      <w:r w:rsidRPr="003D74E8">
        <w:rPr>
          <w:spacing w:val="6"/>
          <w:sz w:val="22"/>
        </w:rPr>
        <w:t xml:space="preserve"> </w:t>
      </w:r>
      <w:r w:rsidRPr="003D74E8">
        <w:rPr>
          <w:sz w:val="22"/>
        </w:rPr>
        <w:t>and</w:t>
      </w:r>
      <w:r w:rsidRPr="003D74E8">
        <w:rPr>
          <w:spacing w:val="6"/>
          <w:sz w:val="22"/>
        </w:rPr>
        <w:t xml:space="preserve"> </w:t>
      </w:r>
      <w:r w:rsidRPr="003D74E8">
        <w:rPr>
          <w:spacing w:val="-1"/>
          <w:sz w:val="22"/>
        </w:rPr>
        <w:t>maintainability.</w:t>
      </w:r>
      <w:r w:rsidR="00F70AE0">
        <w:rPr>
          <w:spacing w:val="-1"/>
        </w:rPr>
        <w:t xml:space="preserve"> </w:t>
      </w:r>
      <w:r w:rsidRPr="003D74E8">
        <w:rPr>
          <w:spacing w:val="-9"/>
        </w:rPr>
        <w:t>To</w:t>
      </w:r>
      <w:r w:rsidRPr="003D74E8">
        <w:rPr>
          <w:spacing w:val="-2"/>
        </w:rPr>
        <w:t xml:space="preserve"> </w:t>
      </w:r>
      <w:r w:rsidRPr="003D74E8">
        <w:t>demonstrate</w:t>
      </w:r>
      <w:r w:rsidRPr="003D74E8">
        <w:rPr>
          <w:spacing w:val="-1"/>
        </w:rPr>
        <w:t xml:space="preserve"> </w:t>
      </w:r>
      <w:r w:rsidRPr="003D74E8">
        <w:t>the</w:t>
      </w:r>
      <w:r w:rsidRPr="003D74E8">
        <w:rPr>
          <w:spacing w:val="-1"/>
        </w:rPr>
        <w:t xml:space="preserve"> </w:t>
      </w:r>
      <w:r w:rsidRPr="003D74E8">
        <w:t>superiority</w:t>
      </w:r>
      <w:r w:rsidRPr="003D74E8">
        <w:rPr>
          <w:spacing w:val="-2"/>
        </w:rPr>
        <w:t xml:space="preserve"> </w:t>
      </w:r>
      <w:r w:rsidRPr="003D74E8">
        <w:t>of</w:t>
      </w:r>
      <w:r w:rsidRPr="003D74E8">
        <w:rPr>
          <w:spacing w:val="-1"/>
        </w:rPr>
        <w:t xml:space="preserve"> </w:t>
      </w:r>
      <w:r w:rsidRPr="003D74E8">
        <w:t>CBD,</w:t>
      </w:r>
      <w:r w:rsidRPr="003D74E8">
        <w:rPr>
          <w:spacing w:val="-1"/>
        </w:rPr>
        <w:t xml:space="preserve"> </w:t>
      </w:r>
      <w:r w:rsidRPr="003D74E8">
        <w:t>a</w:t>
      </w:r>
      <w:r w:rsidRPr="003D74E8">
        <w:rPr>
          <w:spacing w:val="-2"/>
        </w:rPr>
        <w:t xml:space="preserve"> </w:t>
      </w:r>
      <w:r w:rsidRPr="003D74E8">
        <w:t>comparison</w:t>
      </w:r>
      <w:r w:rsidRPr="003D74E8">
        <w:rPr>
          <w:spacing w:val="-1"/>
        </w:rPr>
        <w:t xml:space="preserve"> </w:t>
      </w:r>
      <w:r w:rsidRPr="003D74E8">
        <w:t>of</w:t>
      </w:r>
      <w:r w:rsidRPr="003D74E8">
        <w:rPr>
          <w:spacing w:val="-1"/>
        </w:rPr>
        <w:t xml:space="preserve"> </w:t>
      </w:r>
      <w:r>
        <w:t>the</w:t>
      </w:r>
      <w:r>
        <w:rPr>
          <w:spacing w:val="20"/>
          <w:w w:val="99"/>
        </w:rPr>
        <w:t xml:space="preserve"> </w:t>
      </w:r>
      <w:r>
        <w:t>number</w:t>
      </w:r>
      <w:r>
        <w:rPr>
          <w:spacing w:val="15"/>
        </w:rPr>
        <w:t xml:space="preserve"> </w:t>
      </w:r>
      <w:r>
        <w:t>of</w:t>
      </w:r>
      <w:r>
        <w:rPr>
          <w:spacing w:val="16"/>
        </w:rPr>
        <w:t xml:space="preserve"> </w:t>
      </w:r>
      <w:r w:rsidRPr="003D74E8">
        <w:t>lines</w:t>
      </w:r>
      <w:r w:rsidRPr="003D74E8">
        <w:rPr>
          <w:spacing w:val="16"/>
        </w:rPr>
        <w:t xml:space="preserve"> </w:t>
      </w:r>
      <w:r>
        <w:t>of</w:t>
      </w:r>
      <w:r>
        <w:rPr>
          <w:spacing w:val="16"/>
        </w:rPr>
        <w:t xml:space="preserve"> </w:t>
      </w:r>
      <w:r>
        <w:t>C</w:t>
      </w:r>
      <w:r>
        <w:rPr>
          <w:spacing w:val="16"/>
        </w:rPr>
        <w:t xml:space="preserve"> </w:t>
      </w:r>
      <w:r>
        <w:t>and</w:t>
      </w:r>
      <w:r>
        <w:rPr>
          <w:spacing w:val="16"/>
        </w:rPr>
        <w:t xml:space="preserve"> </w:t>
      </w:r>
      <w:r>
        <w:t>CDL</w:t>
      </w:r>
      <w:r>
        <w:rPr>
          <w:spacing w:val="16"/>
        </w:rPr>
        <w:t xml:space="preserve"> </w:t>
      </w:r>
      <w:r>
        <w:t>codes</w:t>
      </w:r>
      <w:r>
        <w:rPr>
          <w:spacing w:val="16"/>
        </w:rPr>
        <w:t xml:space="preserve"> </w:t>
      </w:r>
      <w:r w:rsidRPr="003D74E8">
        <w:t>between</w:t>
      </w:r>
      <w:r w:rsidRPr="003D74E8">
        <w:rPr>
          <w:spacing w:val="15"/>
        </w:rPr>
        <w:t xml:space="preserve"> </w:t>
      </w:r>
      <w:r w:rsidRPr="003D74E8">
        <w:rPr>
          <w:spacing w:val="-1"/>
        </w:rPr>
        <w:t>two</w:t>
      </w:r>
      <w:r w:rsidRPr="003D74E8">
        <w:rPr>
          <w:spacing w:val="16"/>
        </w:rPr>
        <w:t xml:space="preserve"> </w:t>
      </w:r>
      <w:r>
        <w:t>situations</w:t>
      </w:r>
      <w:r w:rsidRPr="003D74E8">
        <w:rPr>
          <w:spacing w:val="21"/>
          <w:w w:val="99"/>
        </w:rPr>
        <w:t xml:space="preserve"> </w:t>
      </w:r>
      <w:r w:rsidRPr="003D74E8">
        <w:t>is</w:t>
      </w:r>
      <w:r w:rsidRPr="003D74E8">
        <w:rPr>
          <w:spacing w:val="10"/>
        </w:rPr>
        <w:t xml:space="preserve"> </w:t>
      </w:r>
      <w:r w:rsidRPr="003D74E8">
        <w:rPr>
          <w:spacing w:val="-1"/>
        </w:rPr>
        <w:t>shown</w:t>
      </w:r>
      <w:r w:rsidRPr="003D74E8">
        <w:rPr>
          <w:spacing w:val="11"/>
        </w:rPr>
        <w:t xml:space="preserve"> </w:t>
      </w:r>
      <w:r w:rsidRPr="003D74E8">
        <w:t>in</w:t>
      </w:r>
      <w:r w:rsidRPr="003D74E8">
        <w:rPr>
          <w:spacing w:val="10"/>
        </w:rPr>
        <w:t xml:space="preserve"> </w:t>
      </w:r>
      <w:r w:rsidRPr="003D74E8">
        <w:rPr>
          <w:spacing w:val="-5"/>
        </w:rPr>
        <w:t>Table</w:t>
      </w:r>
      <w:r w:rsidRPr="003D74E8">
        <w:rPr>
          <w:spacing w:val="11"/>
        </w:rPr>
        <w:t xml:space="preserve"> </w:t>
      </w:r>
      <w:r>
        <w:t xml:space="preserve">II. </w:t>
      </w:r>
      <w:r w:rsidRPr="003D74E8">
        <w:rPr>
          <w:spacing w:val="10"/>
        </w:rPr>
        <w:t xml:space="preserve"> </w:t>
      </w:r>
      <w:r w:rsidRPr="003D74E8">
        <w:t xml:space="preserve">In </w:t>
      </w:r>
      <w:r w:rsidRPr="003D74E8">
        <w:rPr>
          <w:spacing w:val="-5"/>
        </w:rPr>
        <w:t>Table</w:t>
      </w:r>
      <w:r w:rsidRPr="003D74E8">
        <w:t xml:space="preserve"> </w:t>
      </w:r>
      <w:r w:rsidR="0022471E">
        <w:t>II</w:t>
      </w:r>
      <w:r w:rsidR="0022471E" w:rsidRPr="003D74E8">
        <w:t>,</w:t>
      </w:r>
      <w:r w:rsidRPr="003D74E8">
        <w:rPr>
          <w:spacing w:val="11"/>
        </w:rPr>
        <w:t xml:space="preserve"> </w:t>
      </w:r>
      <w:r w:rsidRPr="003D74E8">
        <w:t>(A</w:t>
      </w:r>
      <w:r w:rsidR="0022471E" w:rsidRPr="003D74E8">
        <w:t xml:space="preserve">) </w:t>
      </w:r>
      <w:r w:rsidR="0022471E" w:rsidRPr="003D74E8">
        <w:rPr>
          <w:spacing w:val="10"/>
        </w:rPr>
        <w:t>and</w:t>
      </w:r>
      <w:r w:rsidRPr="003D74E8">
        <w:rPr>
          <w:spacing w:val="11"/>
        </w:rPr>
        <w:t xml:space="preserve"> </w:t>
      </w:r>
      <w:r w:rsidR="0022471E" w:rsidRPr="003D74E8">
        <w:t>(B)</w:t>
      </w:r>
      <w:r w:rsidRPr="003D74E8">
        <w:rPr>
          <w:spacing w:val="10"/>
        </w:rPr>
        <w:t xml:space="preserve"> </w:t>
      </w:r>
      <w:r w:rsidRPr="003D74E8">
        <w:t>represent</w:t>
      </w:r>
      <w:r w:rsidRPr="003D74E8">
        <w:rPr>
          <w:spacing w:val="28"/>
          <w:w w:val="99"/>
        </w:rPr>
        <w:t xml:space="preserve"> </w:t>
      </w:r>
      <w:r w:rsidRPr="003D74E8">
        <w:t>the</w:t>
      </w:r>
      <w:r w:rsidRPr="003D74E8">
        <w:rPr>
          <w:spacing w:val="46"/>
        </w:rPr>
        <w:t xml:space="preserve"> </w:t>
      </w:r>
      <w:r w:rsidRPr="003D74E8">
        <w:t>source</w:t>
      </w:r>
      <w:r w:rsidRPr="003D74E8">
        <w:rPr>
          <w:spacing w:val="47"/>
        </w:rPr>
        <w:t xml:space="preserve"> </w:t>
      </w:r>
      <w:r w:rsidRPr="003D74E8">
        <w:t>files</w:t>
      </w:r>
      <w:r w:rsidRPr="003D74E8">
        <w:rPr>
          <w:spacing w:val="46"/>
        </w:rPr>
        <w:t xml:space="preserve"> </w:t>
      </w:r>
      <w:r w:rsidRPr="003D74E8">
        <w:t>in</w:t>
      </w:r>
      <w:r w:rsidRPr="003D74E8">
        <w:rPr>
          <w:spacing w:val="47"/>
        </w:rPr>
        <w:t xml:space="preserve"> </w:t>
      </w:r>
      <w:r w:rsidRPr="003D74E8">
        <w:t>the</w:t>
      </w:r>
      <w:r w:rsidRPr="003D74E8">
        <w:rPr>
          <w:spacing w:val="46"/>
        </w:rPr>
        <w:t xml:space="preserve"> </w:t>
      </w:r>
      <w:r w:rsidRPr="003D74E8">
        <w:t>upper</w:t>
      </w:r>
      <w:r w:rsidRPr="003D74E8">
        <w:rPr>
          <w:spacing w:val="47"/>
        </w:rPr>
        <w:t xml:space="preserve"> </w:t>
      </w:r>
      <w:r w:rsidRPr="003D74E8">
        <w:t>and</w:t>
      </w:r>
      <w:r w:rsidRPr="003D74E8">
        <w:rPr>
          <w:spacing w:val="47"/>
        </w:rPr>
        <w:t xml:space="preserve"> </w:t>
      </w:r>
      <w:r w:rsidRPr="003D74E8">
        <w:rPr>
          <w:spacing w:val="-1"/>
        </w:rPr>
        <w:t>lower</w:t>
      </w:r>
      <w:r w:rsidRPr="003D74E8">
        <w:rPr>
          <w:spacing w:val="46"/>
        </w:rPr>
        <w:t xml:space="preserve"> </w:t>
      </w:r>
      <w:r w:rsidRPr="003D74E8">
        <w:t>parts</w:t>
      </w:r>
      <w:r w:rsidRPr="003D74E8">
        <w:rPr>
          <w:spacing w:val="47"/>
        </w:rPr>
        <w:t xml:space="preserve"> </w:t>
      </w:r>
      <w:r w:rsidRPr="003D74E8">
        <w:t>of</w:t>
      </w:r>
      <w:r w:rsidRPr="003D74E8">
        <w:rPr>
          <w:spacing w:val="46"/>
        </w:rPr>
        <w:t xml:space="preserve"> </w:t>
      </w:r>
      <w:r w:rsidRPr="003D74E8">
        <w:t>Figure</w:t>
      </w:r>
      <w:r w:rsidRPr="003D74E8">
        <w:rPr>
          <w:spacing w:val="47"/>
        </w:rPr>
        <w:t xml:space="preserve"> </w:t>
      </w:r>
      <w:r>
        <w:t>9</w:t>
      </w:r>
      <w:r w:rsidRPr="003D74E8">
        <w:t>,</w:t>
      </w:r>
      <w:r w:rsidRPr="003D74E8">
        <w:rPr>
          <w:w w:val="99"/>
        </w:rPr>
        <w:t xml:space="preserve"> </w:t>
      </w:r>
      <w:r w:rsidRPr="003D74E8">
        <w:rPr>
          <w:spacing w:val="-2"/>
        </w:rPr>
        <w:t xml:space="preserve">respectively. </w:t>
      </w:r>
      <w:r w:rsidRPr="003D74E8">
        <w:rPr>
          <w:spacing w:val="-1"/>
        </w:rPr>
        <w:t>For</w:t>
      </w:r>
      <w:r w:rsidRPr="003D74E8">
        <w:rPr>
          <w:spacing w:val="-2"/>
        </w:rPr>
        <w:t xml:space="preserve"> </w:t>
      </w:r>
      <w:r w:rsidRPr="003D74E8">
        <w:t>C,</w:t>
      </w:r>
      <w:r w:rsidRPr="003D74E8">
        <w:rPr>
          <w:spacing w:val="-1"/>
        </w:rPr>
        <w:t xml:space="preserve"> </w:t>
      </w:r>
      <w:r w:rsidRPr="003D74E8">
        <w:rPr>
          <w:spacing w:val="-3"/>
        </w:rPr>
        <w:t>(B)’s</w:t>
      </w:r>
      <w:r w:rsidRPr="003D74E8">
        <w:rPr>
          <w:spacing w:val="-2"/>
        </w:rPr>
        <w:t xml:space="preserve"> </w:t>
      </w:r>
      <w:r w:rsidRPr="003D74E8">
        <w:t>code lines</w:t>
      </w:r>
      <w:r w:rsidRPr="003D74E8">
        <w:rPr>
          <w:spacing w:val="-2"/>
        </w:rPr>
        <w:t xml:space="preserve"> </w:t>
      </w:r>
      <w:r w:rsidRPr="003D74E8">
        <w:t>do</w:t>
      </w:r>
      <w:r w:rsidRPr="003D74E8">
        <w:rPr>
          <w:spacing w:val="-1"/>
        </w:rPr>
        <w:t xml:space="preserve"> </w:t>
      </w:r>
      <w:r w:rsidRPr="003D74E8">
        <w:t>not</w:t>
      </w:r>
      <w:r w:rsidRPr="003D74E8">
        <w:rPr>
          <w:spacing w:val="-2"/>
        </w:rPr>
        <w:t xml:space="preserve"> </w:t>
      </w:r>
      <w:r w:rsidRPr="003D74E8">
        <w:t>increase</w:t>
      </w:r>
      <w:r w:rsidRPr="003D74E8">
        <w:rPr>
          <w:spacing w:val="-1"/>
        </w:rPr>
        <w:t xml:space="preserve"> </w:t>
      </w:r>
      <w:r w:rsidRPr="003D74E8">
        <w:rPr>
          <w:spacing w:val="-2"/>
        </w:rPr>
        <w:t xml:space="preserve">even </w:t>
      </w:r>
      <w:r w:rsidRPr="003D74E8">
        <w:t>if the</w:t>
      </w:r>
      <w:r w:rsidRPr="003D74E8">
        <w:rPr>
          <w:spacing w:val="30"/>
          <w:w w:val="99"/>
        </w:rPr>
        <w:t xml:space="preserve"> </w:t>
      </w:r>
      <w:r w:rsidRPr="003D74E8">
        <w:t>number</w:t>
      </w:r>
      <w:r w:rsidRPr="003D74E8">
        <w:rPr>
          <w:spacing w:val="3"/>
        </w:rPr>
        <w:t xml:space="preserve"> </w:t>
      </w:r>
      <w:r w:rsidRPr="003D74E8">
        <w:t>of</w:t>
      </w:r>
      <w:r w:rsidRPr="003D74E8">
        <w:rPr>
          <w:spacing w:val="4"/>
        </w:rPr>
        <w:t xml:space="preserve"> </w:t>
      </w:r>
      <w:r w:rsidRPr="003D74E8">
        <w:t>RiteVMs</w:t>
      </w:r>
      <w:r w:rsidRPr="003D74E8">
        <w:rPr>
          <w:spacing w:val="4"/>
        </w:rPr>
        <w:t xml:space="preserve"> </w:t>
      </w:r>
      <w:r w:rsidRPr="003D74E8">
        <w:t>increases,</w:t>
      </w:r>
      <w:r w:rsidRPr="003D74E8">
        <w:rPr>
          <w:spacing w:val="3"/>
        </w:rPr>
        <w:t xml:space="preserve"> </w:t>
      </w:r>
      <w:r w:rsidRPr="003D74E8">
        <w:t>while</w:t>
      </w:r>
      <w:r w:rsidRPr="003D74E8">
        <w:rPr>
          <w:spacing w:val="4"/>
        </w:rPr>
        <w:t xml:space="preserve"> </w:t>
      </w:r>
      <w:r w:rsidRPr="003D74E8">
        <w:rPr>
          <w:spacing w:val="-3"/>
        </w:rPr>
        <w:t>(A)’s</w:t>
      </w:r>
      <w:r w:rsidRPr="003D74E8">
        <w:rPr>
          <w:spacing w:val="4"/>
        </w:rPr>
        <w:t xml:space="preserve"> </w:t>
      </w:r>
      <w:r w:rsidRPr="003D74E8">
        <w:t>code</w:t>
      </w:r>
      <w:r w:rsidRPr="003D74E8">
        <w:rPr>
          <w:spacing w:val="4"/>
        </w:rPr>
        <w:t xml:space="preserve"> </w:t>
      </w:r>
      <w:r w:rsidRPr="003D74E8">
        <w:t>lines</w:t>
      </w:r>
      <w:r w:rsidRPr="003D74E8">
        <w:rPr>
          <w:spacing w:val="3"/>
        </w:rPr>
        <w:t xml:space="preserve"> </w:t>
      </w:r>
      <w:r w:rsidRPr="003D74E8">
        <w:t>increase</w:t>
      </w:r>
      <w:r w:rsidRPr="003D74E8">
        <w:rPr>
          <w:spacing w:val="24"/>
          <w:w w:val="99"/>
        </w:rPr>
        <w:t xml:space="preserve"> </w:t>
      </w:r>
      <w:r w:rsidRPr="003D74E8">
        <w:t>as</w:t>
      </w:r>
      <w:r w:rsidRPr="003D74E8">
        <w:rPr>
          <w:spacing w:val="23"/>
        </w:rPr>
        <w:t xml:space="preserve"> </w:t>
      </w:r>
      <w:r w:rsidRPr="003D74E8">
        <w:t>the</w:t>
      </w:r>
      <w:r w:rsidRPr="003D74E8">
        <w:rPr>
          <w:spacing w:val="23"/>
        </w:rPr>
        <w:t xml:space="preserve"> </w:t>
      </w:r>
      <w:r w:rsidRPr="003D74E8">
        <w:t>number</w:t>
      </w:r>
      <w:r w:rsidRPr="003D74E8">
        <w:rPr>
          <w:spacing w:val="23"/>
        </w:rPr>
        <w:t xml:space="preserve"> </w:t>
      </w:r>
      <w:r w:rsidRPr="003D74E8">
        <w:t>of</w:t>
      </w:r>
      <w:r w:rsidRPr="003D74E8">
        <w:rPr>
          <w:spacing w:val="24"/>
        </w:rPr>
        <w:t xml:space="preserve"> </w:t>
      </w:r>
      <w:r w:rsidRPr="003D74E8">
        <w:t>RiteVMs</w:t>
      </w:r>
      <w:r w:rsidRPr="003D74E8">
        <w:rPr>
          <w:spacing w:val="23"/>
        </w:rPr>
        <w:t xml:space="preserve"> </w:t>
      </w:r>
      <w:r w:rsidRPr="003D74E8">
        <w:t>increases.</w:t>
      </w:r>
      <w:r w:rsidRPr="003D74E8">
        <w:rPr>
          <w:spacing w:val="23"/>
        </w:rPr>
        <w:t xml:space="preserve"> </w:t>
      </w:r>
      <w:r>
        <w:rPr>
          <w:spacing w:val="-2"/>
        </w:rPr>
        <w:t>Moreover,</w:t>
      </w:r>
      <w:r w:rsidRPr="003D74E8">
        <w:rPr>
          <w:spacing w:val="24"/>
        </w:rPr>
        <w:t xml:space="preserve"> </w:t>
      </w:r>
      <w:r w:rsidRPr="003D74E8">
        <w:rPr>
          <w:spacing w:val="-3"/>
        </w:rPr>
        <w:t>(B)’s</w:t>
      </w:r>
      <w:r w:rsidRPr="003D74E8">
        <w:rPr>
          <w:spacing w:val="23"/>
        </w:rPr>
        <w:t xml:space="preserve"> </w:t>
      </w:r>
      <w:r w:rsidRPr="003D74E8">
        <w:t>C</w:t>
      </w:r>
      <w:r w:rsidRPr="003D74E8">
        <w:rPr>
          <w:spacing w:val="23"/>
        </w:rPr>
        <w:t xml:space="preserve"> </w:t>
      </w:r>
      <w:r w:rsidRPr="003D74E8">
        <w:t>file</w:t>
      </w:r>
      <w:r w:rsidRPr="003D74E8">
        <w:rPr>
          <w:spacing w:val="29"/>
          <w:w w:val="95"/>
        </w:rPr>
        <w:t xml:space="preserve"> </w:t>
      </w:r>
      <w:r w:rsidRPr="003D74E8">
        <w:t>can</w:t>
      </w:r>
      <w:r w:rsidRPr="003D74E8">
        <w:rPr>
          <w:spacing w:val="7"/>
        </w:rPr>
        <w:t xml:space="preserve"> </w:t>
      </w:r>
      <w:r w:rsidRPr="003D74E8">
        <w:t>be</w:t>
      </w:r>
      <w:r w:rsidRPr="003D74E8">
        <w:rPr>
          <w:spacing w:val="8"/>
        </w:rPr>
        <w:t xml:space="preserve"> </w:t>
      </w:r>
      <w:r w:rsidRPr="003D74E8">
        <w:t>utilized</w:t>
      </w:r>
      <w:r w:rsidRPr="003D74E8">
        <w:rPr>
          <w:spacing w:val="8"/>
        </w:rPr>
        <w:t xml:space="preserve"> </w:t>
      </w:r>
      <w:r w:rsidRPr="003D74E8">
        <w:t>without</w:t>
      </w:r>
      <w:r w:rsidRPr="003D74E8">
        <w:rPr>
          <w:spacing w:val="8"/>
        </w:rPr>
        <w:t xml:space="preserve"> </w:t>
      </w:r>
      <w:r w:rsidRPr="003D74E8">
        <w:t>modification</w:t>
      </w:r>
      <w:r w:rsidRPr="003D74E8">
        <w:rPr>
          <w:spacing w:val="8"/>
        </w:rPr>
        <w:t xml:space="preserve"> </w:t>
      </w:r>
      <w:r w:rsidRPr="003D74E8">
        <w:rPr>
          <w:spacing w:val="-1"/>
        </w:rPr>
        <w:t>regardless</w:t>
      </w:r>
      <w:r w:rsidRPr="003D74E8">
        <w:rPr>
          <w:spacing w:val="8"/>
        </w:rPr>
        <w:t xml:space="preserve"> </w:t>
      </w:r>
      <w:r w:rsidRPr="003D74E8">
        <w:t>of</w:t>
      </w:r>
      <w:r w:rsidRPr="003D74E8">
        <w:rPr>
          <w:spacing w:val="8"/>
        </w:rPr>
        <w:t xml:space="preserve"> </w:t>
      </w:r>
      <w:r w:rsidRPr="003D74E8">
        <w:t>the</w:t>
      </w:r>
      <w:r w:rsidRPr="003D74E8">
        <w:rPr>
          <w:spacing w:val="9"/>
        </w:rPr>
        <w:t xml:space="preserve"> </w:t>
      </w:r>
      <w:r w:rsidRPr="003D74E8">
        <w:t>number</w:t>
      </w:r>
      <w:r w:rsidRPr="003D74E8">
        <w:rPr>
          <w:spacing w:val="26"/>
          <w:w w:val="99"/>
        </w:rPr>
        <w:t xml:space="preserve"> </w:t>
      </w:r>
      <w:r w:rsidRPr="003D74E8">
        <w:t>of</w:t>
      </w:r>
      <w:r w:rsidRPr="003D74E8">
        <w:rPr>
          <w:spacing w:val="45"/>
        </w:rPr>
        <w:t xml:space="preserve"> </w:t>
      </w:r>
      <w:r w:rsidRPr="003D74E8">
        <w:t>RiteVMs</w:t>
      </w:r>
      <w:r>
        <w:t>,</w:t>
      </w:r>
      <w:r>
        <w:rPr>
          <w:spacing w:val="46"/>
        </w:rPr>
        <w:t xml:space="preserve"> </w:t>
      </w:r>
      <w:r>
        <w:t>while</w:t>
      </w:r>
      <w:r w:rsidRPr="003D74E8">
        <w:rPr>
          <w:spacing w:val="46"/>
        </w:rPr>
        <w:t xml:space="preserve"> </w:t>
      </w:r>
      <w:r w:rsidRPr="003D74E8">
        <w:t>the</w:t>
      </w:r>
      <w:r w:rsidRPr="003D74E8">
        <w:rPr>
          <w:spacing w:val="46"/>
        </w:rPr>
        <w:t xml:space="preserve"> </w:t>
      </w:r>
      <w:r>
        <w:t>number</w:t>
      </w:r>
      <w:r>
        <w:rPr>
          <w:spacing w:val="45"/>
        </w:rPr>
        <w:t xml:space="preserve"> </w:t>
      </w:r>
      <w:r>
        <w:t>of</w:t>
      </w:r>
      <w:r>
        <w:rPr>
          <w:spacing w:val="46"/>
        </w:rPr>
        <w:t xml:space="preserve"> </w:t>
      </w:r>
      <w:r w:rsidRPr="003D74E8">
        <w:t>code</w:t>
      </w:r>
      <w:r w:rsidRPr="003D74E8">
        <w:rPr>
          <w:spacing w:val="46"/>
        </w:rPr>
        <w:t xml:space="preserve"> </w:t>
      </w:r>
      <w:r w:rsidRPr="003D74E8">
        <w:t>lines</w:t>
      </w:r>
      <w:r w:rsidRPr="003D74E8">
        <w:rPr>
          <w:spacing w:val="46"/>
        </w:rPr>
        <w:t xml:space="preserve"> </w:t>
      </w:r>
      <w:r w:rsidRPr="003D74E8">
        <w:t>of</w:t>
      </w:r>
      <w:r w:rsidRPr="003D74E8">
        <w:rPr>
          <w:spacing w:val="46"/>
        </w:rPr>
        <w:t xml:space="preserve"> </w:t>
      </w:r>
      <w:r w:rsidRPr="003D74E8">
        <w:rPr>
          <w:spacing w:val="-1"/>
        </w:rPr>
        <w:t>two</w:t>
      </w:r>
      <w:r w:rsidRPr="003D74E8">
        <w:rPr>
          <w:spacing w:val="45"/>
        </w:rPr>
        <w:t xml:space="preserve"> </w:t>
      </w:r>
      <w:r w:rsidRPr="003D74E8">
        <w:t>CDL</w:t>
      </w:r>
      <w:r w:rsidRPr="003D74E8">
        <w:rPr>
          <w:spacing w:val="21"/>
          <w:w w:val="99"/>
        </w:rPr>
        <w:t xml:space="preserve"> </w:t>
      </w:r>
      <w:r w:rsidRPr="003D74E8">
        <w:t>files</w:t>
      </w:r>
      <w:r w:rsidRPr="003D74E8">
        <w:rPr>
          <w:spacing w:val="35"/>
        </w:rPr>
        <w:t xml:space="preserve"> </w:t>
      </w:r>
      <w:r w:rsidRPr="003D74E8">
        <w:t>are</w:t>
      </w:r>
      <w:r w:rsidRPr="003D74E8">
        <w:rPr>
          <w:spacing w:val="35"/>
        </w:rPr>
        <w:t xml:space="preserve"> </w:t>
      </w:r>
      <w:r w:rsidRPr="003D74E8">
        <w:t>equal.</w:t>
      </w:r>
      <w:r w:rsidRPr="003D74E8">
        <w:rPr>
          <w:spacing w:val="36"/>
        </w:rPr>
        <w:t xml:space="preserve"> </w:t>
      </w:r>
      <w:r w:rsidRPr="003D74E8">
        <w:t>Skillful</w:t>
      </w:r>
      <w:r w:rsidRPr="003D74E8">
        <w:rPr>
          <w:spacing w:val="35"/>
        </w:rPr>
        <w:t xml:space="preserve"> </w:t>
      </w:r>
      <w:r w:rsidRPr="003D74E8">
        <w:t>CBD</w:t>
      </w:r>
      <w:r w:rsidRPr="003D74E8">
        <w:rPr>
          <w:spacing w:val="36"/>
        </w:rPr>
        <w:t xml:space="preserve"> </w:t>
      </w:r>
      <w:r w:rsidRPr="003D74E8">
        <w:t>yields</w:t>
      </w:r>
      <w:r w:rsidRPr="003D74E8">
        <w:rPr>
          <w:spacing w:val="35"/>
        </w:rPr>
        <w:t xml:space="preserve"> </w:t>
      </w:r>
      <w:r w:rsidRPr="003D74E8">
        <w:rPr>
          <w:spacing w:val="-1"/>
        </w:rPr>
        <w:t>advantages</w:t>
      </w:r>
      <w:r w:rsidRPr="003D74E8">
        <w:rPr>
          <w:spacing w:val="35"/>
        </w:rPr>
        <w:t xml:space="preserve"> </w:t>
      </w:r>
      <w:r w:rsidRPr="003D74E8">
        <w:t>such</w:t>
      </w:r>
      <w:r w:rsidRPr="003D74E8">
        <w:rPr>
          <w:spacing w:val="36"/>
        </w:rPr>
        <w:t xml:space="preserve"> </w:t>
      </w:r>
      <w:r w:rsidRPr="003D74E8">
        <w:t>as</w:t>
      </w:r>
      <w:r w:rsidRPr="003D74E8">
        <w:rPr>
          <w:spacing w:val="35"/>
        </w:rPr>
        <w:t xml:space="preserve"> </w:t>
      </w:r>
      <w:r>
        <w:t>the</w:t>
      </w:r>
      <w:r w:rsidRPr="003D74E8">
        <w:rPr>
          <w:spacing w:val="25"/>
          <w:w w:val="99"/>
        </w:rPr>
        <w:t xml:space="preserve"> </w:t>
      </w:r>
      <w:r w:rsidRPr="003D74E8">
        <w:t>decreased</w:t>
      </w:r>
      <w:r w:rsidRPr="003D74E8">
        <w:rPr>
          <w:spacing w:val="17"/>
        </w:rPr>
        <w:t xml:space="preserve"> </w:t>
      </w:r>
      <w:r w:rsidRPr="003D74E8">
        <w:t>number</w:t>
      </w:r>
      <w:r w:rsidRPr="003D74E8">
        <w:rPr>
          <w:spacing w:val="17"/>
        </w:rPr>
        <w:t xml:space="preserve"> </w:t>
      </w:r>
      <w:r w:rsidRPr="003D74E8">
        <w:t>of</w:t>
      </w:r>
      <w:r w:rsidRPr="003D74E8">
        <w:rPr>
          <w:spacing w:val="18"/>
        </w:rPr>
        <w:t xml:space="preserve"> </w:t>
      </w:r>
      <w:r w:rsidRPr="003D74E8">
        <w:t>lines</w:t>
      </w:r>
      <w:r>
        <w:rPr>
          <w:spacing w:val="18"/>
        </w:rPr>
        <w:t xml:space="preserve"> </w:t>
      </w:r>
      <w:r>
        <w:t>of</w:t>
      </w:r>
      <w:r>
        <w:rPr>
          <w:spacing w:val="18"/>
        </w:rPr>
        <w:t xml:space="preserve"> </w:t>
      </w:r>
      <w:r>
        <w:t>codes</w:t>
      </w:r>
      <w:r w:rsidRPr="003D74E8">
        <w:rPr>
          <w:spacing w:val="18"/>
        </w:rPr>
        <w:t xml:space="preserve"> </w:t>
      </w:r>
      <w:r w:rsidRPr="003D74E8">
        <w:t>and</w:t>
      </w:r>
      <w:r w:rsidRPr="003D74E8">
        <w:rPr>
          <w:spacing w:val="18"/>
        </w:rPr>
        <w:t xml:space="preserve"> </w:t>
      </w:r>
      <w:r w:rsidRPr="003D74E8">
        <w:t>non-modified</w:t>
      </w:r>
      <w:r w:rsidRPr="003D74E8">
        <w:rPr>
          <w:spacing w:val="17"/>
        </w:rPr>
        <w:t xml:space="preserve"> </w:t>
      </w:r>
      <w:r w:rsidRPr="003D74E8">
        <w:t>codes,</w:t>
      </w:r>
      <w:r w:rsidRPr="003D74E8">
        <w:rPr>
          <w:w w:val="99"/>
        </w:rPr>
        <w:t xml:space="preserve"> </w:t>
      </w:r>
      <w:r w:rsidRPr="003D74E8">
        <w:t>which</w:t>
      </w:r>
      <w:r w:rsidRPr="003D74E8">
        <w:rPr>
          <w:spacing w:val="10"/>
        </w:rPr>
        <w:t xml:space="preserve"> </w:t>
      </w:r>
      <w:r w:rsidRPr="003D74E8">
        <w:rPr>
          <w:spacing w:val="-1"/>
        </w:rPr>
        <w:t>facilitates</w:t>
      </w:r>
      <w:r w:rsidRPr="003D74E8">
        <w:rPr>
          <w:spacing w:val="11"/>
        </w:rPr>
        <w:t xml:space="preserve"> </w:t>
      </w:r>
      <w:r w:rsidRPr="003D74E8">
        <w:t>high</w:t>
      </w:r>
      <w:r w:rsidRPr="003D74E8">
        <w:rPr>
          <w:spacing w:val="11"/>
        </w:rPr>
        <w:t xml:space="preserve"> </w:t>
      </w:r>
      <w:r w:rsidRPr="003D74E8">
        <w:rPr>
          <w:spacing w:val="-1"/>
        </w:rPr>
        <w:t>productivity</w:t>
      </w:r>
      <w:r w:rsidRPr="003D74E8">
        <w:rPr>
          <w:spacing w:val="10"/>
        </w:rPr>
        <w:t xml:space="preserve"> </w:t>
      </w:r>
      <w:r w:rsidRPr="003D74E8">
        <w:t>and</w:t>
      </w:r>
      <w:r w:rsidRPr="003D74E8">
        <w:rPr>
          <w:spacing w:val="11"/>
        </w:rPr>
        <w:t xml:space="preserve"> </w:t>
      </w:r>
      <w:r w:rsidRPr="003D74E8">
        <w:rPr>
          <w:spacing w:val="-1"/>
        </w:rPr>
        <w:t>maintainability.</w:t>
      </w:r>
    </w:p>
    <w:p w14:paraId="1EE79370" w14:textId="54036832" w:rsidR="00946AA2" w:rsidRDefault="00946AA2">
      <w:pPr>
        <w:spacing w:line="249" w:lineRule="auto"/>
        <w:jc w:val="both"/>
        <w:sectPr w:rsidR="00946AA2">
          <w:type w:val="continuous"/>
          <w:pgSz w:w="12240" w:h="15840"/>
          <w:pgMar w:top="980" w:right="0" w:bottom="280" w:left="860" w:header="720" w:footer="720" w:gutter="0"/>
          <w:cols w:num="2" w:space="720" w:equalWidth="0">
            <w:col w:w="5141" w:space="119"/>
            <w:col w:w="6120"/>
          </w:cols>
        </w:sectPr>
      </w:pPr>
    </w:p>
    <w:p w14:paraId="350FE93C" w14:textId="77777777" w:rsidR="00946AA2" w:rsidRDefault="00E56278">
      <w:pPr>
        <w:spacing w:before="89"/>
        <w:ind w:left="552" w:right="434"/>
        <w:jc w:val="center"/>
        <w:rPr>
          <w:rFonts w:ascii="Times New Roman" w:eastAsia="Times New Roman" w:hAnsi="Times New Roman" w:cs="Times New Roman"/>
          <w:sz w:val="16"/>
          <w:szCs w:val="16"/>
        </w:rPr>
      </w:pPr>
      <w:r>
        <w:rPr>
          <w:rFonts w:ascii="Times New Roman"/>
          <w:spacing w:val="-3"/>
          <w:sz w:val="16"/>
        </w:rPr>
        <w:lastRenderedPageBreak/>
        <w:t>TABLE</w:t>
      </w:r>
      <w:r>
        <w:rPr>
          <w:rFonts w:ascii="Times New Roman"/>
          <w:spacing w:val="8"/>
          <w:sz w:val="16"/>
        </w:rPr>
        <w:t xml:space="preserve"> </w:t>
      </w:r>
      <w:r>
        <w:rPr>
          <w:rFonts w:ascii="Times New Roman"/>
          <w:sz w:val="16"/>
        </w:rPr>
        <w:t>II</w:t>
      </w:r>
    </w:p>
    <w:p w14:paraId="3E738075" w14:textId="77777777" w:rsidR="00946AA2" w:rsidRDefault="00BA4473">
      <w:pPr>
        <w:spacing w:line="200" w:lineRule="atLeast"/>
        <w:ind w:left="327"/>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6E0CC73">
          <v:group id="_x0000_s1026" style="width:224.7pt;height:55.4pt;mso-position-horizontal-relative:char;mso-position-vertical-relative:line" coordsize="4494,1108">
            <v:group id="_x0000_s1039" style="position:absolute;left:1436;top:220;width:2;height:726" coordorigin="1436,220" coordsize="2,726">
              <v:shape id="_x0000_s1040" style="position:absolute;left:1436;top:220;width:2;height:726" coordorigin="1436,220" coordsize="0,726" path="m1436,220r,726e" filled="f" strokeweight=".14042mm">
                <v:path arrowok="t"/>
              </v:shape>
            </v:group>
            <v:group id="_x0000_s1037" style="position:absolute;left:1476;top:220;width:2;height:726" coordorigin="1476,220" coordsize="2,726">
              <v:shape id="_x0000_s1038" style="position:absolute;left:1476;top:220;width:2;height:726" coordorigin="1476,220" coordsize="0,726" path="m1476,220r,726e" filled="f" strokeweight=".14042mm">
                <v:path arrowok="t"/>
              </v:shape>
            </v:group>
            <v:group id="_x0000_s1035" style="position:absolute;left:2507;top:220;width:2;height:726" coordorigin="2507,220" coordsize="2,726">
              <v:shape id="_x0000_s1036" style="position:absolute;left:2507;top:220;width:2;height:726" coordorigin="2507,220" coordsize="0,726" path="m2507,220r,726e" filled="f" strokeweight=".14042mm">
                <v:path arrowok="t"/>
              </v:shape>
            </v:group>
            <v:group id="_x0000_s1033" style="position:absolute;left:3538;top:220;width:2;height:726" coordorigin="3538,220" coordsize="2,726">
              <v:shape id="_x0000_s1034" style="position:absolute;left:3538;top:220;width:2;height:726" coordorigin="3538,220" coordsize="0,726" path="m3538,220r,726e" filled="f" strokeweight=".14042mm">
                <v:path arrowok="t"/>
              </v:shape>
            </v:group>
            <v:group id="_x0000_s1027" style="position:absolute;left:4;top:404;width:4486;height:2" coordorigin="4,404" coordsize="4486,2">
              <v:shape id="_x0000_s1032" style="position:absolute;left:4;top:404;width:4486;height:2" coordorigin="4,404" coordsize="4486,0" path="m4,404r4486,e" filled="f" strokeweight=".14042mm">
                <v:path arrowok="t"/>
              </v:shape>
              <v:shape id="_x0000_s1031" type="#_x0000_t202" style="position:absolute;left:174;width:4020;height:750" filled="f" stroked="f">
                <v:textbox inset="0,0,0,0">
                  <w:txbxContent>
                    <w:p w14:paraId="014CF527" w14:textId="77777777" w:rsidR="00BA4473" w:rsidRDefault="00BA4473">
                      <w:pPr>
                        <w:spacing w:line="157" w:lineRule="exact"/>
                        <w:ind w:left="238"/>
                        <w:rPr>
                          <w:rFonts w:ascii="Times New Roman" w:eastAsia="Times New Roman" w:hAnsi="Times New Roman" w:cs="Times New Roman"/>
                          <w:sz w:val="12"/>
                          <w:szCs w:val="12"/>
                        </w:rPr>
                      </w:pPr>
                      <w:r>
                        <w:rPr>
                          <w:rFonts w:ascii="Times New Roman"/>
                          <w:w w:val="105"/>
                          <w:sz w:val="16"/>
                        </w:rPr>
                        <w:t>C</w:t>
                      </w:r>
                      <w:r>
                        <w:rPr>
                          <w:rFonts w:ascii="Times New Roman"/>
                          <w:spacing w:val="5"/>
                          <w:w w:val="105"/>
                          <w:sz w:val="16"/>
                        </w:rPr>
                        <w:t xml:space="preserve"> </w:t>
                      </w:r>
                      <w:r>
                        <w:rPr>
                          <w:rFonts w:ascii="Times New Roman"/>
                          <w:spacing w:val="3"/>
                          <w:w w:val="105"/>
                          <w:sz w:val="12"/>
                        </w:rPr>
                        <w:t>AND</w:t>
                      </w:r>
                      <w:r>
                        <w:rPr>
                          <w:rFonts w:ascii="Times New Roman"/>
                          <w:spacing w:val="16"/>
                          <w:w w:val="105"/>
                          <w:sz w:val="12"/>
                        </w:rPr>
                        <w:t xml:space="preserve"> </w:t>
                      </w:r>
                      <w:r>
                        <w:rPr>
                          <w:rFonts w:ascii="Times New Roman"/>
                          <w:spacing w:val="4"/>
                          <w:w w:val="105"/>
                          <w:sz w:val="16"/>
                        </w:rPr>
                        <w:t>CDL</w:t>
                      </w:r>
                      <w:r>
                        <w:rPr>
                          <w:rFonts w:ascii="Times New Roman"/>
                          <w:spacing w:val="6"/>
                          <w:w w:val="105"/>
                          <w:sz w:val="16"/>
                        </w:rPr>
                        <w:t xml:space="preserve"> </w:t>
                      </w:r>
                      <w:r>
                        <w:rPr>
                          <w:rFonts w:ascii="Times New Roman"/>
                          <w:spacing w:val="2"/>
                          <w:w w:val="105"/>
                          <w:sz w:val="12"/>
                        </w:rPr>
                        <w:t>FILE</w:t>
                      </w:r>
                      <w:r>
                        <w:rPr>
                          <w:rFonts w:ascii="Times New Roman"/>
                          <w:spacing w:val="16"/>
                          <w:w w:val="105"/>
                          <w:sz w:val="12"/>
                        </w:rPr>
                        <w:t xml:space="preserve"> </w:t>
                      </w:r>
                      <w:r>
                        <w:rPr>
                          <w:rFonts w:ascii="Times New Roman"/>
                          <w:spacing w:val="4"/>
                          <w:w w:val="105"/>
                          <w:sz w:val="12"/>
                        </w:rPr>
                        <w:t>CODE</w:t>
                      </w:r>
                      <w:r>
                        <w:rPr>
                          <w:rFonts w:ascii="Times New Roman"/>
                          <w:spacing w:val="16"/>
                          <w:w w:val="105"/>
                          <w:sz w:val="12"/>
                        </w:rPr>
                        <w:t xml:space="preserve"> </w:t>
                      </w:r>
                      <w:r>
                        <w:rPr>
                          <w:rFonts w:ascii="Times New Roman"/>
                          <w:spacing w:val="3"/>
                          <w:w w:val="105"/>
                          <w:sz w:val="12"/>
                        </w:rPr>
                        <w:t>FOR</w:t>
                      </w:r>
                      <w:r>
                        <w:rPr>
                          <w:rFonts w:ascii="Times New Roman"/>
                          <w:spacing w:val="16"/>
                          <w:w w:val="105"/>
                          <w:sz w:val="12"/>
                        </w:rPr>
                        <w:t xml:space="preserve"> </w:t>
                      </w:r>
                      <w:r>
                        <w:rPr>
                          <w:rFonts w:ascii="Times New Roman"/>
                          <w:spacing w:val="3"/>
                          <w:w w:val="105"/>
                          <w:sz w:val="12"/>
                        </w:rPr>
                        <w:t>THE</w:t>
                      </w:r>
                      <w:r>
                        <w:rPr>
                          <w:rFonts w:ascii="Times New Roman"/>
                          <w:spacing w:val="16"/>
                          <w:w w:val="105"/>
                          <w:sz w:val="12"/>
                        </w:rPr>
                        <w:t xml:space="preserve"> </w:t>
                      </w:r>
                      <w:r>
                        <w:rPr>
                          <w:rFonts w:ascii="Times New Roman"/>
                          <w:spacing w:val="4"/>
                          <w:w w:val="105"/>
                          <w:sz w:val="12"/>
                        </w:rPr>
                        <w:t>NUMBER</w:t>
                      </w:r>
                      <w:r>
                        <w:rPr>
                          <w:rFonts w:ascii="Times New Roman"/>
                          <w:spacing w:val="16"/>
                          <w:w w:val="105"/>
                          <w:sz w:val="12"/>
                        </w:rPr>
                        <w:t xml:space="preserve"> </w:t>
                      </w:r>
                      <w:r>
                        <w:rPr>
                          <w:rFonts w:ascii="Times New Roman"/>
                          <w:spacing w:val="2"/>
                          <w:w w:val="105"/>
                          <w:sz w:val="12"/>
                        </w:rPr>
                        <w:t>OF</w:t>
                      </w:r>
                      <w:r>
                        <w:rPr>
                          <w:rFonts w:ascii="Times New Roman"/>
                          <w:spacing w:val="16"/>
                          <w:w w:val="105"/>
                          <w:sz w:val="12"/>
                        </w:rPr>
                        <w:t xml:space="preserve"> </w:t>
                      </w:r>
                      <w:r>
                        <w:rPr>
                          <w:rFonts w:ascii="Times New Roman"/>
                          <w:spacing w:val="6"/>
                          <w:w w:val="105"/>
                          <w:sz w:val="16"/>
                        </w:rPr>
                        <w:t>R</w:t>
                      </w:r>
                      <w:r>
                        <w:rPr>
                          <w:rFonts w:ascii="Times New Roman"/>
                          <w:spacing w:val="5"/>
                          <w:w w:val="105"/>
                          <w:sz w:val="12"/>
                        </w:rPr>
                        <w:t>ITE</w:t>
                      </w:r>
                      <w:r>
                        <w:rPr>
                          <w:rFonts w:ascii="Times New Roman"/>
                          <w:spacing w:val="6"/>
                          <w:w w:val="105"/>
                          <w:sz w:val="16"/>
                        </w:rPr>
                        <w:t>VM</w:t>
                      </w:r>
                      <w:r>
                        <w:rPr>
                          <w:rFonts w:ascii="Times New Roman"/>
                          <w:spacing w:val="5"/>
                          <w:w w:val="105"/>
                          <w:sz w:val="12"/>
                        </w:rPr>
                        <w:t>S</w:t>
                      </w:r>
                    </w:p>
                    <w:p w14:paraId="00659736" w14:textId="77777777" w:rsidR="00BA4473" w:rsidRDefault="00BA4473">
                      <w:pPr>
                        <w:spacing w:before="39" w:line="173" w:lineRule="exact"/>
                        <w:ind w:right="382"/>
                        <w:jc w:val="center"/>
                        <w:rPr>
                          <w:rFonts w:ascii="Times New Roman" w:eastAsia="Times New Roman" w:hAnsi="Times New Roman" w:cs="Times New Roman"/>
                          <w:sz w:val="16"/>
                          <w:szCs w:val="16"/>
                        </w:rPr>
                      </w:pPr>
                      <w:r>
                        <w:rPr>
                          <w:rFonts w:ascii="Times New Roman"/>
                          <w:sz w:val="16"/>
                        </w:rPr>
                        <w:t>(A)</w:t>
                      </w:r>
                    </w:p>
                    <w:p w14:paraId="5466B561" w14:textId="77777777" w:rsidR="00BA4473" w:rsidRDefault="00BA4473">
                      <w:pPr>
                        <w:tabs>
                          <w:tab w:val="left" w:pos="1471"/>
                        </w:tabs>
                        <w:spacing w:before="36" w:line="175" w:lineRule="auto"/>
                        <w:ind w:right="1854"/>
                        <w:rPr>
                          <w:rFonts w:ascii="Times New Roman" w:eastAsia="Times New Roman" w:hAnsi="Times New Roman" w:cs="Times New Roman"/>
                          <w:sz w:val="16"/>
                          <w:szCs w:val="16"/>
                        </w:rPr>
                      </w:pPr>
                      <w:r>
                        <w:rPr>
                          <w:rFonts w:ascii="Times New Roman" w:eastAsia="Times New Roman" w:hAnsi="Times New Roman" w:cs="Times New Roman"/>
                          <w:sz w:val="16"/>
                          <w:szCs w:val="16"/>
                        </w:rPr>
                        <w:t>C</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2"/>
                          <w:sz w:val="16"/>
                          <w:szCs w:val="16"/>
                        </w:rPr>
                        <w:t>(Total)</w:t>
                      </w:r>
                      <w:r>
                        <w:rPr>
                          <w:rFonts w:ascii="Times New Roman" w:eastAsia="Times New Roman" w:hAnsi="Times New Roman" w:cs="Times New Roman"/>
                          <w:spacing w:val="-2"/>
                          <w:sz w:val="16"/>
                          <w:szCs w:val="16"/>
                        </w:rPr>
                        <w:tab/>
                      </w:r>
                      <w:r>
                        <w:rPr>
                          <w:rFonts w:ascii="Times New Roman" w:eastAsia="Times New Roman" w:hAnsi="Times New Roman" w:cs="Times New Roman"/>
                          <w:spacing w:val="-1"/>
                          <w:sz w:val="16"/>
                          <w:szCs w:val="16"/>
                        </w:rPr>
                        <w:t>8</w:t>
                      </w:r>
                      <w:r>
                        <w:rPr>
                          <w:rFonts w:ascii="Lucida Sans Unicode" w:eastAsia="Lucida Sans Unicode" w:hAnsi="Lucida Sans Unicode" w:cs="Lucida Sans Unicode"/>
                          <w:spacing w:val="-1"/>
                          <w:sz w:val="16"/>
                          <w:szCs w:val="16"/>
                        </w:rPr>
                        <w:t>×</w:t>
                      </w:r>
                      <w:r>
                        <w:rPr>
                          <w:rFonts w:ascii="Courier New" w:eastAsia="Courier New" w:hAnsi="Courier New" w:cs="Courier New"/>
                          <w:spacing w:val="-1"/>
                          <w:sz w:val="16"/>
                          <w:szCs w:val="16"/>
                        </w:rPr>
                        <w:t>α</w:t>
                      </w:r>
                      <w:r>
                        <w:rPr>
                          <w:rFonts w:ascii="Verdana" w:eastAsia="Verdana" w:hAnsi="Verdana" w:cs="Verdana"/>
                          <w:spacing w:val="-1"/>
                          <w:sz w:val="16"/>
                          <w:szCs w:val="16"/>
                        </w:rPr>
                        <w:t>+</w:t>
                      </w:r>
                      <w:r>
                        <w:rPr>
                          <w:rFonts w:ascii="Times New Roman" w:eastAsia="Times New Roman" w:hAnsi="Times New Roman" w:cs="Times New Roman"/>
                          <w:spacing w:val="-1"/>
                          <w:sz w:val="16"/>
                          <w:szCs w:val="16"/>
                        </w:rPr>
                        <w:t>134</w:t>
                      </w:r>
                      <w:r>
                        <w:rPr>
                          <w:rFonts w:ascii="Times New Roman" w:eastAsia="Times New Roman" w:hAnsi="Times New Roman" w:cs="Times New Roman"/>
                          <w:spacing w:val="26"/>
                          <w:w w:val="99"/>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(Modification)</w:t>
                      </w:r>
                      <w:r>
                        <w:rPr>
                          <w:rFonts w:ascii="Times New Roman" w:eastAsia="Times New Roman" w:hAnsi="Times New Roman" w:cs="Times New Roman"/>
                          <w:sz w:val="16"/>
                          <w:szCs w:val="16"/>
                        </w:rPr>
                        <w:tab/>
                      </w:r>
                      <w:r>
                        <w:rPr>
                          <w:rFonts w:ascii="Times New Roman" w:eastAsia="Times New Roman" w:hAnsi="Times New Roman" w:cs="Times New Roman"/>
                          <w:spacing w:val="-1"/>
                          <w:sz w:val="16"/>
                          <w:szCs w:val="16"/>
                        </w:rPr>
                        <w:t>10</w:t>
                      </w:r>
                      <w:r>
                        <w:rPr>
                          <w:rFonts w:ascii="Lucida Sans Unicode" w:eastAsia="Lucida Sans Unicode" w:hAnsi="Lucida Sans Unicode" w:cs="Lucida Sans Unicode"/>
                          <w:spacing w:val="-1"/>
                          <w:sz w:val="16"/>
                          <w:szCs w:val="16"/>
                        </w:rPr>
                        <w:t>×</w:t>
                      </w:r>
                      <w:r>
                        <w:rPr>
                          <w:rFonts w:ascii="Courier New" w:eastAsia="Courier New" w:hAnsi="Courier New" w:cs="Courier New"/>
                          <w:spacing w:val="-1"/>
                          <w:sz w:val="16"/>
                          <w:szCs w:val="16"/>
                        </w:rPr>
                        <w:t>α</w:t>
                      </w:r>
                      <w:r>
                        <w:rPr>
                          <w:rFonts w:ascii="Lucida Sans Unicode" w:eastAsia="Lucida Sans Unicode" w:hAnsi="Lucida Sans Unicode" w:cs="Lucida Sans Unicode"/>
                          <w:spacing w:val="-1"/>
                          <w:sz w:val="16"/>
                          <w:szCs w:val="16"/>
                        </w:rPr>
                        <w:t>−</w:t>
                      </w:r>
                      <w:r>
                        <w:rPr>
                          <w:rFonts w:ascii="Times New Roman" w:eastAsia="Times New Roman" w:hAnsi="Times New Roman" w:cs="Times New Roman"/>
                          <w:spacing w:val="-1"/>
                          <w:sz w:val="16"/>
                          <w:szCs w:val="16"/>
                        </w:rPr>
                        <w:t>2</w:t>
                      </w:r>
                    </w:p>
                  </w:txbxContent>
                </v:textbox>
              </v:shape>
              <v:shape id="_x0000_s1030" type="#_x0000_t202" style="position:absolute;left:174;top:735;width:2164;height:194" filled="f" stroked="f">
                <v:textbox inset="0,0,0,0">
                  <w:txbxContent>
                    <w:p w14:paraId="28CA3772" w14:textId="77777777" w:rsidR="00BA4473" w:rsidRDefault="00BA4473">
                      <w:pPr>
                        <w:tabs>
                          <w:tab w:val="left" w:pos="1471"/>
                        </w:tabs>
                        <w:spacing w:line="194" w:lineRule="exact"/>
                        <w:rPr>
                          <w:rFonts w:ascii="Times New Roman" w:eastAsia="Times New Roman" w:hAnsi="Times New Roman" w:cs="Times New Roman"/>
                          <w:sz w:val="16"/>
                          <w:szCs w:val="16"/>
                        </w:rPr>
                      </w:pPr>
                      <w:r>
                        <w:rPr>
                          <w:rFonts w:ascii="Times New Roman" w:eastAsia="Times New Roman" w:hAnsi="Times New Roman" w:cs="Times New Roman"/>
                          <w:w w:val="95"/>
                          <w:sz w:val="16"/>
                          <w:szCs w:val="16"/>
                        </w:rPr>
                        <w:t>CDL</w:t>
                      </w:r>
                      <w:r>
                        <w:rPr>
                          <w:rFonts w:ascii="Times New Roman" w:eastAsia="Times New Roman" w:hAnsi="Times New Roman" w:cs="Times New Roman"/>
                          <w:w w:val="95"/>
                          <w:sz w:val="16"/>
                          <w:szCs w:val="16"/>
                        </w:rPr>
                        <w:tab/>
                      </w:r>
                      <w:r>
                        <w:rPr>
                          <w:rFonts w:ascii="Times New Roman" w:eastAsia="Times New Roman" w:hAnsi="Times New Roman" w:cs="Times New Roman"/>
                          <w:spacing w:val="-1"/>
                          <w:sz w:val="16"/>
                          <w:szCs w:val="16"/>
                        </w:rPr>
                        <w:t>18</w:t>
                      </w:r>
                      <w:r>
                        <w:rPr>
                          <w:rFonts w:ascii="Lucida Sans Unicode" w:eastAsia="Lucida Sans Unicode" w:hAnsi="Lucida Sans Unicode" w:cs="Lucida Sans Unicode"/>
                          <w:spacing w:val="-1"/>
                          <w:sz w:val="16"/>
                          <w:szCs w:val="16"/>
                        </w:rPr>
                        <w:t>×</w:t>
                      </w:r>
                      <w:r>
                        <w:rPr>
                          <w:rFonts w:ascii="Courier New" w:eastAsia="Courier New" w:hAnsi="Courier New" w:cs="Courier New"/>
                          <w:spacing w:val="-1"/>
                          <w:sz w:val="16"/>
                          <w:szCs w:val="16"/>
                        </w:rPr>
                        <w:t>α</w:t>
                      </w:r>
                      <w:r>
                        <w:rPr>
                          <w:rFonts w:ascii="Verdana" w:eastAsia="Verdana" w:hAnsi="Verdana" w:cs="Verdana"/>
                          <w:spacing w:val="-1"/>
                          <w:sz w:val="16"/>
                          <w:szCs w:val="16"/>
                        </w:rPr>
                        <w:t>+</w:t>
                      </w:r>
                      <w:r>
                        <w:rPr>
                          <w:rFonts w:ascii="Times New Roman" w:eastAsia="Times New Roman" w:hAnsi="Times New Roman" w:cs="Times New Roman"/>
                          <w:spacing w:val="-1"/>
                          <w:sz w:val="16"/>
                          <w:szCs w:val="16"/>
                        </w:rPr>
                        <w:t>25</w:t>
                      </w:r>
                    </w:p>
                  </w:txbxContent>
                </v:textbox>
              </v:shape>
              <v:shape id="_x0000_s1029" type="#_x0000_t202" style="position:absolute;left:2677;top:223;width:1643;height:706" filled="f" stroked="f">
                <v:textbox inset="0,0,0,0">
                  <w:txbxContent>
                    <w:p w14:paraId="3D894E0D" w14:textId="77777777" w:rsidR="00BA4473" w:rsidRDefault="00BA4473">
                      <w:pPr>
                        <w:tabs>
                          <w:tab w:val="left" w:pos="1205"/>
                        </w:tabs>
                        <w:spacing w:line="146" w:lineRule="exact"/>
                        <w:ind w:left="239"/>
                        <w:rPr>
                          <w:rFonts w:ascii="Times New Roman" w:eastAsia="Times New Roman" w:hAnsi="Times New Roman" w:cs="Times New Roman"/>
                          <w:sz w:val="16"/>
                          <w:szCs w:val="16"/>
                        </w:rPr>
                      </w:pPr>
                      <w:r>
                        <w:rPr>
                          <w:rFonts w:ascii="Times New Roman"/>
                          <w:w w:val="95"/>
                          <w:sz w:val="16"/>
                        </w:rPr>
                        <w:t>(B)</w:t>
                      </w:r>
                      <w:r>
                        <w:rPr>
                          <w:rFonts w:ascii="Times New Roman"/>
                          <w:w w:val="95"/>
                          <w:sz w:val="16"/>
                        </w:rPr>
                        <w:tab/>
                      </w:r>
                      <w:r>
                        <w:rPr>
                          <w:rFonts w:ascii="Times New Roman"/>
                          <w:spacing w:val="-1"/>
                          <w:sz w:val="16"/>
                        </w:rPr>
                        <w:t>Diff</w:t>
                      </w:r>
                    </w:p>
                    <w:p w14:paraId="57842735" w14:textId="77777777" w:rsidR="00BA4473" w:rsidRDefault="00BA4473">
                      <w:pPr>
                        <w:tabs>
                          <w:tab w:val="left" w:pos="1070"/>
                        </w:tabs>
                        <w:spacing w:line="201" w:lineRule="exact"/>
                        <w:ind w:left="226"/>
                        <w:rPr>
                          <w:rFonts w:ascii="Times New Roman" w:eastAsia="Times New Roman" w:hAnsi="Times New Roman" w:cs="Times New Roman"/>
                          <w:sz w:val="16"/>
                          <w:szCs w:val="16"/>
                        </w:rPr>
                      </w:pPr>
                      <w:r>
                        <w:rPr>
                          <w:rFonts w:ascii="Times New Roman" w:eastAsia="Times New Roman" w:hAnsi="Times New Roman" w:cs="Times New Roman"/>
                          <w:w w:val="95"/>
                          <w:sz w:val="16"/>
                          <w:szCs w:val="16"/>
                        </w:rPr>
                        <w:t>130</w:t>
                      </w:r>
                      <w:r>
                        <w:rPr>
                          <w:rFonts w:ascii="Times New Roman" w:eastAsia="Times New Roman" w:hAnsi="Times New Roman" w:cs="Times New Roman"/>
                          <w:w w:val="95"/>
                          <w:sz w:val="16"/>
                          <w:szCs w:val="16"/>
                        </w:rPr>
                        <w:tab/>
                      </w:r>
                      <w:r>
                        <w:rPr>
                          <w:rFonts w:ascii="Times New Roman" w:eastAsia="Times New Roman" w:hAnsi="Times New Roman" w:cs="Times New Roman"/>
                          <w:spacing w:val="-1"/>
                          <w:sz w:val="16"/>
                          <w:szCs w:val="16"/>
                        </w:rPr>
                        <w:t>8</w:t>
                      </w:r>
                      <w:r>
                        <w:rPr>
                          <w:rFonts w:ascii="Lucida Sans Unicode" w:eastAsia="Lucida Sans Unicode" w:hAnsi="Lucida Sans Unicode" w:cs="Lucida Sans Unicode"/>
                          <w:spacing w:val="-1"/>
                          <w:sz w:val="16"/>
                          <w:szCs w:val="16"/>
                        </w:rPr>
                        <w:t>×</w:t>
                      </w:r>
                      <w:r>
                        <w:rPr>
                          <w:rFonts w:ascii="Courier New" w:eastAsia="Courier New" w:hAnsi="Courier New" w:cs="Courier New"/>
                          <w:spacing w:val="-1"/>
                          <w:sz w:val="16"/>
                          <w:szCs w:val="16"/>
                        </w:rPr>
                        <w:t>α</w:t>
                      </w:r>
                      <w:r>
                        <w:rPr>
                          <w:rFonts w:ascii="Verdana" w:eastAsia="Verdana" w:hAnsi="Verdana" w:cs="Verdana"/>
                          <w:spacing w:val="-1"/>
                          <w:sz w:val="16"/>
                          <w:szCs w:val="16"/>
                        </w:rPr>
                        <w:t>+</w:t>
                      </w:r>
                      <w:r>
                        <w:rPr>
                          <w:rFonts w:ascii="Times New Roman" w:eastAsia="Times New Roman" w:hAnsi="Times New Roman" w:cs="Times New Roman"/>
                          <w:spacing w:val="-1"/>
                          <w:sz w:val="16"/>
                          <w:szCs w:val="16"/>
                        </w:rPr>
                        <w:t>4</w:t>
                      </w:r>
                    </w:p>
                    <w:p w14:paraId="03E0F7F8" w14:textId="77777777" w:rsidR="00BA4473" w:rsidRDefault="00BA4473">
                      <w:pPr>
                        <w:tabs>
                          <w:tab w:val="left" w:pos="1031"/>
                        </w:tabs>
                        <w:spacing w:line="179" w:lineRule="exact"/>
                        <w:ind w:left="305"/>
                        <w:rPr>
                          <w:rFonts w:ascii="Times New Roman" w:eastAsia="Times New Roman" w:hAnsi="Times New Roman" w:cs="Times New Roman"/>
                          <w:sz w:val="16"/>
                          <w:szCs w:val="16"/>
                        </w:rPr>
                      </w:pPr>
                      <w:r>
                        <w:rPr>
                          <w:rFonts w:ascii="Times New Roman" w:eastAsia="Times New Roman" w:hAnsi="Times New Roman" w:cs="Times New Roman"/>
                          <w:w w:val="95"/>
                          <w:sz w:val="16"/>
                          <w:szCs w:val="16"/>
                        </w:rPr>
                        <w:t>0</w:t>
                      </w:r>
                      <w:r>
                        <w:rPr>
                          <w:rFonts w:ascii="Times New Roman" w:eastAsia="Times New Roman" w:hAnsi="Times New Roman" w:cs="Times New Roman"/>
                          <w:w w:val="95"/>
                          <w:sz w:val="16"/>
                          <w:szCs w:val="16"/>
                        </w:rPr>
                        <w:tab/>
                      </w:r>
                      <w:r>
                        <w:rPr>
                          <w:rFonts w:ascii="Times New Roman" w:eastAsia="Times New Roman" w:hAnsi="Times New Roman" w:cs="Times New Roman"/>
                          <w:spacing w:val="-1"/>
                          <w:sz w:val="16"/>
                          <w:szCs w:val="16"/>
                        </w:rPr>
                        <w:t>10</w:t>
                      </w:r>
                      <w:r>
                        <w:rPr>
                          <w:rFonts w:ascii="Lucida Sans Unicode" w:eastAsia="Lucida Sans Unicode" w:hAnsi="Lucida Sans Unicode" w:cs="Lucida Sans Unicode"/>
                          <w:spacing w:val="-1"/>
                          <w:sz w:val="16"/>
                          <w:szCs w:val="16"/>
                        </w:rPr>
                        <w:t>×</w:t>
                      </w:r>
                      <w:r>
                        <w:rPr>
                          <w:rFonts w:ascii="Courier New" w:eastAsia="Courier New" w:hAnsi="Courier New" w:cs="Courier New"/>
                          <w:spacing w:val="-1"/>
                          <w:sz w:val="16"/>
                          <w:szCs w:val="16"/>
                        </w:rPr>
                        <w:t>α</w:t>
                      </w:r>
                      <w:r>
                        <w:rPr>
                          <w:rFonts w:ascii="Lucida Sans Unicode" w:eastAsia="Lucida Sans Unicode" w:hAnsi="Lucida Sans Unicode" w:cs="Lucida Sans Unicode"/>
                          <w:spacing w:val="-1"/>
                          <w:sz w:val="16"/>
                          <w:szCs w:val="16"/>
                        </w:rPr>
                        <w:t>−</w:t>
                      </w:r>
                      <w:r>
                        <w:rPr>
                          <w:rFonts w:ascii="Times New Roman" w:eastAsia="Times New Roman" w:hAnsi="Times New Roman" w:cs="Times New Roman"/>
                          <w:spacing w:val="-1"/>
                          <w:sz w:val="16"/>
                          <w:szCs w:val="16"/>
                        </w:rPr>
                        <w:t>2</w:t>
                      </w:r>
                    </w:p>
                    <w:p w14:paraId="6895A528" w14:textId="77777777" w:rsidR="00BA4473" w:rsidRDefault="00BA4473">
                      <w:pPr>
                        <w:tabs>
                          <w:tab w:val="left" w:pos="1296"/>
                        </w:tabs>
                        <w:spacing w:line="179" w:lineRule="exact"/>
                        <w:rPr>
                          <w:rFonts w:ascii="Times New Roman" w:eastAsia="Times New Roman" w:hAnsi="Times New Roman" w:cs="Times New Roman"/>
                          <w:sz w:val="16"/>
                          <w:szCs w:val="16"/>
                        </w:rPr>
                      </w:pPr>
                      <w:r>
                        <w:rPr>
                          <w:rFonts w:ascii="Times New Roman" w:eastAsia="Times New Roman" w:hAnsi="Times New Roman" w:cs="Times New Roman"/>
                          <w:spacing w:val="-1"/>
                          <w:sz w:val="16"/>
                          <w:szCs w:val="16"/>
                        </w:rPr>
                        <w:t>18</w:t>
                      </w:r>
                      <w:r>
                        <w:rPr>
                          <w:rFonts w:ascii="Lucida Sans Unicode" w:eastAsia="Lucida Sans Unicode" w:hAnsi="Lucida Sans Unicode" w:cs="Lucida Sans Unicode"/>
                          <w:spacing w:val="-1"/>
                          <w:sz w:val="16"/>
                          <w:szCs w:val="16"/>
                        </w:rPr>
                        <w:t>×</w:t>
                      </w:r>
                      <w:r>
                        <w:rPr>
                          <w:rFonts w:ascii="Courier New" w:eastAsia="Courier New" w:hAnsi="Courier New" w:cs="Courier New"/>
                          <w:spacing w:val="-1"/>
                          <w:sz w:val="16"/>
                          <w:szCs w:val="16"/>
                        </w:rPr>
                        <w:t>α</w:t>
                      </w:r>
                      <w:r>
                        <w:rPr>
                          <w:rFonts w:ascii="Verdana" w:eastAsia="Verdana" w:hAnsi="Verdana" w:cs="Verdana"/>
                          <w:spacing w:val="-1"/>
                          <w:sz w:val="16"/>
                          <w:szCs w:val="16"/>
                        </w:rPr>
                        <w:t>+</w:t>
                      </w:r>
                      <w:r>
                        <w:rPr>
                          <w:rFonts w:ascii="Times New Roman" w:eastAsia="Times New Roman" w:hAnsi="Times New Roman" w:cs="Times New Roman"/>
                          <w:spacing w:val="-1"/>
                          <w:sz w:val="16"/>
                          <w:szCs w:val="16"/>
                        </w:rPr>
                        <w:t>25</w:t>
                      </w:r>
                      <w:r>
                        <w:rPr>
                          <w:rFonts w:ascii="Times New Roman" w:eastAsia="Times New Roman" w:hAnsi="Times New Roman" w:cs="Times New Roman"/>
                          <w:spacing w:val="-1"/>
                          <w:sz w:val="16"/>
                          <w:szCs w:val="16"/>
                        </w:rPr>
                        <w:tab/>
                      </w:r>
                      <w:r>
                        <w:rPr>
                          <w:rFonts w:ascii="Times New Roman" w:eastAsia="Times New Roman" w:hAnsi="Times New Roman" w:cs="Times New Roman"/>
                          <w:sz w:val="16"/>
                          <w:szCs w:val="16"/>
                        </w:rPr>
                        <w:t>0</w:t>
                      </w:r>
                    </w:p>
                  </w:txbxContent>
                </v:textbox>
              </v:shape>
              <v:shape id="_x0000_s1028" type="#_x0000_t202" style="position:absolute;left:174;top:896;width:1591;height:212" filled="f" stroked="f">
                <v:textbox inset="0,0,0,0">
                  <w:txbxContent>
                    <w:p w14:paraId="72109F23" w14:textId="77777777" w:rsidR="00BA4473" w:rsidRDefault="00BA4473">
                      <w:pPr>
                        <w:spacing w:before="25" w:line="187" w:lineRule="exact"/>
                        <w:rPr>
                          <w:rFonts w:ascii="Times New Roman" w:eastAsia="Times New Roman" w:hAnsi="Times New Roman" w:cs="Times New Roman"/>
                          <w:sz w:val="14"/>
                          <w:szCs w:val="14"/>
                        </w:rPr>
                      </w:pPr>
                      <w:r>
                        <w:rPr>
                          <w:rFonts w:ascii="Courier New" w:hAnsi="Courier New"/>
                          <w:sz w:val="18"/>
                        </w:rPr>
                        <w:t>α</w:t>
                      </w:r>
                      <w:r>
                        <w:rPr>
                          <w:rFonts w:ascii="Courier New" w:hAnsi="Courier New"/>
                          <w:spacing w:val="-53"/>
                          <w:sz w:val="18"/>
                        </w:rPr>
                        <w:t xml:space="preserve"> </w:t>
                      </w:r>
                      <w:r>
                        <w:rPr>
                          <w:rFonts w:ascii="Times New Roman" w:hAnsi="Times New Roman"/>
                          <w:sz w:val="16"/>
                        </w:rPr>
                        <w:t>:</w:t>
                      </w:r>
                      <w:r>
                        <w:rPr>
                          <w:rFonts w:ascii="Times New Roman" w:hAnsi="Times New Roman"/>
                          <w:spacing w:val="14"/>
                          <w:sz w:val="16"/>
                        </w:rPr>
                        <w:t xml:space="preserve"> </w:t>
                      </w:r>
                      <w:r>
                        <w:rPr>
                          <w:rFonts w:ascii="Times New Roman" w:hAnsi="Times New Roman"/>
                          <w:sz w:val="14"/>
                        </w:rPr>
                        <w:t>the</w:t>
                      </w:r>
                      <w:r>
                        <w:rPr>
                          <w:rFonts w:ascii="Times New Roman" w:hAnsi="Times New Roman"/>
                          <w:spacing w:val="13"/>
                          <w:sz w:val="14"/>
                        </w:rPr>
                        <w:t xml:space="preserve"> </w:t>
                      </w:r>
                      <w:r>
                        <w:rPr>
                          <w:rFonts w:ascii="Times New Roman" w:hAnsi="Times New Roman"/>
                          <w:sz w:val="14"/>
                        </w:rPr>
                        <w:t>number</w:t>
                      </w:r>
                      <w:r>
                        <w:rPr>
                          <w:rFonts w:ascii="Times New Roman" w:hAnsi="Times New Roman"/>
                          <w:spacing w:val="13"/>
                          <w:sz w:val="14"/>
                        </w:rPr>
                        <w:t xml:space="preserve"> </w:t>
                      </w:r>
                      <w:r>
                        <w:rPr>
                          <w:rFonts w:ascii="Times New Roman" w:hAnsi="Times New Roman"/>
                          <w:sz w:val="14"/>
                        </w:rPr>
                        <w:t>of</w:t>
                      </w:r>
                      <w:r>
                        <w:rPr>
                          <w:rFonts w:ascii="Times New Roman" w:hAnsi="Times New Roman"/>
                          <w:spacing w:val="12"/>
                          <w:sz w:val="14"/>
                        </w:rPr>
                        <w:t xml:space="preserve"> </w:t>
                      </w:r>
                      <w:r>
                        <w:rPr>
                          <w:rFonts w:ascii="Times New Roman" w:hAnsi="Times New Roman"/>
                          <w:sz w:val="14"/>
                        </w:rPr>
                        <w:t>RiteVM</w:t>
                      </w:r>
                    </w:p>
                  </w:txbxContent>
                </v:textbox>
              </v:shape>
            </v:group>
            <w10:anchorlock/>
          </v:group>
        </w:pict>
      </w:r>
    </w:p>
    <w:p w14:paraId="7013E44A" w14:textId="77777777" w:rsidR="00946AA2" w:rsidRPr="003D74E8" w:rsidRDefault="00E56278" w:rsidP="003D74E8">
      <w:pPr>
        <w:numPr>
          <w:ilvl w:val="0"/>
          <w:numId w:val="8"/>
        </w:numPr>
        <w:tabs>
          <w:tab w:val="left" w:pos="2071"/>
        </w:tabs>
        <w:spacing w:before="105"/>
        <w:ind w:left="2070" w:hanging="287"/>
        <w:jc w:val="left"/>
        <w:rPr>
          <w:rFonts w:ascii="Times New Roman" w:hAnsi="Times New Roman"/>
          <w:sz w:val="16"/>
        </w:rPr>
      </w:pPr>
      <w:r w:rsidRPr="003D74E8">
        <w:rPr>
          <w:rFonts w:ascii="Times New Roman"/>
          <w:spacing w:val="5"/>
          <w:sz w:val="20"/>
        </w:rPr>
        <w:t>R</w:t>
      </w:r>
      <w:r w:rsidRPr="003D74E8">
        <w:rPr>
          <w:rFonts w:ascii="Times New Roman"/>
          <w:spacing w:val="5"/>
          <w:sz w:val="16"/>
        </w:rPr>
        <w:t>ELATED</w:t>
      </w:r>
      <w:r w:rsidRPr="003D74E8">
        <w:rPr>
          <w:rFonts w:ascii="Times New Roman"/>
          <w:spacing w:val="6"/>
          <w:sz w:val="16"/>
        </w:rPr>
        <w:t xml:space="preserve"> </w:t>
      </w:r>
      <w:r w:rsidRPr="003D74E8">
        <w:rPr>
          <w:rFonts w:ascii="Times New Roman"/>
          <w:spacing w:val="6"/>
          <w:sz w:val="20"/>
        </w:rPr>
        <w:t>W</w:t>
      </w:r>
      <w:r w:rsidRPr="003D74E8">
        <w:rPr>
          <w:rFonts w:ascii="Times New Roman"/>
          <w:spacing w:val="6"/>
          <w:sz w:val="16"/>
        </w:rPr>
        <w:t>ORK</w:t>
      </w:r>
    </w:p>
    <w:p w14:paraId="4629D847" w14:textId="56F11F84" w:rsidR="00946AA2" w:rsidRPr="003D74E8" w:rsidRDefault="00E56278" w:rsidP="003D74E8">
      <w:pPr>
        <w:pStyle w:val="a3"/>
        <w:spacing w:before="70" w:line="249" w:lineRule="auto"/>
        <w:jc w:val="right"/>
      </w:pPr>
      <w:r w:rsidRPr="003D74E8">
        <w:t>Open-source</w:t>
      </w:r>
      <w:r w:rsidRPr="003D74E8">
        <w:rPr>
          <w:spacing w:val="18"/>
        </w:rPr>
        <w:t xml:space="preserve"> </w:t>
      </w:r>
      <w:r w:rsidRPr="003D74E8">
        <w:t>runtime</w:t>
      </w:r>
      <w:r w:rsidRPr="003D74E8">
        <w:rPr>
          <w:spacing w:val="19"/>
        </w:rPr>
        <w:t xml:space="preserve"> </w:t>
      </w:r>
      <w:r w:rsidRPr="003D74E8">
        <w:t>systems</w:t>
      </w:r>
      <w:r w:rsidRPr="003D74E8">
        <w:rPr>
          <w:spacing w:val="19"/>
        </w:rPr>
        <w:t xml:space="preserve"> </w:t>
      </w:r>
      <w:r w:rsidRPr="003D74E8">
        <w:t>for</w:t>
      </w:r>
      <w:r w:rsidRPr="003D74E8">
        <w:rPr>
          <w:spacing w:val="18"/>
        </w:rPr>
        <w:t xml:space="preserve"> </w:t>
      </w:r>
      <w:r w:rsidRPr="003D74E8">
        <w:t>scripting</w:t>
      </w:r>
      <w:r w:rsidRPr="003D74E8">
        <w:rPr>
          <w:spacing w:val="19"/>
        </w:rPr>
        <w:t xml:space="preserve"> </w:t>
      </w:r>
      <w:r w:rsidRPr="003D74E8">
        <w:t>languages</w:t>
      </w:r>
      <w:r w:rsidRPr="003D74E8">
        <w:rPr>
          <w:spacing w:val="19"/>
        </w:rPr>
        <w:t xml:space="preserve"> </w:t>
      </w:r>
      <w:r w:rsidRPr="003D74E8">
        <w:rPr>
          <w:spacing w:val="-2"/>
        </w:rPr>
        <w:t>have</w:t>
      </w:r>
      <w:r w:rsidRPr="003D74E8">
        <w:rPr>
          <w:spacing w:val="22"/>
          <w:w w:val="99"/>
        </w:rPr>
        <w:t xml:space="preserve"> </w:t>
      </w:r>
      <w:r w:rsidRPr="003D74E8">
        <w:t>been</w:t>
      </w:r>
      <w:r w:rsidRPr="003D74E8">
        <w:rPr>
          <w:spacing w:val="15"/>
        </w:rPr>
        <w:t xml:space="preserve"> </w:t>
      </w:r>
      <w:r w:rsidRPr="003D74E8">
        <w:t>proposed</w:t>
      </w:r>
      <w:r w:rsidRPr="003D74E8">
        <w:rPr>
          <w:spacing w:val="16"/>
        </w:rPr>
        <w:t xml:space="preserve"> </w:t>
      </w:r>
      <w:r w:rsidRPr="003D74E8">
        <w:t>such</w:t>
      </w:r>
      <w:r w:rsidRPr="003D74E8">
        <w:rPr>
          <w:spacing w:val="15"/>
        </w:rPr>
        <w:t xml:space="preserve"> </w:t>
      </w:r>
      <w:r w:rsidRPr="003D74E8">
        <w:rPr>
          <w:spacing w:val="-1"/>
        </w:rPr>
        <w:t>python-on-a-chip</w:t>
      </w:r>
      <w:r w:rsidRPr="003D74E8">
        <w:rPr>
          <w:spacing w:val="16"/>
        </w:rPr>
        <w:t xml:space="preserve"> </w:t>
      </w:r>
      <w:r w:rsidRPr="003D74E8">
        <w:t>[</w:t>
      </w:r>
      <w:r>
        <w:t>12],</w:t>
      </w:r>
      <w:r w:rsidRPr="003D74E8">
        <w:rPr>
          <w:spacing w:val="15"/>
        </w:rPr>
        <w:t xml:space="preserve"> </w:t>
      </w:r>
      <w:r w:rsidRPr="003D74E8">
        <w:t>Owl</w:t>
      </w:r>
      <w:r w:rsidRPr="003D74E8">
        <w:rPr>
          <w:spacing w:val="16"/>
        </w:rPr>
        <w:t xml:space="preserve"> </w:t>
      </w:r>
      <w:r w:rsidRPr="003D74E8">
        <w:t>system</w:t>
      </w:r>
      <w:r w:rsidRPr="003D74E8">
        <w:rPr>
          <w:spacing w:val="15"/>
        </w:rPr>
        <w:t xml:space="preserve"> </w:t>
      </w:r>
      <w:r w:rsidRPr="003D74E8">
        <w:t>[</w:t>
      </w:r>
      <w:r>
        <w:t>13</w:t>
      </w:r>
      <w:r w:rsidRPr="003D74E8">
        <w:t>],</w:t>
      </w:r>
      <w:r w:rsidRPr="003D74E8">
        <w:rPr>
          <w:spacing w:val="28"/>
          <w:w w:val="99"/>
        </w:rPr>
        <w:t xml:space="preserve"> </w:t>
      </w:r>
      <w:r w:rsidRPr="003D74E8">
        <w:t>eLua</w:t>
      </w:r>
      <w:r w:rsidRPr="003D74E8">
        <w:rPr>
          <w:spacing w:val="8"/>
        </w:rPr>
        <w:t xml:space="preserve"> </w:t>
      </w:r>
      <w:r w:rsidRPr="003D74E8">
        <w:t>[</w:t>
      </w:r>
      <w:r>
        <w:t>14</w:t>
      </w:r>
      <w:r w:rsidRPr="003D74E8">
        <w:t>],</w:t>
      </w:r>
      <w:r w:rsidRPr="003D74E8">
        <w:rPr>
          <w:spacing w:val="9"/>
        </w:rPr>
        <w:t xml:space="preserve"> </w:t>
      </w:r>
      <w:r w:rsidRPr="003D74E8">
        <w:t>Squirrel</w:t>
      </w:r>
      <w:r w:rsidRPr="003D74E8">
        <w:rPr>
          <w:spacing w:val="8"/>
        </w:rPr>
        <w:t xml:space="preserve"> </w:t>
      </w:r>
      <w:r w:rsidRPr="003D74E8">
        <w:t>[</w:t>
      </w:r>
      <w:r>
        <w:t>15</w:t>
      </w:r>
      <w:r w:rsidRPr="003D74E8">
        <w:t>],</w:t>
      </w:r>
      <w:r w:rsidRPr="003D74E8">
        <w:rPr>
          <w:spacing w:val="9"/>
        </w:rPr>
        <w:t xml:space="preserve"> </w:t>
      </w:r>
      <w:r w:rsidRPr="003D74E8">
        <w:t>mruby</w:t>
      </w:r>
      <w:r w:rsidRPr="003D74E8">
        <w:rPr>
          <w:spacing w:val="9"/>
        </w:rPr>
        <w:t xml:space="preserve"> </w:t>
      </w:r>
      <w:r w:rsidRPr="003D74E8">
        <w:t>[</w:t>
      </w:r>
      <w:r>
        <w:t>6],</w:t>
      </w:r>
      <w:r w:rsidRPr="003D74E8">
        <w:rPr>
          <w:spacing w:val="8"/>
        </w:rPr>
        <w:t xml:space="preserve"> </w:t>
      </w:r>
      <w:r w:rsidRPr="003D74E8">
        <w:t>and</w:t>
      </w:r>
      <w:r w:rsidRPr="003D74E8">
        <w:rPr>
          <w:spacing w:val="9"/>
        </w:rPr>
        <w:t xml:space="preserve"> </w:t>
      </w:r>
      <w:r w:rsidRPr="003D74E8">
        <w:t>mruby</w:t>
      </w:r>
      <w:r w:rsidRPr="003D74E8">
        <w:rPr>
          <w:spacing w:val="8"/>
        </w:rPr>
        <w:t xml:space="preserve"> </w:t>
      </w:r>
      <w:r w:rsidRPr="003D74E8">
        <w:t>on</w:t>
      </w:r>
      <w:r w:rsidRPr="003D74E8">
        <w:rPr>
          <w:spacing w:val="9"/>
        </w:rPr>
        <w:t xml:space="preserve"> </w:t>
      </w:r>
      <w:r w:rsidRPr="003D74E8">
        <w:t>TECS</w:t>
      </w:r>
      <w:r w:rsidRPr="003D74E8">
        <w:rPr>
          <w:spacing w:val="9"/>
        </w:rPr>
        <w:t xml:space="preserve"> </w:t>
      </w:r>
      <w:r w:rsidRPr="003D74E8">
        <w:t>[</w:t>
      </w:r>
      <w:r>
        <w:t>5</w:t>
      </w:r>
      <w:r w:rsidRPr="003D74E8">
        <w:t>].</w:t>
      </w:r>
    </w:p>
    <w:p w14:paraId="4E5AFD20" w14:textId="368D4C81" w:rsidR="00946AA2" w:rsidRPr="003D74E8" w:rsidRDefault="00E56278" w:rsidP="003D74E8">
      <w:pPr>
        <w:pStyle w:val="a3"/>
        <w:spacing w:line="229" w:lineRule="exact"/>
        <w:jc w:val="both"/>
      </w:pPr>
      <w:r w:rsidRPr="003D74E8">
        <w:rPr>
          <w:rFonts w:ascii="PMingLiU"/>
        </w:rPr>
        <w:t>python-on-a-chip:</w:t>
      </w:r>
      <w:r>
        <w:rPr>
          <w:rFonts w:ascii="PMingLiU"/>
        </w:rPr>
        <w:t xml:space="preserve"> </w:t>
      </w:r>
      <w:r w:rsidRPr="003D74E8">
        <w:rPr>
          <w:rFonts w:ascii="PMingLiU"/>
          <w:spacing w:val="41"/>
        </w:rPr>
        <w:t xml:space="preserve"> </w:t>
      </w:r>
      <w:r w:rsidRPr="003D74E8">
        <w:rPr>
          <w:spacing w:val="-1"/>
        </w:rPr>
        <w:t>python-on-a-chip</w:t>
      </w:r>
      <w:r w:rsidR="0022471E" w:rsidRPr="003D74E8">
        <w:t xml:space="preserve"> (p14p) </w:t>
      </w:r>
      <w:r w:rsidRPr="003D74E8">
        <w:t>is</w:t>
      </w:r>
      <w:r w:rsidRPr="003D74E8">
        <w:rPr>
          <w:spacing w:val="46"/>
        </w:rPr>
        <w:t xml:space="preserve"> </w:t>
      </w:r>
      <w:r w:rsidRPr="003D74E8">
        <w:t>a Python</w:t>
      </w:r>
      <w:r w:rsidR="00F70AE0" w:rsidRPr="003D74E8">
        <w:t xml:space="preserve"> </w:t>
      </w:r>
      <w:r w:rsidRPr="003D74E8">
        <w:t>runtime</w:t>
      </w:r>
      <w:r w:rsidRPr="003D74E8">
        <w:rPr>
          <w:spacing w:val="-1"/>
        </w:rPr>
        <w:t xml:space="preserve"> </w:t>
      </w:r>
      <w:r w:rsidRPr="003D74E8">
        <w:t>system</w:t>
      </w:r>
      <w:r w:rsidRPr="003D74E8">
        <w:rPr>
          <w:spacing w:val="-1"/>
        </w:rPr>
        <w:t xml:space="preserve"> </w:t>
      </w:r>
      <w:r w:rsidRPr="003D74E8">
        <w:t>that</w:t>
      </w:r>
      <w:r w:rsidRPr="003D74E8">
        <w:rPr>
          <w:spacing w:val="-1"/>
        </w:rPr>
        <w:t xml:space="preserve"> </w:t>
      </w:r>
      <w:r w:rsidRPr="003D74E8">
        <w:t>uses a</w:t>
      </w:r>
      <w:r w:rsidRPr="003D74E8">
        <w:rPr>
          <w:spacing w:val="-1"/>
        </w:rPr>
        <w:t xml:space="preserve"> </w:t>
      </w:r>
      <w:r w:rsidRPr="003D74E8">
        <w:t>reduced</w:t>
      </w:r>
      <w:r w:rsidRPr="003D74E8">
        <w:rPr>
          <w:spacing w:val="-1"/>
        </w:rPr>
        <w:t xml:space="preserve"> </w:t>
      </w:r>
      <w:r w:rsidRPr="003D74E8">
        <w:t>Python</w:t>
      </w:r>
      <w:r w:rsidRPr="003D74E8">
        <w:rPr>
          <w:spacing w:val="-1"/>
        </w:rPr>
        <w:t xml:space="preserve"> </w:t>
      </w:r>
      <w:r w:rsidRPr="003D74E8">
        <w:t>VM called</w:t>
      </w:r>
      <w:r w:rsidRPr="003D74E8">
        <w:rPr>
          <w:spacing w:val="-1"/>
        </w:rPr>
        <w:t xml:space="preserve"> </w:t>
      </w:r>
      <w:r w:rsidRPr="003D74E8">
        <w:t>PyMite.</w:t>
      </w:r>
      <w:r w:rsidRPr="003D74E8">
        <w:rPr>
          <w:w w:val="99"/>
        </w:rPr>
        <w:t xml:space="preserve"> </w:t>
      </w:r>
      <w:r w:rsidRPr="003D74E8">
        <w:t>The</w:t>
      </w:r>
      <w:r w:rsidRPr="003D74E8">
        <w:rPr>
          <w:spacing w:val="2"/>
        </w:rPr>
        <w:t xml:space="preserve"> </w:t>
      </w:r>
      <w:r w:rsidRPr="003D74E8">
        <w:t>VM</w:t>
      </w:r>
      <w:r w:rsidRPr="003D74E8">
        <w:rPr>
          <w:spacing w:val="3"/>
        </w:rPr>
        <w:t xml:space="preserve"> </w:t>
      </w:r>
      <w:r w:rsidRPr="003D74E8">
        <w:t>runs</w:t>
      </w:r>
      <w:r w:rsidRPr="003D74E8">
        <w:rPr>
          <w:spacing w:val="3"/>
        </w:rPr>
        <w:t xml:space="preserve"> </w:t>
      </w:r>
      <w:r w:rsidRPr="003D74E8">
        <w:t>a</w:t>
      </w:r>
      <w:r w:rsidRPr="003D74E8">
        <w:rPr>
          <w:spacing w:val="3"/>
        </w:rPr>
        <w:t xml:space="preserve"> </w:t>
      </w:r>
      <w:r w:rsidRPr="003D74E8">
        <w:t>significant</w:t>
      </w:r>
      <w:r w:rsidRPr="003D74E8">
        <w:rPr>
          <w:spacing w:val="3"/>
        </w:rPr>
        <w:t xml:space="preserve"> </w:t>
      </w:r>
      <w:r w:rsidRPr="003D74E8">
        <w:t>subset</w:t>
      </w:r>
      <w:r w:rsidRPr="003D74E8">
        <w:rPr>
          <w:spacing w:val="3"/>
        </w:rPr>
        <w:t xml:space="preserve"> </w:t>
      </w:r>
      <w:r w:rsidRPr="003D74E8">
        <w:t>of</w:t>
      </w:r>
      <w:r w:rsidRPr="003D74E8">
        <w:rPr>
          <w:spacing w:val="3"/>
        </w:rPr>
        <w:t xml:space="preserve"> </w:t>
      </w:r>
      <w:r w:rsidRPr="003D74E8">
        <w:t>the</w:t>
      </w:r>
      <w:r w:rsidRPr="003D74E8">
        <w:rPr>
          <w:spacing w:val="3"/>
        </w:rPr>
        <w:t xml:space="preserve"> </w:t>
      </w:r>
      <w:r w:rsidRPr="003D74E8">
        <w:t>Python</w:t>
      </w:r>
      <w:r w:rsidRPr="003D74E8">
        <w:rPr>
          <w:spacing w:val="3"/>
        </w:rPr>
        <w:t xml:space="preserve"> </w:t>
      </w:r>
      <w:r>
        <w:t>language</w:t>
      </w:r>
      <w:r w:rsidRPr="003D74E8">
        <w:rPr>
          <w:spacing w:val="3"/>
        </w:rPr>
        <w:t xml:space="preserve"> </w:t>
      </w:r>
      <w:r w:rsidRPr="003D74E8">
        <w:t>with</w:t>
      </w:r>
      <w:r w:rsidRPr="003D74E8">
        <w:rPr>
          <w:w w:val="99"/>
        </w:rPr>
        <w:t xml:space="preserve"> </w:t>
      </w:r>
      <w:r w:rsidRPr="003D74E8">
        <w:rPr>
          <w:spacing w:val="-2"/>
        </w:rPr>
        <w:t xml:space="preserve">few </w:t>
      </w:r>
      <w:r w:rsidRPr="003D74E8">
        <w:t>resources</w:t>
      </w:r>
      <w:r w:rsidRPr="003D74E8">
        <w:rPr>
          <w:spacing w:val="-2"/>
        </w:rPr>
        <w:t xml:space="preserve"> </w:t>
      </w:r>
      <w:r w:rsidRPr="003D74E8">
        <w:t>on</w:t>
      </w:r>
      <w:r w:rsidRPr="003D74E8">
        <w:rPr>
          <w:spacing w:val="-1"/>
        </w:rPr>
        <w:t xml:space="preserve"> </w:t>
      </w:r>
      <w:r w:rsidRPr="003D74E8">
        <w:t>a</w:t>
      </w:r>
      <w:r w:rsidRPr="003D74E8">
        <w:rPr>
          <w:spacing w:val="-2"/>
        </w:rPr>
        <w:t xml:space="preserve"> </w:t>
      </w:r>
      <w:r w:rsidRPr="003D74E8">
        <w:rPr>
          <w:spacing w:val="-1"/>
        </w:rPr>
        <w:t>microcontroller.</w:t>
      </w:r>
      <w:r w:rsidRPr="003D74E8">
        <w:rPr>
          <w:spacing w:val="-2"/>
        </w:rPr>
        <w:t xml:space="preserve"> </w:t>
      </w:r>
      <w:r w:rsidRPr="003D74E8">
        <w:t>p14p</w:t>
      </w:r>
      <w:r w:rsidRPr="003D74E8">
        <w:rPr>
          <w:spacing w:val="-2"/>
        </w:rPr>
        <w:t xml:space="preserve"> </w:t>
      </w:r>
      <w:r w:rsidRPr="003D74E8">
        <w:t>can</w:t>
      </w:r>
      <w:r w:rsidRPr="003D74E8">
        <w:rPr>
          <w:spacing w:val="-1"/>
        </w:rPr>
        <w:t xml:space="preserve"> </w:t>
      </w:r>
      <w:r w:rsidRPr="003D74E8">
        <w:t>also</w:t>
      </w:r>
      <w:r w:rsidRPr="003D74E8">
        <w:rPr>
          <w:spacing w:val="-2"/>
        </w:rPr>
        <w:t xml:space="preserve"> </w:t>
      </w:r>
      <w:r w:rsidRPr="003D74E8">
        <w:t>run</w:t>
      </w:r>
      <w:r w:rsidRPr="003D74E8">
        <w:rPr>
          <w:spacing w:val="-2"/>
        </w:rPr>
        <w:t xml:space="preserve"> </w:t>
      </w:r>
      <w:r w:rsidRPr="003D74E8">
        <w:t>multiple</w:t>
      </w:r>
      <w:r w:rsidRPr="003D74E8">
        <w:rPr>
          <w:spacing w:val="26"/>
          <w:w w:val="99"/>
        </w:rPr>
        <w:t xml:space="preserve"> </w:t>
      </w:r>
      <w:r w:rsidRPr="003D74E8">
        <w:t>stackless</w:t>
      </w:r>
      <w:r w:rsidRPr="003D74E8">
        <w:rPr>
          <w:spacing w:val="10"/>
        </w:rPr>
        <w:t xml:space="preserve"> </w:t>
      </w:r>
      <w:r w:rsidRPr="003D74E8">
        <w:t>green</w:t>
      </w:r>
      <w:r w:rsidRPr="003D74E8">
        <w:rPr>
          <w:spacing w:val="10"/>
        </w:rPr>
        <w:t xml:space="preserve"> </w:t>
      </w:r>
      <w:r w:rsidRPr="003D74E8">
        <w:t>threads.</w:t>
      </w:r>
    </w:p>
    <w:p w14:paraId="13AD8C98" w14:textId="5ECC2412" w:rsidR="00946AA2" w:rsidRPr="003D74E8" w:rsidRDefault="00E56278" w:rsidP="003D74E8">
      <w:pPr>
        <w:pStyle w:val="a3"/>
        <w:spacing w:line="229" w:lineRule="exact"/>
        <w:jc w:val="both"/>
      </w:pPr>
      <w:r w:rsidRPr="003D74E8">
        <w:rPr>
          <w:rFonts w:ascii="PMingLiU"/>
        </w:rPr>
        <w:t xml:space="preserve">Owl system: </w:t>
      </w:r>
      <w:r>
        <w:rPr>
          <w:rFonts w:ascii="PMingLiU"/>
          <w:spacing w:val="16"/>
        </w:rPr>
        <w:t xml:space="preserve"> </w:t>
      </w:r>
      <w:r w:rsidRPr="003D74E8">
        <w:t xml:space="preserve">The </w:t>
      </w:r>
      <w:r w:rsidR="0022471E" w:rsidRPr="003D74E8">
        <w:t>Owl</w:t>
      </w:r>
      <w:r w:rsidRPr="003D74E8">
        <w:rPr>
          <w:spacing w:val="19"/>
        </w:rPr>
        <w:t xml:space="preserve"> </w:t>
      </w:r>
      <w:r w:rsidRPr="003D74E8">
        <w:t>system is an embedded Python</w:t>
      </w:r>
      <w:r w:rsidR="00F70AE0" w:rsidRPr="003D74E8">
        <w:t xml:space="preserve"> </w:t>
      </w:r>
      <w:r w:rsidRPr="003D74E8">
        <w:t>runtime</w:t>
      </w:r>
      <w:r w:rsidR="0022471E" w:rsidRPr="003D74E8">
        <w:rPr>
          <w:spacing w:val="42"/>
        </w:rPr>
        <w:t xml:space="preserve"> </w:t>
      </w:r>
      <w:r w:rsidRPr="003D74E8">
        <w:t>system.</w:t>
      </w:r>
      <w:r w:rsidRPr="003D74E8">
        <w:rPr>
          <w:spacing w:val="43"/>
        </w:rPr>
        <w:t xml:space="preserve"> </w:t>
      </w:r>
      <w:r w:rsidRPr="003D74E8">
        <w:t>It</w:t>
      </w:r>
      <w:r w:rsidRPr="003D74E8">
        <w:rPr>
          <w:spacing w:val="42"/>
        </w:rPr>
        <w:t xml:space="preserve"> </w:t>
      </w:r>
      <w:r w:rsidRPr="003D74E8">
        <w:t>is</w:t>
      </w:r>
      <w:r w:rsidRPr="003D74E8">
        <w:rPr>
          <w:spacing w:val="43"/>
        </w:rPr>
        <w:t xml:space="preserve"> </w:t>
      </w:r>
      <w:r w:rsidRPr="003D74E8">
        <w:t>a</w:t>
      </w:r>
      <w:r w:rsidRPr="003D74E8">
        <w:rPr>
          <w:spacing w:val="42"/>
        </w:rPr>
        <w:t xml:space="preserve"> </w:t>
      </w:r>
      <w:r w:rsidRPr="003D74E8">
        <w:t>complete</w:t>
      </w:r>
      <w:r w:rsidRPr="003D74E8">
        <w:rPr>
          <w:spacing w:val="43"/>
        </w:rPr>
        <w:t xml:space="preserve"> </w:t>
      </w:r>
      <w:r w:rsidRPr="003D74E8">
        <w:t>system</w:t>
      </w:r>
      <w:r w:rsidRPr="003D74E8">
        <w:rPr>
          <w:spacing w:val="42"/>
        </w:rPr>
        <w:t xml:space="preserve"> </w:t>
      </w:r>
      <w:r w:rsidRPr="003D74E8">
        <w:t>for</w:t>
      </w:r>
      <w:r w:rsidRPr="003D74E8">
        <w:rPr>
          <w:spacing w:val="43"/>
        </w:rPr>
        <w:t xml:space="preserve"> </w:t>
      </w:r>
      <w:r w:rsidRPr="003D74E8">
        <w:t>ARM</w:t>
      </w:r>
      <w:r w:rsidRPr="003D74E8">
        <w:rPr>
          <w:spacing w:val="43"/>
        </w:rPr>
        <w:t xml:space="preserve"> </w:t>
      </w:r>
      <w:r w:rsidRPr="003D74E8">
        <w:rPr>
          <w:spacing w:val="-1"/>
        </w:rPr>
        <w:t>Cortex-</w:t>
      </w:r>
      <w:r>
        <w:rPr>
          <w:spacing w:val="24"/>
          <w:w w:val="99"/>
        </w:rPr>
        <w:t xml:space="preserve"> </w:t>
      </w:r>
      <w:r w:rsidRPr="003D74E8">
        <w:t>M3</w:t>
      </w:r>
      <w:r w:rsidRPr="003D74E8">
        <w:rPr>
          <w:spacing w:val="6"/>
        </w:rPr>
        <w:t xml:space="preserve"> </w:t>
      </w:r>
      <w:r w:rsidRPr="003D74E8">
        <w:t>microcontrollers.</w:t>
      </w:r>
      <w:r w:rsidRPr="003D74E8">
        <w:rPr>
          <w:spacing w:val="7"/>
        </w:rPr>
        <w:t xml:space="preserve"> </w:t>
      </w:r>
      <w:r w:rsidRPr="003D74E8">
        <w:t>The</w:t>
      </w:r>
      <w:r w:rsidRPr="003D74E8">
        <w:rPr>
          <w:spacing w:val="7"/>
        </w:rPr>
        <w:t xml:space="preserve"> </w:t>
      </w:r>
      <w:r w:rsidRPr="003D74E8">
        <w:t>Owl</w:t>
      </w:r>
      <w:r w:rsidRPr="003D74E8">
        <w:rPr>
          <w:spacing w:val="7"/>
        </w:rPr>
        <w:t xml:space="preserve"> </w:t>
      </w:r>
      <w:r w:rsidRPr="003D74E8">
        <w:t>toolchain</w:t>
      </w:r>
      <w:r w:rsidRPr="003D74E8">
        <w:rPr>
          <w:spacing w:val="7"/>
        </w:rPr>
        <w:t xml:space="preserve"> </w:t>
      </w:r>
      <w:r w:rsidRPr="003D74E8">
        <w:t>produces</w:t>
      </w:r>
      <w:r w:rsidRPr="003D74E8">
        <w:rPr>
          <w:spacing w:val="7"/>
        </w:rPr>
        <w:t xml:space="preserve"> </w:t>
      </w:r>
      <w:r w:rsidRPr="003D74E8">
        <w:t>relocatable</w:t>
      </w:r>
      <w:r w:rsidRPr="003D74E8">
        <w:rPr>
          <w:w w:val="99"/>
        </w:rPr>
        <w:t xml:space="preserve"> </w:t>
      </w:r>
      <w:r w:rsidRPr="003D74E8">
        <w:t>memory</w:t>
      </w:r>
      <w:r w:rsidRPr="003D74E8">
        <w:rPr>
          <w:spacing w:val="29"/>
        </w:rPr>
        <w:t xml:space="preserve"> </w:t>
      </w:r>
      <w:r w:rsidRPr="003D74E8">
        <w:t>images</w:t>
      </w:r>
      <w:r w:rsidRPr="003D74E8">
        <w:rPr>
          <w:spacing w:val="30"/>
        </w:rPr>
        <w:t xml:space="preserve"> </w:t>
      </w:r>
      <w:r w:rsidRPr="003D74E8">
        <w:t>that</w:t>
      </w:r>
      <w:r w:rsidRPr="003D74E8">
        <w:rPr>
          <w:spacing w:val="30"/>
        </w:rPr>
        <w:t xml:space="preserve"> </w:t>
      </w:r>
      <w:r w:rsidRPr="003D74E8">
        <w:t>are</w:t>
      </w:r>
      <w:r w:rsidRPr="003D74E8">
        <w:rPr>
          <w:spacing w:val="30"/>
        </w:rPr>
        <w:t xml:space="preserve"> </w:t>
      </w:r>
      <w:r w:rsidRPr="003D74E8">
        <w:t>directly</w:t>
      </w:r>
      <w:r w:rsidRPr="003D74E8">
        <w:rPr>
          <w:spacing w:val="29"/>
        </w:rPr>
        <w:t xml:space="preserve"> </w:t>
      </w:r>
      <w:r w:rsidRPr="003D74E8">
        <w:t>runnable</w:t>
      </w:r>
      <w:r w:rsidRPr="003D74E8">
        <w:rPr>
          <w:spacing w:val="30"/>
        </w:rPr>
        <w:t xml:space="preserve"> </w:t>
      </w:r>
      <w:r w:rsidRPr="003D74E8">
        <w:t>on</w:t>
      </w:r>
      <w:r w:rsidRPr="003D74E8">
        <w:rPr>
          <w:spacing w:val="30"/>
        </w:rPr>
        <w:t xml:space="preserve"> </w:t>
      </w:r>
      <w:r w:rsidRPr="003D74E8">
        <w:t>the</w:t>
      </w:r>
      <w:r w:rsidRPr="003D74E8">
        <w:rPr>
          <w:spacing w:val="30"/>
        </w:rPr>
        <w:t xml:space="preserve"> </w:t>
      </w:r>
      <w:del w:id="152" w:author="Author" w:date="2016-06-14T18:00:00Z">
        <w:r>
          <w:delText>micro</w:delText>
        </w:r>
        <w:r w:rsidR="0022471E">
          <w:delText>-</w:delText>
        </w:r>
        <w:r>
          <w:delText>controller</w:delText>
        </w:r>
      </w:del>
      <w:ins w:id="153" w:author="Author" w:date="2016-06-14T18:00:00Z">
        <w:r>
          <w:t>microcontroller</w:t>
        </w:r>
      </w:ins>
      <w:r w:rsidRPr="003D74E8">
        <w:rPr>
          <w:spacing w:val="30"/>
        </w:rPr>
        <w:t xml:space="preserve"> </w:t>
      </w:r>
      <w:r w:rsidRPr="003D74E8">
        <w:t>from</w:t>
      </w:r>
      <w:r w:rsidRPr="003D74E8">
        <w:rPr>
          <w:spacing w:val="30"/>
        </w:rPr>
        <w:t xml:space="preserve"> </w:t>
      </w:r>
      <w:r w:rsidRPr="003D74E8">
        <w:t>Python</w:t>
      </w:r>
      <w:r w:rsidRPr="003D74E8">
        <w:rPr>
          <w:spacing w:val="30"/>
        </w:rPr>
        <w:t xml:space="preserve"> </w:t>
      </w:r>
      <w:r w:rsidRPr="003D74E8">
        <w:t>code</w:t>
      </w:r>
      <w:r w:rsidRPr="003D74E8">
        <w:rPr>
          <w:spacing w:val="30"/>
        </w:rPr>
        <w:t xml:space="preserve"> </w:t>
      </w:r>
      <w:r w:rsidRPr="003D74E8">
        <w:t>objects.</w:t>
      </w:r>
      <w:r w:rsidRPr="003D74E8">
        <w:rPr>
          <w:spacing w:val="31"/>
        </w:rPr>
        <w:t xml:space="preserve"> </w:t>
      </w:r>
      <w:r w:rsidRPr="003D74E8">
        <w:t>Note</w:t>
      </w:r>
      <w:r w:rsidRPr="003D74E8">
        <w:rPr>
          <w:spacing w:val="30"/>
        </w:rPr>
        <w:t xml:space="preserve"> </w:t>
      </w:r>
      <w:r w:rsidRPr="003D74E8">
        <w:t>that</w:t>
      </w:r>
      <w:r w:rsidRPr="003D74E8">
        <w:rPr>
          <w:spacing w:val="31"/>
        </w:rPr>
        <w:t xml:space="preserve"> </w:t>
      </w:r>
      <w:r w:rsidRPr="003D74E8">
        <w:t>the</w:t>
      </w:r>
      <w:r w:rsidRPr="003D74E8">
        <w:rPr>
          <w:spacing w:val="29"/>
        </w:rPr>
        <w:t xml:space="preserve"> </w:t>
      </w:r>
      <w:r w:rsidRPr="003D74E8">
        <w:t>Owl</w:t>
      </w:r>
      <w:r w:rsidRPr="003D74E8">
        <w:rPr>
          <w:spacing w:val="30"/>
        </w:rPr>
        <w:t xml:space="preserve"> </w:t>
      </w:r>
      <w:r w:rsidRPr="003D74E8">
        <w:t>system</w:t>
      </w:r>
      <w:r w:rsidRPr="003D74E8">
        <w:rPr>
          <w:w w:val="99"/>
        </w:rPr>
        <w:t xml:space="preserve"> </w:t>
      </w:r>
      <w:r>
        <w:t>interpreter</w:t>
      </w:r>
      <w:r w:rsidRPr="003D74E8">
        <w:rPr>
          <w:spacing w:val="13"/>
        </w:rPr>
        <w:t xml:space="preserve"> </w:t>
      </w:r>
      <w:r w:rsidRPr="003D74E8">
        <w:t>is</w:t>
      </w:r>
      <w:r w:rsidRPr="003D74E8">
        <w:rPr>
          <w:spacing w:val="14"/>
        </w:rPr>
        <w:t xml:space="preserve"> </w:t>
      </w:r>
      <w:r w:rsidRPr="003D74E8">
        <w:t>the</w:t>
      </w:r>
      <w:r w:rsidRPr="003D74E8">
        <w:rPr>
          <w:spacing w:val="14"/>
        </w:rPr>
        <w:t xml:space="preserve"> </w:t>
      </w:r>
      <w:r w:rsidRPr="003D74E8">
        <w:t>same</w:t>
      </w:r>
      <w:r w:rsidRPr="003D74E8">
        <w:rPr>
          <w:spacing w:val="13"/>
        </w:rPr>
        <w:t xml:space="preserve"> </w:t>
      </w:r>
      <w:r w:rsidRPr="003D74E8">
        <w:t>as</w:t>
      </w:r>
      <w:r w:rsidRPr="003D74E8">
        <w:rPr>
          <w:spacing w:val="14"/>
        </w:rPr>
        <w:t xml:space="preserve"> </w:t>
      </w:r>
      <w:r w:rsidRPr="003D74E8">
        <w:t>that</w:t>
      </w:r>
      <w:r w:rsidRPr="003D74E8">
        <w:rPr>
          <w:spacing w:val="14"/>
        </w:rPr>
        <w:t xml:space="preserve"> </w:t>
      </w:r>
      <w:r w:rsidRPr="003D74E8">
        <w:t>of</w:t>
      </w:r>
      <w:r w:rsidRPr="003D74E8">
        <w:rPr>
          <w:spacing w:val="14"/>
        </w:rPr>
        <w:t xml:space="preserve"> </w:t>
      </w:r>
      <w:r w:rsidRPr="003D74E8">
        <w:rPr>
          <w:spacing w:val="-1"/>
        </w:rPr>
        <w:t>python-on-a-chip.</w:t>
      </w:r>
    </w:p>
    <w:p w14:paraId="442FEC0A" w14:textId="2B950C69" w:rsidR="00946AA2" w:rsidRPr="003D74E8" w:rsidRDefault="00E56278" w:rsidP="003D74E8">
      <w:pPr>
        <w:pStyle w:val="a3"/>
        <w:spacing w:line="229" w:lineRule="exact"/>
        <w:jc w:val="both"/>
      </w:pPr>
      <w:r w:rsidRPr="003D74E8">
        <w:rPr>
          <w:rFonts w:ascii="PMingLiU"/>
          <w:sz w:val="22"/>
        </w:rPr>
        <w:t>eLua:</w:t>
      </w:r>
      <w:r w:rsidRPr="003D74E8">
        <w:rPr>
          <w:rFonts w:ascii="PMingLiU"/>
          <w:spacing w:val="35"/>
          <w:sz w:val="22"/>
        </w:rPr>
        <w:t xml:space="preserve"> </w:t>
      </w:r>
      <w:r w:rsidRPr="003D74E8">
        <w:rPr>
          <w:sz w:val="22"/>
        </w:rPr>
        <w:t>eLua</w:t>
      </w:r>
      <w:r w:rsidR="00897069" w:rsidRPr="003D74E8">
        <w:rPr>
          <w:sz w:val="22"/>
        </w:rPr>
        <w:t xml:space="preserve"> </w:t>
      </w:r>
      <w:r>
        <w:t>(embedded</w:t>
      </w:r>
      <w:r w:rsidR="00897069">
        <w:rPr>
          <w:rFonts w:asciiTheme="minorEastAsia" w:hAnsiTheme="minorEastAsia" w:hint="eastAsia"/>
          <w:spacing w:val="38"/>
          <w:lang w:eastAsia="ja-JP"/>
        </w:rPr>
        <w:t xml:space="preserve"> </w:t>
      </w:r>
      <w:r>
        <w:t>Lua)</w:t>
      </w:r>
      <w:r>
        <w:rPr>
          <w:spacing w:val="38"/>
        </w:rPr>
        <w:t xml:space="preserve"> </w:t>
      </w:r>
      <w:r w:rsidRPr="003D74E8">
        <w:rPr>
          <w:spacing w:val="-1"/>
          <w:sz w:val="22"/>
        </w:rPr>
        <w:t>offers</w:t>
      </w:r>
      <w:r w:rsidRPr="003D74E8">
        <w:rPr>
          <w:spacing w:val="38"/>
          <w:sz w:val="22"/>
        </w:rPr>
        <w:t xml:space="preserve"> </w:t>
      </w:r>
      <w:r w:rsidRPr="003D74E8">
        <w:rPr>
          <w:sz w:val="22"/>
        </w:rPr>
        <w:t>a</w:t>
      </w:r>
      <w:r w:rsidRPr="003D74E8">
        <w:rPr>
          <w:spacing w:val="38"/>
          <w:sz w:val="22"/>
        </w:rPr>
        <w:t xml:space="preserve"> </w:t>
      </w:r>
      <w:r w:rsidRPr="003D74E8">
        <w:rPr>
          <w:sz w:val="22"/>
        </w:rPr>
        <w:t>full</w:t>
      </w:r>
      <w:r w:rsidRPr="003D74E8">
        <w:rPr>
          <w:spacing w:val="37"/>
          <w:sz w:val="22"/>
        </w:rPr>
        <w:t xml:space="preserve"> </w:t>
      </w:r>
      <w:r w:rsidRPr="003D74E8">
        <w:rPr>
          <w:sz w:val="22"/>
        </w:rPr>
        <w:t>implementation</w:t>
      </w:r>
      <w:r w:rsidR="00897069" w:rsidRPr="003D74E8">
        <w:rPr>
          <w:rFonts w:asciiTheme="minorEastAsia" w:hAnsiTheme="minorEastAsia"/>
          <w:sz w:val="22"/>
        </w:rPr>
        <w:t xml:space="preserve"> </w:t>
      </w:r>
      <w:r w:rsidRPr="003D74E8">
        <w:rPr>
          <w:sz w:val="22"/>
        </w:rPr>
        <w:t>of</w:t>
      </w:r>
      <w:r w:rsidRPr="003D74E8">
        <w:rPr>
          <w:spacing w:val="1"/>
          <w:sz w:val="22"/>
        </w:rPr>
        <w:t xml:space="preserve"> </w:t>
      </w:r>
      <w:r w:rsidRPr="003D74E8">
        <w:rPr>
          <w:sz w:val="22"/>
        </w:rPr>
        <w:t>the</w:t>
      </w:r>
      <w:r w:rsidRPr="003D74E8">
        <w:rPr>
          <w:spacing w:val="2"/>
          <w:sz w:val="22"/>
        </w:rPr>
        <w:t xml:space="preserve"> </w:t>
      </w:r>
      <w:r w:rsidRPr="003D74E8">
        <w:rPr>
          <w:sz w:val="22"/>
        </w:rPr>
        <w:t>Lua</w:t>
      </w:r>
      <w:r w:rsidRPr="003D74E8">
        <w:rPr>
          <w:spacing w:val="1"/>
          <w:sz w:val="22"/>
        </w:rPr>
        <w:t xml:space="preserve"> </w:t>
      </w:r>
      <w:r>
        <w:t>programming</w:t>
      </w:r>
      <w:r w:rsidRPr="003D74E8">
        <w:rPr>
          <w:spacing w:val="2"/>
          <w:sz w:val="22"/>
        </w:rPr>
        <w:t xml:space="preserve"> </w:t>
      </w:r>
      <w:r w:rsidRPr="003D74E8">
        <w:rPr>
          <w:sz w:val="22"/>
        </w:rPr>
        <w:t>language</w:t>
      </w:r>
      <w:r w:rsidRPr="003D74E8">
        <w:rPr>
          <w:spacing w:val="2"/>
          <w:sz w:val="22"/>
        </w:rPr>
        <w:t xml:space="preserve"> </w:t>
      </w:r>
      <w:r w:rsidRPr="003D74E8">
        <w:rPr>
          <w:sz w:val="22"/>
        </w:rPr>
        <w:t>for</w:t>
      </w:r>
      <w:r w:rsidRPr="003D74E8">
        <w:rPr>
          <w:spacing w:val="1"/>
          <w:sz w:val="22"/>
        </w:rPr>
        <w:t xml:space="preserve"> </w:t>
      </w:r>
      <w:r w:rsidRPr="003D74E8">
        <w:rPr>
          <w:sz w:val="22"/>
        </w:rPr>
        <w:t>embedded</w:t>
      </w:r>
      <w:r w:rsidRPr="003D74E8">
        <w:rPr>
          <w:spacing w:val="2"/>
          <w:sz w:val="22"/>
        </w:rPr>
        <w:t xml:space="preserve"> </w:t>
      </w:r>
      <w:r w:rsidRPr="003D74E8">
        <w:rPr>
          <w:sz w:val="22"/>
        </w:rPr>
        <w:t>systems.</w:t>
      </w:r>
      <w:r w:rsidRPr="003D74E8">
        <w:rPr>
          <w:spacing w:val="1"/>
          <w:sz w:val="22"/>
        </w:rPr>
        <w:t xml:space="preserve"> </w:t>
      </w:r>
      <w:r w:rsidRPr="003D74E8">
        <w:rPr>
          <w:sz w:val="22"/>
        </w:rPr>
        <w:t>Lua</w:t>
      </w:r>
      <w:r w:rsidRPr="003D74E8">
        <w:rPr>
          <w:w w:val="99"/>
          <w:sz w:val="22"/>
        </w:rPr>
        <w:t xml:space="preserve"> </w:t>
      </w:r>
      <w:r w:rsidRPr="003D74E8">
        <w:rPr>
          <w:sz w:val="22"/>
        </w:rPr>
        <w:t>is</w:t>
      </w:r>
      <w:r w:rsidRPr="003D74E8">
        <w:rPr>
          <w:spacing w:val="17"/>
          <w:sz w:val="22"/>
        </w:rPr>
        <w:t xml:space="preserve"> </w:t>
      </w:r>
      <w:r w:rsidRPr="003D74E8">
        <w:rPr>
          <w:sz w:val="22"/>
        </w:rPr>
        <w:t>one</w:t>
      </w:r>
      <w:r w:rsidRPr="003D74E8">
        <w:rPr>
          <w:spacing w:val="17"/>
          <w:sz w:val="22"/>
        </w:rPr>
        <w:t xml:space="preserve"> </w:t>
      </w:r>
      <w:r w:rsidRPr="003D74E8">
        <w:rPr>
          <w:sz w:val="22"/>
        </w:rPr>
        <w:t>of</w:t>
      </w:r>
      <w:r w:rsidRPr="003D74E8">
        <w:rPr>
          <w:spacing w:val="18"/>
          <w:sz w:val="22"/>
        </w:rPr>
        <w:t xml:space="preserve"> </w:t>
      </w:r>
      <w:r w:rsidRPr="003D74E8">
        <w:rPr>
          <w:sz w:val="22"/>
        </w:rPr>
        <w:t>the</w:t>
      </w:r>
      <w:r w:rsidRPr="003D74E8">
        <w:rPr>
          <w:spacing w:val="17"/>
          <w:sz w:val="22"/>
        </w:rPr>
        <w:t xml:space="preserve"> </w:t>
      </w:r>
      <w:r w:rsidRPr="003D74E8">
        <w:rPr>
          <w:sz w:val="22"/>
        </w:rPr>
        <w:t>most</w:t>
      </w:r>
      <w:r w:rsidRPr="003D74E8">
        <w:rPr>
          <w:spacing w:val="17"/>
          <w:sz w:val="22"/>
        </w:rPr>
        <w:t xml:space="preserve"> </w:t>
      </w:r>
      <w:r w:rsidRPr="003D74E8">
        <w:rPr>
          <w:sz w:val="22"/>
        </w:rPr>
        <w:t>popular</w:t>
      </w:r>
      <w:r w:rsidRPr="003D74E8">
        <w:rPr>
          <w:spacing w:val="18"/>
          <w:sz w:val="22"/>
        </w:rPr>
        <w:t xml:space="preserve"> </w:t>
      </w:r>
      <w:r w:rsidRPr="003D74E8">
        <w:rPr>
          <w:sz w:val="22"/>
        </w:rPr>
        <w:t>scripting</w:t>
      </w:r>
      <w:r w:rsidRPr="003D74E8">
        <w:rPr>
          <w:spacing w:val="17"/>
          <w:sz w:val="22"/>
        </w:rPr>
        <w:t xml:space="preserve"> </w:t>
      </w:r>
      <w:r w:rsidRPr="003D74E8">
        <w:rPr>
          <w:sz w:val="22"/>
        </w:rPr>
        <w:t>languages</w:t>
      </w:r>
      <w:r w:rsidRPr="003D74E8">
        <w:rPr>
          <w:spacing w:val="17"/>
          <w:sz w:val="22"/>
        </w:rPr>
        <w:t xml:space="preserve"> </w:t>
      </w:r>
      <w:r w:rsidRPr="003D74E8">
        <w:rPr>
          <w:sz w:val="22"/>
        </w:rPr>
        <w:t>for</w:t>
      </w:r>
      <w:r w:rsidRPr="003D74E8">
        <w:rPr>
          <w:spacing w:val="18"/>
          <w:sz w:val="22"/>
        </w:rPr>
        <w:t xml:space="preserve"> </w:t>
      </w:r>
      <w:r w:rsidRPr="003D74E8">
        <w:rPr>
          <w:sz w:val="22"/>
        </w:rPr>
        <w:t>embedded</w:t>
      </w:r>
      <w:r w:rsidRPr="003D74E8">
        <w:rPr>
          <w:w w:val="99"/>
          <w:sz w:val="22"/>
        </w:rPr>
        <w:t xml:space="preserve"> </w:t>
      </w:r>
      <w:r w:rsidRPr="003D74E8">
        <w:rPr>
          <w:sz w:val="22"/>
        </w:rPr>
        <w:t>systems</w:t>
      </w:r>
      <w:r w:rsidRPr="003D74E8">
        <w:rPr>
          <w:spacing w:val="18"/>
          <w:sz w:val="22"/>
        </w:rPr>
        <w:t xml:space="preserve"> </w:t>
      </w:r>
      <w:r w:rsidRPr="003D74E8">
        <w:rPr>
          <w:sz w:val="22"/>
        </w:rPr>
        <w:t>[</w:t>
      </w:r>
      <w:r>
        <w:t>16].</w:t>
      </w:r>
      <w:r>
        <w:rPr>
          <w:spacing w:val="18"/>
        </w:rPr>
        <w:t xml:space="preserve"> </w:t>
      </w:r>
      <w:r>
        <w:t>Lua</w:t>
      </w:r>
      <w:r w:rsidRPr="003D74E8">
        <w:rPr>
          <w:spacing w:val="19"/>
          <w:sz w:val="22"/>
        </w:rPr>
        <w:t xml:space="preserve"> </w:t>
      </w:r>
      <w:r w:rsidRPr="003D74E8">
        <w:rPr>
          <w:sz w:val="22"/>
        </w:rPr>
        <w:t>supports</w:t>
      </w:r>
      <w:r w:rsidRPr="003D74E8">
        <w:rPr>
          <w:spacing w:val="18"/>
          <w:sz w:val="22"/>
        </w:rPr>
        <w:t xml:space="preserve"> </w:t>
      </w:r>
      <w:r>
        <w:t>a</w:t>
      </w:r>
      <w:r>
        <w:rPr>
          <w:spacing w:val="18"/>
        </w:rPr>
        <w:t xml:space="preserve"> </w:t>
      </w:r>
      <w:r w:rsidRPr="003D74E8">
        <w:rPr>
          <w:sz w:val="22"/>
        </w:rPr>
        <w:t>co-routine,</w:t>
      </w:r>
      <w:r w:rsidRPr="003D74E8">
        <w:rPr>
          <w:spacing w:val="19"/>
          <w:sz w:val="22"/>
        </w:rPr>
        <w:t xml:space="preserve"> </w:t>
      </w:r>
      <w:r w:rsidRPr="003D74E8">
        <w:rPr>
          <w:sz w:val="22"/>
        </w:rPr>
        <w:t>which</w:t>
      </w:r>
      <w:r w:rsidRPr="003D74E8">
        <w:rPr>
          <w:spacing w:val="18"/>
          <w:sz w:val="22"/>
        </w:rPr>
        <w:t xml:space="preserve"> </w:t>
      </w:r>
      <w:r w:rsidRPr="003D74E8">
        <w:rPr>
          <w:sz w:val="22"/>
        </w:rPr>
        <w:t>is</w:t>
      </w:r>
      <w:r w:rsidRPr="003D74E8">
        <w:rPr>
          <w:spacing w:val="18"/>
          <w:sz w:val="22"/>
        </w:rPr>
        <w:t xml:space="preserve"> </w:t>
      </w:r>
      <w:r w:rsidRPr="003D74E8">
        <w:rPr>
          <w:sz w:val="22"/>
        </w:rPr>
        <w:t>referred</w:t>
      </w:r>
      <w:r w:rsidRPr="003D74E8">
        <w:rPr>
          <w:spacing w:val="19"/>
          <w:sz w:val="22"/>
        </w:rPr>
        <w:t xml:space="preserve"> </w:t>
      </w:r>
      <w:r w:rsidRPr="003D74E8">
        <w:rPr>
          <w:sz w:val="22"/>
        </w:rPr>
        <w:t>to</w:t>
      </w:r>
      <w:r w:rsidRPr="003D74E8">
        <w:rPr>
          <w:w w:val="99"/>
          <w:sz w:val="22"/>
        </w:rPr>
        <w:t xml:space="preserve"> </w:t>
      </w:r>
      <w:r w:rsidRPr="003D74E8">
        <w:rPr>
          <w:sz w:val="22"/>
        </w:rPr>
        <w:t>as</w:t>
      </w:r>
      <w:r w:rsidRPr="003D74E8">
        <w:rPr>
          <w:spacing w:val="5"/>
          <w:sz w:val="22"/>
        </w:rPr>
        <w:t xml:space="preserve"> </w:t>
      </w:r>
      <w:r>
        <w:rPr>
          <w:spacing w:val="-1"/>
        </w:rPr>
        <w:t>cooperative</w:t>
      </w:r>
      <w:r>
        <w:rPr>
          <w:spacing w:val="6"/>
        </w:rPr>
        <w:t xml:space="preserve"> </w:t>
      </w:r>
      <w:r w:rsidRPr="003D74E8">
        <w:t>multitasking.</w:t>
      </w:r>
      <w:r w:rsidRPr="003D74E8">
        <w:rPr>
          <w:spacing w:val="6"/>
        </w:rPr>
        <w:t xml:space="preserve"> </w:t>
      </w:r>
      <w:r w:rsidRPr="003D74E8">
        <w:t>A</w:t>
      </w:r>
      <w:r w:rsidRPr="003D74E8">
        <w:rPr>
          <w:spacing w:val="6"/>
        </w:rPr>
        <w:t xml:space="preserve"> </w:t>
      </w:r>
      <w:r w:rsidRPr="003D74E8">
        <w:t>co-routine</w:t>
      </w:r>
      <w:r w:rsidRPr="003D74E8">
        <w:rPr>
          <w:spacing w:val="6"/>
        </w:rPr>
        <w:t xml:space="preserve"> </w:t>
      </w:r>
      <w:r w:rsidRPr="003D74E8">
        <w:t>in</w:t>
      </w:r>
      <w:r w:rsidRPr="003D74E8">
        <w:rPr>
          <w:spacing w:val="6"/>
        </w:rPr>
        <w:t xml:space="preserve"> </w:t>
      </w:r>
      <w:r w:rsidRPr="003D74E8">
        <w:t>Lua</w:t>
      </w:r>
      <w:r w:rsidRPr="003D74E8">
        <w:rPr>
          <w:spacing w:val="5"/>
        </w:rPr>
        <w:t xml:space="preserve"> </w:t>
      </w:r>
      <w:r w:rsidRPr="003D74E8">
        <w:t>is</w:t>
      </w:r>
      <w:r w:rsidRPr="003D74E8">
        <w:rPr>
          <w:spacing w:val="6"/>
        </w:rPr>
        <w:t xml:space="preserve"> </w:t>
      </w:r>
      <w:r w:rsidRPr="003D74E8">
        <w:t>used</w:t>
      </w:r>
      <w:r w:rsidRPr="003D74E8">
        <w:rPr>
          <w:spacing w:val="6"/>
        </w:rPr>
        <w:t xml:space="preserve"> </w:t>
      </w:r>
      <w:r w:rsidRPr="003D74E8">
        <w:t>as</w:t>
      </w:r>
      <w:r w:rsidRPr="003D74E8">
        <w:rPr>
          <w:spacing w:val="6"/>
        </w:rPr>
        <w:t xml:space="preserve"> </w:t>
      </w:r>
      <w:r w:rsidRPr="003D74E8">
        <w:t>an</w:t>
      </w:r>
      <w:r w:rsidRPr="003D74E8">
        <w:rPr>
          <w:spacing w:val="23"/>
          <w:w w:val="99"/>
        </w:rPr>
        <w:t xml:space="preserve"> </w:t>
      </w:r>
      <w:r w:rsidRPr="003D74E8">
        <w:t>independently</w:t>
      </w:r>
      <w:r w:rsidRPr="003D74E8">
        <w:rPr>
          <w:spacing w:val="-4"/>
        </w:rPr>
        <w:t xml:space="preserve"> </w:t>
      </w:r>
      <w:r w:rsidRPr="003D74E8">
        <w:rPr>
          <w:spacing w:val="-1"/>
        </w:rPr>
        <w:t>executed</w:t>
      </w:r>
      <w:r w:rsidRPr="003D74E8">
        <w:rPr>
          <w:spacing w:val="-3"/>
        </w:rPr>
        <w:t xml:space="preserve"> </w:t>
      </w:r>
      <w:r w:rsidRPr="003D74E8">
        <w:t>thread.</w:t>
      </w:r>
      <w:r w:rsidRPr="003D74E8">
        <w:rPr>
          <w:spacing w:val="-4"/>
        </w:rPr>
        <w:t xml:space="preserve"> </w:t>
      </w:r>
      <w:r w:rsidRPr="003D74E8">
        <w:t>Note</w:t>
      </w:r>
      <w:r w:rsidRPr="003D74E8">
        <w:rPr>
          <w:spacing w:val="-3"/>
        </w:rPr>
        <w:t xml:space="preserve"> </w:t>
      </w:r>
      <w:r w:rsidRPr="003D74E8">
        <w:t>that</w:t>
      </w:r>
      <w:r w:rsidRPr="003D74E8">
        <w:rPr>
          <w:spacing w:val="-3"/>
        </w:rPr>
        <w:t xml:space="preserve"> </w:t>
      </w:r>
      <w:r w:rsidRPr="003D74E8">
        <w:t>a</w:t>
      </w:r>
      <w:r w:rsidRPr="003D74E8">
        <w:rPr>
          <w:spacing w:val="-4"/>
        </w:rPr>
        <w:t xml:space="preserve"> </w:t>
      </w:r>
      <w:r w:rsidRPr="003D74E8">
        <w:t>co-routine</w:t>
      </w:r>
      <w:r w:rsidRPr="003D74E8">
        <w:rPr>
          <w:spacing w:val="-3"/>
        </w:rPr>
        <w:t xml:space="preserve"> </w:t>
      </w:r>
      <w:r w:rsidRPr="003D74E8">
        <w:t>can</w:t>
      </w:r>
      <w:r w:rsidRPr="003D74E8">
        <w:rPr>
          <w:spacing w:val="-3"/>
        </w:rPr>
        <w:t xml:space="preserve"> </w:t>
      </w:r>
      <w:r w:rsidRPr="003D74E8">
        <w:t>only</w:t>
      </w:r>
      <w:r w:rsidRPr="003D74E8">
        <w:rPr>
          <w:spacing w:val="23"/>
          <w:w w:val="99"/>
        </w:rPr>
        <w:t xml:space="preserve"> </w:t>
      </w:r>
      <w:r w:rsidRPr="003D74E8">
        <w:t>suspend</w:t>
      </w:r>
      <w:r w:rsidRPr="003D74E8">
        <w:rPr>
          <w:spacing w:val="13"/>
        </w:rPr>
        <w:t xml:space="preserve"> </w:t>
      </w:r>
      <w:r w:rsidRPr="003D74E8">
        <w:t>and</w:t>
      </w:r>
      <w:r w:rsidRPr="003D74E8">
        <w:rPr>
          <w:spacing w:val="14"/>
        </w:rPr>
        <w:t xml:space="preserve"> </w:t>
      </w:r>
      <w:r w:rsidRPr="003D74E8">
        <w:t>resume</w:t>
      </w:r>
      <w:r w:rsidRPr="003D74E8">
        <w:rPr>
          <w:spacing w:val="14"/>
        </w:rPr>
        <w:t xml:space="preserve"> </w:t>
      </w:r>
      <w:r w:rsidRPr="003D74E8">
        <w:t>multiple</w:t>
      </w:r>
      <w:r w:rsidRPr="003D74E8">
        <w:rPr>
          <w:spacing w:val="13"/>
        </w:rPr>
        <w:t xml:space="preserve"> </w:t>
      </w:r>
      <w:r w:rsidRPr="003D74E8">
        <w:t>routines;</w:t>
      </w:r>
      <w:r w:rsidRPr="003D74E8">
        <w:rPr>
          <w:spacing w:val="14"/>
        </w:rPr>
        <w:t xml:space="preserve"> </w:t>
      </w:r>
      <w:r w:rsidRPr="003D74E8">
        <w:t>thus,</w:t>
      </w:r>
      <w:r w:rsidRPr="003D74E8">
        <w:rPr>
          <w:spacing w:val="14"/>
        </w:rPr>
        <w:t xml:space="preserve"> </w:t>
      </w:r>
      <w:r w:rsidRPr="003D74E8">
        <w:t>a</w:t>
      </w:r>
      <w:r w:rsidRPr="003D74E8">
        <w:rPr>
          <w:spacing w:val="13"/>
        </w:rPr>
        <w:t xml:space="preserve"> </w:t>
      </w:r>
      <w:r w:rsidRPr="003D74E8">
        <w:t>Lua</w:t>
      </w:r>
      <w:r w:rsidRPr="003D74E8">
        <w:rPr>
          <w:spacing w:val="14"/>
        </w:rPr>
        <w:t xml:space="preserve"> </w:t>
      </w:r>
      <w:r w:rsidRPr="003D74E8">
        <w:t>co-routine</w:t>
      </w:r>
      <w:r w:rsidRPr="003D74E8">
        <w:rPr>
          <w:w w:val="99"/>
        </w:rPr>
        <w:t xml:space="preserve"> </w:t>
      </w:r>
      <w:r w:rsidRPr="003D74E8">
        <w:t>is</w:t>
      </w:r>
      <w:r w:rsidRPr="003D74E8">
        <w:rPr>
          <w:spacing w:val="13"/>
        </w:rPr>
        <w:t xml:space="preserve"> </w:t>
      </w:r>
      <w:r w:rsidRPr="003D74E8">
        <w:t>not</w:t>
      </w:r>
      <w:r w:rsidRPr="003D74E8">
        <w:rPr>
          <w:spacing w:val="14"/>
        </w:rPr>
        <w:t xml:space="preserve"> </w:t>
      </w:r>
      <w:r w:rsidRPr="003D74E8">
        <w:rPr>
          <w:spacing w:val="-1"/>
        </w:rPr>
        <w:t>like</w:t>
      </w:r>
      <w:r w:rsidRPr="003D74E8">
        <w:rPr>
          <w:spacing w:val="14"/>
        </w:rPr>
        <w:t xml:space="preserve"> </w:t>
      </w:r>
      <w:r w:rsidRPr="003D74E8">
        <w:t>multitasks</w:t>
      </w:r>
      <w:r w:rsidRPr="003D74E8">
        <w:rPr>
          <w:spacing w:val="14"/>
        </w:rPr>
        <w:t xml:space="preserve"> </w:t>
      </w:r>
      <w:r w:rsidRPr="003D74E8">
        <w:t>in</w:t>
      </w:r>
      <w:r w:rsidRPr="003D74E8">
        <w:rPr>
          <w:spacing w:val="14"/>
        </w:rPr>
        <w:t xml:space="preserve"> </w:t>
      </w:r>
      <w:r w:rsidRPr="003D74E8">
        <w:t>multitask</w:t>
      </w:r>
      <w:r w:rsidRPr="003D74E8">
        <w:rPr>
          <w:spacing w:val="14"/>
        </w:rPr>
        <w:t xml:space="preserve"> </w:t>
      </w:r>
      <w:r w:rsidRPr="003D74E8">
        <w:t>systems.</w:t>
      </w:r>
    </w:p>
    <w:p w14:paraId="7D7F26DA" w14:textId="0B2DD7C0" w:rsidR="00946AA2" w:rsidRPr="003D74E8" w:rsidRDefault="00E56278" w:rsidP="003D74E8">
      <w:pPr>
        <w:pStyle w:val="a3"/>
        <w:spacing w:line="229" w:lineRule="exact"/>
        <w:jc w:val="both"/>
      </w:pPr>
      <w:r w:rsidRPr="003D74E8">
        <w:rPr>
          <w:rFonts w:ascii="PMingLiU"/>
          <w:spacing w:val="-1"/>
        </w:rPr>
        <w:t>Squirrel:</w:t>
      </w:r>
      <w:r w:rsidRPr="003D74E8">
        <w:rPr>
          <w:rFonts w:ascii="PMingLiU"/>
          <w:spacing w:val="42"/>
        </w:rPr>
        <w:t xml:space="preserve"> </w:t>
      </w:r>
      <w:r w:rsidRPr="003D74E8">
        <w:t>Squirrel</w:t>
      </w:r>
      <w:r w:rsidRPr="003D74E8">
        <w:rPr>
          <w:spacing w:val="44"/>
        </w:rPr>
        <w:t xml:space="preserve"> </w:t>
      </w:r>
      <w:r w:rsidRPr="003D74E8">
        <w:t>is</w:t>
      </w:r>
      <w:r w:rsidRPr="003D74E8">
        <w:rPr>
          <w:spacing w:val="44"/>
        </w:rPr>
        <w:t xml:space="preserve"> </w:t>
      </w:r>
      <w:r w:rsidRPr="003D74E8">
        <w:t>an</w:t>
      </w:r>
      <w:r w:rsidRPr="003D74E8">
        <w:rPr>
          <w:spacing w:val="44"/>
        </w:rPr>
        <w:t xml:space="preserve"> </w:t>
      </w:r>
      <w:r w:rsidRPr="003D74E8">
        <w:t>object-oriented</w:t>
      </w:r>
      <w:r w:rsidRPr="003D74E8">
        <w:rPr>
          <w:spacing w:val="44"/>
        </w:rPr>
        <w:t xml:space="preserve"> </w:t>
      </w:r>
      <w:r w:rsidRPr="003D74E8">
        <w:t>programming</w:t>
      </w:r>
      <w:r w:rsidRPr="003D74E8">
        <w:rPr>
          <w:spacing w:val="44"/>
        </w:rPr>
        <w:t xml:space="preserve"> </w:t>
      </w:r>
      <w:r w:rsidR="0022471E" w:rsidRPr="003D74E8">
        <w:t>lan</w:t>
      </w:r>
      <w:r w:rsidRPr="003D74E8">
        <w:t>guage</w:t>
      </w:r>
      <w:r w:rsidRPr="003D74E8">
        <w:rPr>
          <w:spacing w:val="27"/>
        </w:rPr>
        <w:t xml:space="preserve"> </w:t>
      </w:r>
      <w:r w:rsidRPr="003D74E8">
        <w:t>designed</w:t>
      </w:r>
      <w:r w:rsidRPr="003D74E8">
        <w:rPr>
          <w:spacing w:val="28"/>
        </w:rPr>
        <w:t xml:space="preserve"> </w:t>
      </w:r>
      <w:r w:rsidRPr="003D74E8">
        <w:t>as</w:t>
      </w:r>
      <w:r w:rsidRPr="003D74E8">
        <w:rPr>
          <w:spacing w:val="29"/>
        </w:rPr>
        <w:t xml:space="preserve"> </w:t>
      </w:r>
      <w:r w:rsidRPr="003D74E8">
        <w:t>a</w:t>
      </w:r>
      <w:r w:rsidRPr="003D74E8">
        <w:rPr>
          <w:spacing w:val="28"/>
        </w:rPr>
        <w:t xml:space="preserve"> </w:t>
      </w:r>
      <w:r w:rsidRPr="003D74E8">
        <w:t>lightweight</w:t>
      </w:r>
      <w:r w:rsidRPr="003D74E8">
        <w:rPr>
          <w:spacing w:val="28"/>
        </w:rPr>
        <w:t xml:space="preserve"> </w:t>
      </w:r>
      <w:r w:rsidRPr="003D74E8">
        <w:t>scripting</w:t>
      </w:r>
      <w:r w:rsidRPr="003D74E8">
        <w:rPr>
          <w:spacing w:val="28"/>
        </w:rPr>
        <w:t xml:space="preserve"> </w:t>
      </w:r>
      <w:r w:rsidRPr="003D74E8">
        <w:t>language</w:t>
      </w:r>
      <w:r w:rsidRPr="003D74E8">
        <w:rPr>
          <w:spacing w:val="28"/>
        </w:rPr>
        <w:t xml:space="preserve"> </w:t>
      </w:r>
      <w:r w:rsidRPr="003D74E8">
        <w:t>that</w:t>
      </w:r>
      <w:r w:rsidRPr="003D74E8">
        <w:rPr>
          <w:spacing w:val="28"/>
        </w:rPr>
        <w:t xml:space="preserve"> </w:t>
      </w:r>
      <w:r w:rsidR="0022471E" w:rsidRPr="003D74E8">
        <w:t>sat</w:t>
      </w:r>
      <w:r w:rsidRPr="003D74E8">
        <w:t>isfies</w:t>
      </w:r>
      <w:r w:rsidRPr="003D74E8">
        <w:rPr>
          <w:spacing w:val="10"/>
        </w:rPr>
        <w:t xml:space="preserve"> </w:t>
      </w:r>
      <w:r w:rsidRPr="003D74E8">
        <w:t>the</w:t>
      </w:r>
      <w:r w:rsidRPr="003D74E8">
        <w:rPr>
          <w:spacing w:val="11"/>
        </w:rPr>
        <w:t xml:space="preserve"> </w:t>
      </w:r>
      <w:r w:rsidRPr="003D74E8">
        <w:t>real-time</w:t>
      </w:r>
      <w:r w:rsidRPr="003D74E8">
        <w:rPr>
          <w:spacing w:val="11"/>
        </w:rPr>
        <w:t xml:space="preserve"> </w:t>
      </w:r>
      <w:r w:rsidRPr="003D74E8">
        <w:t>requirements</w:t>
      </w:r>
      <w:r w:rsidRPr="003D74E8">
        <w:rPr>
          <w:spacing w:val="10"/>
        </w:rPr>
        <w:t xml:space="preserve"> </w:t>
      </w:r>
      <w:r w:rsidRPr="003D74E8">
        <w:t>of</w:t>
      </w:r>
      <w:r w:rsidRPr="003D74E8">
        <w:rPr>
          <w:spacing w:val="11"/>
        </w:rPr>
        <w:t xml:space="preserve"> </w:t>
      </w:r>
      <w:r w:rsidRPr="003D74E8">
        <w:t>applications.</w:t>
      </w:r>
      <w:r w:rsidRPr="003D74E8">
        <w:rPr>
          <w:spacing w:val="11"/>
        </w:rPr>
        <w:t xml:space="preserve"> </w:t>
      </w:r>
      <w:r w:rsidRPr="003D74E8">
        <w:t>The</w:t>
      </w:r>
      <w:r w:rsidRPr="003D74E8">
        <w:rPr>
          <w:spacing w:val="10"/>
        </w:rPr>
        <w:t xml:space="preserve"> </w:t>
      </w:r>
      <w:r w:rsidRPr="003D74E8">
        <w:t>Squirrel</w:t>
      </w:r>
      <w:r w:rsidRPr="003D74E8">
        <w:rPr>
          <w:w w:val="99"/>
        </w:rPr>
        <w:t xml:space="preserve"> </w:t>
      </w:r>
      <w:r w:rsidRPr="003D74E8">
        <w:t>API</w:t>
      </w:r>
      <w:r w:rsidRPr="003D74E8">
        <w:rPr>
          <w:spacing w:val="8"/>
        </w:rPr>
        <w:t xml:space="preserve"> </w:t>
      </w:r>
      <w:r w:rsidRPr="003D74E8">
        <w:t>is</w:t>
      </w:r>
      <w:r w:rsidRPr="003D74E8">
        <w:rPr>
          <w:spacing w:val="9"/>
        </w:rPr>
        <w:t xml:space="preserve"> </w:t>
      </w:r>
      <w:r w:rsidRPr="003D74E8">
        <w:rPr>
          <w:spacing w:val="-1"/>
        </w:rPr>
        <w:t>very</w:t>
      </w:r>
      <w:r w:rsidRPr="003D74E8">
        <w:rPr>
          <w:spacing w:val="9"/>
        </w:rPr>
        <w:t xml:space="preserve"> </w:t>
      </w:r>
      <w:r w:rsidRPr="003D74E8">
        <w:t>similar</w:t>
      </w:r>
      <w:r w:rsidRPr="003D74E8">
        <w:rPr>
          <w:spacing w:val="9"/>
        </w:rPr>
        <w:t xml:space="preserve"> </w:t>
      </w:r>
      <w:r w:rsidRPr="003D74E8">
        <w:t>to</w:t>
      </w:r>
      <w:r w:rsidRPr="003D74E8">
        <w:rPr>
          <w:spacing w:val="9"/>
        </w:rPr>
        <w:t xml:space="preserve"> </w:t>
      </w:r>
      <w:r w:rsidRPr="003D74E8">
        <w:t>Lua</w:t>
      </w:r>
      <w:r w:rsidRPr="003D74E8">
        <w:rPr>
          <w:spacing w:val="9"/>
        </w:rPr>
        <w:t xml:space="preserve"> </w:t>
      </w:r>
      <w:r w:rsidRPr="003D74E8">
        <w:t>and</w:t>
      </w:r>
      <w:r w:rsidRPr="003D74E8">
        <w:rPr>
          <w:spacing w:val="9"/>
        </w:rPr>
        <w:t xml:space="preserve"> </w:t>
      </w:r>
      <w:r w:rsidRPr="003D74E8">
        <w:t>the</w:t>
      </w:r>
      <w:r w:rsidRPr="003D74E8">
        <w:rPr>
          <w:spacing w:val="9"/>
        </w:rPr>
        <w:t xml:space="preserve"> </w:t>
      </w:r>
      <w:r w:rsidRPr="003D74E8">
        <w:t>table</w:t>
      </w:r>
      <w:r w:rsidRPr="003D74E8">
        <w:rPr>
          <w:spacing w:val="9"/>
        </w:rPr>
        <w:t xml:space="preserve"> </w:t>
      </w:r>
      <w:r w:rsidRPr="003D74E8">
        <w:t>code</w:t>
      </w:r>
      <w:r w:rsidRPr="003D74E8">
        <w:rPr>
          <w:spacing w:val="9"/>
        </w:rPr>
        <w:t xml:space="preserve"> </w:t>
      </w:r>
      <w:r w:rsidRPr="003D74E8">
        <w:t>is</w:t>
      </w:r>
      <w:r w:rsidRPr="003D74E8">
        <w:rPr>
          <w:spacing w:val="9"/>
        </w:rPr>
        <w:t xml:space="preserve"> </w:t>
      </w:r>
      <w:r w:rsidRPr="003D74E8">
        <w:t>based</w:t>
      </w:r>
      <w:r w:rsidRPr="003D74E8">
        <w:rPr>
          <w:spacing w:val="8"/>
        </w:rPr>
        <w:t xml:space="preserve"> </w:t>
      </w:r>
      <w:r w:rsidRPr="003D74E8">
        <w:t>on</w:t>
      </w:r>
      <w:r w:rsidRPr="003D74E8">
        <w:rPr>
          <w:spacing w:val="9"/>
        </w:rPr>
        <w:t xml:space="preserve"> </w:t>
      </w:r>
      <w:r w:rsidRPr="003D74E8">
        <w:t>that</w:t>
      </w:r>
      <w:r w:rsidRPr="003D74E8">
        <w:rPr>
          <w:spacing w:val="21"/>
          <w:w w:val="99"/>
        </w:rPr>
        <w:t xml:space="preserve"> </w:t>
      </w:r>
      <w:r w:rsidRPr="003D74E8">
        <w:t>of</w:t>
      </w:r>
      <w:r w:rsidRPr="003D74E8">
        <w:rPr>
          <w:spacing w:val="12"/>
        </w:rPr>
        <w:t xml:space="preserve"> </w:t>
      </w:r>
      <w:r w:rsidRPr="003D74E8">
        <w:t>Lua;</w:t>
      </w:r>
      <w:r w:rsidRPr="003D74E8">
        <w:rPr>
          <w:spacing w:val="13"/>
        </w:rPr>
        <w:t xml:space="preserve"> </w:t>
      </w:r>
      <w:r w:rsidRPr="003D74E8">
        <w:t>Squirrel</w:t>
      </w:r>
      <w:r w:rsidRPr="003D74E8">
        <w:rPr>
          <w:spacing w:val="13"/>
        </w:rPr>
        <w:t xml:space="preserve"> </w:t>
      </w:r>
      <w:r w:rsidRPr="003D74E8">
        <w:t>also</w:t>
      </w:r>
      <w:r w:rsidRPr="003D74E8">
        <w:rPr>
          <w:spacing w:val="13"/>
        </w:rPr>
        <w:t xml:space="preserve"> </w:t>
      </w:r>
      <w:r w:rsidRPr="003D74E8">
        <w:t>supports</w:t>
      </w:r>
      <w:r w:rsidRPr="003D74E8">
        <w:rPr>
          <w:spacing w:val="12"/>
        </w:rPr>
        <w:t xml:space="preserve"> </w:t>
      </w:r>
      <w:r w:rsidRPr="003D74E8">
        <w:t>co-</w:t>
      </w:r>
      <w:r>
        <w:t>routines</w:t>
      </w:r>
      <w:r w:rsidRPr="003D74E8">
        <w:t>.</w:t>
      </w:r>
    </w:p>
    <w:p w14:paraId="120276A1" w14:textId="511F3507" w:rsidR="00946AA2" w:rsidRPr="003D74E8" w:rsidRDefault="00E56278" w:rsidP="003D74E8">
      <w:pPr>
        <w:pStyle w:val="a3"/>
        <w:spacing w:line="229" w:lineRule="exact"/>
        <w:jc w:val="both"/>
      </w:pPr>
      <w:r w:rsidRPr="003D74E8">
        <w:rPr>
          <w:rFonts w:ascii="PMingLiU"/>
        </w:rPr>
        <w:t>mruby:</w:t>
      </w:r>
      <w:r w:rsidRPr="003D74E8">
        <w:rPr>
          <w:rFonts w:ascii="PMingLiU"/>
          <w:spacing w:val="24"/>
        </w:rPr>
        <w:t xml:space="preserve"> </w:t>
      </w:r>
      <w:r w:rsidRPr="003D74E8">
        <w:rPr>
          <w:spacing w:val="-3"/>
        </w:rPr>
        <w:t>mruby,</w:t>
      </w:r>
      <w:r w:rsidRPr="003D74E8">
        <w:rPr>
          <w:spacing w:val="26"/>
        </w:rPr>
        <w:t xml:space="preserve"> </w:t>
      </w:r>
      <w:r w:rsidRPr="003D74E8">
        <w:t>a</w:t>
      </w:r>
      <w:r w:rsidRPr="003D74E8">
        <w:rPr>
          <w:spacing w:val="26"/>
        </w:rPr>
        <w:t xml:space="preserve"> </w:t>
      </w:r>
      <w:r w:rsidRPr="003D74E8">
        <w:t>lightweight</w:t>
      </w:r>
      <w:r w:rsidRPr="003D74E8">
        <w:rPr>
          <w:spacing w:val="27"/>
        </w:rPr>
        <w:t xml:space="preserve"> </w:t>
      </w:r>
      <w:r w:rsidRPr="003D74E8">
        <w:rPr>
          <w:spacing w:val="-3"/>
        </w:rPr>
        <w:t>Ruby</w:t>
      </w:r>
      <w:r>
        <w:rPr>
          <w:spacing w:val="-3"/>
        </w:rPr>
        <w:t>,</w:t>
      </w:r>
      <w:r>
        <w:rPr>
          <w:spacing w:val="27"/>
        </w:rPr>
        <w:t xml:space="preserve"> </w:t>
      </w:r>
      <w:r>
        <w:t>has</w:t>
      </w:r>
      <w:r>
        <w:rPr>
          <w:spacing w:val="26"/>
        </w:rPr>
        <w:t xml:space="preserve"> </w:t>
      </w:r>
      <w:r>
        <w:t>been</w:t>
      </w:r>
      <w:r w:rsidRPr="003D74E8">
        <w:rPr>
          <w:spacing w:val="27"/>
        </w:rPr>
        <w:t xml:space="preserve"> </w:t>
      </w:r>
      <w:r w:rsidRPr="003D74E8">
        <w:t>proposed</w:t>
      </w:r>
      <w:r w:rsidRPr="003D74E8">
        <w:rPr>
          <w:spacing w:val="27"/>
        </w:rPr>
        <w:t xml:space="preserve"> </w:t>
      </w:r>
      <w:r w:rsidRPr="003D74E8">
        <w:t>for</w:t>
      </w:r>
      <w:r w:rsidR="00F70AE0" w:rsidRPr="003D74E8">
        <w:t xml:space="preserve"> </w:t>
      </w:r>
      <w:r w:rsidRPr="003D74E8">
        <w:t>embedded</w:t>
      </w:r>
      <w:r w:rsidRPr="003D74E8">
        <w:rPr>
          <w:spacing w:val="39"/>
        </w:rPr>
        <w:t xml:space="preserve"> </w:t>
      </w:r>
      <w:r w:rsidRPr="003D74E8">
        <w:t>systems.</w:t>
      </w:r>
      <w:r w:rsidRPr="003D74E8">
        <w:rPr>
          <w:spacing w:val="40"/>
        </w:rPr>
        <w:t xml:space="preserve"> </w:t>
      </w:r>
      <w:r w:rsidRPr="003D74E8">
        <w:t>mruby</w:t>
      </w:r>
      <w:r w:rsidRPr="003D74E8">
        <w:rPr>
          <w:spacing w:val="40"/>
        </w:rPr>
        <w:t xml:space="preserve"> </w:t>
      </w:r>
      <w:r w:rsidRPr="003D74E8">
        <w:t>programs</w:t>
      </w:r>
      <w:r w:rsidRPr="003D74E8">
        <w:rPr>
          <w:spacing w:val="40"/>
        </w:rPr>
        <w:t xml:space="preserve"> </w:t>
      </w:r>
      <w:r w:rsidRPr="003D74E8">
        <w:t>can</w:t>
      </w:r>
      <w:r w:rsidRPr="003D74E8">
        <w:rPr>
          <w:spacing w:val="40"/>
        </w:rPr>
        <w:t xml:space="preserve"> </w:t>
      </w:r>
      <w:r w:rsidRPr="003D74E8">
        <w:t>run</w:t>
      </w:r>
      <w:r w:rsidRPr="003D74E8">
        <w:rPr>
          <w:spacing w:val="40"/>
        </w:rPr>
        <w:t xml:space="preserve"> </w:t>
      </w:r>
      <w:r w:rsidRPr="003D74E8">
        <w:t>on</w:t>
      </w:r>
      <w:r w:rsidRPr="003D74E8">
        <w:rPr>
          <w:spacing w:val="40"/>
        </w:rPr>
        <w:t xml:space="preserve"> </w:t>
      </w:r>
      <w:r w:rsidRPr="003D74E8">
        <w:t>a</w:t>
      </w:r>
      <w:r w:rsidRPr="003D74E8">
        <w:rPr>
          <w:spacing w:val="40"/>
        </w:rPr>
        <w:t xml:space="preserve"> </w:t>
      </w:r>
      <w:r w:rsidRPr="003D74E8">
        <w:t>RiteVM</w:t>
      </w:r>
      <w:r w:rsidRPr="003D74E8">
        <w:rPr>
          <w:w w:val="99"/>
        </w:rPr>
        <w:t xml:space="preserve"> </w:t>
      </w:r>
      <w:r>
        <w:t>which</w:t>
      </w:r>
      <w:r>
        <w:rPr>
          <w:spacing w:val="16"/>
        </w:rPr>
        <w:t xml:space="preserve"> </w:t>
      </w:r>
      <w:r>
        <w:t>reads</w:t>
      </w:r>
      <w:r>
        <w:rPr>
          <w:spacing w:val="16"/>
        </w:rPr>
        <w:t xml:space="preserve"> </w:t>
      </w:r>
      <w:r>
        <w:t>the</w:t>
      </w:r>
      <w:r>
        <w:rPr>
          <w:spacing w:val="17"/>
        </w:rPr>
        <w:t xml:space="preserve"> </w:t>
      </w:r>
      <w:r>
        <w:t>mruby</w:t>
      </w:r>
      <w:r>
        <w:rPr>
          <w:spacing w:val="16"/>
        </w:rPr>
        <w:t xml:space="preserve"> </w:t>
      </w:r>
      <w:r>
        <w:t>bytecode.</w:t>
      </w:r>
      <w:r w:rsidRPr="003D74E8">
        <w:rPr>
          <w:spacing w:val="16"/>
        </w:rPr>
        <w:t xml:space="preserve"> </w:t>
      </w:r>
      <w:r w:rsidRPr="003D74E8">
        <w:t>Note</w:t>
      </w:r>
      <w:r w:rsidRPr="003D74E8">
        <w:rPr>
          <w:spacing w:val="17"/>
        </w:rPr>
        <w:t xml:space="preserve"> </w:t>
      </w:r>
      <w:r w:rsidRPr="003D74E8">
        <w:t>that</w:t>
      </w:r>
      <w:r w:rsidRPr="003D74E8">
        <w:rPr>
          <w:spacing w:val="16"/>
        </w:rPr>
        <w:t xml:space="preserve"> </w:t>
      </w:r>
      <w:r w:rsidRPr="003D74E8">
        <w:t>the</w:t>
      </w:r>
      <w:r w:rsidRPr="003D74E8">
        <w:rPr>
          <w:spacing w:val="16"/>
        </w:rPr>
        <w:t xml:space="preserve"> </w:t>
      </w:r>
      <w:r w:rsidRPr="003D74E8">
        <w:t>RiteVM</w:t>
      </w:r>
      <w:r w:rsidRPr="003D74E8">
        <w:rPr>
          <w:spacing w:val="17"/>
        </w:rPr>
        <w:t xml:space="preserve"> </w:t>
      </w:r>
      <w:r w:rsidRPr="003D74E8">
        <w:t>only</w:t>
      </w:r>
      <w:r w:rsidRPr="003D74E8">
        <w:rPr>
          <w:w w:val="99"/>
        </w:rPr>
        <w:t xml:space="preserve"> </w:t>
      </w:r>
      <w:r w:rsidRPr="003D74E8">
        <w:t>supports</w:t>
      </w:r>
      <w:r w:rsidRPr="003D74E8">
        <w:rPr>
          <w:spacing w:val="9"/>
        </w:rPr>
        <w:t xml:space="preserve"> </w:t>
      </w:r>
      <w:r>
        <w:t>a</w:t>
      </w:r>
      <w:r>
        <w:rPr>
          <w:spacing w:val="9"/>
        </w:rPr>
        <w:t xml:space="preserve"> </w:t>
      </w:r>
      <w:r w:rsidRPr="003D74E8">
        <w:t>single</w:t>
      </w:r>
      <w:r w:rsidRPr="003D74E8">
        <w:rPr>
          <w:spacing w:val="9"/>
        </w:rPr>
        <w:t xml:space="preserve"> </w:t>
      </w:r>
      <w:r>
        <w:t>thread</w:t>
      </w:r>
      <w:r w:rsidRPr="003D74E8">
        <w:t>.</w:t>
      </w:r>
      <w:r w:rsidRPr="003D74E8">
        <w:rPr>
          <w:spacing w:val="9"/>
        </w:rPr>
        <w:t xml:space="preserve"> </w:t>
      </w:r>
      <w:r w:rsidRPr="003D74E8">
        <w:t>In</w:t>
      </w:r>
      <w:r w:rsidRPr="003D74E8">
        <w:rPr>
          <w:spacing w:val="9"/>
        </w:rPr>
        <w:t xml:space="preserve"> </w:t>
      </w:r>
      <w:r w:rsidRPr="003D74E8">
        <w:t>addition,</w:t>
      </w:r>
      <w:r w:rsidRPr="003D74E8">
        <w:rPr>
          <w:spacing w:val="9"/>
        </w:rPr>
        <w:t xml:space="preserve"> </w:t>
      </w:r>
      <w:r w:rsidRPr="003D74E8">
        <w:t>mruby</w:t>
      </w:r>
      <w:r w:rsidRPr="003D74E8">
        <w:rPr>
          <w:spacing w:val="9"/>
        </w:rPr>
        <w:t xml:space="preserve"> </w:t>
      </w:r>
      <w:r w:rsidRPr="003D74E8">
        <w:t>supports</w:t>
      </w:r>
      <w:r w:rsidRPr="003D74E8">
        <w:rPr>
          <w:spacing w:val="9"/>
        </w:rPr>
        <w:t xml:space="preserve"> </w:t>
      </w:r>
      <w:r w:rsidRPr="003D74E8">
        <w:t>co-</w:t>
      </w:r>
      <w:r>
        <w:rPr>
          <w:w w:val="99"/>
        </w:rPr>
        <w:t xml:space="preserve"> </w:t>
      </w:r>
      <w:r>
        <w:t>routines</w:t>
      </w:r>
      <w:r w:rsidRPr="003D74E8">
        <w:rPr>
          <w:spacing w:val="13"/>
        </w:rPr>
        <w:t xml:space="preserve"> </w:t>
      </w:r>
      <w:r w:rsidRPr="003D74E8">
        <w:rPr>
          <w:spacing w:val="-2"/>
        </w:rPr>
        <w:t>but</w:t>
      </w:r>
      <w:r w:rsidRPr="003D74E8">
        <w:rPr>
          <w:spacing w:val="13"/>
        </w:rPr>
        <w:t xml:space="preserve"> </w:t>
      </w:r>
      <w:r w:rsidRPr="003D74E8">
        <w:t>does</w:t>
      </w:r>
      <w:r w:rsidRPr="003D74E8">
        <w:rPr>
          <w:spacing w:val="13"/>
        </w:rPr>
        <w:t xml:space="preserve"> </w:t>
      </w:r>
      <w:r w:rsidRPr="003D74E8">
        <w:t>not</w:t>
      </w:r>
      <w:r w:rsidRPr="003D74E8">
        <w:rPr>
          <w:spacing w:val="14"/>
        </w:rPr>
        <w:t xml:space="preserve"> </w:t>
      </w:r>
      <w:r w:rsidRPr="003D74E8">
        <w:t>support</w:t>
      </w:r>
      <w:r w:rsidRPr="003D74E8">
        <w:rPr>
          <w:spacing w:val="13"/>
        </w:rPr>
        <w:t xml:space="preserve"> </w:t>
      </w:r>
      <w:r w:rsidRPr="003D74E8">
        <w:t>multitasking</w:t>
      </w:r>
      <w:r w:rsidRPr="003D74E8">
        <w:rPr>
          <w:spacing w:val="13"/>
        </w:rPr>
        <w:t xml:space="preserve"> </w:t>
      </w:r>
      <w:r w:rsidRPr="003D74E8">
        <w:t>for</w:t>
      </w:r>
      <w:r w:rsidRPr="003D74E8">
        <w:rPr>
          <w:spacing w:val="14"/>
        </w:rPr>
        <w:t xml:space="preserve"> </w:t>
      </w:r>
      <w:r w:rsidRPr="003D74E8">
        <w:rPr>
          <w:spacing w:val="-3"/>
        </w:rPr>
        <w:t>RTOSs.</w:t>
      </w:r>
    </w:p>
    <w:p w14:paraId="038DB484" w14:textId="733ADDF1" w:rsidR="00946AA2" w:rsidRPr="003D74E8" w:rsidRDefault="00E56278" w:rsidP="003D74E8">
      <w:pPr>
        <w:pStyle w:val="a3"/>
        <w:spacing w:line="229" w:lineRule="exact"/>
        <w:jc w:val="both"/>
      </w:pPr>
      <w:r w:rsidRPr="003D74E8">
        <w:rPr>
          <w:rFonts w:ascii="PMingLiU"/>
          <w:w w:val="105"/>
        </w:rPr>
        <w:t>mruby</w:t>
      </w:r>
      <w:r w:rsidRPr="003D74E8">
        <w:rPr>
          <w:rFonts w:ascii="PMingLiU"/>
          <w:spacing w:val="19"/>
          <w:w w:val="105"/>
        </w:rPr>
        <w:t xml:space="preserve"> </w:t>
      </w:r>
      <w:r w:rsidRPr="003D74E8">
        <w:rPr>
          <w:rFonts w:ascii="PMingLiU"/>
          <w:w w:val="105"/>
        </w:rPr>
        <w:t>on</w:t>
      </w:r>
      <w:r w:rsidRPr="003D74E8">
        <w:rPr>
          <w:rFonts w:ascii="PMingLiU"/>
          <w:spacing w:val="19"/>
          <w:w w:val="105"/>
        </w:rPr>
        <w:t xml:space="preserve"> </w:t>
      </w:r>
      <w:r w:rsidRPr="003D74E8">
        <w:rPr>
          <w:rFonts w:ascii="PMingLiU"/>
          <w:w w:val="105"/>
        </w:rPr>
        <w:t>TECS:</w:t>
      </w:r>
      <w:r w:rsidRPr="003D74E8">
        <w:rPr>
          <w:rFonts w:ascii="PMingLiU"/>
          <w:spacing w:val="14"/>
          <w:w w:val="105"/>
        </w:rPr>
        <w:t xml:space="preserve"> </w:t>
      </w:r>
      <w:r w:rsidRPr="003D74E8">
        <w:rPr>
          <w:w w:val="105"/>
        </w:rPr>
        <w:t>mruby</w:t>
      </w:r>
      <w:r w:rsidRPr="003D74E8">
        <w:rPr>
          <w:spacing w:val="15"/>
          <w:w w:val="105"/>
        </w:rPr>
        <w:t xml:space="preserve"> </w:t>
      </w:r>
      <w:r w:rsidRPr="003D74E8">
        <w:rPr>
          <w:w w:val="105"/>
        </w:rPr>
        <w:t>on</w:t>
      </w:r>
      <w:r w:rsidRPr="003D74E8">
        <w:rPr>
          <w:spacing w:val="16"/>
          <w:w w:val="105"/>
        </w:rPr>
        <w:t xml:space="preserve"> </w:t>
      </w:r>
      <w:r w:rsidRPr="003D74E8">
        <w:rPr>
          <w:w w:val="105"/>
        </w:rPr>
        <w:t>TECS</w:t>
      </w:r>
      <w:r w:rsidRPr="003D74E8">
        <w:rPr>
          <w:spacing w:val="16"/>
          <w:w w:val="105"/>
        </w:rPr>
        <w:t xml:space="preserve"> </w:t>
      </w:r>
      <w:r w:rsidRPr="003D74E8">
        <w:rPr>
          <w:w w:val="105"/>
        </w:rPr>
        <w:t>is</w:t>
      </w:r>
      <w:r w:rsidRPr="003D74E8">
        <w:rPr>
          <w:spacing w:val="16"/>
          <w:w w:val="105"/>
        </w:rPr>
        <w:t xml:space="preserve"> </w:t>
      </w:r>
      <w:r w:rsidRPr="003D74E8">
        <w:rPr>
          <w:w w:val="105"/>
        </w:rPr>
        <w:t>a</w:t>
      </w:r>
      <w:r w:rsidRPr="003D74E8">
        <w:rPr>
          <w:spacing w:val="16"/>
          <w:w w:val="105"/>
        </w:rPr>
        <w:t xml:space="preserve"> </w:t>
      </w:r>
      <w:r w:rsidRPr="003D74E8">
        <w:rPr>
          <w:w w:val="105"/>
        </w:rPr>
        <w:t>component-based</w:t>
      </w:r>
      <w:r w:rsidR="00F70AE0" w:rsidRPr="003D74E8">
        <w:rPr>
          <w:w w:val="105"/>
        </w:rPr>
        <w:t xml:space="preserve"> </w:t>
      </w:r>
      <w:r w:rsidRPr="003D74E8">
        <w:rPr>
          <w:spacing w:val="-1"/>
        </w:rPr>
        <w:t>framework</w:t>
      </w:r>
      <w:r w:rsidRPr="003D74E8">
        <w:rPr>
          <w:spacing w:val="10"/>
        </w:rPr>
        <w:t xml:space="preserve"> </w:t>
      </w:r>
      <w:r w:rsidRPr="003D74E8">
        <w:t>for</w:t>
      </w:r>
      <w:r w:rsidRPr="003D74E8">
        <w:rPr>
          <w:spacing w:val="10"/>
        </w:rPr>
        <w:t xml:space="preserve"> </w:t>
      </w:r>
      <w:r w:rsidRPr="003D74E8">
        <w:t>running</w:t>
      </w:r>
      <w:r w:rsidRPr="003D74E8">
        <w:rPr>
          <w:spacing w:val="10"/>
        </w:rPr>
        <w:t xml:space="preserve"> </w:t>
      </w:r>
      <w:r w:rsidR="0022471E" w:rsidRPr="003D74E8">
        <w:t xml:space="preserve">mruby programs. mruby </w:t>
      </w:r>
      <w:r w:rsidR="0022471E" w:rsidRPr="003D74E8">
        <w:rPr>
          <w:spacing w:val="10"/>
        </w:rPr>
        <w:t>programs</w:t>
      </w:r>
      <w:r w:rsidRPr="003D74E8">
        <w:rPr>
          <w:spacing w:val="22"/>
          <w:w w:val="99"/>
        </w:rPr>
        <w:t xml:space="preserve"> </w:t>
      </w:r>
      <w:r w:rsidRPr="003D74E8">
        <w:t>on</w:t>
      </w:r>
      <w:r w:rsidRPr="003D74E8">
        <w:rPr>
          <w:spacing w:val="50"/>
        </w:rPr>
        <w:t xml:space="preserve"> </w:t>
      </w:r>
      <w:r w:rsidRPr="003D74E8">
        <w:t>TECS</w:t>
      </w:r>
      <w:r w:rsidRPr="003D74E8">
        <w:rPr>
          <w:spacing w:val="49"/>
        </w:rPr>
        <w:t xml:space="preserve"> </w:t>
      </w:r>
      <w:r w:rsidR="0022471E" w:rsidRPr="003D74E8">
        <w:t>can be</w:t>
      </w:r>
      <w:r w:rsidRPr="003D74E8">
        <w:t xml:space="preserve"> </w:t>
      </w:r>
      <w:r w:rsidRPr="003D74E8">
        <w:rPr>
          <w:spacing w:val="-1"/>
        </w:rPr>
        <w:t>executed</w:t>
      </w:r>
      <w:r w:rsidR="0022471E" w:rsidRPr="003D74E8">
        <w:rPr>
          <w:spacing w:val="-1"/>
        </w:rPr>
        <w:t xml:space="preserve"> </w:t>
      </w:r>
      <w:r w:rsidR="0022471E" w:rsidRPr="003D74E8">
        <w:t>approximately 100 times</w:t>
      </w:r>
      <w:r w:rsidRPr="003D74E8">
        <w:t xml:space="preserve"> </w:t>
      </w:r>
      <w:r w:rsidRPr="003D74E8">
        <w:rPr>
          <w:spacing w:val="-1"/>
        </w:rPr>
        <w:t>faster</w:t>
      </w:r>
      <w:r w:rsidRPr="003D74E8">
        <w:rPr>
          <w:spacing w:val="27"/>
          <w:w w:val="99"/>
        </w:rPr>
        <w:t xml:space="preserve"> </w:t>
      </w:r>
      <w:r w:rsidRPr="003D74E8">
        <w:t>than</w:t>
      </w:r>
      <w:r w:rsidRPr="003D74E8">
        <w:rPr>
          <w:spacing w:val="8"/>
        </w:rPr>
        <w:t xml:space="preserve"> </w:t>
      </w:r>
      <w:r w:rsidRPr="003D74E8">
        <w:t>standard</w:t>
      </w:r>
      <w:r w:rsidRPr="003D74E8">
        <w:rPr>
          <w:spacing w:val="9"/>
        </w:rPr>
        <w:t xml:space="preserve"> </w:t>
      </w:r>
      <w:r w:rsidRPr="003D74E8">
        <w:t>mruby</w:t>
      </w:r>
      <w:r w:rsidRPr="003D74E8">
        <w:rPr>
          <w:spacing w:val="9"/>
        </w:rPr>
        <w:t xml:space="preserve"> </w:t>
      </w:r>
      <w:r w:rsidRPr="003D74E8">
        <w:t>programs.</w:t>
      </w:r>
      <w:r w:rsidRPr="003D74E8">
        <w:rPr>
          <w:spacing w:val="8"/>
        </w:rPr>
        <w:t xml:space="preserve"> </w:t>
      </w:r>
      <w:r>
        <w:rPr>
          <w:spacing w:val="-2"/>
        </w:rPr>
        <w:t>Moreover,</w:t>
      </w:r>
      <w:r w:rsidRPr="003D74E8">
        <w:rPr>
          <w:spacing w:val="8"/>
        </w:rPr>
        <w:t xml:space="preserve"> </w:t>
      </w:r>
      <w:r w:rsidRPr="003D74E8">
        <w:t>TECS</w:t>
      </w:r>
      <w:r>
        <w:rPr>
          <w:spacing w:val="8"/>
        </w:rPr>
        <w:t xml:space="preserve"> </w:t>
      </w:r>
      <w:r>
        <w:t>supports</w:t>
      </w:r>
      <w:r>
        <w:rPr>
          <w:spacing w:val="25"/>
          <w:w w:val="99"/>
        </w:rPr>
        <w:t xml:space="preserve"> </w:t>
      </w:r>
      <w:r>
        <w:t>CBD.</w:t>
      </w:r>
      <w:r w:rsidRPr="003D74E8">
        <w:rPr>
          <w:spacing w:val="-4"/>
        </w:rPr>
        <w:t xml:space="preserve"> </w:t>
      </w:r>
      <w:r w:rsidRPr="003D74E8">
        <w:t>Although</w:t>
      </w:r>
      <w:r w:rsidRPr="003D74E8">
        <w:rPr>
          <w:spacing w:val="-3"/>
        </w:rPr>
        <w:t xml:space="preserve"> </w:t>
      </w:r>
      <w:r w:rsidRPr="003D74E8">
        <w:t>multitasking</w:t>
      </w:r>
      <w:r w:rsidRPr="003D74E8">
        <w:rPr>
          <w:spacing w:val="-3"/>
        </w:rPr>
        <w:t xml:space="preserve"> </w:t>
      </w:r>
      <w:r>
        <w:t>has</w:t>
      </w:r>
      <w:r>
        <w:rPr>
          <w:spacing w:val="-4"/>
        </w:rPr>
        <w:t xml:space="preserve"> </w:t>
      </w:r>
      <w:r>
        <w:t>been</w:t>
      </w:r>
      <w:r w:rsidRPr="003D74E8">
        <w:rPr>
          <w:spacing w:val="-3"/>
        </w:rPr>
        <w:t xml:space="preserve"> </w:t>
      </w:r>
      <w:r w:rsidRPr="003D74E8">
        <w:t>supported</w:t>
      </w:r>
      <w:r w:rsidRPr="003D74E8">
        <w:rPr>
          <w:spacing w:val="-3"/>
        </w:rPr>
        <w:t xml:space="preserve"> </w:t>
      </w:r>
      <w:r w:rsidRPr="003D74E8">
        <w:t>in</w:t>
      </w:r>
      <w:r w:rsidRPr="003D74E8">
        <w:rPr>
          <w:spacing w:val="-4"/>
        </w:rPr>
        <w:t xml:space="preserve"> </w:t>
      </w:r>
      <w:r w:rsidRPr="003D74E8">
        <w:t>the</w:t>
      </w:r>
      <w:r w:rsidRPr="003D74E8">
        <w:rPr>
          <w:spacing w:val="-3"/>
        </w:rPr>
        <w:t xml:space="preserve"> </w:t>
      </w:r>
      <w:r w:rsidRPr="003D74E8">
        <w:t>current</w:t>
      </w:r>
      <w:r w:rsidRPr="003D74E8">
        <w:rPr>
          <w:w w:val="99"/>
        </w:rPr>
        <w:t xml:space="preserve"> </w:t>
      </w:r>
      <w:r w:rsidRPr="003D74E8">
        <w:t>mruby</w:t>
      </w:r>
      <w:r w:rsidRPr="003D74E8">
        <w:rPr>
          <w:spacing w:val="14"/>
        </w:rPr>
        <w:t xml:space="preserve"> </w:t>
      </w:r>
      <w:r w:rsidRPr="003D74E8">
        <w:t>on</w:t>
      </w:r>
      <w:r w:rsidRPr="003D74E8">
        <w:rPr>
          <w:spacing w:val="14"/>
        </w:rPr>
        <w:t xml:space="preserve"> </w:t>
      </w:r>
      <w:r w:rsidRPr="003D74E8">
        <w:t>TECS,</w:t>
      </w:r>
      <w:r w:rsidRPr="003D74E8">
        <w:rPr>
          <w:spacing w:val="14"/>
        </w:rPr>
        <w:t xml:space="preserve"> </w:t>
      </w:r>
      <w:r>
        <w:t>it</w:t>
      </w:r>
      <w:r>
        <w:rPr>
          <w:spacing w:val="14"/>
        </w:rPr>
        <w:t xml:space="preserve"> </w:t>
      </w:r>
      <w:r>
        <w:t>is</w:t>
      </w:r>
      <w:r>
        <w:rPr>
          <w:spacing w:val="14"/>
        </w:rPr>
        <w:t xml:space="preserve"> </w:t>
      </w:r>
      <w:r>
        <w:t>not</w:t>
      </w:r>
      <w:r>
        <w:rPr>
          <w:spacing w:val="14"/>
        </w:rPr>
        <w:t xml:space="preserve"> </w:t>
      </w:r>
      <w:r>
        <w:rPr>
          <w:spacing w:val="-1"/>
        </w:rPr>
        <w:t>user-friendly</w:t>
      </w:r>
      <w:r>
        <w:rPr>
          <w:spacing w:val="14"/>
        </w:rPr>
        <w:t xml:space="preserve"> </w:t>
      </w:r>
      <w:r>
        <w:t>for</w:t>
      </w:r>
      <w:r>
        <w:rPr>
          <w:spacing w:val="14"/>
        </w:rPr>
        <w:t xml:space="preserve"> </w:t>
      </w:r>
      <w:r>
        <w:rPr>
          <w:spacing w:val="-1"/>
        </w:rPr>
        <w:t>developers</w:t>
      </w:r>
      <w:r w:rsidRPr="003D74E8">
        <w:rPr>
          <w:spacing w:val="-1"/>
        </w:rPr>
        <w:t>.</w:t>
      </w:r>
    </w:p>
    <w:p w14:paraId="7C1BB316" w14:textId="2892A9DF" w:rsidR="00946AA2" w:rsidRPr="003D74E8" w:rsidRDefault="00E56278" w:rsidP="003D74E8">
      <w:pPr>
        <w:numPr>
          <w:ilvl w:val="0"/>
          <w:numId w:val="8"/>
        </w:numPr>
        <w:tabs>
          <w:tab w:val="left" w:pos="2254"/>
        </w:tabs>
        <w:spacing w:before="125"/>
        <w:ind w:left="2253" w:hanging="389"/>
        <w:jc w:val="left"/>
        <w:rPr>
          <w:rFonts w:ascii="Times New Roman" w:hAnsi="Times New Roman"/>
          <w:sz w:val="16"/>
        </w:rPr>
      </w:pPr>
      <w:r w:rsidRPr="003D74E8">
        <w:rPr>
          <w:rFonts w:ascii="Times New Roman"/>
          <w:spacing w:val="8"/>
          <w:sz w:val="20"/>
        </w:rPr>
        <w:t>C</w:t>
      </w:r>
      <w:r w:rsidRPr="003D74E8">
        <w:rPr>
          <w:rFonts w:ascii="Times New Roman"/>
          <w:spacing w:val="8"/>
          <w:sz w:val="16"/>
        </w:rPr>
        <w:t>ONCLUSION</w:t>
      </w:r>
    </w:p>
    <w:p w14:paraId="4DB25465" w14:textId="215BC85A" w:rsidR="00946AA2" w:rsidRPr="003D74E8" w:rsidRDefault="00E56278" w:rsidP="003D74E8">
      <w:pPr>
        <w:pStyle w:val="a3"/>
        <w:spacing w:before="70" w:line="249" w:lineRule="auto"/>
        <w:jc w:val="both"/>
      </w:pPr>
      <w:r w:rsidRPr="003D74E8">
        <w:t>This</w:t>
      </w:r>
      <w:r w:rsidRPr="003D74E8">
        <w:rPr>
          <w:spacing w:val="34"/>
        </w:rPr>
        <w:t xml:space="preserve"> </w:t>
      </w:r>
      <w:r w:rsidRPr="003D74E8">
        <w:t>paper</w:t>
      </w:r>
      <w:r w:rsidRPr="003D74E8">
        <w:rPr>
          <w:spacing w:val="34"/>
        </w:rPr>
        <w:t xml:space="preserve"> </w:t>
      </w:r>
      <w:r w:rsidRPr="003D74E8">
        <w:t>presents</w:t>
      </w:r>
      <w:r w:rsidRPr="003D74E8">
        <w:rPr>
          <w:spacing w:val="34"/>
        </w:rPr>
        <w:t xml:space="preserve"> </w:t>
      </w:r>
      <w:r w:rsidRPr="003D74E8">
        <w:t>an</w:t>
      </w:r>
      <w:r w:rsidRPr="003D74E8">
        <w:rPr>
          <w:spacing w:val="34"/>
        </w:rPr>
        <w:t xml:space="preserve"> </w:t>
      </w:r>
      <w:r w:rsidRPr="003D74E8">
        <w:rPr>
          <w:spacing w:val="-1"/>
        </w:rPr>
        <w:t>extended</w:t>
      </w:r>
      <w:r w:rsidRPr="003D74E8">
        <w:rPr>
          <w:spacing w:val="34"/>
        </w:rPr>
        <w:t xml:space="preserve"> </w:t>
      </w:r>
      <w:r w:rsidRPr="003D74E8">
        <w:rPr>
          <w:spacing w:val="-1"/>
        </w:rPr>
        <w:t>framework</w:t>
      </w:r>
      <w:r w:rsidRPr="003D74E8">
        <w:rPr>
          <w:spacing w:val="34"/>
        </w:rPr>
        <w:t xml:space="preserve"> </w:t>
      </w:r>
      <w:r w:rsidRPr="003D74E8">
        <w:t>of</w:t>
      </w:r>
      <w:r w:rsidRPr="003D74E8">
        <w:rPr>
          <w:spacing w:val="34"/>
        </w:rPr>
        <w:t xml:space="preserve"> </w:t>
      </w:r>
      <w:r w:rsidRPr="003D74E8">
        <w:t>mruby</w:t>
      </w:r>
      <w:r w:rsidRPr="003D74E8">
        <w:rPr>
          <w:spacing w:val="34"/>
        </w:rPr>
        <w:t xml:space="preserve"> </w:t>
      </w:r>
      <w:r w:rsidRPr="003D74E8">
        <w:t>on</w:t>
      </w:r>
      <w:r w:rsidRPr="003D74E8">
        <w:rPr>
          <w:spacing w:val="27"/>
          <w:w w:val="99"/>
        </w:rPr>
        <w:t xml:space="preserve"> </w:t>
      </w:r>
      <w:r w:rsidRPr="003D74E8">
        <w:t>TECS,</w:t>
      </w:r>
      <w:r w:rsidRPr="003D74E8">
        <w:rPr>
          <w:spacing w:val="21"/>
        </w:rPr>
        <w:t xml:space="preserve"> </w:t>
      </w:r>
      <w:r w:rsidRPr="003D74E8">
        <w:t>i.e.,</w:t>
      </w:r>
      <w:r w:rsidRPr="003D74E8">
        <w:rPr>
          <w:spacing w:val="20"/>
        </w:rPr>
        <w:t xml:space="preserve"> </w:t>
      </w:r>
      <w:r w:rsidRPr="003D74E8">
        <w:t>the</w:t>
      </w:r>
      <w:r w:rsidRPr="003D74E8">
        <w:rPr>
          <w:spacing w:val="21"/>
        </w:rPr>
        <w:t xml:space="preserve"> </w:t>
      </w:r>
      <w:r w:rsidRPr="003D74E8">
        <w:t>proposed</w:t>
      </w:r>
      <w:r w:rsidRPr="003D74E8">
        <w:rPr>
          <w:spacing w:val="21"/>
        </w:rPr>
        <w:t xml:space="preserve"> </w:t>
      </w:r>
      <w:r w:rsidRPr="003D74E8">
        <w:rPr>
          <w:spacing w:val="-1"/>
        </w:rPr>
        <w:t>framework</w:t>
      </w:r>
      <w:r w:rsidRPr="003D74E8">
        <w:rPr>
          <w:spacing w:val="21"/>
        </w:rPr>
        <w:t xml:space="preserve"> </w:t>
      </w:r>
      <w:r w:rsidRPr="003D74E8">
        <w:t>implements</w:t>
      </w:r>
      <w:r w:rsidRPr="003D74E8">
        <w:rPr>
          <w:spacing w:val="21"/>
        </w:rPr>
        <w:t xml:space="preserve"> </w:t>
      </w:r>
      <w:r w:rsidRPr="003D74E8">
        <w:t>a</w:t>
      </w:r>
      <w:r w:rsidRPr="003D74E8">
        <w:rPr>
          <w:spacing w:val="21"/>
        </w:rPr>
        <w:t xml:space="preserve"> </w:t>
      </w:r>
      <w:r w:rsidRPr="003D74E8">
        <w:t>Bluetooth</w:t>
      </w:r>
      <w:r w:rsidRPr="003D74E8">
        <w:rPr>
          <w:spacing w:val="22"/>
          <w:w w:val="99"/>
        </w:rPr>
        <w:t xml:space="preserve"> </w:t>
      </w:r>
      <w:r w:rsidRPr="003D74E8">
        <w:t>loader</w:t>
      </w:r>
      <w:r w:rsidRPr="003D74E8">
        <w:rPr>
          <w:spacing w:val="8"/>
        </w:rPr>
        <w:t xml:space="preserve"> </w:t>
      </w:r>
      <w:r w:rsidRPr="003D74E8">
        <w:t>for</w:t>
      </w:r>
      <w:r w:rsidRPr="003D74E8">
        <w:rPr>
          <w:spacing w:val="8"/>
        </w:rPr>
        <w:t xml:space="preserve"> </w:t>
      </w:r>
      <w:r w:rsidRPr="003D74E8">
        <w:t>mruby</w:t>
      </w:r>
      <w:r w:rsidRPr="003D74E8">
        <w:rPr>
          <w:spacing w:val="8"/>
        </w:rPr>
        <w:t xml:space="preserve"> </w:t>
      </w:r>
      <w:r w:rsidRPr="003D74E8">
        <w:t>bytecode</w:t>
      </w:r>
      <w:r w:rsidRPr="003D74E8">
        <w:rPr>
          <w:spacing w:val="8"/>
        </w:rPr>
        <w:t xml:space="preserve"> </w:t>
      </w:r>
      <w:r w:rsidRPr="003D74E8">
        <w:t>and</w:t>
      </w:r>
      <w:r w:rsidRPr="003D74E8">
        <w:rPr>
          <w:spacing w:val="8"/>
        </w:rPr>
        <w:t xml:space="preserve"> </w:t>
      </w:r>
      <w:r w:rsidRPr="003D74E8">
        <w:t>a</w:t>
      </w:r>
      <w:r w:rsidRPr="003D74E8">
        <w:rPr>
          <w:spacing w:val="8"/>
        </w:rPr>
        <w:t xml:space="preserve"> </w:t>
      </w:r>
      <w:r w:rsidRPr="003D74E8">
        <w:t>RiteVM</w:t>
      </w:r>
      <w:r w:rsidRPr="003D74E8">
        <w:rPr>
          <w:spacing w:val="8"/>
        </w:rPr>
        <w:t xml:space="preserve"> </w:t>
      </w:r>
      <w:r w:rsidRPr="003D74E8">
        <w:rPr>
          <w:spacing w:val="-2"/>
        </w:rPr>
        <w:t>scheduler.</w:t>
      </w:r>
      <w:r w:rsidRPr="003D74E8">
        <w:rPr>
          <w:spacing w:val="8"/>
        </w:rPr>
        <w:t xml:space="preserve"> </w:t>
      </w:r>
      <w:r w:rsidRPr="003D74E8">
        <w:t>The</w:t>
      </w:r>
      <w:r w:rsidRPr="003D74E8">
        <w:rPr>
          <w:spacing w:val="29"/>
          <w:w w:val="99"/>
        </w:rPr>
        <w:t xml:space="preserve"> </w:t>
      </w:r>
      <w:r w:rsidRPr="003D74E8">
        <w:t>Bluetooth</w:t>
      </w:r>
      <w:r w:rsidRPr="003D74E8">
        <w:rPr>
          <w:spacing w:val="43"/>
        </w:rPr>
        <w:t xml:space="preserve"> </w:t>
      </w:r>
      <w:r w:rsidRPr="003D74E8">
        <w:t>loader</w:t>
      </w:r>
      <w:r w:rsidRPr="003D74E8">
        <w:rPr>
          <w:spacing w:val="44"/>
        </w:rPr>
        <w:t xml:space="preserve"> </w:t>
      </w:r>
      <w:r w:rsidRPr="003D74E8">
        <w:rPr>
          <w:spacing w:val="-1"/>
        </w:rPr>
        <w:t>improves</w:t>
      </w:r>
      <w:r w:rsidRPr="003D74E8">
        <w:rPr>
          <w:spacing w:val="44"/>
        </w:rPr>
        <w:t xml:space="preserve"> </w:t>
      </w:r>
      <w:r w:rsidRPr="003D74E8">
        <w:rPr>
          <w:spacing w:val="-1"/>
        </w:rPr>
        <w:t>software</w:t>
      </w:r>
      <w:r w:rsidRPr="003D74E8">
        <w:rPr>
          <w:spacing w:val="44"/>
        </w:rPr>
        <w:t xml:space="preserve"> </w:t>
      </w:r>
      <w:r w:rsidRPr="003D74E8">
        <w:rPr>
          <w:spacing w:val="-1"/>
        </w:rPr>
        <w:t>development</w:t>
      </w:r>
      <w:r w:rsidRPr="003D74E8">
        <w:rPr>
          <w:spacing w:val="44"/>
        </w:rPr>
        <w:t xml:space="preserve"> </w:t>
      </w:r>
      <w:r w:rsidRPr="003D74E8">
        <w:rPr>
          <w:spacing w:val="-1"/>
        </w:rPr>
        <w:t>ef</w:t>
      </w:r>
      <w:r w:rsidRPr="003D74E8">
        <w:rPr>
          <w:spacing w:val="-2"/>
        </w:rPr>
        <w:t>ficienc</w:t>
      </w:r>
      <w:r w:rsidRPr="003D74E8">
        <w:rPr>
          <w:spacing w:val="-1"/>
        </w:rPr>
        <w:t>y</w:t>
      </w:r>
      <w:r w:rsidRPr="003D74E8">
        <w:rPr>
          <w:spacing w:val="27"/>
          <w:w w:val="99"/>
        </w:rPr>
        <w:t xml:space="preserve"> </w:t>
      </w:r>
      <w:r w:rsidRPr="003D74E8">
        <w:t>by</w:t>
      </w:r>
      <w:r w:rsidRPr="003D74E8">
        <w:rPr>
          <w:spacing w:val="12"/>
        </w:rPr>
        <w:t xml:space="preserve"> </w:t>
      </w:r>
      <w:r w:rsidRPr="003D74E8">
        <w:t>eliminating</w:t>
      </w:r>
      <w:r w:rsidRPr="003D74E8">
        <w:rPr>
          <w:spacing w:val="13"/>
        </w:rPr>
        <w:t xml:space="preserve"> </w:t>
      </w:r>
      <w:r w:rsidRPr="003D74E8">
        <w:t>the</w:t>
      </w:r>
      <w:r w:rsidRPr="003D74E8">
        <w:rPr>
          <w:spacing w:val="13"/>
        </w:rPr>
        <w:t xml:space="preserve"> </w:t>
      </w:r>
      <w:r w:rsidRPr="003D74E8">
        <w:t>need</w:t>
      </w:r>
      <w:r w:rsidRPr="003D74E8">
        <w:rPr>
          <w:spacing w:val="12"/>
        </w:rPr>
        <w:t xml:space="preserve"> </w:t>
      </w:r>
      <w:r w:rsidRPr="003D74E8">
        <w:t>to</w:t>
      </w:r>
      <w:r w:rsidRPr="003D74E8">
        <w:rPr>
          <w:spacing w:val="13"/>
        </w:rPr>
        <w:t xml:space="preserve"> </w:t>
      </w:r>
      <w:r w:rsidRPr="003D74E8">
        <w:rPr>
          <w:spacing w:val="-1"/>
        </w:rPr>
        <w:t>rewrite</w:t>
      </w:r>
      <w:r w:rsidRPr="003D74E8">
        <w:rPr>
          <w:spacing w:val="13"/>
        </w:rPr>
        <w:t xml:space="preserve"> </w:t>
      </w:r>
      <w:r w:rsidRPr="003D74E8">
        <w:t>a</w:t>
      </w:r>
      <w:r w:rsidRPr="003D74E8">
        <w:rPr>
          <w:spacing w:val="12"/>
        </w:rPr>
        <w:t xml:space="preserve"> </w:t>
      </w:r>
      <w:r w:rsidRPr="003D74E8">
        <w:rPr>
          <w:spacing w:val="-1"/>
        </w:rPr>
        <w:t>storage/ROM</w:t>
      </w:r>
      <w:r w:rsidRPr="003D74E8">
        <w:rPr>
          <w:spacing w:val="13"/>
        </w:rPr>
        <w:t xml:space="preserve"> </w:t>
      </w:r>
      <w:r w:rsidRPr="003D74E8">
        <w:rPr>
          <w:spacing w:val="-1"/>
        </w:rPr>
        <w:t>device</w:t>
      </w:r>
      <w:r w:rsidRPr="003D74E8">
        <w:rPr>
          <w:spacing w:val="12"/>
        </w:rPr>
        <w:t xml:space="preserve"> </w:t>
      </w:r>
      <w:r w:rsidRPr="003D74E8">
        <w:t>and</w:t>
      </w:r>
      <w:r w:rsidRPr="003D74E8">
        <w:rPr>
          <w:spacing w:val="26"/>
          <w:w w:val="99"/>
        </w:rPr>
        <w:t xml:space="preserve"> </w:t>
      </w:r>
      <w:r w:rsidRPr="003D74E8">
        <w:t>restart</w:t>
      </w:r>
      <w:r w:rsidRPr="003D74E8">
        <w:rPr>
          <w:spacing w:val="20"/>
        </w:rPr>
        <w:t xml:space="preserve"> </w:t>
      </w:r>
      <w:r w:rsidRPr="003D74E8">
        <w:t>an</w:t>
      </w:r>
      <w:r w:rsidRPr="003D74E8">
        <w:rPr>
          <w:spacing w:val="21"/>
        </w:rPr>
        <w:t xml:space="preserve"> </w:t>
      </w:r>
      <w:r w:rsidRPr="003D74E8">
        <w:rPr>
          <w:spacing w:val="-5"/>
        </w:rPr>
        <w:t>RTOS.</w:t>
      </w:r>
      <w:r w:rsidRPr="003D74E8">
        <w:rPr>
          <w:spacing w:val="21"/>
        </w:rPr>
        <w:t xml:space="preserve"> </w:t>
      </w:r>
      <w:r w:rsidRPr="003D74E8">
        <w:t>The</w:t>
      </w:r>
      <w:r w:rsidRPr="003D74E8">
        <w:rPr>
          <w:spacing w:val="21"/>
        </w:rPr>
        <w:t xml:space="preserve"> </w:t>
      </w:r>
      <w:r w:rsidRPr="003D74E8">
        <w:t>proposed</w:t>
      </w:r>
      <w:r w:rsidRPr="003D74E8">
        <w:rPr>
          <w:spacing w:val="21"/>
        </w:rPr>
        <w:t xml:space="preserve"> </w:t>
      </w:r>
      <w:r w:rsidRPr="003D74E8">
        <w:rPr>
          <w:spacing w:val="-1"/>
        </w:rPr>
        <w:t>framework</w:t>
      </w:r>
      <w:r w:rsidRPr="003D74E8">
        <w:rPr>
          <w:spacing w:val="21"/>
        </w:rPr>
        <w:t xml:space="preserve"> </w:t>
      </w:r>
      <w:r w:rsidRPr="003D74E8">
        <w:t>can</w:t>
      </w:r>
      <w:r w:rsidRPr="003D74E8">
        <w:rPr>
          <w:spacing w:val="21"/>
        </w:rPr>
        <w:t xml:space="preserve"> </w:t>
      </w:r>
      <w:r w:rsidRPr="003D74E8">
        <w:t>be</w:t>
      </w:r>
      <w:r w:rsidRPr="003D74E8">
        <w:rPr>
          <w:spacing w:val="21"/>
        </w:rPr>
        <w:t xml:space="preserve"> </w:t>
      </w:r>
      <w:r w:rsidRPr="003D74E8">
        <w:t>applied</w:t>
      </w:r>
      <w:r w:rsidRPr="003D74E8">
        <w:rPr>
          <w:spacing w:val="21"/>
        </w:rPr>
        <w:t xml:space="preserve"> </w:t>
      </w:r>
      <w:r w:rsidRPr="003D74E8">
        <w:t>to</w:t>
      </w:r>
      <w:r w:rsidRPr="003D74E8">
        <w:rPr>
          <w:spacing w:val="27"/>
          <w:w w:val="99"/>
        </w:rPr>
        <w:t xml:space="preserve"> </w:t>
      </w:r>
      <w:r w:rsidRPr="003D74E8">
        <w:rPr>
          <w:spacing w:val="-1"/>
        </w:rPr>
        <w:t>various</w:t>
      </w:r>
      <w:r w:rsidRPr="003D74E8">
        <w:rPr>
          <w:spacing w:val="33"/>
        </w:rPr>
        <w:t xml:space="preserve"> </w:t>
      </w:r>
      <w:r w:rsidRPr="003D74E8">
        <w:t>embedded</w:t>
      </w:r>
      <w:r w:rsidRPr="003D74E8">
        <w:rPr>
          <w:spacing w:val="35"/>
        </w:rPr>
        <w:t xml:space="preserve"> </w:t>
      </w:r>
      <w:r w:rsidRPr="003D74E8">
        <w:t>systems</w:t>
      </w:r>
      <w:r w:rsidRPr="003D74E8">
        <w:rPr>
          <w:spacing w:val="35"/>
        </w:rPr>
        <w:t xml:space="preserve"> </w:t>
      </w:r>
      <w:r w:rsidRPr="003D74E8">
        <w:t>because</w:t>
      </w:r>
      <w:r w:rsidRPr="003D74E8">
        <w:rPr>
          <w:spacing w:val="35"/>
        </w:rPr>
        <w:t xml:space="preserve"> </w:t>
      </w:r>
      <w:r w:rsidRPr="003D74E8">
        <w:t>the</w:t>
      </w:r>
      <w:r w:rsidRPr="003D74E8">
        <w:rPr>
          <w:spacing w:val="35"/>
        </w:rPr>
        <w:t xml:space="preserve"> </w:t>
      </w:r>
      <w:r w:rsidRPr="003D74E8">
        <w:t>loader</w:t>
      </w:r>
      <w:r w:rsidRPr="003D74E8">
        <w:rPr>
          <w:spacing w:val="35"/>
        </w:rPr>
        <w:t xml:space="preserve"> </w:t>
      </w:r>
      <w:r w:rsidRPr="003D74E8">
        <w:t>can</w:t>
      </w:r>
      <w:r w:rsidRPr="003D74E8">
        <w:rPr>
          <w:spacing w:val="34"/>
        </w:rPr>
        <w:t xml:space="preserve"> </w:t>
      </w:r>
      <w:r w:rsidRPr="003D74E8">
        <w:t>use</w:t>
      </w:r>
      <w:r w:rsidRPr="003D74E8">
        <w:rPr>
          <w:spacing w:val="35"/>
        </w:rPr>
        <w:t xml:space="preserve"> </w:t>
      </w:r>
      <w:r w:rsidRPr="003D74E8">
        <w:t>both</w:t>
      </w:r>
      <w:r w:rsidRPr="003D74E8">
        <w:rPr>
          <w:spacing w:val="22"/>
          <w:w w:val="99"/>
        </w:rPr>
        <w:t xml:space="preserve"> </w:t>
      </w:r>
      <w:r w:rsidRPr="003D74E8">
        <w:t>Bluetooth</w:t>
      </w:r>
      <w:r w:rsidRPr="003D74E8">
        <w:rPr>
          <w:spacing w:val="14"/>
        </w:rPr>
        <w:t xml:space="preserve"> </w:t>
      </w:r>
      <w:r w:rsidRPr="003D74E8">
        <w:t>and</w:t>
      </w:r>
      <w:r w:rsidRPr="003D74E8">
        <w:rPr>
          <w:spacing w:val="15"/>
        </w:rPr>
        <w:t xml:space="preserve"> </w:t>
      </w:r>
      <w:r w:rsidRPr="003D74E8">
        <w:t>a</w:t>
      </w:r>
      <w:r w:rsidRPr="003D74E8">
        <w:rPr>
          <w:spacing w:val="15"/>
        </w:rPr>
        <w:t xml:space="preserve"> </w:t>
      </w:r>
      <w:r w:rsidRPr="003D74E8">
        <w:t>wired</w:t>
      </w:r>
      <w:r w:rsidRPr="003D74E8">
        <w:rPr>
          <w:spacing w:val="14"/>
        </w:rPr>
        <w:t xml:space="preserve"> </w:t>
      </w:r>
      <w:r w:rsidRPr="003D74E8">
        <w:t>serial</w:t>
      </w:r>
      <w:r w:rsidRPr="003D74E8">
        <w:rPr>
          <w:spacing w:val="15"/>
        </w:rPr>
        <w:t xml:space="preserve"> </w:t>
      </w:r>
      <w:r>
        <w:t>connection</w:t>
      </w:r>
      <w:r w:rsidRPr="003D74E8">
        <w:t>.</w:t>
      </w:r>
      <w:r w:rsidRPr="003D74E8">
        <w:rPr>
          <w:spacing w:val="15"/>
        </w:rPr>
        <w:t xml:space="preserve"> </w:t>
      </w:r>
      <w:r w:rsidRPr="003D74E8">
        <w:t>The</w:t>
      </w:r>
      <w:r w:rsidRPr="003D74E8">
        <w:rPr>
          <w:spacing w:val="15"/>
        </w:rPr>
        <w:t xml:space="preserve"> </w:t>
      </w:r>
      <w:r w:rsidRPr="003D74E8">
        <w:t>RiteVM</w:t>
      </w:r>
      <w:r w:rsidRPr="003D74E8">
        <w:rPr>
          <w:spacing w:val="14"/>
        </w:rPr>
        <w:t xml:space="preserve"> </w:t>
      </w:r>
      <w:r w:rsidRPr="003D74E8">
        <w:t>scheduler</w:t>
      </w:r>
      <w:r w:rsidRPr="003D74E8">
        <w:rPr>
          <w:spacing w:val="37"/>
        </w:rPr>
        <w:t xml:space="preserve"> </w:t>
      </w:r>
      <w:r w:rsidRPr="003D74E8">
        <w:t>simplifies</w:t>
      </w:r>
      <w:r w:rsidRPr="003D74E8">
        <w:rPr>
          <w:spacing w:val="38"/>
        </w:rPr>
        <w:t xml:space="preserve"> </w:t>
      </w:r>
      <w:r w:rsidRPr="003D74E8">
        <w:t>multitasking</w:t>
      </w:r>
      <w:r w:rsidRPr="003D74E8">
        <w:rPr>
          <w:spacing w:val="37"/>
        </w:rPr>
        <w:t xml:space="preserve"> </w:t>
      </w:r>
      <w:r w:rsidRPr="003D74E8">
        <w:t>compared</w:t>
      </w:r>
      <w:r w:rsidRPr="003D74E8">
        <w:rPr>
          <w:spacing w:val="39"/>
        </w:rPr>
        <w:t xml:space="preserve"> </w:t>
      </w:r>
      <w:r w:rsidRPr="003D74E8">
        <w:t>to</w:t>
      </w:r>
      <w:r w:rsidRPr="003D74E8">
        <w:rPr>
          <w:spacing w:val="38"/>
        </w:rPr>
        <w:t xml:space="preserve"> </w:t>
      </w:r>
      <w:r w:rsidRPr="003D74E8">
        <w:t>the</w:t>
      </w:r>
      <w:r w:rsidRPr="003D74E8">
        <w:rPr>
          <w:spacing w:val="37"/>
        </w:rPr>
        <w:t xml:space="preserve"> </w:t>
      </w:r>
      <w:r w:rsidRPr="003D74E8">
        <w:t>current</w:t>
      </w:r>
      <w:r w:rsidRPr="003D74E8">
        <w:rPr>
          <w:spacing w:val="38"/>
        </w:rPr>
        <w:t xml:space="preserve"> </w:t>
      </w:r>
      <w:r w:rsidRPr="003D74E8">
        <w:t>mruby</w:t>
      </w:r>
      <w:r w:rsidR="00897069">
        <w:rPr>
          <w:rFonts w:asciiTheme="minorEastAsia" w:eastAsiaTheme="minorEastAsia" w:hAnsiTheme="minorEastAsia" w:hint="eastAsia"/>
          <w:lang w:eastAsia="ja-JP"/>
        </w:rPr>
        <w:t xml:space="preserve">　</w:t>
      </w:r>
      <w:r w:rsidRPr="003D74E8">
        <w:t>on</w:t>
      </w:r>
      <w:r w:rsidRPr="003D74E8">
        <w:rPr>
          <w:spacing w:val="26"/>
        </w:rPr>
        <w:t xml:space="preserve"> </w:t>
      </w:r>
      <w:r w:rsidRPr="003D74E8">
        <w:t>TECS.</w:t>
      </w:r>
      <w:r w:rsidRPr="003D74E8">
        <w:rPr>
          <w:spacing w:val="27"/>
        </w:rPr>
        <w:t xml:space="preserve"> </w:t>
      </w:r>
      <w:r w:rsidRPr="003D74E8">
        <w:t>Our</w:t>
      </w:r>
      <w:r w:rsidRPr="003D74E8">
        <w:rPr>
          <w:spacing w:val="27"/>
        </w:rPr>
        <w:t xml:space="preserve"> </w:t>
      </w:r>
      <w:r w:rsidRPr="003D74E8">
        <w:rPr>
          <w:spacing w:val="-1"/>
        </w:rPr>
        <w:t>experimental</w:t>
      </w:r>
      <w:r w:rsidRPr="003D74E8">
        <w:rPr>
          <w:spacing w:val="27"/>
        </w:rPr>
        <w:t xml:space="preserve"> </w:t>
      </w:r>
      <w:r w:rsidRPr="003D74E8">
        <w:t>results</w:t>
      </w:r>
      <w:r w:rsidRPr="003D74E8">
        <w:rPr>
          <w:spacing w:val="27"/>
        </w:rPr>
        <w:t xml:space="preserve"> </w:t>
      </w:r>
      <w:r w:rsidRPr="003D74E8">
        <w:t>for</w:t>
      </w:r>
      <w:r w:rsidRPr="003D74E8">
        <w:rPr>
          <w:spacing w:val="27"/>
        </w:rPr>
        <w:t xml:space="preserve"> </w:t>
      </w:r>
      <w:r w:rsidRPr="003D74E8">
        <w:t>the</w:t>
      </w:r>
      <w:r w:rsidRPr="003D74E8">
        <w:rPr>
          <w:spacing w:val="26"/>
        </w:rPr>
        <w:t xml:space="preserve"> </w:t>
      </w:r>
      <w:r>
        <w:t>Bluetooth</w:t>
      </w:r>
      <w:r>
        <w:rPr>
          <w:spacing w:val="27"/>
        </w:rPr>
        <w:t xml:space="preserve"> </w:t>
      </w:r>
      <w:r w:rsidRPr="003D74E8">
        <w:t>loader</w:t>
      </w:r>
      <w:r w:rsidRPr="003D74E8">
        <w:rPr>
          <w:spacing w:val="29"/>
          <w:w w:val="99"/>
        </w:rPr>
        <w:t xml:space="preserve"> </w:t>
      </w:r>
      <w:r w:rsidRPr="003D74E8">
        <w:t>and</w:t>
      </w:r>
      <w:r w:rsidRPr="003D74E8">
        <w:rPr>
          <w:spacing w:val="16"/>
        </w:rPr>
        <w:t xml:space="preserve"> </w:t>
      </w:r>
      <w:r w:rsidRPr="003D74E8">
        <w:t>RiteVM</w:t>
      </w:r>
      <w:r w:rsidRPr="003D74E8">
        <w:rPr>
          <w:spacing w:val="16"/>
        </w:rPr>
        <w:t xml:space="preserve"> </w:t>
      </w:r>
      <w:r>
        <w:t>scheduler</w:t>
      </w:r>
      <w:r w:rsidRPr="003D74E8">
        <w:rPr>
          <w:spacing w:val="16"/>
        </w:rPr>
        <w:t xml:space="preserve"> </w:t>
      </w:r>
      <w:r w:rsidRPr="003D74E8">
        <w:rPr>
          <w:spacing w:val="-2"/>
        </w:rPr>
        <w:t>show</w:t>
      </w:r>
      <w:r w:rsidRPr="003D74E8">
        <w:rPr>
          <w:spacing w:val="16"/>
        </w:rPr>
        <w:t xml:space="preserve"> </w:t>
      </w:r>
      <w:r w:rsidRPr="003D74E8">
        <w:t>their</w:t>
      </w:r>
      <w:r w:rsidRPr="003D74E8">
        <w:rPr>
          <w:spacing w:val="16"/>
        </w:rPr>
        <w:t xml:space="preserve"> </w:t>
      </w:r>
      <w:r w:rsidRPr="003D74E8">
        <w:rPr>
          <w:spacing w:val="-1"/>
        </w:rPr>
        <w:t>advantages.</w:t>
      </w:r>
      <w:r w:rsidRPr="003D74E8">
        <w:rPr>
          <w:spacing w:val="16"/>
        </w:rPr>
        <w:t xml:space="preserve"> </w:t>
      </w:r>
      <w:r w:rsidRPr="003D74E8">
        <w:t>The</w:t>
      </w:r>
      <w:r>
        <w:rPr>
          <w:spacing w:val="16"/>
        </w:rPr>
        <w:t xml:space="preserve"> </w:t>
      </w:r>
      <w:r>
        <w:t>Bluetooth</w:t>
      </w:r>
      <w:r w:rsidRPr="003D74E8">
        <w:rPr>
          <w:spacing w:val="29"/>
          <w:w w:val="99"/>
        </w:rPr>
        <w:t xml:space="preserve"> </w:t>
      </w:r>
      <w:r w:rsidRPr="003D74E8">
        <w:t>loader</w:t>
      </w:r>
      <w:r w:rsidRPr="003D74E8">
        <w:rPr>
          <w:spacing w:val="-2"/>
        </w:rPr>
        <w:t xml:space="preserve"> </w:t>
      </w:r>
      <w:r w:rsidRPr="003D74E8">
        <w:t>can</w:t>
      </w:r>
      <w:r w:rsidRPr="003D74E8">
        <w:rPr>
          <w:spacing w:val="-1"/>
        </w:rPr>
        <w:t xml:space="preserve"> improve</w:t>
      </w:r>
      <w:r w:rsidRPr="003D74E8">
        <w:rPr>
          <w:spacing w:val="-2"/>
        </w:rPr>
        <w:t xml:space="preserve"> </w:t>
      </w:r>
      <w:r w:rsidRPr="003D74E8">
        <w:rPr>
          <w:spacing w:val="-1"/>
        </w:rPr>
        <w:t>software</w:t>
      </w:r>
      <w:r w:rsidRPr="003D74E8">
        <w:rPr>
          <w:spacing w:val="-2"/>
        </w:rPr>
        <w:t xml:space="preserve"> </w:t>
      </w:r>
      <w:r w:rsidRPr="003D74E8">
        <w:rPr>
          <w:spacing w:val="-1"/>
        </w:rPr>
        <w:t>development</w:t>
      </w:r>
      <w:r w:rsidRPr="003D74E8">
        <w:rPr>
          <w:spacing w:val="-2"/>
        </w:rPr>
        <w:t xml:space="preserve"> </w:t>
      </w:r>
      <w:r w:rsidRPr="003D74E8">
        <w:rPr>
          <w:spacing w:val="-1"/>
        </w:rPr>
        <w:t>ef</w:t>
      </w:r>
      <w:r w:rsidRPr="003D74E8">
        <w:rPr>
          <w:spacing w:val="-2"/>
        </w:rPr>
        <w:t>ficienc</w:t>
      </w:r>
      <w:r w:rsidRPr="003D74E8">
        <w:rPr>
          <w:spacing w:val="-1"/>
        </w:rPr>
        <w:t xml:space="preserve">y </w:t>
      </w:r>
      <w:r w:rsidRPr="003D74E8">
        <w:t>on</w:t>
      </w:r>
      <w:r w:rsidRPr="003D74E8">
        <w:rPr>
          <w:spacing w:val="-2"/>
        </w:rPr>
        <w:t xml:space="preserve"> </w:t>
      </w:r>
      <w:r w:rsidRPr="003D74E8">
        <w:t>mruby</w:t>
      </w:r>
      <w:r w:rsidRPr="003D74E8">
        <w:rPr>
          <w:spacing w:val="25"/>
          <w:w w:val="99"/>
        </w:rPr>
        <w:t xml:space="preserve"> </w:t>
      </w:r>
      <w:r w:rsidRPr="003D74E8">
        <w:t>on</w:t>
      </w:r>
      <w:r w:rsidRPr="003D74E8">
        <w:rPr>
          <w:spacing w:val="-3"/>
        </w:rPr>
        <w:t xml:space="preserve"> </w:t>
      </w:r>
      <w:r w:rsidRPr="003D74E8">
        <w:t>TECS,</w:t>
      </w:r>
      <w:r w:rsidRPr="003D74E8">
        <w:rPr>
          <w:spacing w:val="-2"/>
        </w:rPr>
        <w:t xml:space="preserve"> </w:t>
      </w:r>
      <w:r w:rsidRPr="003D74E8">
        <w:t>and</w:t>
      </w:r>
      <w:r w:rsidRPr="003D74E8">
        <w:rPr>
          <w:spacing w:val="-2"/>
        </w:rPr>
        <w:t xml:space="preserve"> </w:t>
      </w:r>
      <w:r w:rsidRPr="003D74E8">
        <w:t>the</w:t>
      </w:r>
      <w:r w:rsidRPr="003D74E8">
        <w:rPr>
          <w:spacing w:val="-2"/>
        </w:rPr>
        <w:t xml:space="preserve"> </w:t>
      </w:r>
      <w:r w:rsidRPr="003D74E8">
        <w:t>RiteVM</w:t>
      </w:r>
      <w:r w:rsidRPr="003D74E8">
        <w:rPr>
          <w:spacing w:val="-3"/>
        </w:rPr>
        <w:t xml:space="preserve"> </w:t>
      </w:r>
      <w:r w:rsidRPr="003D74E8">
        <w:t>scheduler</w:t>
      </w:r>
      <w:r w:rsidRPr="003D74E8">
        <w:rPr>
          <w:spacing w:val="-2"/>
        </w:rPr>
        <w:t xml:space="preserve"> </w:t>
      </w:r>
      <w:r w:rsidRPr="003D74E8">
        <w:t>is</w:t>
      </w:r>
      <w:r w:rsidRPr="003D74E8">
        <w:rPr>
          <w:spacing w:val="-2"/>
        </w:rPr>
        <w:t xml:space="preserve"> </w:t>
      </w:r>
      <w:r>
        <w:t>more</w:t>
      </w:r>
      <w:r>
        <w:rPr>
          <w:spacing w:val="-2"/>
        </w:rPr>
        <w:t xml:space="preserve"> </w:t>
      </w:r>
      <w:r w:rsidRPr="003D74E8">
        <w:rPr>
          <w:spacing w:val="-2"/>
        </w:rPr>
        <w:t xml:space="preserve">effective </w:t>
      </w:r>
      <w:r>
        <w:t>than</w:t>
      </w:r>
      <w:r>
        <w:rPr>
          <w:spacing w:val="-3"/>
        </w:rPr>
        <w:t xml:space="preserve"> </w:t>
      </w:r>
      <w:r>
        <w:t>the</w:t>
      </w:r>
      <w:r>
        <w:rPr>
          <w:spacing w:val="25"/>
          <w:w w:val="99"/>
        </w:rPr>
        <w:t xml:space="preserve"> </w:t>
      </w:r>
      <w:r>
        <w:rPr>
          <w:spacing w:val="-1"/>
        </w:rPr>
        <w:t>existing</w:t>
      </w:r>
      <w:r>
        <w:rPr>
          <w:spacing w:val="-2"/>
        </w:rPr>
        <w:t xml:space="preserve"> </w:t>
      </w:r>
      <w:r>
        <w:t>technique</w:t>
      </w:r>
      <w:r w:rsidRPr="003D74E8">
        <w:rPr>
          <w:spacing w:val="-2"/>
        </w:rPr>
        <w:t xml:space="preserve"> </w:t>
      </w:r>
      <w:r w:rsidRPr="003D74E8">
        <w:t>and</w:t>
      </w:r>
      <w:r w:rsidRPr="003D74E8">
        <w:rPr>
          <w:spacing w:val="-2"/>
        </w:rPr>
        <w:t xml:space="preserve"> </w:t>
      </w:r>
      <w:r w:rsidRPr="003D74E8">
        <w:t>co-routines</w:t>
      </w:r>
      <w:r>
        <w:rPr>
          <w:spacing w:val="-2"/>
        </w:rPr>
        <w:t xml:space="preserve"> </w:t>
      </w:r>
      <w:r>
        <w:t>for</w:t>
      </w:r>
      <w:r>
        <w:rPr>
          <w:spacing w:val="-2"/>
        </w:rPr>
        <w:t xml:space="preserve"> </w:t>
      </w:r>
      <w:r>
        <w:t>multitasking.</w:t>
      </w:r>
      <w:r>
        <w:rPr>
          <w:spacing w:val="-2"/>
        </w:rPr>
        <w:t xml:space="preserve"> Moreover</w:t>
      </w:r>
      <w:r w:rsidRPr="003D74E8">
        <w:rPr>
          <w:spacing w:val="-2"/>
        </w:rPr>
        <w:t>,</w:t>
      </w:r>
      <w:r w:rsidRPr="003D74E8">
        <w:rPr>
          <w:spacing w:val="30"/>
          <w:w w:val="99"/>
        </w:rPr>
        <w:t xml:space="preserve"> </w:t>
      </w:r>
      <w:r w:rsidRPr="003D74E8">
        <w:t>synchronization</w:t>
      </w:r>
      <w:r w:rsidRPr="003D74E8">
        <w:rPr>
          <w:spacing w:val="19"/>
        </w:rPr>
        <w:t xml:space="preserve"> </w:t>
      </w:r>
      <w:r w:rsidRPr="003D74E8">
        <w:t>of</w:t>
      </w:r>
      <w:r w:rsidRPr="003D74E8">
        <w:rPr>
          <w:spacing w:val="20"/>
        </w:rPr>
        <w:t xml:space="preserve"> </w:t>
      </w:r>
      <w:r w:rsidRPr="003D74E8">
        <w:t>multiple</w:t>
      </w:r>
      <w:r w:rsidRPr="003D74E8">
        <w:rPr>
          <w:spacing w:val="20"/>
        </w:rPr>
        <w:t xml:space="preserve"> </w:t>
      </w:r>
      <w:r w:rsidRPr="003D74E8">
        <w:t>RiteVM</w:t>
      </w:r>
      <w:r w:rsidRPr="003D74E8">
        <w:rPr>
          <w:spacing w:val="20"/>
        </w:rPr>
        <w:t xml:space="preserve"> </w:t>
      </w:r>
      <w:r w:rsidRPr="003D74E8">
        <w:t>tasks</w:t>
      </w:r>
      <w:r w:rsidRPr="003D74E8">
        <w:rPr>
          <w:spacing w:val="20"/>
        </w:rPr>
        <w:t xml:space="preserve"> </w:t>
      </w:r>
      <w:r w:rsidRPr="003D74E8">
        <w:t>is</w:t>
      </w:r>
      <w:r w:rsidRPr="003D74E8">
        <w:rPr>
          <w:spacing w:val="20"/>
        </w:rPr>
        <w:t xml:space="preserve"> </w:t>
      </w:r>
      <w:r w:rsidRPr="003D74E8">
        <w:t>implemented</w:t>
      </w:r>
      <w:r w:rsidRPr="003D74E8">
        <w:rPr>
          <w:spacing w:val="20"/>
        </w:rPr>
        <w:t xml:space="preserve"> </w:t>
      </w:r>
      <w:r w:rsidRPr="003D74E8">
        <w:t>in</w:t>
      </w:r>
      <w:r w:rsidRPr="003D74E8">
        <w:rPr>
          <w:w w:val="99"/>
        </w:rPr>
        <w:t xml:space="preserve"> </w:t>
      </w:r>
      <w:r w:rsidRPr="003D74E8">
        <w:t>the</w:t>
      </w:r>
      <w:r w:rsidRPr="003D74E8">
        <w:rPr>
          <w:spacing w:val="9"/>
        </w:rPr>
        <w:t xml:space="preserve"> </w:t>
      </w:r>
      <w:r w:rsidRPr="003D74E8">
        <w:t>proposed</w:t>
      </w:r>
      <w:r w:rsidRPr="003D74E8">
        <w:rPr>
          <w:spacing w:val="9"/>
        </w:rPr>
        <w:t xml:space="preserve"> </w:t>
      </w:r>
      <w:r w:rsidRPr="003D74E8">
        <w:rPr>
          <w:spacing w:val="-1"/>
        </w:rPr>
        <w:t>framework.</w:t>
      </w:r>
    </w:p>
    <w:p w14:paraId="4D5C74D7" w14:textId="65285826" w:rsidR="00946AA2" w:rsidRPr="003D74E8" w:rsidRDefault="00E56278" w:rsidP="003D74E8">
      <w:pPr>
        <w:pStyle w:val="a3"/>
        <w:spacing w:line="249" w:lineRule="auto"/>
        <w:ind w:right="117"/>
        <w:jc w:val="both"/>
      </w:pPr>
      <w:r w:rsidRPr="003D74E8">
        <w:t>The</w:t>
      </w:r>
      <w:r w:rsidRPr="003D74E8">
        <w:rPr>
          <w:spacing w:val="3"/>
        </w:rPr>
        <w:t xml:space="preserve"> </w:t>
      </w:r>
      <w:r w:rsidRPr="003D74E8">
        <w:t>proposed</w:t>
      </w:r>
      <w:r w:rsidRPr="003D74E8">
        <w:rPr>
          <w:spacing w:val="4"/>
        </w:rPr>
        <w:t xml:space="preserve"> </w:t>
      </w:r>
      <w:r w:rsidRPr="003D74E8">
        <w:rPr>
          <w:spacing w:val="-1"/>
        </w:rPr>
        <w:t>framework</w:t>
      </w:r>
      <w:r w:rsidRPr="003D74E8">
        <w:rPr>
          <w:spacing w:val="4"/>
        </w:rPr>
        <w:t xml:space="preserve"> </w:t>
      </w:r>
      <w:r w:rsidRPr="003D74E8">
        <w:t>is</w:t>
      </w:r>
      <w:r w:rsidRPr="003D74E8">
        <w:rPr>
          <w:spacing w:val="3"/>
        </w:rPr>
        <w:t xml:space="preserve"> </w:t>
      </w:r>
      <w:r w:rsidRPr="003D74E8">
        <w:rPr>
          <w:spacing w:val="-1"/>
        </w:rPr>
        <w:t>developed</w:t>
      </w:r>
      <w:r w:rsidRPr="003D74E8">
        <w:rPr>
          <w:spacing w:val="4"/>
        </w:rPr>
        <w:t xml:space="preserve"> </w:t>
      </w:r>
      <w:r>
        <w:t>using</w:t>
      </w:r>
      <w:r>
        <w:rPr>
          <w:spacing w:val="4"/>
        </w:rPr>
        <w:t xml:space="preserve"> </w:t>
      </w:r>
      <w:r>
        <w:t>CBD.</w:t>
      </w:r>
      <w:r>
        <w:rPr>
          <w:spacing w:val="4"/>
        </w:rPr>
        <w:t xml:space="preserve"> </w:t>
      </w:r>
      <w:r>
        <w:t>The</w:t>
      </w:r>
      <w:r>
        <w:rPr>
          <w:spacing w:val="23"/>
          <w:w w:val="99"/>
        </w:rPr>
        <w:t xml:space="preserve"> </w:t>
      </w:r>
      <w:r w:rsidRPr="003D74E8">
        <w:t>RiteVMs,</w:t>
      </w:r>
      <w:r w:rsidRPr="003D74E8">
        <w:rPr>
          <w:spacing w:val="30"/>
        </w:rPr>
        <w:t xml:space="preserve"> </w:t>
      </w:r>
      <w:r>
        <w:t>the</w:t>
      </w:r>
      <w:r>
        <w:rPr>
          <w:spacing w:val="31"/>
        </w:rPr>
        <w:t xml:space="preserve"> </w:t>
      </w:r>
      <w:r>
        <w:rPr>
          <w:spacing w:val="-1"/>
        </w:rPr>
        <w:t>scheduler</w:t>
      </w:r>
      <w:r w:rsidRPr="003D74E8">
        <w:rPr>
          <w:spacing w:val="-1"/>
        </w:rPr>
        <w:t>,</w:t>
      </w:r>
      <w:r w:rsidRPr="003D74E8">
        <w:rPr>
          <w:spacing w:val="31"/>
        </w:rPr>
        <w:t xml:space="preserve"> </w:t>
      </w:r>
      <w:r w:rsidRPr="003D74E8">
        <w:t>and</w:t>
      </w:r>
      <w:r w:rsidRPr="003D74E8">
        <w:rPr>
          <w:spacing w:val="30"/>
        </w:rPr>
        <w:t xml:space="preserve"> </w:t>
      </w:r>
      <w:r>
        <w:rPr>
          <w:spacing w:val="-1"/>
        </w:rPr>
        <w:t>Ev</w:t>
      </w:r>
      <w:r>
        <w:rPr>
          <w:spacing w:val="-2"/>
        </w:rPr>
        <w:t>entflags</w:t>
      </w:r>
      <w:r w:rsidRPr="003D74E8">
        <w:rPr>
          <w:spacing w:val="31"/>
        </w:rPr>
        <w:t xml:space="preserve"> </w:t>
      </w:r>
      <w:r w:rsidRPr="003D74E8">
        <w:t>are</w:t>
      </w:r>
      <w:r w:rsidRPr="003D74E8">
        <w:rPr>
          <w:spacing w:val="31"/>
        </w:rPr>
        <w:t xml:space="preserve"> </w:t>
      </w:r>
      <w:r w:rsidRPr="003D74E8">
        <w:t>implemented</w:t>
      </w:r>
      <w:r w:rsidRPr="003D74E8">
        <w:rPr>
          <w:spacing w:val="32"/>
        </w:rPr>
        <w:t xml:space="preserve"> </w:t>
      </w:r>
      <w:r w:rsidRPr="003D74E8">
        <w:t>as</w:t>
      </w:r>
      <w:r w:rsidRPr="003D74E8">
        <w:rPr>
          <w:spacing w:val="30"/>
          <w:w w:val="99"/>
        </w:rPr>
        <w:t xml:space="preserve"> </w:t>
      </w:r>
      <w:r w:rsidRPr="003D74E8">
        <w:t>components;</w:t>
      </w:r>
      <w:r w:rsidRPr="003D74E8">
        <w:rPr>
          <w:spacing w:val="19"/>
        </w:rPr>
        <w:t xml:space="preserve"> </w:t>
      </w:r>
      <w:r>
        <w:t>therefore</w:t>
      </w:r>
      <w:r w:rsidRPr="003D74E8">
        <w:t>,</w:t>
      </w:r>
      <w:r w:rsidRPr="003D74E8">
        <w:rPr>
          <w:spacing w:val="20"/>
        </w:rPr>
        <w:t xml:space="preserve"> </w:t>
      </w:r>
      <w:r w:rsidRPr="003D74E8">
        <w:rPr>
          <w:spacing w:val="-1"/>
        </w:rPr>
        <w:t>developers</w:t>
      </w:r>
      <w:r w:rsidRPr="003D74E8">
        <w:rPr>
          <w:spacing w:val="20"/>
        </w:rPr>
        <w:t xml:space="preserve"> </w:t>
      </w:r>
      <w:r w:rsidRPr="003D74E8">
        <w:t>can</w:t>
      </w:r>
      <w:r w:rsidRPr="003D74E8">
        <w:rPr>
          <w:spacing w:val="20"/>
        </w:rPr>
        <w:t xml:space="preserve"> </w:t>
      </w:r>
      <w:r w:rsidRPr="003D74E8">
        <w:t>add,</w:t>
      </w:r>
      <w:r w:rsidRPr="003D74E8">
        <w:rPr>
          <w:spacing w:val="20"/>
        </w:rPr>
        <w:t xml:space="preserve"> </w:t>
      </w:r>
      <w:r w:rsidRPr="003D74E8">
        <w:rPr>
          <w:spacing w:val="-1"/>
        </w:rPr>
        <w:t>remove,</w:t>
      </w:r>
      <w:r w:rsidRPr="003D74E8">
        <w:rPr>
          <w:spacing w:val="20"/>
        </w:rPr>
        <w:t xml:space="preserve"> </w:t>
      </w:r>
      <w:r w:rsidRPr="003D74E8">
        <w:t>or</w:t>
      </w:r>
      <w:r w:rsidRPr="003D74E8">
        <w:rPr>
          <w:spacing w:val="20"/>
        </w:rPr>
        <w:t xml:space="preserve"> </w:t>
      </w:r>
      <w:r w:rsidRPr="003D74E8">
        <w:t>reuse</w:t>
      </w:r>
      <w:r w:rsidRPr="003D74E8">
        <w:rPr>
          <w:spacing w:val="24"/>
          <w:w w:val="99"/>
        </w:rPr>
        <w:t xml:space="preserve"> </w:t>
      </w:r>
      <w:r>
        <w:t>them</w:t>
      </w:r>
      <w:r w:rsidRPr="003D74E8">
        <w:rPr>
          <w:spacing w:val="-5"/>
        </w:rPr>
        <w:t xml:space="preserve"> </w:t>
      </w:r>
      <w:r w:rsidRPr="003D74E8">
        <w:t>easily</w:t>
      </w:r>
      <w:r w:rsidRPr="003D74E8">
        <w:rPr>
          <w:spacing w:val="-4"/>
        </w:rPr>
        <w:t xml:space="preserve"> </w:t>
      </w:r>
      <w:r w:rsidRPr="003D74E8">
        <w:t>as</w:t>
      </w:r>
      <w:r w:rsidRPr="003D74E8">
        <w:rPr>
          <w:spacing w:val="-4"/>
        </w:rPr>
        <w:t xml:space="preserve"> </w:t>
      </w:r>
      <w:r w:rsidRPr="003D74E8">
        <w:t>required.</w:t>
      </w:r>
      <w:r w:rsidRPr="003D74E8">
        <w:rPr>
          <w:spacing w:val="-5"/>
        </w:rPr>
        <w:t xml:space="preserve"> </w:t>
      </w:r>
      <w:r>
        <w:rPr>
          <w:spacing w:val="-1"/>
        </w:rPr>
        <w:t>Developers</w:t>
      </w:r>
      <w:r w:rsidRPr="003D74E8">
        <w:rPr>
          <w:spacing w:val="-4"/>
        </w:rPr>
        <w:t xml:space="preserve"> </w:t>
      </w:r>
      <w:r w:rsidRPr="003D74E8">
        <w:t>can</w:t>
      </w:r>
      <w:r w:rsidRPr="003D74E8">
        <w:rPr>
          <w:spacing w:val="-4"/>
        </w:rPr>
        <w:t xml:space="preserve"> </w:t>
      </w:r>
      <w:r w:rsidRPr="003D74E8">
        <w:t>choose</w:t>
      </w:r>
      <w:r w:rsidRPr="003D74E8">
        <w:rPr>
          <w:spacing w:val="-5"/>
        </w:rPr>
        <w:t xml:space="preserve"> </w:t>
      </w:r>
      <w:r w:rsidRPr="003D74E8">
        <w:rPr>
          <w:spacing w:val="-1"/>
        </w:rPr>
        <w:t>fair</w:t>
      </w:r>
      <w:r w:rsidRPr="003D74E8">
        <w:rPr>
          <w:spacing w:val="-4"/>
        </w:rPr>
        <w:t xml:space="preserve"> </w:t>
      </w:r>
      <w:r w:rsidRPr="003D74E8">
        <w:t>scheduling</w:t>
      </w:r>
      <w:r w:rsidRPr="003D74E8">
        <w:rPr>
          <w:spacing w:val="24"/>
          <w:w w:val="99"/>
        </w:rPr>
        <w:t xml:space="preserve"> </w:t>
      </w:r>
      <w:r w:rsidRPr="003D74E8">
        <w:t>or</w:t>
      </w:r>
      <w:r w:rsidRPr="003D74E8">
        <w:rPr>
          <w:spacing w:val="-6"/>
        </w:rPr>
        <w:t xml:space="preserve"> </w:t>
      </w:r>
      <w:r w:rsidRPr="003D74E8">
        <w:rPr>
          <w:spacing w:val="-2"/>
        </w:rPr>
        <w:t>fix</w:t>
      </w:r>
      <w:r w:rsidRPr="003D74E8">
        <w:rPr>
          <w:spacing w:val="-1"/>
        </w:rPr>
        <w:t>ed-priority</w:t>
      </w:r>
      <w:r w:rsidRPr="003D74E8">
        <w:rPr>
          <w:spacing w:val="-5"/>
        </w:rPr>
        <w:t xml:space="preserve"> </w:t>
      </w:r>
      <w:r w:rsidRPr="003D74E8">
        <w:t>scheduling</w:t>
      </w:r>
      <w:r w:rsidRPr="003D74E8">
        <w:rPr>
          <w:spacing w:val="-5"/>
        </w:rPr>
        <w:t xml:space="preserve"> </w:t>
      </w:r>
      <w:r w:rsidRPr="003D74E8">
        <w:t>because</w:t>
      </w:r>
      <w:r w:rsidRPr="003D74E8">
        <w:rPr>
          <w:spacing w:val="-5"/>
        </w:rPr>
        <w:t xml:space="preserve"> </w:t>
      </w:r>
      <w:r w:rsidRPr="003D74E8">
        <w:t>the</w:t>
      </w:r>
      <w:r w:rsidRPr="003D74E8">
        <w:rPr>
          <w:spacing w:val="-5"/>
        </w:rPr>
        <w:t xml:space="preserve"> </w:t>
      </w:r>
      <w:r w:rsidRPr="003D74E8">
        <w:t>RiteVM</w:t>
      </w:r>
      <w:r w:rsidRPr="003D74E8">
        <w:rPr>
          <w:spacing w:val="-5"/>
        </w:rPr>
        <w:t xml:space="preserve"> </w:t>
      </w:r>
      <w:r w:rsidRPr="003D74E8">
        <w:t>scheduler</w:t>
      </w:r>
      <w:r w:rsidRPr="003D74E8">
        <w:rPr>
          <w:spacing w:val="-5"/>
        </w:rPr>
        <w:t xml:space="preserve"> </w:t>
      </w:r>
      <w:r w:rsidRPr="003D74E8">
        <w:t>can</w:t>
      </w:r>
      <w:r w:rsidRPr="003D74E8">
        <w:rPr>
          <w:spacing w:val="23"/>
          <w:w w:val="99"/>
        </w:rPr>
        <w:t xml:space="preserve"> </w:t>
      </w:r>
      <w:r w:rsidRPr="003D74E8">
        <w:t>be</w:t>
      </w:r>
      <w:r w:rsidRPr="003D74E8">
        <w:rPr>
          <w:spacing w:val="38"/>
        </w:rPr>
        <w:t xml:space="preserve"> </w:t>
      </w:r>
      <w:r w:rsidRPr="003D74E8">
        <w:t>added</w:t>
      </w:r>
      <w:r w:rsidRPr="003D74E8">
        <w:rPr>
          <w:spacing w:val="39"/>
        </w:rPr>
        <w:t xml:space="preserve"> </w:t>
      </w:r>
      <w:r w:rsidRPr="003D74E8">
        <w:t>and</w:t>
      </w:r>
      <w:r w:rsidRPr="003D74E8">
        <w:rPr>
          <w:spacing w:val="39"/>
        </w:rPr>
        <w:t xml:space="preserve"> </w:t>
      </w:r>
      <w:r w:rsidRPr="003D74E8">
        <w:rPr>
          <w:spacing w:val="-1"/>
        </w:rPr>
        <w:t>removed</w:t>
      </w:r>
      <w:r w:rsidRPr="003D74E8">
        <w:rPr>
          <w:spacing w:val="38"/>
        </w:rPr>
        <w:t xml:space="preserve"> </w:t>
      </w:r>
      <w:r w:rsidRPr="003D74E8">
        <w:rPr>
          <w:spacing w:val="-2"/>
        </w:rPr>
        <w:t>easily.</w:t>
      </w:r>
      <w:r w:rsidRPr="003D74E8">
        <w:rPr>
          <w:spacing w:val="39"/>
        </w:rPr>
        <w:t xml:space="preserve"> </w:t>
      </w:r>
      <w:r w:rsidRPr="003D74E8">
        <w:rPr>
          <w:spacing w:val="-1"/>
        </w:rPr>
        <w:t>For</w:t>
      </w:r>
      <w:r w:rsidRPr="003D74E8">
        <w:rPr>
          <w:spacing w:val="39"/>
        </w:rPr>
        <w:t xml:space="preserve"> </w:t>
      </w:r>
      <w:r w:rsidRPr="003D74E8">
        <w:rPr>
          <w:spacing w:val="-1"/>
        </w:rPr>
        <w:t>software</w:t>
      </w:r>
      <w:r w:rsidRPr="003D74E8">
        <w:rPr>
          <w:spacing w:val="39"/>
        </w:rPr>
        <w:t xml:space="preserve"> </w:t>
      </w:r>
      <w:r w:rsidRPr="003D74E8">
        <w:rPr>
          <w:spacing w:val="-1"/>
        </w:rPr>
        <w:t>developed</w:t>
      </w:r>
      <w:r w:rsidRPr="003D74E8">
        <w:rPr>
          <w:spacing w:val="38"/>
        </w:rPr>
        <w:t xml:space="preserve"> </w:t>
      </w:r>
      <w:r w:rsidRPr="003D74E8">
        <w:t>with</w:t>
      </w:r>
      <w:r w:rsidRPr="003D74E8">
        <w:rPr>
          <w:spacing w:val="30"/>
          <w:w w:val="99"/>
        </w:rPr>
        <w:t xml:space="preserve"> </w:t>
      </w:r>
      <w:r w:rsidRPr="003D74E8">
        <w:t>priority-based</w:t>
      </w:r>
      <w:r w:rsidRPr="003D74E8">
        <w:rPr>
          <w:spacing w:val="2"/>
        </w:rPr>
        <w:t xml:space="preserve"> </w:t>
      </w:r>
      <w:r w:rsidRPr="003D74E8">
        <w:t>scheduling,</w:t>
      </w:r>
      <w:r w:rsidRPr="003D74E8">
        <w:rPr>
          <w:spacing w:val="4"/>
        </w:rPr>
        <w:t xml:space="preserve"> </w:t>
      </w:r>
      <w:r w:rsidRPr="003D74E8">
        <w:rPr>
          <w:spacing w:val="-1"/>
        </w:rPr>
        <w:t>developers</w:t>
      </w:r>
      <w:r w:rsidRPr="003D74E8">
        <w:rPr>
          <w:spacing w:val="3"/>
        </w:rPr>
        <w:t xml:space="preserve"> </w:t>
      </w:r>
      <w:r w:rsidRPr="003D74E8">
        <w:t>only</w:t>
      </w:r>
      <w:r w:rsidRPr="003D74E8">
        <w:rPr>
          <w:spacing w:val="4"/>
        </w:rPr>
        <w:t xml:space="preserve"> </w:t>
      </w:r>
      <w:r w:rsidRPr="003D74E8">
        <w:rPr>
          <w:spacing w:val="-2"/>
        </w:rPr>
        <w:t>have</w:t>
      </w:r>
      <w:r w:rsidRPr="003D74E8">
        <w:rPr>
          <w:spacing w:val="3"/>
        </w:rPr>
        <w:t xml:space="preserve"> </w:t>
      </w:r>
      <w:r w:rsidRPr="003D74E8">
        <w:t>to</w:t>
      </w:r>
      <w:r w:rsidRPr="003D74E8">
        <w:rPr>
          <w:spacing w:val="4"/>
        </w:rPr>
        <w:t xml:space="preserve"> </w:t>
      </w:r>
      <w:r w:rsidRPr="003D74E8">
        <w:rPr>
          <w:spacing w:val="-1"/>
        </w:rPr>
        <w:t>remove</w:t>
      </w:r>
      <w:r w:rsidRPr="003D74E8">
        <w:rPr>
          <w:spacing w:val="3"/>
        </w:rPr>
        <w:t xml:space="preserve"> </w:t>
      </w:r>
      <w:r w:rsidRPr="003D74E8">
        <w:t>the</w:t>
      </w:r>
      <w:r w:rsidRPr="003D74E8">
        <w:rPr>
          <w:spacing w:val="24"/>
          <w:w w:val="99"/>
        </w:rPr>
        <w:t xml:space="preserve"> </w:t>
      </w:r>
      <w:r w:rsidRPr="003D74E8">
        <w:t>RiteVM</w:t>
      </w:r>
      <w:r w:rsidRPr="003D74E8">
        <w:rPr>
          <w:spacing w:val="32"/>
        </w:rPr>
        <w:t xml:space="preserve"> </w:t>
      </w:r>
      <w:r w:rsidRPr="003D74E8">
        <w:rPr>
          <w:spacing w:val="-2"/>
        </w:rPr>
        <w:t>scheduler.</w:t>
      </w:r>
      <w:r w:rsidRPr="003D74E8">
        <w:rPr>
          <w:spacing w:val="33"/>
        </w:rPr>
        <w:t xml:space="preserve"> </w:t>
      </w:r>
      <w:r w:rsidRPr="003D74E8">
        <w:t>Note</w:t>
      </w:r>
      <w:r w:rsidRPr="003D74E8">
        <w:rPr>
          <w:spacing w:val="33"/>
        </w:rPr>
        <w:t xml:space="preserve"> </w:t>
      </w:r>
      <w:r w:rsidRPr="003D74E8">
        <w:t>that</w:t>
      </w:r>
      <w:r w:rsidRPr="003D74E8">
        <w:rPr>
          <w:spacing w:val="33"/>
        </w:rPr>
        <w:t xml:space="preserve"> </w:t>
      </w:r>
      <w:r w:rsidRPr="003D74E8">
        <w:t>our</w:t>
      </w:r>
      <w:r w:rsidRPr="003D74E8">
        <w:rPr>
          <w:spacing w:val="33"/>
        </w:rPr>
        <w:t xml:space="preserve"> </w:t>
      </w:r>
      <w:r w:rsidRPr="003D74E8">
        <w:t>prototype</w:t>
      </w:r>
      <w:r w:rsidRPr="003D74E8">
        <w:rPr>
          <w:spacing w:val="33"/>
        </w:rPr>
        <w:t xml:space="preserve"> </w:t>
      </w:r>
      <w:r>
        <w:t>system</w:t>
      </w:r>
      <w:r>
        <w:rPr>
          <w:spacing w:val="33"/>
        </w:rPr>
        <w:t xml:space="preserve"> </w:t>
      </w:r>
      <w:r>
        <w:t>is</w:t>
      </w:r>
      <w:r w:rsidRPr="003D74E8">
        <w:rPr>
          <w:spacing w:val="33"/>
        </w:rPr>
        <w:t xml:space="preserve"> </w:t>
      </w:r>
      <w:r w:rsidRPr="003D74E8">
        <w:t>open-</w:t>
      </w:r>
      <w:r>
        <w:rPr>
          <w:spacing w:val="29"/>
          <w:w w:val="99"/>
        </w:rPr>
        <w:t xml:space="preserve"> </w:t>
      </w:r>
      <w:r w:rsidRPr="003D74E8">
        <w:t>source</w:t>
      </w:r>
      <w:r w:rsidRPr="003D74E8">
        <w:rPr>
          <w:spacing w:val="14"/>
        </w:rPr>
        <w:t xml:space="preserve"> </w:t>
      </w:r>
      <w:r w:rsidRPr="003D74E8">
        <w:t>and</w:t>
      </w:r>
      <w:r w:rsidRPr="003D74E8">
        <w:rPr>
          <w:spacing w:val="14"/>
        </w:rPr>
        <w:t xml:space="preserve"> </w:t>
      </w:r>
      <w:r w:rsidRPr="003D74E8">
        <w:t>can</w:t>
      </w:r>
      <w:r w:rsidRPr="003D74E8">
        <w:rPr>
          <w:spacing w:val="14"/>
        </w:rPr>
        <w:t xml:space="preserve"> </w:t>
      </w:r>
      <w:r w:rsidRPr="003D74E8">
        <w:t>be</w:t>
      </w:r>
      <w:r w:rsidRPr="003D74E8">
        <w:rPr>
          <w:spacing w:val="14"/>
        </w:rPr>
        <w:t xml:space="preserve"> </w:t>
      </w:r>
      <w:r w:rsidRPr="003D74E8">
        <w:rPr>
          <w:spacing w:val="-1"/>
        </w:rPr>
        <w:t>downloaded</w:t>
      </w:r>
      <w:r w:rsidRPr="003D74E8">
        <w:rPr>
          <w:spacing w:val="14"/>
        </w:rPr>
        <w:t xml:space="preserve"> </w:t>
      </w:r>
      <w:r w:rsidRPr="003D74E8">
        <w:t>from</w:t>
      </w:r>
      <w:r w:rsidRPr="003D74E8">
        <w:rPr>
          <w:spacing w:val="14"/>
        </w:rPr>
        <w:t xml:space="preserve"> </w:t>
      </w:r>
      <w:r w:rsidRPr="003D74E8">
        <w:t>our</w:t>
      </w:r>
      <w:r w:rsidRPr="003D74E8">
        <w:rPr>
          <w:spacing w:val="14"/>
        </w:rPr>
        <w:t xml:space="preserve"> </w:t>
      </w:r>
      <w:r w:rsidRPr="003D74E8">
        <w:t>website</w:t>
      </w:r>
      <w:r w:rsidRPr="003D74E8">
        <w:rPr>
          <w:spacing w:val="14"/>
        </w:rPr>
        <w:t xml:space="preserve"> </w:t>
      </w:r>
      <w:r w:rsidRPr="003D74E8">
        <w:t>[</w:t>
      </w:r>
      <w:r>
        <w:t>17</w:t>
      </w:r>
      <w:r w:rsidRPr="003D74E8">
        <w:t>].</w:t>
      </w:r>
    </w:p>
    <w:p w14:paraId="75A6EC90" w14:textId="3D0169DA" w:rsidR="00BA4473" w:rsidRPr="00BA4473" w:rsidRDefault="00E56278" w:rsidP="00BA4473">
      <w:pPr>
        <w:pStyle w:val="a3"/>
        <w:spacing w:line="249" w:lineRule="auto"/>
        <w:ind w:right="117"/>
        <w:jc w:val="both"/>
        <w:rPr>
          <w:rPrChange w:id="154" w:author="takuro" w:date="2016-06-15T18:23:00Z">
            <w:rPr>
              <w:color w:val="000000"/>
              <w:spacing w:val="8"/>
              <w:sz w:val="18"/>
            </w:rPr>
          </w:rPrChange>
        </w:rPr>
      </w:pPr>
      <w:r w:rsidRPr="003D74E8">
        <w:rPr>
          <w:sz w:val="22"/>
        </w:rPr>
        <w:t>In</w:t>
      </w:r>
      <w:r w:rsidRPr="003D74E8">
        <w:rPr>
          <w:spacing w:val="17"/>
          <w:sz w:val="22"/>
        </w:rPr>
        <w:t xml:space="preserve"> </w:t>
      </w:r>
      <w:r w:rsidRPr="003D74E8">
        <w:rPr>
          <w:sz w:val="22"/>
        </w:rPr>
        <w:t>the</w:t>
      </w:r>
      <w:r w:rsidRPr="003D74E8">
        <w:rPr>
          <w:spacing w:val="18"/>
          <w:sz w:val="22"/>
        </w:rPr>
        <w:t xml:space="preserve"> </w:t>
      </w:r>
      <w:r w:rsidRPr="003D74E8">
        <w:rPr>
          <w:sz w:val="22"/>
        </w:rPr>
        <w:t>future,</w:t>
      </w:r>
      <w:r w:rsidRPr="003D74E8">
        <w:rPr>
          <w:spacing w:val="17"/>
          <w:sz w:val="22"/>
        </w:rPr>
        <w:t xml:space="preserve"> </w:t>
      </w:r>
      <w:r w:rsidRPr="003D74E8">
        <w:rPr>
          <w:sz w:val="22"/>
        </w:rPr>
        <w:t>CDL</w:t>
      </w:r>
      <w:r w:rsidRPr="003D74E8">
        <w:rPr>
          <w:spacing w:val="18"/>
          <w:sz w:val="22"/>
        </w:rPr>
        <w:t xml:space="preserve"> </w:t>
      </w:r>
      <w:r w:rsidRPr="003D74E8">
        <w:rPr>
          <w:sz w:val="22"/>
        </w:rPr>
        <w:t>files</w:t>
      </w:r>
      <w:r w:rsidRPr="003D74E8">
        <w:rPr>
          <w:spacing w:val="18"/>
          <w:sz w:val="22"/>
        </w:rPr>
        <w:t xml:space="preserve"> </w:t>
      </w:r>
      <w:r w:rsidRPr="003D74E8">
        <w:rPr>
          <w:sz w:val="22"/>
        </w:rPr>
        <w:t>for</w:t>
      </w:r>
      <w:r w:rsidRPr="003D74E8">
        <w:rPr>
          <w:spacing w:val="17"/>
          <w:sz w:val="22"/>
        </w:rPr>
        <w:t xml:space="preserve"> </w:t>
      </w:r>
      <w:r w:rsidRPr="003D74E8">
        <w:rPr>
          <w:sz w:val="22"/>
        </w:rPr>
        <w:t>the</w:t>
      </w:r>
      <w:r w:rsidRPr="003D74E8">
        <w:rPr>
          <w:spacing w:val="18"/>
          <w:sz w:val="22"/>
        </w:rPr>
        <w:t xml:space="preserve"> </w:t>
      </w:r>
      <w:r w:rsidRPr="003D74E8">
        <w:rPr>
          <w:sz w:val="22"/>
        </w:rPr>
        <w:t>RiteVM</w:t>
      </w:r>
      <w:r w:rsidRPr="003D74E8">
        <w:rPr>
          <w:spacing w:val="17"/>
          <w:sz w:val="22"/>
        </w:rPr>
        <w:t xml:space="preserve"> </w:t>
      </w:r>
      <w:r w:rsidRPr="003D74E8">
        <w:rPr>
          <w:sz w:val="22"/>
        </w:rPr>
        <w:t>and</w:t>
      </w:r>
      <w:r w:rsidRPr="003D74E8">
        <w:rPr>
          <w:spacing w:val="19"/>
          <w:sz w:val="22"/>
        </w:rPr>
        <w:t xml:space="preserve"> </w:t>
      </w:r>
      <w:r w:rsidRPr="003D74E8">
        <w:rPr>
          <w:sz w:val="22"/>
        </w:rPr>
        <w:t>mruby-TECS</w:t>
      </w:r>
      <w:r w:rsidRPr="003D74E8">
        <w:rPr>
          <w:w w:val="99"/>
          <w:sz w:val="22"/>
        </w:rPr>
        <w:t xml:space="preserve"> </w:t>
      </w:r>
      <w:r w:rsidRPr="003D74E8">
        <w:rPr>
          <w:sz w:val="22"/>
        </w:rPr>
        <w:t>bridge</w:t>
      </w:r>
      <w:r w:rsidRPr="003D74E8">
        <w:rPr>
          <w:spacing w:val="16"/>
          <w:sz w:val="22"/>
        </w:rPr>
        <w:t xml:space="preserve"> </w:t>
      </w:r>
      <w:r w:rsidRPr="003D74E8">
        <w:rPr>
          <w:sz w:val="22"/>
        </w:rPr>
        <w:t>will</w:t>
      </w:r>
      <w:r w:rsidRPr="003D74E8">
        <w:rPr>
          <w:spacing w:val="17"/>
          <w:sz w:val="22"/>
        </w:rPr>
        <w:t xml:space="preserve"> </w:t>
      </w:r>
      <w:r w:rsidRPr="003D74E8">
        <w:rPr>
          <w:sz w:val="22"/>
        </w:rPr>
        <w:t>be</w:t>
      </w:r>
      <w:r w:rsidRPr="003D74E8">
        <w:rPr>
          <w:spacing w:val="17"/>
          <w:sz w:val="22"/>
        </w:rPr>
        <w:t xml:space="preserve"> </w:t>
      </w:r>
      <w:r w:rsidRPr="003D74E8">
        <w:rPr>
          <w:sz w:val="22"/>
        </w:rPr>
        <w:t>generated</w:t>
      </w:r>
      <w:r w:rsidRPr="003D74E8">
        <w:rPr>
          <w:spacing w:val="16"/>
          <w:sz w:val="22"/>
        </w:rPr>
        <w:t xml:space="preserve"> </w:t>
      </w:r>
      <w:r w:rsidRPr="003D74E8">
        <w:rPr>
          <w:sz w:val="22"/>
        </w:rPr>
        <w:t>automatically</w:t>
      </w:r>
      <w:r w:rsidRPr="003D74E8">
        <w:rPr>
          <w:spacing w:val="17"/>
          <w:sz w:val="22"/>
        </w:rPr>
        <w:t xml:space="preserve"> </w:t>
      </w:r>
      <w:r w:rsidRPr="003D74E8">
        <w:rPr>
          <w:sz w:val="22"/>
        </w:rPr>
        <w:t>using</w:t>
      </w:r>
      <w:r w:rsidRPr="003D74E8">
        <w:rPr>
          <w:spacing w:val="17"/>
          <w:sz w:val="22"/>
        </w:rPr>
        <w:t xml:space="preserve"> </w:t>
      </w:r>
      <w:r w:rsidRPr="003D74E8">
        <w:rPr>
          <w:sz w:val="22"/>
        </w:rPr>
        <w:t>a</w:t>
      </w:r>
      <w:r w:rsidRPr="003D74E8">
        <w:rPr>
          <w:spacing w:val="16"/>
          <w:sz w:val="22"/>
        </w:rPr>
        <w:t xml:space="preserve"> </w:t>
      </w:r>
      <w:r w:rsidRPr="003D74E8">
        <w:rPr>
          <w:sz w:val="22"/>
        </w:rPr>
        <w:t>plugin</w:t>
      </w:r>
      <w:r>
        <w:t>.</w:t>
      </w:r>
      <w:r>
        <w:rPr>
          <w:spacing w:val="17"/>
        </w:rPr>
        <w:t xml:space="preserve"> </w:t>
      </w:r>
      <w:r>
        <w:t>More-</w:t>
      </w:r>
      <w:r>
        <w:rPr>
          <w:w w:val="99"/>
        </w:rPr>
        <w:t xml:space="preserve"> </w:t>
      </w:r>
      <w:r>
        <w:rPr>
          <w:spacing w:val="-3"/>
        </w:rPr>
        <w:t>over</w:t>
      </w:r>
      <w:r w:rsidRPr="003D74E8">
        <w:rPr>
          <w:spacing w:val="-3"/>
          <w:sz w:val="22"/>
        </w:rPr>
        <w:t>,</w:t>
      </w:r>
      <w:r w:rsidRPr="003D74E8">
        <w:rPr>
          <w:spacing w:val="27"/>
          <w:sz w:val="22"/>
        </w:rPr>
        <w:t xml:space="preserve"> </w:t>
      </w:r>
      <w:r w:rsidRPr="003D74E8">
        <w:rPr>
          <w:sz w:val="22"/>
        </w:rPr>
        <w:t>we</w:t>
      </w:r>
      <w:r w:rsidRPr="003D74E8">
        <w:rPr>
          <w:spacing w:val="27"/>
          <w:sz w:val="22"/>
        </w:rPr>
        <w:t xml:space="preserve"> </w:t>
      </w:r>
      <w:r w:rsidRPr="003D74E8">
        <w:rPr>
          <w:sz w:val="22"/>
        </w:rPr>
        <w:t>will</w:t>
      </w:r>
      <w:r w:rsidRPr="003D74E8">
        <w:rPr>
          <w:spacing w:val="28"/>
          <w:sz w:val="22"/>
        </w:rPr>
        <w:t xml:space="preserve"> </w:t>
      </w:r>
      <w:r w:rsidRPr="003D74E8">
        <w:rPr>
          <w:sz w:val="22"/>
        </w:rPr>
        <w:t>support</w:t>
      </w:r>
      <w:r w:rsidRPr="003D74E8">
        <w:rPr>
          <w:spacing w:val="27"/>
          <w:sz w:val="22"/>
        </w:rPr>
        <w:t xml:space="preserve"> </w:t>
      </w:r>
      <w:r w:rsidRPr="003D74E8">
        <w:rPr>
          <w:sz w:val="22"/>
        </w:rPr>
        <w:t>mruby</w:t>
      </w:r>
      <w:r w:rsidRPr="003D74E8">
        <w:rPr>
          <w:spacing w:val="28"/>
          <w:sz w:val="22"/>
        </w:rPr>
        <w:t xml:space="preserve"> </w:t>
      </w:r>
      <w:r>
        <w:t>libraries</w:t>
      </w:r>
      <w:r w:rsidRPr="003D74E8">
        <w:rPr>
          <w:spacing w:val="27"/>
          <w:sz w:val="22"/>
        </w:rPr>
        <w:t xml:space="preserve"> </w:t>
      </w:r>
      <w:r w:rsidRPr="003D74E8">
        <w:rPr>
          <w:sz w:val="22"/>
        </w:rPr>
        <w:t>as</w:t>
      </w:r>
      <w:r w:rsidRPr="003D74E8">
        <w:rPr>
          <w:spacing w:val="27"/>
          <w:sz w:val="22"/>
        </w:rPr>
        <w:t xml:space="preserve"> </w:t>
      </w:r>
      <w:r w:rsidRPr="003D74E8">
        <w:rPr>
          <w:sz w:val="22"/>
        </w:rPr>
        <w:t>mrbgems,</w:t>
      </w:r>
      <w:r w:rsidRPr="003D74E8">
        <w:rPr>
          <w:spacing w:val="28"/>
          <w:sz w:val="22"/>
        </w:rPr>
        <w:t xml:space="preserve"> </w:t>
      </w:r>
      <w:r w:rsidRPr="003D74E8">
        <w:rPr>
          <w:sz w:val="22"/>
        </w:rPr>
        <w:t>which</w:t>
      </w:r>
      <w:r w:rsidRPr="003D74E8">
        <w:rPr>
          <w:spacing w:val="27"/>
          <w:sz w:val="22"/>
        </w:rPr>
        <w:t xml:space="preserve"> </w:t>
      </w:r>
      <w:r w:rsidRPr="003D74E8">
        <w:rPr>
          <w:sz w:val="22"/>
        </w:rPr>
        <w:t>is</w:t>
      </w:r>
      <w:r w:rsidRPr="003D74E8">
        <w:rPr>
          <w:spacing w:val="22"/>
          <w:w w:val="99"/>
          <w:sz w:val="22"/>
        </w:rPr>
        <w:t xml:space="preserve"> </w:t>
      </w:r>
      <w:r w:rsidRPr="003D74E8">
        <w:rPr>
          <w:sz w:val="22"/>
        </w:rPr>
        <w:t>an</w:t>
      </w:r>
      <w:r w:rsidRPr="003D74E8">
        <w:rPr>
          <w:spacing w:val="11"/>
          <w:sz w:val="22"/>
        </w:rPr>
        <w:t xml:space="preserve"> </w:t>
      </w:r>
      <w:r w:rsidRPr="003D74E8">
        <w:rPr>
          <w:sz w:val="22"/>
        </w:rPr>
        <w:t>mruby</w:t>
      </w:r>
      <w:r w:rsidRPr="003D74E8">
        <w:rPr>
          <w:spacing w:val="11"/>
          <w:sz w:val="22"/>
        </w:rPr>
        <w:t xml:space="preserve"> </w:t>
      </w:r>
      <w:r w:rsidRPr="003D74E8">
        <w:rPr>
          <w:spacing w:val="-1"/>
          <w:sz w:val="22"/>
        </w:rPr>
        <w:t>distribution</w:t>
      </w:r>
      <w:r w:rsidRPr="003D74E8">
        <w:rPr>
          <w:spacing w:val="12"/>
          <w:sz w:val="22"/>
        </w:rPr>
        <w:t xml:space="preserve"> </w:t>
      </w:r>
      <w:r w:rsidRPr="003D74E8">
        <w:rPr>
          <w:sz w:val="22"/>
        </w:rPr>
        <w:t>packaging</w:t>
      </w:r>
      <w:r w:rsidRPr="003D74E8">
        <w:rPr>
          <w:spacing w:val="11"/>
          <w:sz w:val="22"/>
        </w:rPr>
        <w:t xml:space="preserve"> </w:t>
      </w:r>
      <w:r>
        <w:t>system.</w:t>
      </w:r>
    </w:p>
    <w:sectPr w:rsidR="00BA4473" w:rsidRPr="00BA4473" w:rsidSect="003D74E8">
      <w:pgSz w:w="12240" w:h="15840"/>
      <w:pgMar w:top="940" w:right="860" w:bottom="280" w:left="860" w:header="720" w:footer="720" w:gutter="0"/>
      <w:cols w:num="2" w:space="720" w:equalWidth="0">
        <w:col w:w="5141" w:space="119"/>
        <w:col w:w="52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date="2016-06-14T17:12:00Z" w:initials="A">
    <w:p w14:paraId="143C2448" w14:textId="77777777" w:rsidR="00BA4473" w:rsidRDefault="00BA4473">
      <w:pPr>
        <w:pStyle w:val="ac"/>
      </w:pPr>
      <w:r>
        <w:fldChar w:fldCharType="begin"/>
      </w:r>
      <w:r>
        <w:rPr>
          <w:rStyle w:val="ab"/>
        </w:rPr>
        <w:instrText xml:space="preserve"> </w:instrText>
      </w:r>
      <w:r>
        <w:instrText>PAGE \# "'Page: '#'</w:instrText>
      </w:r>
      <w:r>
        <w:br/>
        <w:instrText>'"</w:instrText>
      </w:r>
      <w:r>
        <w:rPr>
          <w:rStyle w:val="ab"/>
        </w:rPr>
        <w:instrText xml:space="preserve"> </w:instrText>
      </w:r>
      <w:r>
        <w:fldChar w:fldCharType="end"/>
      </w:r>
      <w:r>
        <w:rPr>
          <w:rStyle w:val="ab"/>
        </w:rPr>
        <w:annotationRef/>
      </w:r>
      <w:r>
        <w:t>Remark: Please ensure that you use the same font and alignment consistently throughout the manuscript.</w:t>
      </w:r>
    </w:p>
  </w:comment>
  <w:comment w:id="20" w:author="Author" w:date="2016-06-14T17:01:00Z" w:initials="A">
    <w:p w14:paraId="6248ACAE" w14:textId="77777777" w:rsidR="00BA4473" w:rsidRDefault="00BA4473">
      <w:pPr>
        <w:pStyle w:val="ac"/>
      </w:pPr>
      <w:r>
        <w:fldChar w:fldCharType="begin"/>
      </w:r>
      <w:r>
        <w:rPr>
          <w:rStyle w:val="ab"/>
        </w:rPr>
        <w:instrText xml:space="preserve"> </w:instrText>
      </w:r>
      <w:r>
        <w:instrText>PAGE \# "'Page: '#'</w:instrText>
      </w:r>
      <w:r>
        <w:br/>
        <w:instrText>'"</w:instrText>
      </w:r>
      <w:r>
        <w:rPr>
          <w:rStyle w:val="ab"/>
        </w:rPr>
        <w:instrText xml:space="preserve"> </w:instrText>
      </w:r>
      <w:r>
        <w:fldChar w:fldCharType="end"/>
      </w:r>
      <w:r>
        <w:rPr>
          <w:rStyle w:val="ab"/>
        </w:rPr>
        <w:annotationRef/>
      </w:r>
      <w:r>
        <w:t>Remark: Please check if it is correct to use this word here.</w:t>
      </w:r>
    </w:p>
  </w:comment>
  <w:comment w:id="70" w:author="Author" w:date="2016-06-14T17:37:00Z" w:initials="A">
    <w:p w14:paraId="191576D7" w14:textId="77777777" w:rsidR="00BA4473" w:rsidRDefault="00BA4473">
      <w:pPr>
        <w:pStyle w:val="ac"/>
      </w:pPr>
      <w:r>
        <w:fldChar w:fldCharType="begin"/>
      </w:r>
      <w:r>
        <w:rPr>
          <w:rStyle w:val="ab"/>
        </w:rPr>
        <w:instrText xml:space="preserve"> </w:instrText>
      </w:r>
      <w:r>
        <w:instrText>PAGE \# "'Page: '#'</w:instrText>
      </w:r>
      <w:r>
        <w:br/>
        <w:instrText>'"</w:instrText>
      </w:r>
      <w:r>
        <w:rPr>
          <w:rStyle w:val="ab"/>
        </w:rPr>
        <w:instrText xml:space="preserve"> </w:instrText>
      </w:r>
      <w:r>
        <w:fldChar w:fldCharType="end"/>
      </w:r>
      <w:r>
        <w:rPr>
          <w:rStyle w:val="ab"/>
        </w:rPr>
        <w:annotationRef/>
      </w:r>
      <w:r>
        <w:t>Remark: Please check this edit.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C2448" w15:done="0"/>
  <w15:commentEx w15:paraId="6248ACAE" w15:done="0"/>
  <w15:commentEx w15:paraId="191576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8A124" w14:textId="77777777" w:rsidR="00E356BA" w:rsidRDefault="00E356BA" w:rsidP="00850251">
      <w:r>
        <w:separator/>
      </w:r>
    </w:p>
  </w:endnote>
  <w:endnote w:type="continuationSeparator" w:id="0">
    <w:p w14:paraId="7A2E4F1E" w14:textId="77777777" w:rsidR="00E356BA" w:rsidRDefault="00E356BA" w:rsidP="00850251">
      <w:r>
        <w:continuationSeparator/>
      </w:r>
    </w:p>
  </w:endnote>
  <w:endnote w:type="continuationNotice" w:id="1">
    <w:p w14:paraId="16851D55" w14:textId="77777777" w:rsidR="00E356BA" w:rsidRDefault="00E35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メイリオ">
    <w:altName w:val="Meiryo"/>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FF6EF" w14:textId="77777777" w:rsidR="00BA4473" w:rsidRDefault="00BA447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EF866" w14:textId="77777777" w:rsidR="00BA4473" w:rsidRDefault="00BA4473" w:rsidP="003D74E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671D5" w14:textId="77777777" w:rsidR="00BA4473" w:rsidRDefault="00BA447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C36FF" w14:textId="77777777" w:rsidR="00E356BA" w:rsidRDefault="00E356BA" w:rsidP="00850251">
      <w:r>
        <w:separator/>
      </w:r>
    </w:p>
  </w:footnote>
  <w:footnote w:type="continuationSeparator" w:id="0">
    <w:p w14:paraId="0C2D2DE9" w14:textId="77777777" w:rsidR="00E356BA" w:rsidRDefault="00E356BA" w:rsidP="00850251">
      <w:r>
        <w:continuationSeparator/>
      </w:r>
    </w:p>
  </w:footnote>
  <w:footnote w:type="continuationNotice" w:id="1">
    <w:p w14:paraId="0A100B9A" w14:textId="77777777" w:rsidR="00E356BA" w:rsidRDefault="00E356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1BCF7" w14:textId="77777777" w:rsidR="00BA4473" w:rsidRDefault="00BA447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E1934" w14:textId="77777777" w:rsidR="00BA4473" w:rsidRDefault="00BA447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2B14C" w14:textId="77777777" w:rsidR="00BA4473" w:rsidRDefault="00BA447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3793"/>
    <w:multiLevelType w:val="hybridMultilevel"/>
    <w:tmpl w:val="9DB4A5D2"/>
    <w:lvl w:ilvl="0" w:tplc="E98A0ED2">
      <w:start w:val="1"/>
      <w:numFmt w:val="upperRoman"/>
      <w:lvlText w:val="%1."/>
      <w:lvlJc w:val="left"/>
      <w:pPr>
        <w:ind w:left="2087" w:hanging="236"/>
        <w:jc w:val="right"/>
      </w:pPr>
      <w:rPr>
        <w:rFonts w:ascii="Times New Roman" w:eastAsia="Times New Roman" w:hAnsi="Times New Roman" w:hint="default"/>
        <w:spacing w:val="9"/>
        <w:w w:val="99"/>
        <w:sz w:val="20"/>
        <w:szCs w:val="20"/>
      </w:rPr>
    </w:lvl>
    <w:lvl w:ilvl="1" w:tplc="F9061856">
      <w:start w:val="1"/>
      <w:numFmt w:val="bullet"/>
      <w:lvlText w:val="•"/>
      <w:lvlJc w:val="left"/>
      <w:pPr>
        <w:ind w:left="2393" w:hanging="236"/>
      </w:pPr>
      <w:rPr>
        <w:rFonts w:hint="default"/>
      </w:rPr>
    </w:lvl>
    <w:lvl w:ilvl="2" w:tplc="FB184BEE">
      <w:start w:val="1"/>
      <w:numFmt w:val="bullet"/>
      <w:lvlText w:val="•"/>
      <w:lvlJc w:val="left"/>
      <w:pPr>
        <w:ind w:left="2698" w:hanging="236"/>
      </w:pPr>
      <w:rPr>
        <w:rFonts w:hint="default"/>
      </w:rPr>
    </w:lvl>
    <w:lvl w:ilvl="3" w:tplc="50683338">
      <w:start w:val="1"/>
      <w:numFmt w:val="bullet"/>
      <w:lvlText w:val="•"/>
      <w:lvlJc w:val="left"/>
      <w:pPr>
        <w:ind w:left="3003" w:hanging="236"/>
      </w:pPr>
      <w:rPr>
        <w:rFonts w:hint="default"/>
      </w:rPr>
    </w:lvl>
    <w:lvl w:ilvl="4" w:tplc="59187700">
      <w:start w:val="1"/>
      <w:numFmt w:val="bullet"/>
      <w:lvlText w:val="•"/>
      <w:lvlJc w:val="left"/>
      <w:pPr>
        <w:ind w:left="3309" w:hanging="236"/>
      </w:pPr>
      <w:rPr>
        <w:rFonts w:hint="default"/>
      </w:rPr>
    </w:lvl>
    <w:lvl w:ilvl="5" w:tplc="CF3A7618">
      <w:start w:val="1"/>
      <w:numFmt w:val="bullet"/>
      <w:lvlText w:val="•"/>
      <w:lvlJc w:val="left"/>
      <w:pPr>
        <w:ind w:left="3614" w:hanging="236"/>
      </w:pPr>
      <w:rPr>
        <w:rFonts w:hint="default"/>
      </w:rPr>
    </w:lvl>
    <w:lvl w:ilvl="6" w:tplc="0CFA3058">
      <w:start w:val="1"/>
      <w:numFmt w:val="bullet"/>
      <w:lvlText w:val="•"/>
      <w:lvlJc w:val="left"/>
      <w:pPr>
        <w:ind w:left="3919" w:hanging="236"/>
      </w:pPr>
      <w:rPr>
        <w:rFonts w:hint="default"/>
      </w:rPr>
    </w:lvl>
    <w:lvl w:ilvl="7" w:tplc="F6B890E2">
      <w:start w:val="1"/>
      <w:numFmt w:val="bullet"/>
      <w:lvlText w:val="•"/>
      <w:lvlJc w:val="left"/>
      <w:pPr>
        <w:ind w:left="4224" w:hanging="236"/>
      </w:pPr>
      <w:rPr>
        <w:rFonts w:hint="default"/>
      </w:rPr>
    </w:lvl>
    <w:lvl w:ilvl="8" w:tplc="C7908900">
      <w:start w:val="1"/>
      <w:numFmt w:val="bullet"/>
      <w:lvlText w:val="•"/>
      <w:lvlJc w:val="left"/>
      <w:pPr>
        <w:ind w:left="4530" w:hanging="236"/>
      </w:pPr>
      <w:rPr>
        <w:rFonts w:hint="default"/>
      </w:rPr>
    </w:lvl>
  </w:abstractNum>
  <w:abstractNum w:abstractNumId="1" w15:restartNumberingAfterBreak="0">
    <w:nsid w:val="2C711A65"/>
    <w:multiLevelType w:val="hybridMultilevel"/>
    <w:tmpl w:val="91CCD9BA"/>
    <w:lvl w:ilvl="0" w:tplc="594882D0">
      <w:start w:val="1"/>
      <w:numFmt w:val="decimal"/>
      <w:lvlText w:val="%1)"/>
      <w:lvlJc w:val="left"/>
      <w:pPr>
        <w:ind w:left="119" w:hanging="266"/>
        <w:jc w:val="left"/>
      </w:pPr>
      <w:rPr>
        <w:rFonts w:ascii="Times New Roman" w:eastAsia="Times New Roman" w:hAnsi="Times New Roman" w:hint="default"/>
        <w:i/>
        <w:w w:val="99"/>
        <w:sz w:val="20"/>
        <w:szCs w:val="20"/>
      </w:rPr>
    </w:lvl>
    <w:lvl w:ilvl="1" w:tplc="F776EE24">
      <w:start w:val="1"/>
      <w:numFmt w:val="bullet"/>
      <w:lvlText w:val="•"/>
      <w:lvlJc w:val="left"/>
      <w:pPr>
        <w:ind w:left="621" w:hanging="266"/>
      </w:pPr>
      <w:rPr>
        <w:rFonts w:hint="default"/>
      </w:rPr>
    </w:lvl>
    <w:lvl w:ilvl="2" w:tplc="9A10C582">
      <w:start w:val="1"/>
      <w:numFmt w:val="bullet"/>
      <w:lvlText w:val="•"/>
      <w:lvlJc w:val="left"/>
      <w:pPr>
        <w:ind w:left="1123" w:hanging="266"/>
      </w:pPr>
      <w:rPr>
        <w:rFonts w:hint="default"/>
      </w:rPr>
    </w:lvl>
    <w:lvl w:ilvl="3" w:tplc="9E465BA4">
      <w:start w:val="1"/>
      <w:numFmt w:val="bullet"/>
      <w:lvlText w:val="•"/>
      <w:lvlJc w:val="left"/>
      <w:pPr>
        <w:ind w:left="1625" w:hanging="266"/>
      </w:pPr>
      <w:rPr>
        <w:rFonts w:hint="default"/>
      </w:rPr>
    </w:lvl>
    <w:lvl w:ilvl="4" w:tplc="264CA0D0">
      <w:start w:val="1"/>
      <w:numFmt w:val="bullet"/>
      <w:lvlText w:val="•"/>
      <w:lvlJc w:val="left"/>
      <w:pPr>
        <w:ind w:left="2127" w:hanging="266"/>
      </w:pPr>
      <w:rPr>
        <w:rFonts w:hint="default"/>
      </w:rPr>
    </w:lvl>
    <w:lvl w:ilvl="5" w:tplc="F01C248C">
      <w:start w:val="1"/>
      <w:numFmt w:val="bullet"/>
      <w:lvlText w:val="•"/>
      <w:lvlJc w:val="left"/>
      <w:pPr>
        <w:ind w:left="2630" w:hanging="266"/>
      </w:pPr>
      <w:rPr>
        <w:rFonts w:hint="default"/>
      </w:rPr>
    </w:lvl>
    <w:lvl w:ilvl="6" w:tplc="79A06CC2">
      <w:start w:val="1"/>
      <w:numFmt w:val="bullet"/>
      <w:lvlText w:val="•"/>
      <w:lvlJc w:val="left"/>
      <w:pPr>
        <w:ind w:left="3132" w:hanging="266"/>
      </w:pPr>
      <w:rPr>
        <w:rFonts w:hint="default"/>
      </w:rPr>
    </w:lvl>
    <w:lvl w:ilvl="7" w:tplc="E9C82054">
      <w:start w:val="1"/>
      <w:numFmt w:val="bullet"/>
      <w:lvlText w:val="•"/>
      <w:lvlJc w:val="left"/>
      <w:pPr>
        <w:ind w:left="3634" w:hanging="266"/>
      </w:pPr>
      <w:rPr>
        <w:rFonts w:hint="default"/>
      </w:rPr>
    </w:lvl>
    <w:lvl w:ilvl="8" w:tplc="873C97DA">
      <w:start w:val="1"/>
      <w:numFmt w:val="bullet"/>
      <w:lvlText w:val="•"/>
      <w:lvlJc w:val="left"/>
      <w:pPr>
        <w:ind w:left="4136" w:hanging="266"/>
      </w:pPr>
      <w:rPr>
        <w:rFonts w:hint="default"/>
      </w:rPr>
    </w:lvl>
  </w:abstractNum>
  <w:abstractNum w:abstractNumId="2" w15:restartNumberingAfterBreak="0">
    <w:nsid w:val="2CB8440B"/>
    <w:multiLevelType w:val="hybridMultilevel"/>
    <w:tmpl w:val="3E76803E"/>
    <w:lvl w:ilvl="0" w:tplc="2F7C1B66">
      <w:start w:val="1"/>
      <w:numFmt w:val="decimal"/>
      <w:lvlText w:val="%1"/>
      <w:lvlJc w:val="left"/>
      <w:pPr>
        <w:ind w:left="1196" w:hanging="204"/>
        <w:jc w:val="right"/>
      </w:pPr>
      <w:rPr>
        <w:rFonts w:ascii="Times New Roman" w:eastAsia="Times New Roman" w:hAnsi="Times New Roman" w:hint="default"/>
        <w:w w:val="99"/>
        <w:sz w:val="14"/>
        <w:szCs w:val="14"/>
      </w:rPr>
    </w:lvl>
    <w:lvl w:ilvl="1" w:tplc="9830EDB8">
      <w:start w:val="1"/>
      <w:numFmt w:val="decimal"/>
      <w:lvlText w:val="%2"/>
      <w:lvlJc w:val="left"/>
      <w:pPr>
        <w:ind w:left="637" w:hanging="204"/>
        <w:jc w:val="right"/>
      </w:pPr>
      <w:rPr>
        <w:rFonts w:ascii="Times New Roman" w:eastAsia="Times New Roman" w:hAnsi="Times New Roman" w:hint="default"/>
        <w:w w:val="99"/>
        <w:sz w:val="14"/>
        <w:szCs w:val="14"/>
      </w:rPr>
    </w:lvl>
    <w:lvl w:ilvl="2" w:tplc="476690C4">
      <w:start w:val="1"/>
      <w:numFmt w:val="bullet"/>
      <w:lvlText w:val="•"/>
      <w:lvlJc w:val="left"/>
      <w:pPr>
        <w:ind w:left="1530" w:hanging="204"/>
      </w:pPr>
      <w:rPr>
        <w:rFonts w:hint="default"/>
      </w:rPr>
    </w:lvl>
    <w:lvl w:ilvl="3" w:tplc="31FCF412">
      <w:start w:val="1"/>
      <w:numFmt w:val="bullet"/>
      <w:lvlText w:val="•"/>
      <w:lvlJc w:val="left"/>
      <w:pPr>
        <w:ind w:left="1863" w:hanging="204"/>
      </w:pPr>
      <w:rPr>
        <w:rFonts w:hint="default"/>
      </w:rPr>
    </w:lvl>
    <w:lvl w:ilvl="4" w:tplc="186AF966">
      <w:start w:val="1"/>
      <w:numFmt w:val="bullet"/>
      <w:lvlText w:val="•"/>
      <w:lvlJc w:val="left"/>
      <w:pPr>
        <w:ind w:left="2196" w:hanging="204"/>
      </w:pPr>
      <w:rPr>
        <w:rFonts w:hint="default"/>
      </w:rPr>
    </w:lvl>
    <w:lvl w:ilvl="5" w:tplc="6A303906">
      <w:start w:val="1"/>
      <w:numFmt w:val="bullet"/>
      <w:lvlText w:val="•"/>
      <w:lvlJc w:val="left"/>
      <w:pPr>
        <w:ind w:left="2529" w:hanging="204"/>
      </w:pPr>
      <w:rPr>
        <w:rFonts w:hint="default"/>
      </w:rPr>
    </w:lvl>
    <w:lvl w:ilvl="6" w:tplc="0052953C">
      <w:start w:val="1"/>
      <w:numFmt w:val="bullet"/>
      <w:lvlText w:val="•"/>
      <w:lvlJc w:val="left"/>
      <w:pPr>
        <w:ind w:left="2862" w:hanging="204"/>
      </w:pPr>
      <w:rPr>
        <w:rFonts w:hint="default"/>
      </w:rPr>
    </w:lvl>
    <w:lvl w:ilvl="7" w:tplc="CB063DF6">
      <w:start w:val="1"/>
      <w:numFmt w:val="bullet"/>
      <w:lvlText w:val="•"/>
      <w:lvlJc w:val="left"/>
      <w:pPr>
        <w:ind w:left="3196" w:hanging="204"/>
      </w:pPr>
      <w:rPr>
        <w:rFonts w:hint="default"/>
      </w:rPr>
    </w:lvl>
    <w:lvl w:ilvl="8" w:tplc="77EC06BA">
      <w:start w:val="1"/>
      <w:numFmt w:val="bullet"/>
      <w:lvlText w:val="•"/>
      <w:lvlJc w:val="left"/>
      <w:pPr>
        <w:ind w:left="3529" w:hanging="204"/>
      </w:pPr>
      <w:rPr>
        <w:rFonts w:hint="default"/>
      </w:rPr>
    </w:lvl>
  </w:abstractNum>
  <w:abstractNum w:abstractNumId="3" w15:restartNumberingAfterBreak="0">
    <w:nsid w:val="2D042E68"/>
    <w:multiLevelType w:val="hybridMultilevel"/>
    <w:tmpl w:val="F21A5AAA"/>
    <w:lvl w:ilvl="0" w:tplc="BA88781E">
      <w:start w:val="12"/>
      <w:numFmt w:val="decimal"/>
      <w:lvlText w:val="%1"/>
      <w:lvlJc w:val="left"/>
      <w:pPr>
        <w:ind w:left="959" w:hanging="597"/>
        <w:jc w:val="left"/>
      </w:pPr>
      <w:rPr>
        <w:rFonts w:ascii="Times New Roman" w:eastAsia="Times New Roman" w:hAnsi="Times New Roman" w:hint="default"/>
        <w:w w:val="99"/>
        <w:sz w:val="14"/>
        <w:szCs w:val="14"/>
      </w:rPr>
    </w:lvl>
    <w:lvl w:ilvl="1" w:tplc="8A30CE50">
      <w:start w:val="1"/>
      <w:numFmt w:val="bullet"/>
      <w:lvlText w:val="•"/>
      <w:lvlJc w:val="left"/>
      <w:pPr>
        <w:ind w:left="1377" w:hanging="597"/>
      </w:pPr>
      <w:rPr>
        <w:rFonts w:hint="default"/>
      </w:rPr>
    </w:lvl>
    <w:lvl w:ilvl="2" w:tplc="481A7446">
      <w:start w:val="1"/>
      <w:numFmt w:val="bullet"/>
      <w:lvlText w:val="•"/>
      <w:lvlJc w:val="left"/>
      <w:pPr>
        <w:ind w:left="1795" w:hanging="597"/>
      </w:pPr>
      <w:rPr>
        <w:rFonts w:hint="default"/>
      </w:rPr>
    </w:lvl>
    <w:lvl w:ilvl="3" w:tplc="42D0720A">
      <w:start w:val="1"/>
      <w:numFmt w:val="bullet"/>
      <w:lvlText w:val="•"/>
      <w:lvlJc w:val="left"/>
      <w:pPr>
        <w:ind w:left="2213" w:hanging="597"/>
      </w:pPr>
      <w:rPr>
        <w:rFonts w:hint="default"/>
      </w:rPr>
    </w:lvl>
    <w:lvl w:ilvl="4" w:tplc="6BD2B5B6">
      <w:start w:val="1"/>
      <w:numFmt w:val="bullet"/>
      <w:lvlText w:val="•"/>
      <w:lvlJc w:val="left"/>
      <w:pPr>
        <w:ind w:left="2632" w:hanging="597"/>
      </w:pPr>
      <w:rPr>
        <w:rFonts w:hint="default"/>
      </w:rPr>
    </w:lvl>
    <w:lvl w:ilvl="5" w:tplc="9C24A65A">
      <w:start w:val="1"/>
      <w:numFmt w:val="bullet"/>
      <w:lvlText w:val="•"/>
      <w:lvlJc w:val="left"/>
      <w:pPr>
        <w:ind w:left="3050" w:hanging="597"/>
      </w:pPr>
      <w:rPr>
        <w:rFonts w:hint="default"/>
      </w:rPr>
    </w:lvl>
    <w:lvl w:ilvl="6" w:tplc="6A92C210">
      <w:start w:val="1"/>
      <w:numFmt w:val="bullet"/>
      <w:lvlText w:val="•"/>
      <w:lvlJc w:val="left"/>
      <w:pPr>
        <w:ind w:left="3468" w:hanging="597"/>
      </w:pPr>
      <w:rPr>
        <w:rFonts w:hint="default"/>
      </w:rPr>
    </w:lvl>
    <w:lvl w:ilvl="7" w:tplc="5E26756C">
      <w:start w:val="1"/>
      <w:numFmt w:val="bullet"/>
      <w:lvlText w:val="•"/>
      <w:lvlJc w:val="left"/>
      <w:pPr>
        <w:ind w:left="3886" w:hanging="597"/>
      </w:pPr>
      <w:rPr>
        <w:rFonts w:hint="default"/>
      </w:rPr>
    </w:lvl>
    <w:lvl w:ilvl="8" w:tplc="31A26544">
      <w:start w:val="1"/>
      <w:numFmt w:val="bullet"/>
      <w:lvlText w:val="•"/>
      <w:lvlJc w:val="left"/>
      <w:pPr>
        <w:ind w:left="4304" w:hanging="597"/>
      </w:pPr>
      <w:rPr>
        <w:rFonts w:hint="default"/>
      </w:rPr>
    </w:lvl>
  </w:abstractNum>
  <w:abstractNum w:abstractNumId="4" w15:restartNumberingAfterBreak="0">
    <w:nsid w:val="3B01553C"/>
    <w:multiLevelType w:val="hybridMultilevel"/>
    <w:tmpl w:val="5314BB20"/>
    <w:lvl w:ilvl="0" w:tplc="5E6022A2">
      <w:start w:val="1"/>
      <w:numFmt w:val="upperLetter"/>
      <w:lvlText w:val="%1."/>
      <w:lvlJc w:val="left"/>
      <w:pPr>
        <w:ind w:left="390" w:hanging="272"/>
        <w:jc w:val="left"/>
      </w:pPr>
      <w:rPr>
        <w:rFonts w:ascii="Times New Roman" w:eastAsia="Times New Roman" w:hAnsi="Times New Roman" w:hint="default"/>
        <w:i/>
        <w:w w:val="99"/>
        <w:sz w:val="20"/>
        <w:szCs w:val="20"/>
      </w:rPr>
    </w:lvl>
    <w:lvl w:ilvl="1" w:tplc="F5C412D8">
      <w:start w:val="1"/>
      <w:numFmt w:val="decimal"/>
      <w:lvlText w:val="%2)"/>
      <w:lvlJc w:val="left"/>
      <w:pPr>
        <w:ind w:left="119" w:hanging="266"/>
        <w:jc w:val="left"/>
      </w:pPr>
      <w:rPr>
        <w:rFonts w:ascii="Times New Roman" w:eastAsia="Times New Roman" w:hAnsi="Times New Roman" w:hint="default"/>
        <w:i/>
        <w:w w:val="99"/>
        <w:sz w:val="20"/>
        <w:szCs w:val="20"/>
      </w:rPr>
    </w:lvl>
    <w:lvl w:ilvl="2" w:tplc="4D6C9566">
      <w:start w:val="1"/>
      <w:numFmt w:val="bullet"/>
      <w:lvlText w:val="•"/>
      <w:lvlJc w:val="left"/>
      <w:pPr>
        <w:ind w:left="333" w:hanging="266"/>
      </w:pPr>
      <w:rPr>
        <w:rFonts w:hint="default"/>
      </w:rPr>
    </w:lvl>
    <w:lvl w:ilvl="3" w:tplc="0634724A">
      <w:start w:val="1"/>
      <w:numFmt w:val="bullet"/>
      <w:lvlText w:val="•"/>
      <w:lvlJc w:val="left"/>
      <w:pPr>
        <w:ind w:left="277" w:hanging="266"/>
      </w:pPr>
      <w:rPr>
        <w:rFonts w:hint="default"/>
      </w:rPr>
    </w:lvl>
    <w:lvl w:ilvl="4" w:tplc="E8B2BC34">
      <w:start w:val="1"/>
      <w:numFmt w:val="bullet"/>
      <w:lvlText w:val="•"/>
      <w:lvlJc w:val="left"/>
      <w:pPr>
        <w:ind w:left="220" w:hanging="266"/>
      </w:pPr>
      <w:rPr>
        <w:rFonts w:hint="default"/>
      </w:rPr>
    </w:lvl>
    <w:lvl w:ilvl="5" w:tplc="A6F6AB24">
      <w:start w:val="1"/>
      <w:numFmt w:val="bullet"/>
      <w:lvlText w:val="•"/>
      <w:lvlJc w:val="left"/>
      <w:pPr>
        <w:ind w:left="163" w:hanging="266"/>
      </w:pPr>
      <w:rPr>
        <w:rFonts w:hint="default"/>
      </w:rPr>
    </w:lvl>
    <w:lvl w:ilvl="6" w:tplc="2514DBDA">
      <w:start w:val="1"/>
      <w:numFmt w:val="bullet"/>
      <w:lvlText w:val="•"/>
      <w:lvlJc w:val="left"/>
      <w:pPr>
        <w:ind w:left="107" w:hanging="266"/>
      </w:pPr>
      <w:rPr>
        <w:rFonts w:hint="default"/>
      </w:rPr>
    </w:lvl>
    <w:lvl w:ilvl="7" w:tplc="D910E176">
      <w:start w:val="1"/>
      <w:numFmt w:val="bullet"/>
      <w:lvlText w:val="•"/>
      <w:lvlJc w:val="left"/>
      <w:pPr>
        <w:ind w:left="50" w:hanging="266"/>
      </w:pPr>
      <w:rPr>
        <w:rFonts w:hint="default"/>
      </w:rPr>
    </w:lvl>
    <w:lvl w:ilvl="8" w:tplc="ED765C0C">
      <w:start w:val="1"/>
      <w:numFmt w:val="bullet"/>
      <w:lvlText w:val="•"/>
      <w:lvlJc w:val="left"/>
      <w:pPr>
        <w:ind w:left="-7" w:hanging="266"/>
      </w:pPr>
      <w:rPr>
        <w:rFonts w:hint="default"/>
      </w:rPr>
    </w:lvl>
  </w:abstractNum>
  <w:abstractNum w:abstractNumId="5" w15:restartNumberingAfterBreak="0">
    <w:nsid w:val="523C07C5"/>
    <w:multiLevelType w:val="hybridMultilevel"/>
    <w:tmpl w:val="88CA57BA"/>
    <w:lvl w:ilvl="0" w:tplc="114E2510">
      <w:start w:val="1"/>
      <w:numFmt w:val="decimal"/>
      <w:lvlText w:val="%1)"/>
      <w:lvlJc w:val="left"/>
      <w:pPr>
        <w:ind w:left="517" w:hanging="266"/>
        <w:jc w:val="left"/>
      </w:pPr>
      <w:rPr>
        <w:rFonts w:ascii="Times New Roman" w:eastAsia="Times New Roman" w:hAnsi="Times New Roman" w:hint="default"/>
        <w:w w:val="99"/>
        <w:sz w:val="20"/>
        <w:szCs w:val="20"/>
      </w:rPr>
    </w:lvl>
    <w:lvl w:ilvl="1" w:tplc="2A16FC90">
      <w:start w:val="1"/>
      <w:numFmt w:val="bullet"/>
      <w:lvlText w:val="•"/>
      <w:lvlJc w:val="left"/>
      <w:pPr>
        <w:ind w:left="991" w:hanging="266"/>
      </w:pPr>
      <w:rPr>
        <w:rFonts w:hint="default"/>
      </w:rPr>
    </w:lvl>
    <w:lvl w:ilvl="2" w:tplc="B476B2AE">
      <w:start w:val="1"/>
      <w:numFmt w:val="bullet"/>
      <w:lvlText w:val="•"/>
      <w:lvlJc w:val="left"/>
      <w:pPr>
        <w:ind w:left="1466" w:hanging="266"/>
      </w:pPr>
      <w:rPr>
        <w:rFonts w:hint="default"/>
      </w:rPr>
    </w:lvl>
    <w:lvl w:ilvl="3" w:tplc="4FA283D4">
      <w:start w:val="1"/>
      <w:numFmt w:val="bullet"/>
      <w:lvlText w:val="•"/>
      <w:lvlJc w:val="left"/>
      <w:pPr>
        <w:ind w:left="1940" w:hanging="266"/>
      </w:pPr>
      <w:rPr>
        <w:rFonts w:hint="default"/>
      </w:rPr>
    </w:lvl>
    <w:lvl w:ilvl="4" w:tplc="F31AF3F2">
      <w:start w:val="1"/>
      <w:numFmt w:val="bullet"/>
      <w:lvlText w:val="•"/>
      <w:lvlJc w:val="left"/>
      <w:pPr>
        <w:ind w:left="2414" w:hanging="266"/>
      </w:pPr>
      <w:rPr>
        <w:rFonts w:hint="default"/>
      </w:rPr>
    </w:lvl>
    <w:lvl w:ilvl="5" w:tplc="1DEE91C4">
      <w:start w:val="1"/>
      <w:numFmt w:val="bullet"/>
      <w:lvlText w:val="•"/>
      <w:lvlJc w:val="left"/>
      <w:pPr>
        <w:ind w:left="2888" w:hanging="266"/>
      </w:pPr>
      <w:rPr>
        <w:rFonts w:hint="default"/>
      </w:rPr>
    </w:lvl>
    <w:lvl w:ilvl="6" w:tplc="B142E544">
      <w:start w:val="1"/>
      <w:numFmt w:val="bullet"/>
      <w:lvlText w:val="•"/>
      <w:lvlJc w:val="left"/>
      <w:pPr>
        <w:ind w:left="3362" w:hanging="266"/>
      </w:pPr>
      <w:rPr>
        <w:rFonts w:hint="default"/>
      </w:rPr>
    </w:lvl>
    <w:lvl w:ilvl="7" w:tplc="FC945518">
      <w:start w:val="1"/>
      <w:numFmt w:val="bullet"/>
      <w:lvlText w:val="•"/>
      <w:lvlJc w:val="left"/>
      <w:pPr>
        <w:ind w:left="3837" w:hanging="266"/>
      </w:pPr>
      <w:rPr>
        <w:rFonts w:hint="default"/>
      </w:rPr>
    </w:lvl>
    <w:lvl w:ilvl="8" w:tplc="DD9EBB4E">
      <w:start w:val="1"/>
      <w:numFmt w:val="bullet"/>
      <w:lvlText w:val="•"/>
      <w:lvlJc w:val="left"/>
      <w:pPr>
        <w:ind w:left="4311" w:hanging="266"/>
      </w:pPr>
      <w:rPr>
        <w:rFonts w:hint="default"/>
      </w:rPr>
    </w:lvl>
  </w:abstractNum>
  <w:abstractNum w:abstractNumId="6" w15:restartNumberingAfterBreak="0">
    <w:nsid w:val="71FC3192"/>
    <w:multiLevelType w:val="hybridMultilevel"/>
    <w:tmpl w:val="C114900C"/>
    <w:lvl w:ilvl="0" w:tplc="7E9A5DAA">
      <w:start w:val="1"/>
      <w:numFmt w:val="decimal"/>
      <w:lvlText w:val="%1"/>
      <w:lvlJc w:val="left"/>
      <w:pPr>
        <w:ind w:left="637" w:hanging="204"/>
        <w:jc w:val="left"/>
      </w:pPr>
      <w:rPr>
        <w:rFonts w:ascii="Times New Roman" w:eastAsia="Times New Roman" w:hAnsi="Times New Roman" w:hint="default"/>
        <w:w w:val="99"/>
        <w:sz w:val="14"/>
        <w:szCs w:val="14"/>
      </w:rPr>
    </w:lvl>
    <w:lvl w:ilvl="1" w:tplc="D83AD84C">
      <w:start w:val="1"/>
      <w:numFmt w:val="bullet"/>
      <w:lvlText w:val="•"/>
      <w:lvlJc w:val="left"/>
      <w:pPr>
        <w:ind w:left="1625" w:hanging="204"/>
      </w:pPr>
      <w:rPr>
        <w:rFonts w:hint="default"/>
      </w:rPr>
    </w:lvl>
    <w:lvl w:ilvl="2" w:tplc="914CBC9C">
      <w:start w:val="1"/>
      <w:numFmt w:val="bullet"/>
      <w:lvlText w:val="•"/>
      <w:lvlJc w:val="left"/>
      <w:pPr>
        <w:ind w:left="2613" w:hanging="204"/>
      </w:pPr>
      <w:rPr>
        <w:rFonts w:hint="default"/>
      </w:rPr>
    </w:lvl>
    <w:lvl w:ilvl="3" w:tplc="413E4366">
      <w:start w:val="1"/>
      <w:numFmt w:val="bullet"/>
      <w:lvlText w:val="•"/>
      <w:lvlJc w:val="left"/>
      <w:pPr>
        <w:ind w:left="3601" w:hanging="204"/>
      </w:pPr>
      <w:rPr>
        <w:rFonts w:hint="default"/>
      </w:rPr>
    </w:lvl>
    <w:lvl w:ilvl="4" w:tplc="083C1FA8">
      <w:start w:val="1"/>
      <w:numFmt w:val="bullet"/>
      <w:lvlText w:val="•"/>
      <w:lvlJc w:val="left"/>
      <w:pPr>
        <w:ind w:left="4590" w:hanging="204"/>
      </w:pPr>
      <w:rPr>
        <w:rFonts w:hint="default"/>
      </w:rPr>
    </w:lvl>
    <w:lvl w:ilvl="5" w:tplc="BB182C1A">
      <w:start w:val="1"/>
      <w:numFmt w:val="bullet"/>
      <w:lvlText w:val="•"/>
      <w:lvlJc w:val="left"/>
      <w:pPr>
        <w:ind w:left="5578" w:hanging="204"/>
      </w:pPr>
      <w:rPr>
        <w:rFonts w:hint="default"/>
      </w:rPr>
    </w:lvl>
    <w:lvl w:ilvl="6" w:tplc="371EFCEC">
      <w:start w:val="1"/>
      <w:numFmt w:val="bullet"/>
      <w:lvlText w:val="•"/>
      <w:lvlJc w:val="left"/>
      <w:pPr>
        <w:ind w:left="6566" w:hanging="204"/>
      </w:pPr>
      <w:rPr>
        <w:rFonts w:hint="default"/>
      </w:rPr>
    </w:lvl>
    <w:lvl w:ilvl="7" w:tplc="6D583642">
      <w:start w:val="1"/>
      <w:numFmt w:val="bullet"/>
      <w:lvlText w:val="•"/>
      <w:lvlJc w:val="left"/>
      <w:pPr>
        <w:ind w:left="7555" w:hanging="204"/>
      </w:pPr>
      <w:rPr>
        <w:rFonts w:hint="default"/>
      </w:rPr>
    </w:lvl>
    <w:lvl w:ilvl="8" w:tplc="D690D4D4">
      <w:start w:val="1"/>
      <w:numFmt w:val="bullet"/>
      <w:lvlText w:val="•"/>
      <w:lvlJc w:val="left"/>
      <w:pPr>
        <w:ind w:left="8543" w:hanging="204"/>
      </w:pPr>
      <w:rPr>
        <w:rFonts w:hint="default"/>
      </w:rPr>
    </w:lvl>
  </w:abstractNum>
  <w:abstractNum w:abstractNumId="7" w15:restartNumberingAfterBreak="0">
    <w:nsid w:val="73014F66"/>
    <w:multiLevelType w:val="multilevel"/>
    <w:tmpl w:val="A84864BC"/>
    <w:lvl w:ilvl="0">
      <w:start w:val="1"/>
      <w:numFmt w:val="decimal"/>
      <w:lvlText w:val="%1."/>
      <w:lvlJc w:val="left"/>
      <w:pPr>
        <w:tabs>
          <w:tab w:val="left" w:pos="288"/>
        </w:tabs>
        <w:ind w:left="720"/>
      </w:pPr>
      <w:rPr>
        <w:rFonts w:ascii="Times New Roman" w:eastAsia="Times New Roman" w:hAnsi="Times New Roman"/>
        <w:b/>
        <w:strike w:val="0"/>
        <w:color w:val="000000"/>
        <w:spacing w:val="2"/>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EA4154"/>
    <w:multiLevelType w:val="hybridMultilevel"/>
    <w:tmpl w:val="C88AF7E8"/>
    <w:lvl w:ilvl="0" w:tplc="2D1C048E">
      <w:start w:val="1"/>
      <w:numFmt w:val="decimal"/>
      <w:lvlText w:val="%1)"/>
      <w:lvlJc w:val="left"/>
      <w:pPr>
        <w:ind w:left="119" w:hanging="266"/>
        <w:jc w:val="left"/>
      </w:pPr>
      <w:rPr>
        <w:rFonts w:ascii="Times New Roman" w:eastAsia="Times New Roman" w:hAnsi="Times New Roman" w:hint="default"/>
        <w:i/>
        <w:w w:val="99"/>
        <w:sz w:val="20"/>
        <w:szCs w:val="20"/>
      </w:rPr>
    </w:lvl>
    <w:lvl w:ilvl="1" w:tplc="3C34132E">
      <w:start w:val="1"/>
      <w:numFmt w:val="bullet"/>
      <w:lvlText w:val="•"/>
      <w:lvlJc w:val="left"/>
      <w:pPr>
        <w:ind w:left="621" w:hanging="266"/>
      </w:pPr>
      <w:rPr>
        <w:rFonts w:hint="default"/>
      </w:rPr>
    </w:lvl>
    <w:lvl w:ilvl="2" w:tplc="1DDCEF02">
      <w:start w:val="1"/>
      <w:numFmt w:val="bullet"/>
      <w:lvlText w:val="•"/>
      <w:lvlJc w:val="left"/>
      <w:pPr>
        <w:ind w:left="1123" w:hanging="266"/>
      </w:pPr>
      <w:rPr>
        <w:rFonts w:hint="default"/>
      </w:rPr>
    </w:lvl>
    <w:lvl w:ilvl="3" w:tplc="B80ACACC">
      <w:start w:val="1"/>
      <w:numFmt w:val="bullet"/>
      <w:lvlText w:val="•"/>
      <w:lvlJc w:val="left"/>
      <w:pPr>
        <w:ind w:left="1625" w:hanging="266"/>
      </w:pPr>
      <w:rPr>
        <w:rFonts w:hint="default"/>
      </w:rPr>
    </w:lvl>
    <w:lvl w:ilvl="4" w:tplc="B0A4F018">
      <w:start w:val="1"/>
      <w:numFmt w:val="bullet"/>
      <w:lvlText w:val="•"/>
      <w:lvlJc w:val="left"/>
      <w:pPr>
        <w:ind w:left="2127" w:hanging="266"/>
      </w:pPr>
      <w:rPr>
        <w:rFonts w:hint="default"/>
      </w:rPr>
    </w:lvl>
    <w:lvl w:ilvl="5" w:tplc="637E5EB8">
      <w:start w:val="1"/>
      <w:numFmt w:val="bullet"/>
      <w:lvlText w:val="•"/>
      <w:lvlJc w:val="left"/>
      <w:pPr>
        <w:ind w:left="2629" w:hanging="266"/>
      </w:pPr>
      <w:rPr>
        <w:rFonts w:hint="default"/>
      </w:rPr>
    </w:lvl>
    <w:lvl w:ilvl="6" w:tplc="1688E610">
      <w:start w:val="1"/>
      <w:numFmt w:val="bullet"/>
      <w:lvlText w:val="•"/>
      <w:lvlJc w:val="left"/>
      <w:pPr>
        <w:ind w:left="3132" w:hanging="266"/>
      </w:pPr>
      <w:rPr>
        <w:rFonts w:hint="default"/>
      </w:rPr>
    </w:lvl>
    <w:lvl w:ilvl="7" w:tplc="B490A1F4">
      <w:start w:val="1"/>
      <w:numFmt w:val="bullet"/>
      <w:lvlText w:val="•"/>
      <w:lvlJc w:val="left"/>
      <w:pPr>
        <w:ind w:left="3634" w:hanging="266"/>
      </w:pPr>
      <w:rPr>
        <w:rFonts w:hint="default"/>
      </w:rPr>
    </w:lvl>
    <w:lvl w:ilvl="8" w:tplc="9BF2332E">
      <w:start w:val="1"/>
      <w:numFmt w:val="bullet"/>
      <w:lvlText w:val="•"/>
      <w:lvlJc w:val="left"/>
      <w:pPr>
        <w:ind w:left="4136" w:hanging="266"/>
      </w:pPr>
      <w:rPr>
        <w:rFonts w:hint="default"/>
      </w:rPr>
    </w:lvl>
  </w:abstractNum>
  <w:abstractNum w:abstractNumId="9" w15:restartNumberingAfterBreak="0">
    <w:nsid w:val="7C051328"/>
    <w:multiLevelType w:val="multilevel"/>
    <w:tmpl w:val="2BF00148"/>
    <w:lvl w:ilvl="0">
      <w:start w:val="1"/>
      <w:numFmt w:val="bullet"/>
      <w:lvlText w:val="·"/>
      <w:lvlJc w:val="left"/>
      <w:pPr>
        <w:tabs>
          <w:tab w:val="left" w:pos="216"/>
        </w:tabs>
        <w:ind w:left="720"/>
      </w:pPr>
      <w:rPr>
        <w:rFonts w:ascii="Symbol" w:eastAsia="Symbol" w:hAnsi="Symbol"/>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8"/>
  </w:num>
  <w:num w:numId="3">
    <w:abstractNumId w:val="6"/>
  </w:num>
  <w:num w:numId="4">
    <w:abstractNumId w:val="3"/>
  </w:num>
  <w:num w:numId="5">
    <w:abstractNumId w:val="2"/>
  </w:num>
  <w:num w:numId="6">
    <w:abstractNumId w:val="4"/>
  </w:num>
  <w:num w:numId="7">
    <w:abstractNumId w:val="5"/>
  </w:num>
  <w:num w:numId="8">
    <w:abstractNumId w:val="0"/>
  </w:num>
  <w:num w:numId="9">
    <w:abstractNumId w:val="7"/>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kuro">
    <w15:presenceInfo w15:providerId="None" w15:userId="tak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lTrailSpace/>
    <w:useFELayout/>
    <w:compatSetting w:name="compatibilityMode" w:uri="http://schemas.microsoft.com/office/word" w:val="14"/>
  </w:compat>
  <w:rsids>
    <w:rsidRoot w:val="00946AA2"/>
    <w:rsid w:val="000565CC"/>
    <w:rsid w:val="00082B1A"/>
    <w:rsid w:val="000C70A6"/>
    <w:rsid w:val="000F2FC0"/>
    <w:rsid w:val="00127CE9"/>
    <w:rsid w:val="00131F19"/>
    <w:rsid w:val="00147968"/>
    <w:rsid w:val="00153C23"/>
    <w:rsid w:val="001F5406"/>
    <w:rsid w:val="00206F63"/>
    <w:rsid w:val="00220877"/>
    <w:rsid w:val="0022471E"/>
    <w:rsid w:val="00244EBF"/>
    <w:rsid w:val="002A220A"/>
    <w:rsid w:val="002C5F93"/>
    <w:rsid w:val="0030682D"/>
    <w:rsid w:val="0031645E"/>
    <w:rsid w:val="003846D8"/>
    <w:rsid w:val="00396D20"/>
    <w:rsid w:val="003A5092"/>
    <w:rsid w:val="003D74E8"/>
    <w:rsid w:val="0045048B"/>
    <w:rsid w:val="00457510"/>
    <w:rsid w:val="004613D5"/>
    <w:rsid w:val="00481309"/>
    <w:rsid w:val="00487F8C"/>
    <w:rsid w:val="00490C2E"/>
    <w:rsid w:val="004A382C"/>
    <w:rsid w:val="004C0F6B"/>
    <w:rsid w:val="00530CAD"/>
    <w:rsid w:val="00536122"/>
    <w:rsid w:val="00537AE9"/>
    <w:rsid w:val="005706C5"/>
    <w:rsid w:val="005D4F00"/>
    <w:rsid w:val="0069313F"/>
    <w:rsid w:val="006E1A94"/>
    <w:rsid w:val="006E436D"/>
    <w:rsid w:val="006F5CE8"/>
    <w:rsid w:val="0075354B"/>
    <w:rsid w:val="00771AD5"/>
    <w:rsid w:val="007D062D"/>
    <w:rsid w:val="008025D1"/>
    <w:rsid w:val="00850251"/>
    <w:rsid w:val="0088652A"/>
    <w:rsid w:val="00897069"/>
    <w:rsid w:val="008A2018"/>
    <w:rsid w:val="008B27B5"/>
    <w:rsid w:val="00903BF4"/>
    <w:rsid w:val="00946AA2"/>
    <w:rsid w:val="00952342"/>
    <w:rsid w:val="009D49C7"/>
    <w:rsid w:val="00A02E14"/>
    <w:rsid w:val="00A35ECD"/>
    <w:rsid w:val="00A54FC6"/>
    <w:rsid w:val="00AD7598"/>
    <w:rsid w:val="00B44AA9"/>
    <w:rsid w:val="00BA4473"/>
    <w:rsid w:val="00BB0BC1"/>
    <w:rsid w:val="00BB28A4"/>
    <w:rsid w:val="00BD274E"/>
    <w:rsid w:val="00C04B86"/>
    <w:rsid w:val="00C11B2C"/>
    <w:rsid w:val="00C32E9F"/>
    <w:rsid w:val="00C94EF6"/>
    <w:rsid w:val="00CB2B5D"/>
    <w:rsid w:val="00CE0E85"/>
    <w:rsid w:val="00D042A9"/>
    <w:rsid w:val="00D549D4"/>
    <w:rsid w:val="00D564D6"/>
    <w:rsid w:val="00E356BA"/>
    <w:rsid w:val="00E36F69"/>
    <w:rsid w:val="00E56278"/>
    <w:rsid w:val="00EC1FB7"/>
    <w:rsid w:val="00EE3816"/>
    <w:rsid w:val="00F05E14"/>
    <w:rsid w:val="00F55D70"/>
    <w:rsid w:val="00F70AE0"/>
    <w:rsid w:val="00F83903"/>
    <w:rsid w:val="00F91A8F"/>
    <w:rsid w:val="00F97820"/>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5FE6EB70-3C2B-4F07-AE0C-22C64EEE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EBF"/>
  </w:style>
  <w:style w:type="paragraph" w:styleId="1">
    <w:name w:val="heading 1"/>
    <w:basedOn w:val="a"/>
    <w:uiPriority w:val="1"/>
    <w:qFormat/>
    <w:pPr>
      <w:spacing w:before="63"/>
      <w:ind w:left="397"/>
      <w:outlineLvl w:val="0"/>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9" w:firstLine="199"/>
    </w:pPr>
    <w:rPr>
      <w:rFonts w:ascii="Times New Roman" w:eastAsia="Times New Roman" w:hAnsi="Times New Roman"/>
      <w:sz w:val="20"/>
      <w:szCs w:val="20"/>
    </w:rPr>
  </w:style>
  <w:style w:type="paragraph" w:styleId="a4">
    <w:name w:val="List Paragraph"/>
    <w:basedOn w:val="a"/>
    <w:uiPriority w:val="34"/>
    <w:qFormat/>
    <w:rsid w:val="00244EBF"/>
  </w:style>
  <w:style w:type="paragraph" w:customStyle="1" w:styleId="TableParagraph">
    <w:name w:val="Table Paragraph"/>
    <w:basedOn w:val="a"/>
    <w:uiPriority w:val="1"/>
    <w:qFormat/>
  </w:style>
  <w:style w:type="paragraph" w:styleId="a5">
    <w:name w:val="header"/>
    <w:basedOn w:val="a"/>
    <w:link w:val="a6"/>
    <w:uiPriority w:val="99"/>
    <w:unhideWhenUsed/>
    <w:rsid w:val="00850251"/>
    <w:pPr>
      <w:tabs>
        <w:tab w:val="center" w:pos="4252"/>
        <w:tab w:val="right" w:pos="8504"/>
      </w:tabs>
      <w:snapToGrid w:val="0"/>
    </w:pPr>
  </w:style>
  <w:style w:type="character" w:customStyle="1" w:styleId="a6">
    <w:name w:val="ヘッダー (文字)"/>
    <w:basedOn w:val="a0"/>
    <w:link w:val="a5"/>
    <w:uiPriority w:val="99"/>
    <w:rsid w:val="00850251"/>
  </w:style>
  <w:style w:type="paragraph" w:styleId="a7">
    <w:name w:val="footer"/>
    <w:basedOn w:val="a"/>
    <w:link w:val="a8"/>
    <w:uiPriority w:val="99"/>
    <w:unhideWhenUsed/>
    <w:rsid w:val="00850251"/>
    <w:pPr>
      <w:tabs>
        <w:tab w:val="center" w:pos="4252"/>
        <w:tab w:val="right" w:pos="8504"/>
      </w:tabs>
      <w:snapToGrid w:val="0"/>
    </w:pPr>
  </w:style>
  <w:style w:type="character" w:customStyle="1" w:styleId="a8">
    <w:name w:val="フッター (文字)"/>
    <w:basedOn w:val="a0"/>
    <w:link w:val="a7"/>
    <w:uiPriority w:val="99"/>
    <w:rsid w:val="00850251"/>
  </w:style>
  <w:style w:type="paragraph" w:styleId="a9">
    <w:name w:val="Balloon Text"/>
    <w:basedOn w:val="a"/>
    <w:link w:val="aa"/>
    <w:uiPriority w:val="99"/>
    <w:semiHidden/>
    <w:unhideWhenUsed/>
    <w:rsid w:val="00244EBF"/>
    <w:pPr>
      <w:widowControl/>
    </w:pPr>
    <w:rPr>
      <w:rFonts w:ascii="Segoe UI" w:eastAsia="PMingLiU" w:hAnsi="Segoe UI" w:cs="Segoe UI"/>
      <w:sz w:val="18"/>
      <w:szCs w:val="18"/>
    </w:rPr>
  </w:style>
  <w:style w:type="character" w:customStyle="1" w:styleId="aa">
    <w:name w:val="吹き出し (文字)"/>
    <w:basedOn w:val="a0"/>
    <w:link w:val="a9"/>
    <w:uiPriority w:val="99"/>
    <w:semiHidden/>
    <w:rsid w:val="00244EBF"/>
    <w:rPr>
      <w:rFonts w:ascii="Segoe UI" w:eastAsia="PMingLiU" w:hAnsi="Segoe UI" w:cs="Segoe UI"/>
      <w:sz w:val="18"/>
      <w:szCs w:val="18"/>
    </w:rPr>
  </w:style>
  <w:style w:type="character" w:styleId="ab">
    <w:name w:val="annotation reference"/>
    <w:basedOn w:val="a0"/>
    <w:uiPriority w:val="99"/>
    <w:semiHidden/>
    <w:unhideWhenUsed/>
    <w:rsid w:val="00244EBF"/>
    <w:rPr>
      <w:sz w:val="16"/>
      <w:szCs w:val="16"/>
    </w:rPr>
  </w:style>
  <w:style w:type="paragraph" w:styleId="ac">
    <w:name w:val="annotation text"/>
    <w:basedOn w:val="a"/>
    <w:link w:val="ad"/>
    <w:uiPriority w:val="99"/>
    <w:semiHidden/>
    <w:unhideWhenUsed/>
    <w:rsid w:val="00244EBF"/>
    <w:pPr>
      <w:widowControl/>
    </w:pPr>
    <w:rPr>
      <w:rFonts w:ascii="Times New Roman" w:eastAsia="PMingLiU" w:hAnsi="Times New Roman" w:cs="Times New Roman"/>
      <w:sz w:val="20"/>
      <w:szCs w:val="20"/>
    </w:rPr>
  </w:style>
  <w:style w:type="character" w:customStyle="1" w:styleId="ad">
    <w:name w:val="コメント文字列 (文字)"/>
    <w:basedOn w:val="a0"/>
    <w:link w:val="ac"/>
    <w:uiPriority w:val="99"/>
    <w:semiHidden/>
    <w:rsid w:val="00244EBF"/>
    <w:rPr>
      <w:rFonts w:ascii="Times New Roman" w:eastAsia="PMingLiU" w:hAnsi="Times New Roman" w:cs="Times New Roman"/>
      <w:sz w:val="20"/>
      <w:szCs w:val="20"/>
    </w:rPr>
  </w:style>
  <w:style w:type="paragraph" w:styleId="ae">
    <w:name w:val="annotation subject"/>
    <w:basedOn w:val="ac"/>
    <w:next w:val="ac"/>
    <w:link w:val="af"/>
    <w:uiPriority w:val="99"/>
    <w:semiHidden/>
    <w:unhideWhenUsed/>
    <w:rsid w:val="00244EBF"/>
    <w:rPr>
      <w:b/>
      <w:bCs/>
    </w:rPr>
  </w:style>
  <w:style w:type="character" w:customStyle="1" w:styleId="af">
    <w:name w:val="コメント内容 (文字)"/>
    <w:basedOn w:val="ad"/>
    <w:link w:val="ae"/>
    <w:uiPriority w:val="99"/>
    <w:semiHidden/>
    <w:rsid w:val="00244EBF"/>
    <w:rPr>
      <w:rFonts w:ascii="Times New Roman" w:eastAsia="PMingLiU" w:hAnsi="Times New Roman" w:cs="Times New Roman"/>
      <w:b/>
      <w:bCs/>
      <w:sz w:val="20"/>
      <w:szCs w:val="20"/>
    </w:rPr>
  </w:style>
  <w:style w:type="character" w:customStyle="1" w:styleId="FontStyle34">
    <w:name w:val="Font Style34"/>
    <w:basedOn w:val="a0"/>
    <w:uiPriority w:val="99"/>
    <w:rsid w:val="00244EBF"/>
    <w:rPr>
      <w:rFonts w:ascii="Sylfaen" w:hAnsi="Sylfaen" w:cs="Sylfaen"/>
      <w:color w:val="000000"/>
      <w:sz w:val="14"/>
      <w:szCs w:val="14"/>
    </w:rPr>
  </w:style>
  <w:style w:type="paragraph" w:customStyle="1" w:styleId="Style2">
    <w:name w:val="Style2"/>
    <w:basedOn w:val="a"/>
    <w:uiPriority w:val="99"/>
    <w:rsid w:val="00244EBF"/>
    <w:pPr>
      <w:autoSpaceDE w:val="0"/>
      <w:autoSpaceDN w:val="0"/>
      <w:adjustRightInd w:val="0"/>
    </w:pPr>
    <w:rPr>
      <w:rFonts w:ascii="Arial Unicode MS" w:eastAsia="Arial Unicode MS" w:cs="Arial Unicode MS"/>
      <w:sz w:val="24"/>
      <w:szCs w:val="24"/>
    </w:rPr>
  </w:style>
  <w:style w:type="character" w:customStyle="1" w:styleId="FontStyle37">
    <w:name w:val="Font Style37"/>
    <w:basedOn w:val="a0"/>
    <w:uiPriority w:val="99"/>
    <w:rsid w:val="00244EBF"/>
    <w:rPr>
      <w:rFonts w:ascii="Sylfaen" w:hAnsi="Sylfaen" w:cs="Sylfaen"/>
      <w:color w:val="000000"/>
      <w:sz w:val="14"/>
      <w:szCs w:val="14"/>
    </w:rPr>
  </w:style>
  <w:style w:type="paragraph" w:customStyle="1" w:styleId="Style6">
    <w:name w:val="Style6"/>
    <w:basedOn w:val="a"/>
    <w:uiPriority w:val="99"/>
    <w:rsid w:val="00244EBF"/>
    <w:pPr>
      <w:autoSpaceDE w:val="0"/>
      <w:autoSpaceDN w:val="0"/>
      <w:adjustRightInd w:val="0"/>
    </w:pPr>
    <w:rPr>
      <w:rFonts w:ascii="Arial Unicode MS" w:eastAsia="Arial Unicode MS" w:cs="Arial Unicode MS"/>
      <w:sz w:val="24"/>
      <w:szCs w:val="24"/>
    </w:rPr>
  </w:style>
  <w:style w:type="paragraph" w:customStyle="1" w:styleId="Style7">
    <w:name w:val="Style7"/>
    <w:basedOn w:val="a"/>
    <w:uiPriority w:val="99"/>
    <w:rsid w:val="00244EBF"/>
    <w:pPr>
      <w:autoSpaceDE w:val="0"/>
      <w:autoSpaceDN w:val="0"/>
      <w:adjustRightInd w:val="0"/>
    </w:pPr>
    <w:rPr>
      <w:rFonts w:ascii="Arial Unicode MS" w:eastAsia="Arial Unicode MS" w:cs="Arial Unicode MS"/>
      <w:sz w:val="24"/>
      <w:szCs w:val="24"/>
    </w:rPr>
  </w:style>
  <w:style w:type="paragraph" w:customStyle="1" w:styleId="Style8">
    <w:name w:val="Style8"/>
    <w:basedOn w:val="a"/>
    <w:uiPriority w:val="99"/>
    <w:rsid w:val="00244EBF"/>
    <w:pPr>
      <w:autoSpaceDE w:val="0"/>
      <w:autoSpaceDN w:val="0"/>
      <w:adjustRightInd w:val="0"/>
    </w:pPr>
    <w:rPr>
      <w:rFonts w:ascii="Arial Unicode MS" w:eastAsia="Arial Unicode MS" w:cs="Arial Unicode MS"/>
      <w:sz w:val="24"/>
      <w:szCs w:val="24"/>
    </w:rPr>
  </w:style>
  <w:style w:type="paragraph" w:customStyle="1" w:styleId="Style9">
    <w:name w:val="Style9"/>
    <w:basedOn w:val="a"/>
    <w:uiPriority w:val="99"/>
    <w:rsid w:val="00244EBF"/>
    <w:pPr>
      <w:autoSpaceDE w:val="0"/>
      <w:autoSpaceDN w:val="0"/>
      <w:adjustRightInd w:val="0"/>
    </w:pPr>
    <w:rPr>
      <w:rFonts w:ascii="Arial Unicode MS" w:eastAsia="Arial Unicode MS" w:cs="Arial Unicode MS"/>
      <w:sz w:val="24"/>
      <w:szCs w:val="24"/>
    </w:rPr>
  </w:style>
  <w:style w:type="character" w:customStyle="1" w:styleId="FontStyle43">
    <w:name w:val="Font Style43"/>
    <w:basedOn w:val="a0"/>
    <w:uiPriority w:val="99"/>
    <w:rsid w:val="00244EBF"/>
    <w:rPr>
      <w:rFonts w:ascii="Sylfaen" w:hAnsi="Sylfaen" w:cs="Sylfaen"/>
      <w:b/>
      <w:bCs/>
      <w:color w:val="000000"/>
      <w:sz w:val="14"/>
      <w:szCs w:val="14"/>
    </w:rPr>
  </w:style>
  <w:style w:type="paragraph" w:customStyle="1" w:styleId="Style21">
    <w:name w:val="Style21"/>
    <w:basedOn w:val="a"/>
    <w:uiPriority w:val="99"/>
    <w:rsid w:val="00244EBF"/>
    <w:pPr>
      <w:autoSpaceDE w:val="0"/>
      <w:autoSpaceDN w:val="0"/>
      <w:adjustRightInd w:val="0"/>
    </w:pPr>
    <w:rPr>
      <w:rFonts w:ascii="Arial Unicode MS" w:eastAsia="Arial Unicode MS" w:cs="Arial Unicode MS"/>
      <w:sz w:val="24"/>
      <w:szCs w:val="24"/>
    </w:rPr>
  </w:style>
  <w:style w:type="character" w:customStyle="1" w:styleId="FontStyle39">
    <w:name w:val="Font Style39"/>
    <w:basedOn w:val="a0"/>
    <w:uiPriority w:val="99"/>
    <w:rsid w:val="00244EBF"/>
    <w:rPr>
      <w:rFonts w:ascii="Sylfaen" w:hAnsi="Sylfaen" w:cs="Sylfaen"/>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38CC5-2855-4124-8A51-D15F8383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4427</Words>
  <Characters>25236</Characters>
  <Application>Microsoft Office Word</Application>
  <DocSecurity>0</DocSecurity>
  <Lines>210</Lines>
  <Paragraphs>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takuro</dc:creator>
  <cp:lastModifiedBy>takuro</cp:lastModifiedBy>
  <cp:revision>2</cp:revision>
  <dcterms:created xsi:type="dcterms:W3CDTF">2016-06-16T07:34:00Z</dcterms:created>
  <dcterms:modified xsi:type="dcterms:W3CDTF">2016-06-16T07:34:00Z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LastSaved">
    <vt:filetime>2016-06-12T00:00:00Z</vt:filetime>
  </property>
</Properties>
</file>